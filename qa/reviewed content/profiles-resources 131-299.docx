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26" w:rsidRDefault="008D6FB8">
      <w:pPr>
        <w:pStyle w:val="Heading1"/>
        <w:divId w:val="1136604104"/>
        <w:rPr>
          <w:rFonts w:eastAsia="Times New Roman"/>
          <w:lang w:val="en-US"/>
        </w:rPr>
      </w:pPr>
      <w:r>
        <w:rPr>
          <w:rFonts w:eastAsia="Times New Roman"/>
          <w:lang w:val="en-US"/>
        </w:rPr>
        <w:t>FHIR Project Team</w:t>
      </w:r>
    </w:p>
    <w:p w:rsidR="00D67926" w:rsidRDefault="008D6FB8">
      <w:pPr>
        <w:pStyle w:val="Heading1"/>
        <w:divId w:val="395520675"/>
        <w:rPr>
          <w:rFonts w:eastAsia="Times New Roman"/>
          <w:lang w:val="en-US"/>
        </w:rPr>
      </w:pPr>
      <w:r>
        <w:rPr>
          <w:rFonts w:eastAsia="Times New Roman"/>
          <w:lang w:val="en-US"/>
        </w:rPr>
        <w:t>FHIR Project</w:t>
      </w:r>
    </w:p>
    <w:p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05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meta returned by the operation</w:t>
            </w:r>
          </w:p>
        </w:tc>
      </w:tr>
    </w:tbl>
    <w:p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adds the profiles, tags, and security labels found in it to the nominated resource. This operation can also be used on historical entries - to update them without creating a different historical version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tag or security label is the system+code. When matching existing tags during adding,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769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Build Questionnaire (Build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StructureDefinition.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url</w:t>
            </w:r>
          </w:p>
        </w:tc>
        <w:tc>
          <w:tcPr>
            <w:tcW w:w="0" w:type="auto"/>
            <w:vAlign w:val="center"/>
            <w:hideMark/>
          </w:tcPr>
          <w:p w:rsidR="00D67926" w:rsidRDefault="008D6FB8">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supportedOnly</w:t>
            </w:r>
          </w:p>
        </w:tc>
        <w:tc>
          <w:tcPr>
            <w:tcW w:w="0" w:type="auto"/>
            <w:vAlign w:val="center"/>
            <w:hideMark/>
          </w:tcPr>
          <w:p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questionnaire form generated based on the StructureDefinition.</w:t>
            </w:r>
          </w:p>
        </w:tc>
      </w:tr>
    </w:tbl>
    <w:p w:rsidR="00D67926" w:rsidRDefault="008D6FB8">
      <w:pPr>
        <w:pStyle w:val="Heading2"/>
        <w:divId w:val="395520675"/>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797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Name</w:t>
            </w:r>
          </w:p>
        </w:tc>
        <w:tc>
          <w:tcPr>
            <w:tcW w:w="0" w:type="auto"/>
            <w:vAlign w:val="center"/>
            <w:hideMark/>
          </w:tcPr>
          <w:p w:rsidR="00D67926" w:rsidRDefault="008D6FB8">
            <w:pPr>
              <w:rPr>
                <w:rFonts w:eastAsia="Times New Roman"/>
                <w:lang w:val="en-US"/>
              </w:rPr>
            </w:pPr>
            <w:r>
              <w:rPr>
                <w:rFonts w:eastAsia="Times New Roman"/>
                <w:lang w:val="en-US"/>
              </w:rPr>
              <w:t xml:space="preserve">Closure Table Maintenance (Closure Table Maintenance)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name that defines the particular context for the subsumption based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concept</w:t>
            </w:r>
          </w:p>
        </w:tc>
        <w:tc>
          <w:tcPr>
            <w:tcW w:w="0" w:type="auto"/>
            <w:vAlign w:val="center"/>
            <w:hideMark/>
          </w:tcPr>
          <w:p w:rsidR="00D67926" w:rsidRDefault="008D6FB8">
            <w:pPr>
              <w:rPr>
                <w:rFonts w:eastAsia="Times New Roman"/>
                <w:lang w:val="en-US"/>
              </w:rPr>
            </w:pPr>
            <w:r>
              <w:rPr>
                <w:rFonts w:eastAsia="Times New Roman"/>
                <w:lang w:val="en-US"/>
              </w:rPr>
              <w:t>Concepts to add to the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795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Look Up (Concept Look Up)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Given a code/system, or a Coding, get additional details about the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look up</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A display name for the code system</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that these details are based 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The preferred display for this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abstract</w:t>
            </w:r>
          </w:p>
        </w:tc>
        <w:tc>
          <w:tcPr>
            <w:tcW w:w="0" w:type="auto"/>
            <w:vAlign w:val="center"/>
            <w:hideMark/>
          </w:tcPr>
          <w:p w:rsidR="00D67926" w:rsidRDefault="008D6FB8">
            <w:pPr>
              <w:rPr>
                <w:rFonts w:eastAsia="Times New Roman"/>
                <w:lang w:val="en-US"/>
              </w:rPr>
            </w:pPr>
            <w:r>
              <w:rPr>
                <w:rFonts w:eastAsia="Times New Roman"/>
                <w:lang w:val="en-US"/>
              </w:rPr>
              <w:t>Whether this code is an abstract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designation</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concept</w:t>
            </w:r>
          </w:p>
        </w:tc>
      </w:tr>
    </w:tbl>
    <w:p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743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Translation (Concept Translation)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translated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translate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target</w:t>
            </w:r>
          </w:p>
        </w:tc>
        <w:tc>
          <w:tcPr>
            <w:tcW w:w="0" w:type="auto"/>
            <w:vAlign w:val="center"/>
            <w:hideMark/>
          </w:tcPr>
          <w:p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dependency</w:t>
            </w:r>
          </w:p>
        </w:tc>
        <w:tc>
          <w:tcPr>
            <w:tcW w:w="0" w:type="auto"/>
            <w:vAlign w:val="center"/>
            <w:hideMark/>
          </w:tcPr>
          <w:p w:rsidR="00D67926" w:rsidRDefault="008D6FB8">
            <w:pPr>
              <w:rPr>
                <w:rFonts w:eastAsia="Times New Roman"/>
                <w:lang w:val="en-US"/>
              </w:rPr>
            </w:pPr>
            <w:r>
              <w:rPr>
                <w:rFonts w:eastAsia="Times New Roman"/>
                <w:lang w:val="en-US"/>
              </w:rPr>
              <w:t>Another element that may help produce the correct mapping</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match</w:t>
            </w:r>
          </w:p>
        </w:tc>
        <w:tc>
          <w:tcPr>
            <w:tcW w:w="0" w:type="auto"/>
            <w:vAlign w:val="center"/>
            <w:hideMark/>
          </w:tcPr>
          <w:p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rsidR="00D67926" w:rsidRDefault="008D6FB8">
      <w:pPr>
        <w:pStyle w:val="Heading2"/>
        <w:divId w:val="395520675"/>
        <w:rPr>
          <w:rFonts w:eastAsia="Times New Roman"/>
          <w:lang w:val="en-US"/>
        </w:rPr>
      </w:pPr>
      <w:r>
        <w:rPr>
          <w:rFonts w:eastAsia="Times New Roman"/>
          <w:lang w:val="en-US"/>
        </w:rPr>
        <w:lastRenderedPageBreak/>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805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deletes the profiles, tags, and security labels found in it from the nominated resource. This operation can also be used on historical entries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806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Encounter Record (Fetch Encounter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record,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At a mimimum, the resources returned SHALL include all the data covered by the meaningful use common data elements (ref to be provided).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w:t>
            </w:r>
            <w:r>
              <w:rPr>
                <w:rFonts w:eastAsia="Times New Roman"/>
                <w:lang w:val="en-US"/>
              </w:rPr>
              <w:lastRenderedPageBreak/>
              <w:t xml:space="preserve">responsible for determining what resources to return as included resources (rather than the client specifying which ones)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806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Patient Record (Fetch Patient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rhis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w:t>
            </w:r>
            <w:proofErr w:type="gramStart"/>
            <w:r>
              <w:rPr>
                <w:rFonts w:eastAsia="Times New Roman"/>
                <w:lang w:val="en-US"/>
              </w:rPr>
              <w:t>]{</w:t>
            </w:r>
            <w:proofErr w:type="gramEnd"/>
            <w:r>
              <w:rPr>
                <w:rFonts w:eastAsia="Times New Roman"/>
                <w:lang w:val="en-US"/>
              </w:rPr>
              <w:t xml:space="preserve">daf/daf.html}. Other applicable implementation guides may make additional rules about how much information that is returned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Speciying the relationship between the context, a user and patient records is outside the scope of this specification.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start</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end</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lastRenderedPageBreak/>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806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Find a functional list (Find a functional list)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allows a client to find an identified list for a particular function by its function. The operation takes two parameters, the identity of a patient, and the name of a functional list. The list of defined functional lists can be found at [Current Resource Lists</w:t>
            </w:r>
            <w:proofErr w:type="gramStart"/>
            <w:r>
              <w:rPr>
                <w:rFonts w:eastAsia="Times New Roman"/>
                <w:lang w:val="en-US"/>
              </w:rPr>
              <w:t>](</w:t>
            </w:r>
            <w:proofErr w:type="gramEnd"/>
            <w:r>
              <w:rPr>
                <w:rFonts w:eastAsia="Times New Roman"/>
                <w:lang w:val="en-US"/>
              </w:rPr>
              <w:t xml:space="preserve">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patient</w:t>
            </w:r>
          </w:p>
        </w:tc>
        <w:tc>
          <w:tcPr>
            <w:tcW w:w="0" w:type="auto"/>
            <w:vAlign w:val="center"/>
            <w:hideMark/>
          </w:tcPr>
          <w:p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code for the functional list that is being found</w:t>
            </w:r>
          </w:p>
        </w:tc>
      </w:tr>
    </w:tbl>
    <w:p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80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Generate a Document (Generate a Document)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trail use, and feedback is requested regarding this question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persist</w:t>
            </w:r>
          </w:p>
        </w:tc>
        <w:tc>
          <w:tcPr>
            <w:tcW w:w="0" w:type="auto"/>
            <w:vAlign w:val="center"/>
            <w:hideMark/>
          </w:tcPr>
          <w:p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Populate Questionnaire (Populate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w:t>
            </w:r>
            <w:r>
              <w:rPr>
                <w:rFonts w:eastAsia="Times New Roman"/>
                <w:lang w:val="en-US"/>
              </w:rPr>
              <w:lastRenderedPageBreak/>
              <w:t xml:space="preserve">the instance level, one and only one of the identifier, questionnaire or questionnaireRef 'in' parameters must be provided. (If called at the instance level, these parameters will be ignored.)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 of the [[[ConceptMap]]] resource. Regardless of the mechanism used to link the questions in a questionnaire to a "known" mapable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convertable, etc.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respondant,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questionnaireRef</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resolve or access the referenced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subject</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true, server information about the specified subject will be used to populate the instance.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local</w:t>
            </w:r>
          </w:p>
        </w:tc>
        <w:tc>
          <w:tcPr>
            <w:tcW w:w="0" w:type="auto"/>
            <w:vAlign w:val="center"/>
            <w:hideMark/>
          </w:tcPr>
          <w:p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partially (or fully)-populated set of answers for the specified Questionnaire</w:t>
            </w:r>
          </w:p>
        </w:tc>
      </w:tr>
    </w:tbl>
    <w:p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791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Process Message (Process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that accept a messages, processes it according to the definition of the event in the message header, and returns a one or more response messages. This operation is described in detail [on the messaging page](messaging.html#process)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async</w:t>
            </w:r>
          </w:p>
        </w:tc>
        <w:tc>
          <w:tcPr>
            <w:tcW w:w="0" w:type="auto"/>
            <w:vAlign w:val="center"/>
            <w:hideMark/>
          </w:tcPr>
          <w:p w:rsidR="00D67926" w:rsidRDefault="008D6FB8">
            <w:pPr>
              <w:rPr>
                <w:rFonts w:eastAsia="Times New Roman"/>
                <w:lang w:val="en-US"/>
              </w:rPr>
            </w:pPr>
            <w:r>
              <w:rPr>
                <w:rFonts w:eastAsia="Times New Roman"/>
                <w:lang w:val="en-US"/>
              </w:rPr>
              <w:t>If 'true' the message is processed using the asynchronous messaging pattern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response-url</w:t>
            </w:r>
          </w:p>
        </w:tc>
        <w:tc>
          <w:tcPr>
            <w:tcW w:w="0" w:type="auto"/>
            <w:vAlign w:val="center"/>
            <w:hideMark/>
          </w:tcPr>
          <w:p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D67926" w:rsidRDefault="008D6FB8">
      <w:pPr>
        <w:pStyle w:val="Heading2"/>
        <w:divId w:val="395520675"/>
        <w:rPr>
          <w:rFonts w:eastAsia="Times New Roman"/>
          <w:lang w:val="en-US"/>
        </w:rPr>
      </w:pPr>
      <w:r>
        <w:rPr>
          <w:rFonts w:eastAsia="Times New Roman"/>
          <w:lang w:val="en-US"/>
        </w:rPr>
        <w:lastRenderedPageBreak/>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801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Validate a resource (Validate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validate interaction checks whether the attached content would be acceptable either generally, or as </w:t>
            </w:r>
            <w:proofErr w:type="gramStart"/>
            <w:r>
              <w:rPr>
                <w:rFonts w:eastAsia="Times New Roman"/>
                <w:lang w:val="en-US"/>
              </w:rPr>
              <w:t>a create</w:t>
            </w:r>
            <w:proofErr w:type="gramEnd"/>
            <w:r>
              <w:rPr>
                <w:rFonts w:eastAsia="Times New Roman"/>
                <w:lang w:val="en-US"/>
              </w:rPr>
              <w:t xml:space="preserve">, or an update or delete to an existing resource. The 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succesfully perform an actual create, update or delete after the validation operation completes.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resource</w:t>
            </w:r>
          </w:p>
        </w:tc>
        <w:tc>
          <w:tcPr>
            <w:tcW w:w="0" w:type="auto"/>
            <w:vAlign w:val="center"/>
            <w:hideMark/>
          </w:tcPr>
          <w:p w:rsidR="00D67926" w:rsidRDefault="008D6FB8">
            <w:pPr>
              <w:rPr>
                <w:rFonts w:eastAsia="Times New Roman"/>
                <w:lang w:val="en-US"/>
              </w:rPr>
            </w:pPr>
            <w:r>
              <w:rPr>
                <w:rFonts w:eastAsia="Times New Roman"/>
                <w:lang w:val="en-US"/>
              </w:rPr>
              <w:t>Must be present unless the mode is "delete"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mode</w:t>
            </w:r>
          </w:p>
        </w:tc>
        <w:tc>
          <w:tcPr>
            <w:tcW w:w="0" w:type="auto"/>
            <w:vAlign w:val="center"/>
            <w:hideMark/>
          </w:tcPr>
          <w:p w:rsidR="00D67926" w:rsidRDefault="008D6FB8">
            <w:pPr>
              <w:rPr>
                <w:rFonts w:eastAsia="Times New Roman"/>
                <w:lang w:val="en-US"/>
              </w:rPr>
            </w:pPr>
            <w:r>
              <w:rPr>
                <w:rFonts w:eastAsia="Times New Roman"/>
                <w:lang w:val="en-US"/>
              </w:rPr>
              <w:t>Default is 'no action; (e.g. general validation)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829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Expansion (Value Set Expansion)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 so, SHALL support both the offset and count parameters. Heirarchical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behaviour) * The server optimises filter includes differently, such as sorting by code frequency * Servers introduce arbitrary groups to assist a user to navigate the lists based either on extensions in the definition, or additional knowledge available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expand.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filter</w:t>
            </w:r>
          </w:p>
        </w:tc>
        <w:tc>
          <w:tcPr>
            <w:tcW w:w="0" w:type="auto"/>
            <w:vAlign w:val="center"/>
            <w:hideMark/>
          </w:tcPr>
          <w:p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A reference to an external definition that provides additional control information about how the expansion is performed. At this time, there is no agreed format or funtionality for the target of this URI. The [VSAC Documentation</w:t>
            </w:r>
            <w:proofErr w:type="gramStart"/>
            <w:r>
              <w:rPr>
                <w:rFonts w:eastAsia="Times New Roman"/>
                <w:lang w:val="en-US"/>
              </w:rPr>
              <w:t>](</w:t>
            </w:r>
            <w:proofErr w:type="gramEnd"/>
            <w:r>
              <w:rPr>
                <w:rFonts w:eastAsia="Times New Roman"/>
                <w:lang w:val="en-US"/>
              </w:rPr>
              <w:t xml:space="preserve">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expansion should be generated. </w:t>
            </w:r>
            <w:proofErr w:type="gramStart"/>
            <w:r>
              <w:rPr>
                <w:rFonts w:eastAsia="Times New Roman"/>
                <w:lang w:val="en-US"/>
              </w:rPr>
              <w:t>if</w:t>
            </w:r>
            <w:proofErr w:type="gramEnd"/>
            <w:r>
              <w:rPr>
                <w:rFonts w:eastAsia="Times New Roman"/>
                <w:lang w:val="en-US"/>
              </w:rPr>
              <w:t xml:space="preserve">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t>
            </w:r>
            <w:r>
              <w:rPr>
                <w:rFonts w:eastAsia="Times New Roman"/>
                <w:lang w:val="en-US"/>
              </w:rPr>
              <w:lastRenderedPageBreak/>
              <w:t xml:space="preserve">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offset</w:t>
            </w:r>
          </w:p>
        </w:tc>
        <w:tc>
          <w:tcPr>
            <w:tcW w:w="0" w:type="auto"/>
            <w:vAlign w:val="center"/>
            <w:hideMark/>
          </w:tcPr>
          <w:p w:rsidR="00D67926" w:rsidRDefault="008D6FB8">
            <w:pPr>
              <w:rPr>
                <w:rFonts w:eastAsia="Times New Roman"/>
                <w:lang w:val="en-US"/>
              </w:rPr>
            </w:pPr>
            <w:r>
              <w:rPr>
                <w:rFonts w:eastAsia="Times New Roman"/>
                <w:lang w:val="en-US"/>
              </w:rPr>
              <w:t>Paging support - where to start if a subset is desired (default = 0)</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count</w:t>
            </w:r>
          </w:p>
        </w:tc>
        <w:tc>
          <w:tcPr>
            <w:tcW w:w="0" w:type="auto"/>
            <w:vAlign w:val="center"/>
            <w:hideMark/>
          </w:tcPr>
          <w:p w:rsidR="00D67926" w:rsidRDefault="008D6FB8">
            <w:pPr>
              <w:rPr>
                <w:rFonts w:eastAsia="Times New Roman"/>
                <w:lang w:val="en-US"/>
              </w:rPr>
            </w:pPr>
            <w:r>
              <w:rPr>
                <w:rFonts w:eastAsia="Times New Roman"/>
                <w:lang w:val="en-US"/>
              </w:rPr>
              <w:t xml:space="preserve">Paging support - how many codes in </w:t>
            </w:r>
            <w:proofErr w:type="gramStart"/>
            <w:r>
              <w:rPr>
                <w:rFonts w:eastAsia="Times New Roman"/>
                <w:lang w:val="en-US"/>
              </w:rPr>
              <w:t>a</w:t>
            </w:r>
            <w:proofErr w:type="gramEnd"/>
            <w:r>
              <w:rPr>
                <w:rFonts w:eastAsia="Times New Roman"/>
                <w:lang w:val="en-US"/>
              </w:rPr>
              <w:t xml:space="preserve"> a partial view. Paging only applies to flat expansions - servers ignore paging if the expansion is not flat. If count = 0, the client is asking how large the expansion is. Servers SHOULD honour this request for heirarchical expansions as well, and simply return the overall count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result of the expansion</w:t>
            </w:r>
          </w:p>
        </w:tc>
      </w:tr>
    </w:tbl>
    <w:p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3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based Validation (Value Set based Validation)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validate against.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coding</w:t>
            </w:r>
          </w:p>
        </w:tc>
        <w:tc>
          <w:tcPr>
            <w:tcW w:w="0" w:type="auto"/>
            <w:vAlign w:val="center"/>
            <w:hideMark/>
          </w:tcPr>
          <w:p w:rsidR="00D67926" w:rsidRDefault="008D6FB8">
            <w:pPr>
              <w:rPr>
                <w:rFonts w:eastAsia="Times New Roman"/>
                <w:lang w:val="en-US"/>
              </w:rPr>
            </w:pPr>
            <w:r>
              <w:rPr>
                <w:rFonts w:eastAsia="Times New Roman"/>
                <w:lang w:val="en-US"/>
              </w:rPr>
              <w:t>A coding to validate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abstract</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True if the concept details supplied are valid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A valid display for the concept if the system wishes to display this to a user</w:t>
            </w:r>
          </w:p>
        </w:tc>
      </w:tr>
    </w:tbl>
    <w:p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710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 (guidance)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request</w:t>
            </w:r>
          </w:p>
        </w:tc>
        <w:tc>
          <w:tcPr>
            <w:tcW w:w="0" w:type="auto"/>
            <w:vAlign w:val="center"/>
            <w:hideMark/>
          </w:tcPr>
          <w:p w:rsidR="00D67926" w:rsidRDefault="008D6FB8">
            <w:pPr>
              <w:rPr>
                <w:rFonts w:eastAsia="Times New Roman"/>
                <w:lang w:val="en-US"/>
              </w:rPr>
            </w:pPr>
            <w:r>
              <w:rPr>
                <w:rFonts w:eastAsia="Times New Roman"/>
                <w:lang w:val="en-US"/>
              </w:rPr>
              <w:t>The input guidance request information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inputResource</w:t>
            </w:r>
          </w:p>
        </w:tc>
        <w:tc>
          <w:tcPr>
            <w:tcW w:w="0" w:type="auto"/>
            <w:vAlign w:val="center"/>
            <w:hideMark/>
          </w:tcPr>
          <w:p w:rsidR="00D67926" w:rsidRDefault="008D6FB8">
            <w:pPr>
              <w:rPr>
                <w:rFonts w:eastAsia="Times New Roman"/>
                <w:lang w:val="en-US"/>
              </w:rPr>
            </w:pPr>
            <w:r>
              <w:rPr>
                <w:rFonts w:eastAsia="Times New Roman"/>
                <w:lang w:val="en-US"/>
              </w:rPr>
              <w:t>Input data for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w:t>
            </w:r>
          </w:p>
        </w:tc>
        <w:tc>
          <w:tcPr>
            <w:tcW w:w="0" w:type="auto"/>
            <w:vAlign w:val="center"/>
            <w:hideMark/>
          </w:tcPr>
          <w:p w:rsidR="00D67926" w:rsidRDefault="008D6FB8">
            <w:pPr>
              <w:rPr>
                <w:rFonts w:eastAsia="Times New Roman"/>
                <w:lang w:val="en-US"/>
              </w:rPr>
            </w:pPr>
            <w:r>
              <w:rPr>
                <w:rFonts w:eastAsia="Times New Roman"/>
                <w:lang w:val="en-US"/>
              </w:rPr>
              <w:t>The results of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outputResource</w:t>
            </w:r>
          </w:p>
        </w:tc>
        <w:tc>
          <w:tcPr>
            <w:tcW w:w="0" w:type="auto"/>
            <w:vAlign w:val="center"/>
            <w:hideMark/>
          </w:tcPr>
          <w:p w:rsidR="00D67926" w:rsidRDefault="008D6FB8">
            <w:pPr>
              <w:rPr>
                <w:rFonts w:eastAsia="Times New Roman"/>
                <w:lang w:val="en-US"/>
              </w:rPr>
            </w:pPr>
            <w:r>
              <w:rPr>
                <w:rFonts w:eastAsia="Times New Roman"/>
                <w:lang w:val="en-US"/>
              </w:rPr>
              <w:t>Any output resources of the request(s)</w:t>
            </w:r>
          </w:p>
        </w:tc>
      </w:tr>
    </w:tbl>
    <w:p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guidanceRequirements (guidance Requirements)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moduleIdentifier</w:t>
            </w:r>
          </w:p>
        </w:tc>
        <w:tc>
          <w:tcPr>
            <w:tcW w:w="0" w:type="auto"/>
            <w:vAlign w:val="center"/>
            <w:hideMark/>
          </w:tcPr>
          <w:p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The aggregated data requirements for the requested modules</w:t>
            </w:r>
          </w:p>
        </w:tc>
      </w:tr>
    </w:tbl>
    <w:p w:rsidR="00D67926" w:rsidRDefault="008D6FB8">
      <w:pPr>
        <w:pStyle w:val="Heading1"/>
        <w:divId w:val="1457144063"/>
        <w:rPr>
          <w:rFonts w:eastAsia="Times New Roman"/>
          <w:lang w:val="en-US"/>
        </w:rPr>
      </w:pPr>
      <w:r>
        <w:rPr>
          <w:rFonts w:eastAsia="Times New Roman"/>
          <w:lang w:val="en-US"/>
        </w:rPr>
        <w:lastRenderedPageBreak/>
        <w:t>Clinical Decision Support</w:t>
      </w:r>
    </w:p>
    <w:p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w:t>
            </w:r>
          </w:p>
        </w:tc>
        <w:tc>
          <w:tcPr>
            <w:tcW w:w="0" w:type="auto"/>
            <w:vAlign w:val="center"/>
            <w:hideMark/>
          </w:tcPr>
          <w:p w:rsidR="00D67926" w:rsidRDefault="008D6FB8">
            <w:pPr>
              <w:rPr>
                <w:rFonts w:eastAsia="Times New Roman"/>
                <w:lang w:val="en-US"/>
              </w:rPr>
            </w:pPr>
            <w:r>
              <w:rPr>
                <w:rFonts w:eastAsia="Times New Roman"/>
                <w:lang w:val="en-US"/>
              </w:rPr>
              <w:t>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issue with 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DDI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drug-drug interaction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DetectedIssue.patient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Associated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whose record the detected issue is associated with.</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DetectedIssue.category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Drug-drug,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general type of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DetectedIssue.severity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Problem resource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w:t>
            </w:r>
            <w:r>
              <w:rPr>
                <w:rFonts w:eastAsia="Times New Roman"/>
                <w:lang w:val="en-US"/>
              </w:rPr>
              <w:lastRenderedPageBreak/>
              <w:t xml:space="preserve">there would be more than one. For timing, there would typically only be one.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DetectedIssue.detail</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and context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textual explanation of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date-time when the detected issue was initially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provider or device that identified the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associated with the detected issuerecord.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for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Step taken to address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mitigation?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committed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mitigating action was documented.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not be the same as when the mitigating step was actually taken.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committing?</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w:t>
            </w:r>
          </w:p>
        </w:tc>
        <w:tc>
          <w:tcPr>
            <w:tcW w:w="0" w:type="auto"/>
            <w:vAlign w:val="center"/>
            <w:hideMark/>
          </w:tcPr>
          <w:p w:rsidR="00D67926" w:rsidRDefault="008D6FB8">
            <w:pPr>
              <w:rPr>
                <w:rFonts w:eastAsia="Times New Roman"/>
                <w:lang w:val="en-US"/>
              </w:rPr>
            </w:pPr>
            <w:r>
              <w:rPr>
                <w:rFonts w:eastAsia="Times New Roman"/>
                <w:lang w:val="en-US"/>
              </w:rPr>
              <w:t>Device Use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patient to use or be given a medical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should be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requested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to be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motivating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Request identifier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this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or comments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request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use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 for 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priority of the request</w:t>
            </w:r>
          </w:p>
        </w:tc>
      </w:tr>
    </w:tbl>
    <w:p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DeviceUseStatement</w:t>
            </w:r>
          </w:p>
        </w:tc>
        <w:tc>
          <w:tcPr>
            <w:tcW w:w="0" w:type="auto"/>
            <w:vAlign w:val="center"/>
            <w:hideMark/>
          </w:tcPr>
          <w:p w:rsidR="00D67926" w:rsidRDefault="008D6FB8">
            <w:pPr>
              <w:rPr>
                <w:rFonts w:eastAsia="Times New Roman"/>
                <w:lang w:val="en-US"/>
              </w:rPr>
            </w:pPr>
            <w:r>
              <w:rPr>
                <w:rFonts w:eastAsia="Times New Roman"/>
                <w:lang w:val="en-US"/>
              </w:rPr>
              <w:t>Device Use Statement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was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device was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identifier for this statement such as an IRI.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statement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used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often the device was used.</w:t>
            </w:r>
          </w:p>
        </w:tc>
      </w:tr>
    </w:tbl>
    <w:p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044"/>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w:t>
            </w:r>
          </w:p>
        </w:tc>
        <w:tc>
          <w:tcPr>
            <w:tcW w:w="0" w:type="auto"/>
            <w:vAlign w:val="center"/>
            <w:hideMark/>
          </w:tcPr>
          <w:p w:rsidR="00D67926" w:rsidRDefault="008D6FB8">
            <w:pPr>
              <w:rPr>
                <w:rFonts w:eastAsia="Times New Roman"/>
                <w:lang w:val="en-US"/>
              </w:rPr>
            </w:pPr>
            <w:r>
              <w:rPr>
                <w:rFonts w:eastAsia="Times New Roman"/>
                <w:lang w:val="en-US"/>
              </w:rPr>
              <w:t>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Potential outcomes for a subject with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Prognosis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does assessment apply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patient or group the risk assessment applies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was assessment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the risk assessment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was assessment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where the assessement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did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or software application that performed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assigned to the 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RiskAssessment.method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Evaluation mechanism</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algorithm, processs or mechanism used to evaluate the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method can influence the results of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RiskAssessment.basis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used in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Outcome predicted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expected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condition or other outcome. E.g. death, remission, amputation, infection,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RiskAssessment.prediction.probability[x]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Likelihood of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likely is the outcome (in the specified timeframe)</w:t>
            </w:r>
            <w:proofErr w:type="gramStart"/>
            <w:r>
              <w:rPr>
                <w:rFonts w:eastAsia="Times New Roman"/>
                <w:lang w:val="en-US"/>
              </w:rPr>
              <w:t>.</w:t>
            </w:r>
            <w:proofErr w:type="gramEnd"/>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low and high must be percentages, if present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&lt;= 100</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likelihood of the occurrence of a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Relative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Absolute risk is less meaningful than relative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Timeframe or age range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the risk applies "over the subject's lifespan".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explaining the basis for the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reduce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rsidR="00D67926" w:rsidRDefault="008D6FB8">
      <w:pPr>
        <w:pStyle w:val="Heading1"/>
        <w:divId w:val="279191413"/>
        <w:rPr>
          <w:rFonts w:eastAsia="Times New Roman"/>
          <w:lang w:val="en-US"/>
        </w:rPr>
      </w:pPr>
      <w:r>
        <w:rPr>
          <w:rFonts w:eastAsia="Times New Roman"/>
          <w:lang w:val="en-US"/>
        </w:rPr>
        <w:t>FHIR Infrastructure</w:t>
      </w:r>
    </w:p>
    <w:p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62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w:t>
            </w:r>
          </w:p>
        </w:tc>
        <w:tc>
          <w:tcPr>
            <w:tcW w:w="0" w:type="auto"/>
            <w:vAlign w:val="center"/>
            <w:hideMark/>
          </w:tcPr>
          <w:p w:rsidR="00D67926" w:rsidRDefault="008D6FB8">
            <w:pPr>
              <w:rPr>
                <w:rFonts w:eastAsia="Times New Roman"/>
                <w:lang w:val="en-US"/>
              </w:rPr>
            </w:pPr>
            <w:r>
              <w:rPr>
                <w:rFonts w:eastAsia="Times New Roman"/>
                <w:lang w:val="en-US"/>
              </w:rPr>
              <w:t>Basic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for non-supported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Z-resource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Custom-resource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be able to distinguish different types of "basic"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identifying types of resources not yet defined by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focus of this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practitioner, device or any other resource that is the "focus" of this resoruce.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 by Patient.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Basic.author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 was responsible for creating the resource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Basic.created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resource was first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ordering resource instances by time.</w:t>
            </w:r>
          </w:p>
        </w:tc>
      </w:tr>
    </w:tbl>
    <w:p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23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w:t>
            </w:r>
          </w:p>
        </w:tc>
        <w:tc>
          <w:tcPr>
            <w:tcW w:w="0" w:type="auto"/>
            <w:vAlign w:val="center"/>
            <w:hideMark/>
          </w:tcPr>
          <w:p w:rsidR="00D67926" w:rsidRDefault="008D6FB8">
            <w:pPr>
              <w:rPr>
                <w:rFonts w:eastAsia="Times New Roman"/>
                <w:lang w:val="en-US"/>
              </w:rPr>
            </w:pPr>
            <w:r>
              <w:rPr>
                <w:rFonts w:eastAsia="Times New Roman"/>
                <w:lang w:val="en-US"/>
              </w:rPr>
              <w:t>Binary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Pure binary content defined by sime other format than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of the binary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MimeType of the binary content represented as a standard MimeType (BCP 13).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base64 encoded.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w:t>
            </w:r>
          </w:p>
        </w:tc>
        <w:tc>
          <w:tcPr>
            <w:tcW w:w="0" w:type="auto"/>
            <w:vAlign w:val="center"/>
            <w:hideMark/>
          </w:tcPr>
          <w:p w:rsidR="00D67926" w:rsidRDefault="008D6FB8">
            <w:pPr>
              <w:rPr>
                <w:rFonts w:eastAsia="Times New Roman"/>
                <w:lang w:val="en-US"/>
              </w:rPr>
            </w:pPr>
            <w:r>
              <w:rPr>
                <w:rFonts w:eastAsia="Times New Roman"/>
                <w:lang w:val="en-US"/>
              </w:rPr>
              <w:t>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Contains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 when (and only when)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entry.transactionResponse when (and only when) a transaction-response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total only when a search or history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entry.search only when a search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of this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purpose of a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Bundle.total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search, the total number of matches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the bundle is a search result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Bundle.link.relation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Entry in the bundle - will have a resource, or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a resource unless there's a transaction or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Bundle.entry.fullUrl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Absolute URL for resource (server address, or UUID/OID)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fullUrl</w:t>
            </w:r>
            <w:proofErr w:type="gramEnd"/>
            <w:r>
              <w:rPr>
                <w:rFonts w:eastAsia="Times New Roman"/>
                <w:lang w:val="en-US"/>
              </w:rPr>
              <w:t xml:space="preserve"> may not be (unique in the context of a resource](bundle.html#bundle-unique). Note that since [FHIR resources do not need to be served through the FHIR API</w:t>
            </w:r>
            <w:proofErr w:type="gramStart"/>
            <w:r>
              <w:rPr>
                <w:rFonts w:eastAsia="Times New Roman"/>
                <w:lang w:val="en-US"/>
              </w:rPr>
              <w:t>](</w:t>
            </w:r>
            <w:proofErr w:type="gramEnd"/>
            <w:r>
              <w:rPr>
                <w:rFonts w:eastAsia="Times New Roman"/>
                <w:lang w:val="en-US"/>
              </w:rPr>
              <w:t xml:space="preserve">references.html), the absolute URL may not end with the logical id of the resource (Resource.id), but if the fullUrl does look like a RESTful server URL (e.g. meets the [regex](references.html#regex), then it SHALL end with the Resource.id.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in the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Resources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Why this entry is in the result set - whether it's included as a match or because of </w:t>
            </w:r>
            <w:proofErr w:type="gramStart"/>
            <w:r>
              <w:rPr>
                <w:rFonts w:eastAsia="Times New Roman"/>
                <w:lang w:val="en-US"/>
              </w:rPr>
              <w:t>an</w:t>
            </w:r>
            <w:proofErr w:type="gramEnd"/>
            <w:r>
              <w:rPr>
                <w:rFonts w:eastAsia="Times New Roman"/>
                <w:lang w:val="en-US"/>
              </w:rPr>
              <w:t xml:space="preserve">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w:t>
            </w:r>
            <w:proofErr w:type="gramStart"/>
            <w:r>
              <w:rPr>
                <w:rFonts w:eastAsia="Times New Roman"/>
                <w:lang w:val="en-US"/>
              </w:rPr>
              <w:t>an include</w:t>
            </w:r>
            <w:proofErr w:type="gramEnd"/>
            <w:r>
              <w:rPr>
                <w:rFonts w:eastAsia="Times New Roman"/>
                <w:lang w:val="en-US"/>
              </w:rPr>
              <w:t xml:space="preserve">. In these circumstances, 'match' takes precedence.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ranking (between 0 and 1)</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searching, the server's search ranking score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w:t>
            </w:r>
            <w:r>
              <w:rPr>
                <w:rFonts w:eastAsia="Times New Roman"/>
                <w:lang w:val="en-US"/>
              </w:rPr>
              <w:lastRenderedPageBreak/>
              <w:t xml:space="preserve">results are sorted by score, but the client may specify a different sort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HTTP verb for this entry in either </w:t>
            </w:r>
            <w:proofErr w:type="gramStart"/>
            <w:r>
              <w:rPr>
                <w:rFonts w:eastAsia="Times New Roman"/>
                <w:lang w:val="en-US"/>
              </w:rPr>
              <w:t>a</w:t>
            </w:r>
            <w:proofErr w:type="gramEnd"/>
            <w:r>
              <w:rPr>
                <w:rFonts w:eastAsia="Times New Roman"/>
                <w:lang w:val="en-US"/>
              </w:rPr>
              <w:t xml:space="preserve"> update history, or a transaction/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HTTP verbs (in the HTTP command line)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for HTTP equivalent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for a Patient Create, the method would be "POST" and the url would be "Patient". For a Patient Update, the method would be PUT, and the url would be "Patient</w:t>
            </w:r>
            <w:proofErr w:type="gramStart"/>
            <w:r>
              <w:rPr>
                <w:rFonts w:eastAsia="Times New Roman"/>
                <w:lang w:val="en-US"/>
              </w:rPr>
              <w:t>/[</w:t>
            </w:r>
            <w:proofErr w:type="gramEnd"/>
            <w:r>
              <w:rPr>
                <w:rFonts w:eastAsia="Times New Roman"/>
                <w:lang w:val="en-US"/>
              </w:rPr>
              <w:t xml:space="preserv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cache 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ETag values match, return a 304 Not modified status.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last updated date matches.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w:t>
            </w:r>
            <w:proofErr w:type="gramStart"/>
            <w:r>
              <w:rPr>
                <w:rFonts w:eastAsia="Times New Roman"/>
                <w:lang w:val="en-US"/>
              </w:rPr>
              <w:t>](</w:t>
            </w:r>
            <w:proofErr w:type="gramEnd"/>
            <w:r>
              <w:rPr>
                <w:rFonts w:eastAsia="Times New Roman"/>
                <w:lang w:val="en-US"/>
              </w:rPr>
              <w:t>http.html#concurrency).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conditional creates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Instruct the server not to perform </w:t>
            </w:r>
            <w:proofErr w:type="gramStart"/>
            <w:r>
              <w:rPr>
                <w:rFonts w:eastAsia="Times New Roman"/>
                <w:lang w:val="en-US"/>
              </w:rPr>
              <w:t>the create</w:t>
            </w:r>
            <w:proofErr w:type="gramEnd"/>
            <w:r>
              <w:rPr>
                <w:rFonts w:eastAsia="Times New Roman"/>
                <w:lang w:val="en-US"/>
              </w:rPr>
              <w:t xml:space="preserve"> if a specified resource already exists. For further information</w:t>
            </w:r>
            <w:proofErr w:type="gramStart"/>
            <w:r>
              <w:rPr>
                <w:rFonts w:eastAsia="Times New Roman"/>
                <w:lang w:val="en-US"/>
              </w:rPr>
              <w:t>,see</w:t>
            </w:r>
            <w:proofErr w:type="gramEnd"/>
            <w:r>
              <w:rPr>
                <w:rFonts w:eastAsia="Times New Roman"/>
                <w:lang w:val="en-US"/>
              </w:rPr>
              <w:t xml:space="preserve"> the the API documentation for ["Conditional Create"](http.html#ccreate). This is just the query portion of the URL - what follows the "?" (</w:t>
            </w:r>
            <w:proofErr w:type="gramStart"/>
            <w:r>
              <w:rPr>
                <w:rFonts w:eastAsia="Times New Roman"/>
                <w:lang w:val="en-US"/>
              </w:rPr>
              <w:t>not</w:t>
            </w:r>
            <w:proofErr w:type="gramEnd"/>
            <w:r>
              <w:rPr>
                <w:rFonts w:eastAsia="Times New Roman"/>
                <w:lang w:val="en-US"/>
              </w:rPr>
              <w:t xml:space="preserve"> including the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return code for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code returned by processing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if the operation returns a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header created by processing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etag for the resource (if relevant)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etag for the resource, it the operation for the entry produced a versioned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version id in the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 date time modified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that the resource was modified on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Bundle.signature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Digital Signature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Digital Signature - base64 encoded. XML DigSIg or a JWT.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5"/>
        <w:gridCol w:w="407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There can only be one REST declaration per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rest, messaging or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uri to reference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is 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conformance statement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conformance statement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conformance statement and its use. </w:t>
            </w:r>
            <w:r>
              <w:rPr>
                <w:rFonts w:eastAsia="Times New Roman"/>
                <w:lang w:val="en-US"/>
              </w:rPr>
              <w:lastRenderedPageBreak/>
              <w:t xml:space="preserve">Typically, this is used when the conformance statement describes a desired rather than an actual solution, for example as a formal expression of requirements as part of an RFP.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cmay include the purpose of this conformance statement, comments about its context etc. This does not need to be populated if the description is adequately implied by the software or implementation details.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conformamce statement and/or its contents. Copyright statements are generally legal restrictions on the use and publishing of the details of the system described by the conformance statement.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 searching the 3 modes.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How a conformance statement is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Software that is covered by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the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identifier for the software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this version of the software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this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URL for the installation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base URL for the implementation. This forms the base for </w:t>
            </w:r>
            <w:r>
              <w:rPr>
                <w:rFonts w:eastAsia="Times New Roman"/>
                <w:lang w:val="en-US"/>
              </w:rPr>
              <w:lastRenderedPageBreak/>
              <w:t xml:space="preserve">REST interfaces as well as the mailbox and document interfaces.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the system uses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t>
            </w:r>
            <w:proofErr w:type="gramStart"/>
            <w:r>
              <w:rPr>
                <w:rFonts w:eastAsia="Times New Roman"/>
                <w:lang w:val="en-US"/>
              </w:rPr>
              <w:t>xml</w:t>
            </w:r>
            <w:proofErr w:type="gramEnd"/>
            <w:r>
              <w:rPr>
                <w:rFonts w:eastAsia="Times New Roman"/>
                <w:lang w:val="en-US"/>
              </w:rPr>
              <w:t xml:space="preserve">" or "json" are allowed, which describe the simple encodings described in the specification (and imply appropriate bundle support). Otherwise, mime types are legal here.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for use cases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resources that are conformant to a particular profile, and allows clients that use its services to search using this </w:t>
            </w:r>
            <w:r>
              <w:rPr>
                <w:rFonts w:eastAsia="Times New Roman"/>
                <w:lang w:val="en-US"/>
              </w:rPr>
              <w:lastRenderedPageBreak/>
              <w:t>profile and to find appropriate data. For a client, it means the system will search by this profile and process data according to the guidance implicit in the profile.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endpoint is a RESTful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the restful capabilities of the solution, if any.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allow definition of </w:t>
            </w:r>
            <w:proofErr w:type="gramStart"/>
            <w:r>
              <w:rPr>
                <w:rFonts w:eastAsia="Times New Roman"/>
                <w:lang w:val="en-US"/>
              </w:rPr>
              <w:t>both client and / or server behaviors or</w:t>
            </w:r>
            <w:proofErr w:type="gramEnd"/>
            <w:r>
              <w:rPr>
                <w:rFonts w:eastAsia="Times New Roman"/>
                <w:lang w:val="en-US"/>
              </w:rPr>
              <w:t xml:space="preserve"> possibly behaviors under different </w:t>
            </w:r>
            <w:r>
              <w:rPr>
                <w:rFonts w:eastAsia="Times New Roman"/>
                <w:lang w:val="en-US"/>
              </w:rPr>
              <w:lastRenderedPageBreak/>
              <w:t xml:space="preserve">configuration settings (for software or requirements statements).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A given resource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query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RESTful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security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Adds CORS Headers (http://enable-cors.org/)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security services are supported/required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security services used with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served on the REST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Max of one repetition per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 codes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 names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type that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type of resource exposed via the restful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System profile for all uses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specification of the profile that describes the solution's overall support for the resource, including any constraints on cardinality, bindings, lengths or other limitations. See further </w:t>
            </w:r>
            <w:r>
              <w:rPr>
                <w:rFonts w:eastAsia="Times New Roman"/>
                <w:lang w:val="en-US"/>
              </w:rPr>
              <w:lastRenderedPageBreak/>
              <w:t>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restful operation supported by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identifier of the operation, supported by the system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type or instance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Conformance.rest.resource.versioning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How the system supports versioning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vRead can return past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update can commit to a new 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_revinclude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_revinclude (reverse 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supported by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search parameter used in the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Conformance.rest.resource.searchParam.definition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definition for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present, and matches SearchParameter.url.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Server-specific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modifier supported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supported modifier for a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Chained names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Sstesm are not required to list all the chain names they support, but if they don't list </w:t>
            </w:r>
            <w:proofErr w:type="gramStart"/>
            <w:r>
              <w:rPr>
                <w:rFonts w:eastAsia="Times New Roman"/>
                <w:lang w:val="en-US"/>
              </w:rPr>
              <w:t>them</w:t>
            </w:r>
            <w:proofErr w:type="gramEnd"/>
            <w:r>
              <w:rPr>
                <w:rFonts w:eastAsia="Times New Roman"/>
                <w:lang w:val="en-US"/>
              </w:rPr>
              <w:t xml:space="preserve">, clients may not know to use them.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restful operations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the operation,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for searching all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custom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by which the operation/query is invoked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defined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formal definition can be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build ah HTML form to invoke the operation, for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Compartments served/used by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At present, the only defined compartments are at [[compartments.html]].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messaging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messaging capabilities of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messaging service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endpoint (network accessible address) to which messages and/or replies are to be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protocol used for message transport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of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network address of the end-point. For solutions that do not use network addresses for routing, it can be just an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Reliable Message Cache Length (min)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Messaging interface behavior details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w:t>
            </w:r>
            <w:r>
              <w:rPr>
                <w:rFonts w:eastAsia="Times New Roman"/>
                <w:lang w:val="en-US"/>
              </w:rPr>
              <w:lastRenderedPageBreak/>
              <w:t xml:space="preserve">conformance statement. For example, process for becoming an authorized messaging exchange partner.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Conformance.messaging.event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Declare support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solution's support for an event at this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a supported messaging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message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that's focus of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provided if the event type supports multiple different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request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response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Endpoint-specific event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application produces or consumes documents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document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first resource is the document resource.</w:t>
            </w:r>
          </w:p>
        </w:tc>
      </w:tr>
    </w:tbl>
    <w:p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57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w:t>
            </w:r>
          </w:p>
        </w:tc>
        <w:tc>
          <w:tcPr>
            <w:tcW w:w="0" w:type="auto"/>
            <w:vAlign w:val="center"/>
            <w:hideMark/>
          </w:tcPr>
          <w:p w:rsidR="00D67926" w:rsidRDefault="008D6FB8">
            <w:pPr>
              <w:rPr>
                <w:rFonts w:eastAsia="Times New Roman"/>
                <w:lang w:val="en-US"/>
              </w:rPr>
            </w:pPr>
            <w:r>
              <w:rPr>
                <w:rFonts w:eastAsia="Times New Roman"/>
                <w:lang w:val="en-US"/>
              </w:rPr>
              <w:t>Domain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with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that includes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resource, for human interpretation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display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Contained, 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anonymous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Content defined by implementations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w:t>
            </w:r>
            <w:r>
              <w:rPr>
                <w:rFonts w:eastAsia="Times New Roman"/>
                <w:lang w:val="en-US"/>
              </w:rPr>
              <w:lastRenderedPageBreak/>
              <w:t xml:space="preserve">define an extension, there is a set of requirements that SHALL be met as part of the definition of the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Extensions that cannot be ignored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bl>
    <w:p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259"/>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w:t>
            </w:r>
          </w:p>
        </w:tc>
        <w:tc>
          <w:tcPr>
            <w:tcW w:w="0" w:type="auto"/>
            <w:vAlign w:val="center"/>
            <w:hideMark/>
          </w:tcPr>
          <w:p w:rsidR="00D67926" w:rsidRDefault="008D6FB8">
            <w:pPr>
              <w:rPr>
                <w:rFonts w:eastAsia="Times New Roman"/>
                <w:lang w:val="en-US"/>
              </w:rPr>
            </w:pPr>
            <w:r>
              <w:rPr>
                <w:rFonts w:eastAsia="Times New Roman"/>
                <w:lang w:val="en-US"/>
              </w:rPr>
              <w:t>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multiple entities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members if group is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Unique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business identifier for this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group to be referenced from external specifications.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what type of resources the group is made up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resources that are part of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Group.actual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or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specific type of resource the group includes. E.g. "cow", "syringe",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generally be omitted for Person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particular resource. E.g. cow, syringe, lake,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assigned to the group for human identification and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identify the group in human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Group.quantity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count of the number of resource instances that are part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 size is a common defining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Trait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traits shared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the kind of trait being asserted.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formal way of identifying the characteristic being described.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held by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value of the characteristic is what determines group membership.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Value of descriptive member characteristic. E.g. red, male, pneumonia, caucasian,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includes or excludes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group membership is determined by characteristics not possessed.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over which characteristic is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 what is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resource instances that are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the only thing of interest about a group is "who's in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group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member belonged to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that the member was in the group, if known.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who was in a group at a particular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The member is in the group at this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Group.member.inactive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member is no longer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you don't know when someone stopped being in a group, but not when.</w:t>
            </w:r>
          </w:p>
        </w:tc>
      </w:tr>
    </w:tbl>
    <w:p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gridCol w:w="422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w:t>
            </w:r>
          </w:p>
        </w:tc>
        <w:tc>
          <w:tcPr>
            <w:tcW w:w="0" w:type="auto"/>
            <w:vAlign w:val="center"/>
            <w:hideMark/>
          </w:tcPr>
          <w:p w:rsidR="00D67926" w:rsidRDefault="008D6FB8">
            <w:pPr>
              <w:rPr>
                <w:rFonts w:eastAsia="Times New Roman"/>
                <w:lang w:val="en-US"/>
              </w:rPr>
            </w:pPr>
            <w:r>
              <w:rPr>
                <w:rFonts w:eastAsia="Times New Roman"/>
                <w:lang w:val="en-US"/>
              </w:rPr>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about how FHIR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required to allow hosting Implementation Guides on multiple different servers, and to allow for the editorial 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Implementation Guide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implementation guide is intended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implementation guides. The most common use of this element is to represent the country / jurisdication for which this implementation guide was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Implementation Guide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ImplementationGuide is based - this is the formal version of the </w:t>
            </w:r>
            <w:r>
              <w:rPr>
                <w:rFonts w:eastAsia="Times New Roman"/>
                <w:lang w:val="en-US"/>
              </w:rPr>
              <w:lastRenderedPageBreak/>
              <w:t>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Implementation Guide should specify the target it applies to, as ImplementationGuides are rarely valid across multiple versions of FHIR.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Implementation guide this depends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implementation guide that this implementation depends on. Typically, an implementation guide uses value sets, profiles etc defined in other implementation guides.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information about processing included guides, see [Including Guides</w:t>
            </w:r>
            <w:proofErr w:type="gramStart"/>
            <w:r>
              <w:rPr>
                <w:rFonts w:eastAsia="Times New Roman"/>
                <w:lang w:val="en-US"/>
              </w:rPr>
              <w:t>]{</w:t>
            </w:r>
            <w:proofErr w:type="gramEnd"/>
            <w:r>
              <w:rPr>
                <w:rFonts w:eastAsia="Times New Roman"/>
                <w:lang w:val="en-US"/>
              </w:rPr>
              <w:t>implementationguide.html#include}.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dependency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dependncy is located.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resources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logial group of resources. Logical groups can be used when building pages.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for the group,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resource that is part of the implementation guide. Conformance resources (value set, structure definition, conformance statements etc) are obvious candidates for inclusion, but any kind of resource can be included as an example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purpose alters the way that a resource is handled when a guide is built. At present, only value set and concept map resources are allowed for terminology resources, and only StructureDefinition, SearchPerameter, and OperationDefinition for profile. Dictionaries must be bundles of DataElement or Medication at this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Name for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why included in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mostly used with examples to explain why it is present (though they can have extensive comments in the examples).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ImplementationGuide.package.resource.acronym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code to identify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this resource is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this is an example of (if applicable)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that apply globally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See (reference) for a discussion of which resources are 'covered' by an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this profiles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resource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all resources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profile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css, script,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Page/Section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that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address for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publishing tool will auto-generate source for list (source = n/a), and inject </w:t>
            </w:r>
            <w:r>
              <w:rPr>
                <w:rFonts w:eastAsia="Times New Roman"/>
                <w:lang w:val="en-US"/>
              </w:rPr>
              <w:lastRenderedPageBreak/>
              <w:t xml:space="preserve">included implementations for include (source = uri of guide to include).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name shown for navigational assistance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name used to represent this page in navigational sturctures such as table of contents, bread crumbs,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kind of page that this is. Some pages are autogenerated (list, example), and othe kinds are of interest so that tools can navigate the user to the page of interest.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an included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what kind of resources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package to 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 of the page (e.g. html, markdown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format of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primarily for the pubishing </w:t>
            </w:r>
            <w:proofErr w:type="gramStart"/>
            <w:r>
              <w:rPr>
                <w:rFonts w:eastAsia="Times New Roman"/>
                <w:lang w:val="en-US"/>
              </w:rPr>
              <w:t>tool, that</w:t>
            </w:r>
            <w:proofErr w:type="gramEnd"/>
            <w:r>
              <w:rPr>
                <w:rFonts w:eastAsia="Times New Roman"/>
                <w:lang w:val="en-US"/>
              </w:rPr>
              <w:t xml:space="preserve"> will convert all pages to html format. HTML pages are pre-processed, see xxxx.</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Pages / Sections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Pages/Sections under this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implementation guide breadcrumbs are generated from this structure.</w:t>
            </w:r>
          </w:p>
        </w:tc>
      </w:tr>
    </w:tbl>
    <w:p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41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w:t>
            </w:r>
          </w:p>
        </w:tc>
        <w:tc>
          <w:tcPr>
            <w:tcW w:w="0" w:type="auto"/>
            <w:vAlign w:val="center"/>
            <w:hideMark/>
          </w:tcPr>
          <w:p w:rsidR="00D67926" w:rsidRDefault="008D6FB8">
            <w:pPr>
              <w:rPr>
                <w:rFonts w:eastAsia="Times New Roman"/>
                <w:lang w:val="en-US"/>
              </w:rPr>
            </w:pPr>
            <w:r>
              <w:rPr>
                <w:rFonts w:eastAsia="Times New Roman"/>
                <w:lang w:val="en-US"/>
              </w:rPr>
              <w:t>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Collection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WorkingList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Organizer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deleted flag can only be used if the mode of the list is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list can only have an emptyReason if it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List.title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for the list assigned by the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customization beyond just the code identifying the kind of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purpose of this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code defines the purpose of the list - why it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the purpose of a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 resources have the same subject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Some purely aribitrary lists do not have a common subject, so this is optional.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defined the list contents (aka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follow-up as well as context.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List.encounter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in which list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that is the context in which this list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current state of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how current the list is which affects relevance.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List.orderedBy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list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w:t>
            </w:r>
            <w:proofErr w:type="gramStart"/>
            <w:r>
              <w:rPr>
                <w:rFonts w:eastAsia="Times New Roman"/>
                <w:lang w:val="en-US"/>
              </w:rPr>
              <w:t>list.</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a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List.note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that apply to the overall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Entries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Entries in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List.entry.flag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Status/Workflow information about this item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List.entry.deleted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is actually marked as deleted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item is marked as deleted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item added to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item was added to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only useful and meaningful when the mode is "working".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List.entry.item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data was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List.emptyReason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list is empty, why the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list is empty, why it is empty</w:t>
            </w:r>
          </w:p>
        </w:tc>
      </w:tr>
    </w:tbl>
    <w:p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33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t>
            </w:r>
          </w:p>
        </w:tc>
        <w:tc>
          <w:tcPr>
            <w:tcW w:w="0" w:type="auto"/>
            <w:vAlign w:val="center"/>
            <w:hideMark/>
          </w:tcPr>
          <w:p w:rsidR="00D67926" w:rsidRDefault="008D6FB8">
            <w:pPr>
              <w:rPr>
                <w:rFonts w:eastAsia="Times New Roman"/>
                <w:lang w:val="en-US"/>
              </w:rPr>
            </w:pPr>
            <w:r>
              <w:rPr>
                <w:rFonts w:eastAsia="Times New Roman"/>
                <w:lang w:val="en-US"/>
              </w:rPr>
              <w:t>Media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Height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Width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Frames can only be used for a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Length can only be used for an audio or a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video, or audio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acquisition equipment/process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for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generated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who administered the collection of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Media.view</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Imaging view e.g Lateral or Antero-posterior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imaging view e.g Lateral or Antero-posterior (AP).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Imaging view (projection) used when collecting an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Media.deviceName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device/manufacturer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Media.height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Height of the image in </w:t>
            </w:r>
            <w:proofErr w:type="gramStart"/>
            <w:r>
              <w:rPr>
                <w:rFonts w:eastAsia="Times New Roman"/>
                <w:lang w:val="en-US"/>
              </w:rPr>
              <w:t>pixels(</w:t>
            </w:r>
            <w:proofErr w:type="gramEnd"/>
            <w:r>
              <w:rPr>
                <w:rFonts w:eastAsia="Times New Roman"/>
                <w:lang w:val="en-US"/>
              </w:rPr>
              <w:t>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Media.width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Media.frames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frames if &gt; 1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Media.duration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Length in seconds (audio /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duration of the recording in seconds - for audio and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Media - reference or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Recommended content types: image/jpeg, image/png, image/tiff, video/mpeg, audio/mp4, </w:t>
            </w:r>
            <w:proofErr w:type="gramStart"/>
            <w:r>
              <w:rPr>
                <w:rFonts w:eastAsia="Times New Roman"/>
                <w:lang w:val="en-US"/>
              </w:rPr>
              <w:t>application</w:t>
            </w:r>
            <w:proofErr w:type="gramEnd"/>
            <w:r>
              <w:rPr>
                <w:rFonts w:eastAsia="Times New Roman"/>
                <w:lang w:val="en-US"/>
              </w:rPr>
              <w:t xml:space="preserve">/dicom. Application/dicom can contain the transfer syntax as a parameter. For </w:t>
            </w:r>
            <w:proofErr w:type="gramStart"/>
            <w:r>
              <w:rPr>
                <w:rFonts w:eastAsia="Times New Roman"/>
                <w:lang w:val="en-US"/>
              </w:rPr>
              <w:t>an</w:t>
            </w:r>
            <w:proofErr w:type="gramEnd"/>
            <w:r>
              <w:rPr>
                <w:rFonts w:eastAsia="Times New Roman"/>
                <w:lang w:val="en-US"/>
              </w:rPr>
              <w:t xml:space="preserve"> media that covers a period of time (video/sound), the content.creationTime is the end time. Creation time is used for tracking, organizing versions and searching. </w:t>
            </w:r>
          </w:p>
        </w:tc>
      </w:tr>
    </w:tbl>
    <w:p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49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w:t>
            </w:r>
          </w:p>
        </w:tc>
        <w:tc>
          <w:tcPr>
            <w:tcW w:w="0" w:type="auto"/>
            <w:vAlign w:val="center"/>
            <w:hideMark/>
          </w:tcPr>
          <w:p w:rsidR="00D67926" w:rsidRDefault="008D6FB8">
            <w:pPr>
              <w:rPr>
                <w:rFonts w:eastAsia="Times New Roman"/>
                <w:lang w:val="en-US"/>
              </w:rPr>
            </w:pPr>
            <w:r>
              <w:rPr>
                <w:rFonts w:eastAsia="Times New Roman"/>
                <w:lang w:val="en-US"/>
              </w:rPr>
              <w:t>Message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resource that describes a message that is exchanged between 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MessageHeader.timestamp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for the event this message represents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Drives the behavior associated with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is a reply to prior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original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message that this message is a response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receiver to know what message is being responded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response to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Specific list of hints/warnings/errors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Full details of any issues found in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contained in the bundle. If any of the issues are errors, the response code SHALL be an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Source Application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application from which this message originated.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replies,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source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software running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May include configuration or other information useful in debugging.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of software running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contact for problems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escalation of technical issues.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message source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routing target to send acknowledgements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send responses, may influence security permissions.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Destination Application(s)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destination application which the message is intended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there</w:t>
            </w:r>
            <w:proofErr w:type="gramEnd"/>
            <w:r>
              <w:rPr>
                <w:rFonts w:eastAsia="Times New Roman"/>
                <w:lang w:val="en-US"/>
              </w:rPr>
              <w:t xml:space="preserve"> SHOULD be at least one destination, but in some circumstances, the source system is unaware of any particular destination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where message is to be sent to for routing purposes. Allows verification of "am I the intended recipient".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target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for routing of response and/or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Particular delivery destination within the 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multi-hop routing.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destination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where the message should be routed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route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MessageHeader.enterer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data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decision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w:t>
            </w:r>
            <w:r>
              <w:rPr>
                <w:rFonts w:eastAsia="Times New Roman"/>
                <w:lang w:val="en-US"/>
              </w:rPr>
              <w:lastRenderedPageBreak/>
              <w:t xml:space="preserve">proximal to the MessageHeader. Can provide other authors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MessageHeader.receiver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"real-world" recipient for the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routing beyond just the application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Final responsibility for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Cause of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indication of the cause for the event - indicates a reason for the occurance of the event that is a focus of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for event occurrence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D67926" w:rsidRDefault="008D6FB8">
      <w:pPr>
        <w:pStyle w:val="Heading2"/>
        <w:divId w:val="279191413"/>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69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w:t>
            </w:r>
          </w:p>
        </w:tc>
        <w:tc>
          <w:tcPr>
            <w:tcW w:w="0" w:type="auto"/>
            <w:vAlign w:val="center"/>
            <w:hideMark/>
          </w:tcPr>
          <w:p w:rsidR="00D67926" w:rsidRDefault="008D6FB8">
            <w:pPr>
              <w:rPr>
                <w:rFonts w:eastAsia="Times New Roman"/>
                <w:lang w:val="en-US"/>
              </w:rPr>
            </w:pPr>
            <w:r>
              <w:rPr>
                <w:rFonts w:eastAsia="Times New Roman"/>
                <w:lang w:val="en-US"/>
              </w:rPr>
              <w:t>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unique identification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Root systems cannot have uuid or sid identifiers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replacedBy if namingsystem is retired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Can't have more than one preferred identifier for 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descriptive name of this particular identifier type or code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The"symbolic name" for an OID would be captured as an extension.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namingsystem is "ready for use"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for the namingsystem - what kinds of things does it make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purpose of the namingsystem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maintains system namespace?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registration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driver, provider, patient, bank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a namingsystem for easier search by grouping related namingsystems.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does namingsystem identify?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naming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How/where is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identifiers used for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style of unique identifier used to identify a namepace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unique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id that should be used for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is identifier valid?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of time over which this identifier is considered appropriate to refer to the namingsystem. Outside of this window, the identifier might be non-deterministic.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instead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namingsystems that are retired, indicates the namingsystem that should be used in their place (if any).</w:t>
            </w:r>
          </w:p>
        </w:tc>
      </w:tr>
    </w:tbl>
    <w:p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487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w:t>
            </w:r>
          </w:p>
        </w:tc>
        <w:tc>
          <w:tcPr>
            <w:tcW w:w="0" w:type="auto"/>
            <w:vAlign w:val="center"/>
            <w:hideMark/>
          </w:tcPr>
          <w:p w:rsidR="00D67926" w:rsidRDefault="008D6FB8">
            <w:pPr>
              <w:rPr>
                <w:rFonts w:eastAsia="Times New Roman"/>
                <w:lang w:val="en-US"/>
              </w:rPr>
            </w:pPr>
            <w:r>
              <w:rPr>
                <w:rFonts w:eastAsia="Times New Roman"/>
                <w:lang w:val="en-US"/>
              </w:rPr>
              <w:t>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url to reference this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Can be a urn</w:t>
            </w:r>
            <w:proofErr w:type="gramStart"/>
            <w:r>
              <w:rPr>
                <w:rFonts w:eastAsia="Times New Roman"/>
                <w:lang w:val="en-US"/>
              </w:rPr>
              <w:t>:uuid</w:t>
            </w:r>
            <w:proofErr w:type="gramEnd"/>
            <w:r>
              <w:rPr>
                <w:rFonts w:eastAsia="Times New Roman"/>
                <w:lang w:val="en-US"/>
              </w:rPr>
              <w:t>: or a urn:oid:.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w:t>
            </w:r>
            <w:r>
              <w:rPr>
                <w:rFonts w:eastAsia="Times New Roman"/>
                <w:lang w:val="en-US"/>
              </w:rPr>
              <w:lastRenderedPageBreak/>
              <w:t xml:space="preserve">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Named queries are invoked differently, and have different capabilities.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is a normal operation or a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profile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Operation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profile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OperationDefinition.idempotent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content is unchanged by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Operations that are idempotent (see [HTTP specification definition of idempotent</w:t>
            </w:r>
            <w:proofErr w:type="gramStart"/>
            <w:r>
              <w:rPr>
                <w:rFonts w:eastAsia="Times New Roman"/>
                <w:lang w:val="en-US"/>
              </w:rPr>
              <w:t>](</w:t>
            </w:r>
            <w:proofErr w:type="gramEnd"/>
            <w:r>
              <w:rPr>
                <w:rFonts w:eastAsia="Times New Roman"/>
                <w:lang w:val="en-US"/>
              </w:rPr>
              <w:t xml:space="preserve">http://www.w3.org/Protocols/rfc2616/rfc2616-sec9.html)) may be invoked by performing an HTTP GET operation instead of a POST.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to use this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Marks this as a profile of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resource level for these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w:t>
            </w:r>
            <w:r>
              <w:rPr>
                <w:rFonts w:eastAsia="Times New Roman"/>
                <w:lang w:val="en-US"/>
              </w:rPr>
              <w:lastRenderedPageBreak/>
              <w:t xml:space="preserve">given resource type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on an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type must be provided, or parts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in Parameters.parameter.name or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used to identify the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parameter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Minimum Cardinality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Cardinality (a number or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meaning/use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meaning or use of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type this parameter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for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there is no stated parameter, then the parameter is a "Tuple" type and must have at least one part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on the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details if this is 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further discussion, see [[[Using Terminologies]]].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extensibility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value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value sets</w:t>
            </w:r>
            <w:proofErr w:type="gramStart"/>
            <w:r>
              <w:rPr>
                <w:rFonts w:eastAsia="Times New Roman"/>
                <w:lang w:val="en-US"/>
              </w:rPr>
              <w:t>,the</w:t>
            </w:r>
            <w:proofErr w:type="gramEnd"/>
            <w:r>
              <w:rPr>
                <w:rFonts w:eastAsia="Times New Roman"/>
                <w:lang w:val="en-US"/>
              </w:rPr>
              <w:t xml:space="preserve"> referenceResource, the display can contain the value set description. The reference may be version-specific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w:t>
            </w:r>
            <w:r>
              <w:rPr>
                <w:rFonts w:eastAsia="Times New Roman"/>
                <w:lang w:val="en-US"/>
              </w:rPr>
              <w:lastRenderedPageBreak/>
              <w:t xml:space="preserve">described, but can be to allow a profile to be defined.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55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w:t>
            </w:r>
          </w:p>
        </w:tc>
        <w:tc>
          <w:tcPr>
            <w:tcW w:w="0" w:type="auto"/>
            <w:vAlign w:val="center"/>
            <w:hideMark/>
          </w:tcPr>
          <w:p w:rsidR="00D67926" w:rsidRDefault="008D6FB8">
            <w:pPr>
              <w:rPr>
                <w:rFonts w:eastAsia="Times New Roman"/>
                <w:lang w:val="en-US"/>
              </w:rPr>
            </w:pPr>
            <w:r>
              <w:rPr>
                <w:rFonts w:eastAsia="Times New Roman"/>
                <w:lang w:val="en-US"/>
              </w:rPr>
              <w:t>Operation Outcome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success/failure of an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error, warning or information messages that result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issue associated with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warning or information message that results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relevant the issue is to the overall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issue affects the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or warning 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describes the type of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provides details as the exact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diagnostic information about the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this field is used to provide troubleshooting information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of element(s) related to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02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w:t>
            </w:r>
          </w:p>
        </w:tc>
        <w:tc>
          <w:tcPr>
            <w:tcW w:w="0" w:type="auto"/>
            <w:vAlign w:val="center"/>
            <w:hideMark/>
          </w:tcPr>
          <w:p w:rsidR="00D67926" w:rsidRDefault="008D6FB8">
            <w:pPr>
              <w:rPr>
                <w:rFonts w:eastAsia="Times New Roman"/>
                <w:lang w:val="en-US"/>
              </w:rPr>
            </w:pPr>
            <w:r>
              <w:rPr>
                <w:rFonts w:eastAsia="Times New Roman"/>
                <w:lang w:val="en-US"/>
              </w:rPr>
              <w:t>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 xml:space="preserve">operations.html] request and response. It has no other use, and there is no RESTful end=point associated with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parameter passed to or received from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parameter must have a value or a resource,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from the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 (reference to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part of a parameter (e.g.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named part of a parameter. In many implementation context, a set of named parts is known as a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one level of tuples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part must have a value or a resource, but not both</w:t>
            </w:r>
          </w:p>
        </w:tc>
      </w:tr>
    </w:tbl>
    <w:p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691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w:t>
            </w:r>
          </w:p>
        </w:tc>
        <w:tc>
          <w:tcPr>
            <w:tcW w:w="0" w:type="auto"/>
            <w:vAlign w:val="center"/>
            <w:hideMark/>
          </w:tcPr>
          <w:p w:rsidR="00D67926" w:rsidRDefault="008D6FB8">
            <w:pPr>
              <w:rPr>
                <w:rFonts w:eastAsia="Times New Roman"/>
                <w:lang w:val="en-US"/>
              </w:rPr>
            </w:pPr>
            <w:r>
              <w:rPr>
                <w:rFonts w:eastAsia="Times New Roman"/>
                <w:lang w:val="en-US"/>
              </w:rPr>
              <w:t>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Base Resource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of this artifact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Resource.meta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Metadata about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Resource.implicitRules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under which this content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w:t>
            </w:r>
            <w:r>
              <w:rPr>
                <w:rFonts w:eastAsia="Times New Roman"/>
                <w:lang w:val="en-US"/>
              </w:rPr>
              <w:lastRenderedPageBreak/>
              <w:t xml:space="preserve">highly fractured, and not yet ready to define, collect, and exchange data in a generally computable sense. Wherever possible, implementers and/or specification writers should avoid using this element as much as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Resource.language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of the resource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language in which the resource is written.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w:t>
            </w:r>
            <w:proofErr w:type="gramStart"/>
            <w:r>
              <w:rPr>
                <w:rFonts w:eastAsia="Times New Roman"/>
                <w:lang w:val="en-US"/>
              </w:rPr>
              <w:t>:lang</w:t>
            </w:r>
            <w:proofErr w:type="gramEnd"/>
            <w:r>
              <w:rPr>
                <w:rFonts w:eastAsia="Times New Roman"/>
                <w:lang w:val="en-US"/>
              </w:rPr>
              <w:t xml:space="preserve"> and the html lang attribute).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833"/>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w:t>
            </w:r>
          </w:p>
        </w:tc>
        <w:tc>
          <w:tcPr>
            <w:tcW w:w="0" w:type="auto"/>
            <w:vAlign w:val="center"/>
            <w:hideMark/>
          </w:tcPr>
          <w:p w:rsidR="00D67926" w:rsidRDefault="008D6FB8">
            <w:pPr>
              <w:rPr>
                <w:rFonts w:eastAsia="Times New Roman"/>
                <w:lang w:val="en-US"/>
              </w:rPr>
            </w:pPr>
            <w:r>
              <w:rPr>
                <w:rFonts w:eastAsia="Times New Roman"/>
                <w:lang w:val="en-US"/>
              </w:rPr>
              <w:t>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Parameter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an xpath is present, there SHALL be be an xpathUsage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search parameter 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search parameter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this search parameter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Scope and Usage that this search parameter was created to meet.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used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maximum compatibility, use only lowercase ASCII characters.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type this search parameter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resource type that this search parameter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Documentation for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search parameters and how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that extracts the values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SearchParameter.xpathUsage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bl>
    <w:p w:rsidR="00D67926" w:rsidRDefault="008D6FB8">
      <w:pPr>
        <w:pStyle w:val="Heading2"/>
        <w:divId w:val="279191413"/>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0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w:t>
            </w:r>
          </w:p>
        </w:tc>
        <w:tc>
          <w:tcPr>
            <w:tcW w:w="0" w:type="auto"/>
            <w:vAlign w:val="center"/>
            <w:hideMark/>
          </w:tcPr>
          <w:p w:rsidR="00D67926" w:rsidRDefault="008D6FB8">
            <w:pPr>
              <w:rPr>
                <w:rFonts w:eastAsia="Times New Roman"/>
                <w:lang w:val="en-US"/>
              </w:rPr>
            </w:pPr>
            <w:r>
              <w:rPr>
                <w:rFonts w:eastAsia="Times New Roman"/>
                <w:lang w:val="en-US"/>
              </w:rPr>
              <w:t>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Structural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Template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with base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cannot appear if theres's no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must appear if theres's a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either a differential, or a snapshot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a base unless abstract = true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StructureDefinition.display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name when displaying the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StructureDefinition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structure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structure definition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Assist with indexing and finding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StructureDefinitions.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StructureDefinition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StructureDefinition is based - this is the formal </w:t>
            </w:r>
            <w:r>
              <w:rPr>
                <w:rFonts w:eastAsia="Times New Roman"/>
                <w:lang w:val="en-US"/>
              </w:rPr>
              <w:lastRenderedPageBreak/>
              <w:t>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 StructureDefinition does not need to specify the target it applies to</w:t>
            </w:r>
            <w:proofErr w:type="gramStart"/>
            <w:r>
              <w:rPr>
                <w:rFonts w:eastAsia="Times New Roman"/>
                <w:lang w:val="en-US"/>
              </w:rPr>
              <w:t>,as</w:t>
            </w:r>
            <w:proofErr w:type="gramEnd"/>
            <w:r>
              <w:rPr>
                <w:rFonts w:eastAsia="Times New Roman"/>
                <w:lang w:val="en-US"/>
              </w:rPr>
              <w:t xml:space="preserve"> StructureDefinitions will often be valid across multiple versions of FHIR. FHIR tooling can determine whether a StructureDefinition is consistent with a particular StructureDefinition if desired.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a name or a uri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Internal id that is used to identify this mapping set when specific mappings are made.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kind of structure that this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type of structure that a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Any datatype or resource, including abstract ones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structure is abstract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extension context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extension can be used in instances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w:t>
            </w:r>
            <w:r>
              <w:rPr>
                <w:rFonts w:eastAsia="Times New Roman"/>
                <w:lang w:val="en-US"/>
              </w:rPr>
              <w:lastRenderedPageBreak/>
              <w:t xml:space="preserve">of "string" doesn't mean that the extension can be used with one of the string patterns such as "id"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Structure that this set of constraints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snaphots from differential constraints. Logical Models have a base of "Element" or another logical model.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Snapshot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 paths must be unique - or not (LM)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Differential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15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w:t>
            </w:r>
          </w:p>
        </w:tc>
        <w:tc>
          <w:tcPr>
            <w:tcW w:w="0" w:type="auto"/>
            <w:vAlign w:val="center"/>
            <w:hideMark/>
          </w:tcPr>
          <w:p w:rsidR="00D67926" w:rsidRDefault="008D6FB8">
            <w:pPr>
              <w:rPr>
                <w:rFonts w:eastAsia="Times New Roman"/>
                <w:lang w:val="en-US"/>
              </w:rPr>
            </w:pPr>
            <w:r>
              <w:rPr>
                <w:rFonts w:eastAsia="Times New Roman"/>
                <w:lang w:val="en-US"/>
              </w:rPr>
              <w:t>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server push subscription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WebHook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Routing Rule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Subscription.criteria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Rule for server push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rules are a search criteria (without the [base] part). Like Bundle.entry.request.url, it has no leading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source (e.g.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why this subscription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why this subscription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Subscription.error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Latest error note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channel on which to report matches to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channel to send notififcations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method used to execute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channel points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uri that describes tha actual end point to send messages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rest-hook, and websocket, the end point must be an http: or https URL; for email, a mailto: url, for sms, a tel: url, and for message the endpoint can be in any form of url the server understands (usually, http: or </w:t>
            </w:r>
            <w:proofErr w:type="gramStart"/>
            <w:r>
              <w:rPr>
                <w:rFonts w:eastAsia="Times New Roman"/>
                <w:lang w:val="en-US"/>
              </w:rPr>
              <w:t>mllp:</w:t>
            </w:r>
            <w:proofErr w:type="gramEnd"/>
            <w:r>
              <w:rPr>
                <w:rFonts w:eastAsia="Times New Roman"/>
                <w:lang w:val="en-US"/>
              </w:rPr>
              <w:t xml:space="preserve">). The URI is allowed to be relative; in which case, it is relative to the server end-point (since their may be more than one, clients should avoid using relative URIs).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to send, or blank for no payload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mime type to send the payload in - either application/xml+fhir, or application/json+fhir. If the mime type is blank, then there is no payload in the notification, just a notification.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Usage depends on the channel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headers / information to send as part of the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to automatically delete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for the server to turn the subscription off.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server is permitted to deviate from this time, but should observe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tag to add to matching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So that other systems can tell which resources have been the subject of a </w:t>
            </w:r>
            <w:proofErr w:type="gramStart"/>
            <w:r>
              <w:rPr>
                <w:rFonts w:eastAsia="Times New Roman"/>
                <w:lang w:val="en-US"/>
              </w:rPr>
              <w:t>notification.</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Tags to put on a resource after subscriptions sent</w:t>
            </w:r>
          </w:p>
        </w:tc>
      </w:tr>
    </w:tbl>
    <w:p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69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w:t>
            </w:r>
          </w:p>
        </w:tc>
        <w:tc>
          <w:tcPr>
            <w:tcW w:w="0" w:type="auto"/>
            <w:vAlign w:val="center"/>
            <w:hideMark/>
          </w:tcPr>
          <w:p w:rsidR="00D67926" w:rsidRDefault="008D6FB8">
            <w:pPr>
              <w:rPr>
                <w:rFonts w:eastAsia="Times New Roman"/>
                <w:lang w:val="en-US"/>
              </w:rPr>
            </w:pPr>
            <w:r>
              <w:rPr>
                <w:rFonts w:eastAsia="Times New Roman"/>
                <w:lang w:val="en-US"/>
              </w:rPr>
              <w:t>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a set of tests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Operations SHALL be present in TestScript.setup.action, TestScript.test.action and TestScript.teardown.action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TestScript that have </w:t>
            </w:r>
            <w:r>
              <w:rPr>
                <w:rFonts w:eastAsia="Times New Roman"/>
                <w:lang w:val="en-US"/>
              </w:rPr>
              <w:lastRenderedPageBreak/>
              <w:t xml:space="preserve">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TestScript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test cases change.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TestScript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Test Script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w:t>
            </w:r>
            <w:r>
              <w:rPr>
                <w:rFonts w:eastAsia="Times New Roman"/>
                <w:lang w:val="en-US"/>
              </w:rPr>
              <w:lastRenderedPageBreak/>
              <w:t xml:space="preserve">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the FHIR specification that this test is covering.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to the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URL to a particular requirement or feature within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Short description of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metadata capabiltiies section is defined at TestScript.metadata or at TestScript.setup.metadata, and the server's conformance statement does not contain the elements defined in the minimal conformance statement, then all the tests in the TestScript are </w:t>
            </w:r>
            <w:r>
              <w:rPr>
                <w:rFonts w:eastAsia="Times New Roman"/>
                <w:lang w:val="en-US"/>
              </w:rPr>
              <w:lastRenderedPageBreak/>
              <w:t xml:space="preserve">skipped. When the metadata capabiltiies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TestScript.metadata.capability.required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validated?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validate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expected capabilities of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conformance statement of the server has to contain at a mininum the contents of the reference pointed to by this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TestScript.multiserver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the tests apply to more than one FHIR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create the fixture during setup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delete the fixture during teardown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validation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profile to be used for validation.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Placeholder for evaluated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w:t>
            </w:r>
            <w:r>
              <w:rPr>
                <w:rFonts w:eastAsia="Times New Roman"/>
                <w:lang w:val="en-US"/>
              </w:rPr>
              <w:lastRenderedPageBreak/>
              <w:t xml:space="preserve">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Variable cannot contain both headerField and path.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 for 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against the fixture body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setup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type that will be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interaction or operation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http://hl7-fhir.github.io/http.html for list of server interactions.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allowable operation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w:t>
            </w:r>
            <w:r>
              <w:rPr>
                <w:rFonts w:eastAsia="Times New Roman"/>
                <w:lang w:val="en-US"/>
              </w:rPr>
              <w:lastRenderedPageBreak/>
              <w:t xml:space="preserve">"history"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operation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operation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w:t>
            </w:r>
            <w:r>
              <w:rPr>
                <w:rFonts w:eastAsia="Times New Roman"/>
                <w:lang w:val="en-US"/>
              </w:rPr>
              <w:lastRenderedPageBreak/>
              <w:t xml:space="preserve">If 'json' is specified, then 'application/json+fhir' will be used. If you'd like to explicitly set the 'Content-Type'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send the request url in encoded format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defined path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w:t>
            </w:r>
            <w:r>
              <w:rPr>
                <w:rFonts w:eastAsia="Times New Roman"/>
                <w:lang w:val="en-US"/>
              </w:rPr>
              <w:lastRenderedPageBreak/>
              <w:t xml:space="preserve">"targetId"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operation can have one ore more header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Header elements would be used to set HTTP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e.g. "Accept".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header element is specified, then field is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headerfield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header e.g. "application/xml".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mapped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fixture id (maybe new) to map to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body for PUT and POST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fixture used as the body of a PUT or POST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assertion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assertion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direction to use for the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direction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the fixture used to make comparisons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name e.g.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w:t>
            </w:r>
            <w:r>
              <w:rPr>
                <w:rFonts w:eastAsia="Times New Roman"/>
                <w:lang w:val="en-US"/>
              </w:rPr>
              <w:lastRenderedPageBreak/>
              <w:t xml:space="preserve">track of the last operation's response body and response headers.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TestScript.setup.action.assert.minimumId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minimum content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 validation on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Asserts that the Bundle contains first, last, and next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operator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operator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okay</w:t>
            </w:r>
            <w:proofErr w:type="gramEnd"/>
            <w:r>
              <w:rPr>
                <w:rFonts w:eastAsia="Times New Roman"/>
                <w:lang w:val="en-US"/>
              </w:rPr>
              <w:t xml:space="preserve"> | created | noContent | notModified | bad | forbidden | notFound | methodNotAllowed | conflict | gone | preconditionFailed | unprocessable.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&lt;contentType value="json" /&gt; &lt;response value="okay"/&gt;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response code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HTTP response code to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HTTP response code to be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Id of validation profile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Profile to validate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w:t>
            </w:r>
            <w:r>
              <w:rPr>
                <w:rFonts w:eastAsia="Times New Roman"/>
                <w:lang w:val="en-US"/>
              </w:rPr>
              <w:lastRenderedPageBreak/>
              <w:t xml:space="preserve">before comparing this value to the actual value.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TestScript.setup.action.assert.warningOnly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Will this assert produce a warning only on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name of this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this testused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short description of the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expected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TestScript.test.action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clean up steps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teardown operations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teardown action will only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action SHALL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teardown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operation SHALL contain either sourceId or targetId or params or url.</w:t>
            </w:r>
          </w:p>
        </w:tc>
      </w:tr>
    </w:tbl>
    <w:p w:rsidR="00D67926" w:rsidRDefault="008D6FB8">
      <w:pPr>
        <w:pStyle w:val="Heading1"/>
        <w:divId w:val="1529179779"/>
        <w:rPr>
          <w:rFonts w:eastAsia="Times New Roman"/>
          <w:lang w:val="en-US"/>
        </w:rPr>
      </w:pPr>
      <w:r>
        <w:rPr>
          <w:rFonts w:eastAsia="Times New Roman"/>
          <w:lang w:val="en-US"/>
        </w:rPr>
        <w:t>Financial Management</w:t>
      </w:r>
    </w:p>
    <w:p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39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category of claim this 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Affects which fields and value sets are used.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or discipline-style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on which this instance relies.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OriginalBusinessVersion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Insurer Identifier, typical BIN number (6 digit).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Claim.use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Complete, proposed, exploratory,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Claim.priority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processing priority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Immediate (STAT), best effort (NORMAL), deferred (DEFER).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timeliness with which processing is required: STAT, normal, Deferred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Claim.fundsReserve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requested to be reserved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Claim.enterer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created the invoice/claim/pre-determination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Claim.facility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Servicing Facility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Facility where the services were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Prescription to support the dispensing of Pharmacy or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type=Pharmacy and Vision only.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to be reimbursed for the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Provider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Claim.payee.person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person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Claim.referral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Referral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Ordered list of patient diagnosis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Sequence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Sequence of diagnosis which serves to order and provide a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maintain order of the diagnoses.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list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adjudicate services rendered to condition presented.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ICD10 Diagnostic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Claim.condition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presenting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patient conditions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Patient conditions and symptoms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exceptions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Factors which may influence the applicability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extenuating circumstances for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eligibility exception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Claim.school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School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school for over-aged dependants.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required for over-age dependents.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an accident which these services are addressing.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accidents.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accident: work,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the type of accident.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accident: work place,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Intervention and exception code (Pharma)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modified based on exception information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Intervention and exception codes (Pharm)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First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Claim.item.diagnosisLinkId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applicable for this service or product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Total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Claim.item.bodySite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service site on the patient (limb, tooth,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teeth, quadrant, sextant and arch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Claim.item.subSite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Sub-location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region or surface of the site, eg. </w:t>
            </w:r>
            <w:proofErr w:type="gramStart"/>
            <w:r>
              <w:rPr>
                <w:rFonts w:eastAsia="Times New Roman"/>
                <w:lang w:val="en-US"/>
              </w:rPr>
              <w:t>limb</w:t>
            </w:r>
            <w:proofErr w:type="gramEnd"/>
            <w:r>
              <w:rPr>
                <w:rFonts w:eastAsia="Times New Roman"/>
                <w:lang w:val="en-US"/>
              </w:rPr>
              <w:t xml:space="preserve"> region or tooth surface(s).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tooth surface and surface combinations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Claim.item.modifier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Service/Product billing modifiers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Item typification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Second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Third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w:t>
            </w:r>
            <w:r>
              <w:rPr>
                <w:rFonts w:eastAsia="Times New Roman"/>
                <w:lang w:val="en-US"/>
              </w:rPr>
              <w:lastRenderedPageBreak/>
              <w:t xml:space="preserve">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materials and placement date of prior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initial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is the initial placement of a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Initial service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the initial placement.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Material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materials, documents,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Only if type =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Tooth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identifying which tooth is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tooth number of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for the teeth, subset of OralSites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Missing reason may be: E-extraction, O-other.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reason for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codes for the missing teeth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Extraction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Some services and adjudications require this information.</w:t>
            </w:r>
          </w:p>
        </w:tc>
      </w:tr>
    </w:tbl>
    <w:p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6"/>
        <w:gridCol w:w="32"/>
        <w:gridCol w:w="3782"/>
        <w:tblGridChange w:id="0">
          <w:tblGrid>
            <w:gridCol w:w="5546"/>
            <w:gridCol w:w="32"/>
            <w:gridCol w:w="464"/>
            <w:gridCol w:w="3318"/>
          </w:tblGrid>
        </w:tblGridChange>
      </w:tblGrid>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Remittance Advice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resource triggering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referrence.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ClaimResponse.ruleset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lastRenderedPageBreak/>
              <w:t>ClaimResponse.created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ClaimResponse.outcome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details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lastRenderedPageBreak/>
              <w:t>ClaimResponse.item.detail.adjudication.value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third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Non-</w:t>
            </w:r>
            <w:del w:id="1" w:author="Pivonka,Fran" w:date="2015-09-10T10:16:00Z">
              <w:r w:rsidDel="004B65CB">
                <w:rPr>
                  <w:rFonts w:eastAsia="Times New Roman"/>
                  <w:lang w:val="en-US"/>
                </w:rPr>
                <w:delText xml:space="preserve">monitory </w:delText>
              </w:r>
            </w:del>
            <w:ins w:id="2" w:author="Pivonka,Fran" w:date="2015-09-10T10:16:00Z">
              <w:r w:rsidR="004B65CB">
                <w:rPr>
                  <w:rFonts w:eastAsia="Times New Roman"/>
                  <w:lang w:val="en-US"/>
                </w:rPr>
                <w:t xml:space="preserve">monetary </w:t>
              </w:r>
            </w:ins>
            <w:r>
              <w:rPr>
                <w:rFonts w:eastAsia="Times New Roman"/>
                <w:lang w:val="en-US"/>
              </w:rPr>
              <w:t>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added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first tier service adjudications for </w:t>
            </w:r>
            <w:del w:id="3" w:author="Pivonka,Fran" w:date="2015-09-10T10:16:00Z">
              <w:r w:rsidDel="004B65CB">
                <w:rPr>
                  <w:rFonts w:eastAsia="Times New Roman"/>
                  <w:lang w:val="en-US"/>
                </w:rPr>
                <w:delText>payor</w:delText>
              </w:r>
            </w:del>
            <w:ins w:id="4" w:author="Pivonka,Fran" w:date="2015-09-10T10:16:00Z">
              <w:r w:rsidR="004B65CB">
                <w:rPr>
                  <w:rFonts w:eastAsia="Times New Roman"/>
                  <w:lang w:val="en-US"/>
                </w:rPr>
                <w:t>payer</w:t>
              </w:r>
            </w:ins>
            <w:r>
              <w:rPr>
                <w:rFonts w:eastAsia="Times New Roman"/>
                <w:lang w:val="en-US"/>
              </w:rPr>
              <w:t xml:space="preserve"> added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Group, </w:t>
            </w:r>
            <w:del w:id="5" w:author="Pivonka,Fran" w:date="2015-09-10T10:16:00Z">
              <w:r w:rsidDel="004B65CB">
                <w:rPr>
                  <w:rFonts w:eastAsia="Times New Roman"/>
                  <w:lang w:val="en-US"/>
                </w:rPr>
                <w:delText xml:space="preserve">Service </w:delText>
              </w:r>
            </w:del>
            <w:ins w:id="6" w:author="Pivonka,Fran" w:date="2015-09-10T10:16:00Z">
              <w:r w:rsidR="004B65CB">
                <w:rPr>
                  <w:rFonts w:eastAsia="Times New Roman"/>
                  <w:lang w:val="en-US"/>
                </w:rPr>
                <w:t xml:space="preserve">service </w:t>
              </w:r>
            </w:ins>
            <w:r>
              <w:rPr>
                <w:rFonts w:eastAsia="Times New Roman"/>
                <w:lang w:val="en-US"/>
              </w:rPr>
              <w:t xml:space="preserve">or </w:t>
            </w:r>
            <w:del w:id="7" w:author="Pivonka,Fran" w:date="2015-09-10T10:16:00Z">
              <w:r w:rsidDel="004B65CB">
                <w:rPr>
                  <w:rFonts w:eastAsia="Times New Roman"/>
                  <w:lang w:val="en-US"/>
                </w:rPr>
                <w:delText>Product</w:delText>
              </w:r>
            </w:del>
            <w:ins w:id="8" w:author="Pivonka,Fran" w:date="2015-09-10T10:16:00Z">
              <w:r w:rsidR="004B65CB">
                <w:rPr>
                  <w:rFonts w:eastAsia="Times New Roman"/>
                  <w:lang w:val="en-US"/>
                </w:rPr>
                <w:t>product</w:t>
              </w:r>
            </w:ins>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A code to indicate the </w:t>
            </w:r>
            <w:del w:id="9" w:author="Pivonka,Fran" w:date="2015-09-10T10:16:00Z">
              <w:r w:rsidDel="004B65CB">
                <w:rPr>
                  <w:rFonts w:eastAsia="Times New Roman"/>
                  <w:lang w:val="en-US"/>
                </w:rPr>
                <w:delText xml:space="preserve">Professional </w:delText>
              </w:r>
            </w:del>
            <w:ins w:id="10" w:author="Pivonka,Fran" w:date="2015-09-10T10:16:00Z">
              <w:r w:rsidR="004B65CB">
                <w:rPr>
                  <w:rFonts w:eastAsia="Times New Roman"/>
                  <w:lang w:val="en-US"/>
                </w:rPr>
                <w:t xml:space="preserve">professional </w:t>
              </w:r>
            </w:ins>
            <w:del w:id="11" w:author="Pivonka,Fran" w:date="2015-09-10T10:16:00Z">
              <w:r w:rsidDel="004B65CB">
                <w:rPr>
                  <w:rFonts w:eastAsia="Times New Roman"/>
                  <w:lang w:val="en-US"/>
                </w:rPr>
                <w:delText xml:space="preserve">Service </w:delText>
              </w:r>
            </w:del>
            <w:ins w:id="12" w:author="Pivonka,Fran" w:date="2015-09-10T10:16:00Z">
              <w:r w:rsidR="004B65CB">
                <w:rPr>
                  <w:rFonts w:eastAsia="Times New Roman"/>
                  <w:lang w:val="en-US"/>
                </w:rPr>
                <w:t xml:space="preserve">service </w:t>
              </w:r>
            </w:ins>
            <w:r>
              <w:rPr>
                <w:rFonts w:eastAsia="Times New Roman"/>
                <w:lang w:val="en-US"/>
              </w:rPr>
              <w:t xml:space="preserve">or </w:t>
            </w:r>
            <w:del w:id="13" w:author="Pivonka,Fran" w:date="2015-09-10T10:17:00Z">
              <w:r w:rsidDel="004B65CB">
                <w:rPr>
                  <w:rFonts w:eastAsia="Times New Roman"/>
                  <w:lang w:val="en-US"/>
                </w:rPr>
                <w:delText xml:space="preserve">Product </w:delText>
              </w:r>
            </w:del>
            <w:ins w:id="14" w:author="Pivonka,Fran" w:date="2015-09-10T10:17:00Z">
              <w:r w:rsidR="004B65CB">
                <w:rPr>
                  <w:rFonts w:eastAsia="Times New Roman"/>
                  <w:lang w:val="en-US"/>
                </w:rPr>
                <w:t xml:space="preserve">product </w:t>
              </w:r>
            </w:ins>
            <w:r>
              <w:rPr>
                <w:rFonts w:eastAsia="Times New Roman"/>
                <w:lang w:val="en-US"/>
              </w:rPr>
              <w:t>supplied.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Professional fee or </w:t>
            </w:r>
            <w:del w:id="15" w:author="Pivonka,Fran" w:date="2015-09-10T10:17:00Z">
              <w:r w:rsidDel="004B65CB">
                <w:rPr>
                  <w:rFonts w:eastAsia="Times New Roman"/>
                  <w:lang w:val="en-US"/>
                </w:rPr>
                <w:delText xml:space="preserve">Product </w:delText>
              </w:r>
            </w:del>
            <w:ins w:id="16" w:author="Pivonka,Fran" w:date="2015-09-10T10:17:00Z">
              <w:r w:rsidR="004B65CB">
                <w:rPr>
                  <w:rFonts w:eastAsia="Times New Roman"/>
                  <w:lang w:val="en-US"/>
                </w:rPr>
                <w:t xml:space="preserve">product </w:t>
              </w:r>
            </w:ins>
            <w:r>
              <w:rPr>
                <w:rFonts w:eastAsia="Times New Roman"/>
                <w:lang w:val="en-US"/>
              </w:rPr>
              <w:t>charge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del w:id="17" w:author="Pivonka,Fran" w:date="2015-09-10T10:17:00Z">
              <w:r w:rsidDel="004B65CB">
                <w:rPr>
                  <w:rFonts w:eastAsia="Times New Roman"/>
                  <w:lang w:val="en-US"/>
                </w:rPr>
                <w:delText>.</w:delText>
              </w:r>
            </w:del>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A5BB5">
            <w:pPr>
              <w:rPr>
                <w:rFonts w:eastAsia="Times New Roman"/>
                <w:lang w:val="en-US"/>
              </w:rPr>
              <w:pPrChange w:id="18" w:author="Pivonka,Fran" w:date="2015-09-11T21:07:00Z">
                <w:pPr/>
              </w:pPrChange>
            </w:pPr>
            <w:r>
              <w:rPr>
                <w:rFonts w:eastAsia="Times New Roman"/>
                <w:lang w:val="en-US"/>
              </w:rPr>
              <w:t xml:space="preserve">Adjudication category such as co-pay, </w:t>
            </w:r>
            <w:del w:id="19" w:author="Pivonka,Fran" w:date="2015-09-11T21:07:00Z">
              <w:r w:rsidDel="004A5BB5">
                <w:rPr>
                  <w:rFonts w:eastAsia="Times New Roman"/>
                  <w:lang w:val="en-US"/>
                </w:rPr>
                <w:delText>eligible</w:delText>
              </w:r>
            </w:del>
            <w:ins w:id="20" w:author="Pivonka,Fran" w:date="2015-09-11T21:07:00Z">
              <w:r w:rsidR="004A5BB5">
                <w:rPr>
                  <w:rFonts w:eastAsia="Times New Roman"/>
                  <w:lang w:val="en-US"/>
                </w:rPr>
                <w:t>eligibility</w:t>
              </w:r>
            </w:ins>
            <w:r>
              <w:rPr>
                <w:rFonts w:eastAsia="Times New Roman"/>
                <w:lang w:val="en-US"/>
              </w:rPr>
              <w:t>,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4A5BB5">
            <w:pPr>
              <w:rPr>
                <w:rFonts w:eastAsia="Times New Roman"/>
                <w:lang w:val="en-US"/>
              </w:rPr>
              <w:pPrChange w:id="21" w:author="Pivonka,Fran" w:date="2015-09-11T21:08:00Z">
                <w:pPr/>
              </w:pPrChange>
            </w:pPr>
            <w:r>
              <w:rPr>
                <w:rFonts w:eastAsia="Times New Roman"/>
                <w:lang w:val="en-US"/>
              </w:rPr>
              <w:t xml:space="preserve">Code indicating: </w:t>
            </w:r>
            <w:del w:id="22" w:author="Pivonka,Fran" w:date="2015-09-11T21:08:00Z">
              <w:r w:rsidDel="004A5BB5">
                <w:rPr>
                  <w:rFonts w:eastAsia="Times New Roman"/>
                  <w:lang w:val="en-US"/>
                </w:rPr>
                <w:delText>Co-Pay</w:delText>
              </w:r>
            </w:del>
            <w:ins w:id="23" w:author="Pivonka,Fran" w:date="2015-09-11T21:08:00Z">
              <w:r w:rsidR="004A5BB5">
                <w:rPr>
                  <w:rFonts w:eastAsia="Times New Roman"/>
                  <w:lang w:val="en-US"/>
                </w:rPr>
                <w:t>co</w:t>
              </w:r>
            </w:ins>
            <w:ins w:id="24" w:author="Pivonka,Fran" w:date="2015-09-11T21:11:00Z">
              <w:r w:rsidR="004B26A3">
                <w:rPr>
                  <w:rFonts w:eastAsia="Times New Roman"/>
                  <w:lang w:val="en-US"/>
                </w:rPr>
                <w:t>-</w:t>
              </w:r>
            </w:ins>
            <w:ins w:id="25" w:author="Pivonka,Fran" w:date="2015-09-11T21:08:00Z">
              <w:r w:rsidR="004A5BB5">
                <w:rPr>
                  <w:rFonts w:eastAsia="Times New Roman"/>
                  <w:lang w:val="en-US"/>
                </w:rPr>
                <w:t>pay</w:t>
              </w:r>
            </w:ins>
            <w:r>
              <w:rPr>
                <w:rFonts w:eastAsia="Times New Roman"/>
                <w:lang w:val="en-US"/>
              </w:rPr>
              <w:t xml:space="preserve">, </w:t>
            </w:r>
            <w:del w:id="26" w:author="Pivonka,Fran" w:date="2015-09-10T10:18:00Z">
              <w:r w:rsidDel="004B65CB">
                <w:rPr>
                  <w:rFonts w:eastAsia="Times New Roman"/>
                  <w:lang w:val="en-US"/>
                </w:rPr>
                <w:delText>deductable</w:delText>
              </w:r>
            </w:del>
            <w:ins w:id="27" w:author="Pivonka,Fran" w:date="2015-09-10T10:18:00Z">
              <w:r w:rsidR="004B65CB">
                <w:rPr>
                  <w:rFonts w:eastAsia="Times New Roman"/>
                  <w:lang w:val="en-US"/>
                </w:rPr>
                <w:t>deductible</w:t>
              </w:r>
            </w:ins>
            <w:r>
              <w:rPr>
                <w:rFonts w:eastAsia="Times New Roman"/>
                <w:lang w:val="en-US"/>
              </w:rPr>
              <w:t xml:space="preserve">, </w:t>
            </w:r>
            <w:del w:id="28" w:author="Pivonka,Fran" w:date="2015-09-10T10:18:00Z">
              <w:r w:rsidDel="004B65CB">
                <w:rPr>
                  <w:rFonts w:eastAsia="Times New Roman"/>
                  <w:lang w:val="en-US"/>
                </w:rPr>
                <w:delText>elegible</w:delText>
              </w:r>
            </w:del>
            <w:ins w:id="29" w:author="Pivonka,Fran" w:date="2015-09-10T10:18:00Z">
              <w:r w:rsidR="004B65CB">
                <w:rPr>
                  <w:rFonts w:eastAsia="Times New Roman"/>
                  <w:lang w:val="en-US"/>
                </w:rPr>
                <w:t>eligibility</w:t>
              </w:r>
            </w:ins>
            <w:r>
              <w:rPr>
                <w:rFonts w:eastAsia="Times New Roman"/>
                <w:lang w:val="en-US"/>
              </w:rPr>
              <w:t>,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del w:id="30" w:author="Pivonka,Fran" w:date="2015-09-10T10:19:00Z">
              <w:r w:rsidDel="004B65CB">
                <w:rPr>
                  <w:rFonts w:eastAsia="Times New Roman"/>
                  <w:lang w:val="en-US"/>
                </w:rPr>
                <w:delText>Mon</w:delText>
              </w:r>
            </w:del>
            <w:del w:id="31" w:author="Pivonka,Fran" w:date="2015-09-08T20:07:00Z">
              <w:r w:rsidDel="00004060">
                <w:rPr>
                  <w:rFonts w:eastAsia="Times New Roman"/>
                  <w:lang w:val="en-US"/>
                </w:rPr>
                <w:delText>i</w:delText>
              </w:r>
            </w:del>
            <w:del w:id="32" w:author="Pivonka,Fran" w:date="2015-09-10T10:19:00Z">
              <w:r w:rsidDel="004B65CB">
                <w:rPr>
                  <w:rFonts w:eastAsia="Times New Roman"/>
                  <w:lang w:val="en-US"/>
                </w:rPr>
                <w:delText>t</w:delText>
              </w:r>
            </w:del>
            <w:del w:id="33" w:author="Pivonka,Fran" w:date="2015-09-08T20:08:00Z">
              <w:r w:rsidDel="00004060">
                <w:rPr>
                  <w:rFonts w:eastAsia="Times New Roman"/>
                  <w:lang w:val="en-US"/>
                </w:rPr>
                <w:delText>o</w:delText>
              </w:r>
            </w:del>
            <w:del w:id="34" w:author="Pivonka,Fran" w:date="2015-09-10T10:19:00Z">
              <w:r w:rsidDel="004B65CB">
                <w:rPr>
                  <w:rFonts w:eastAsia="Times New Roman"/>
                  <w:lang w:val="en-US"/>
                </w:rPr>
                <w:delText>ry</w:delText>
              </w:r>
            </w:del>
            <w:ins w:id="35" w:author="Pivonka,Fran" w:date="2015-09-10T10:19:00Z">
              <w:r w:rsidR="004B65CB">
                <w:rPr>
                  <w:rFonts w:eastAsia="Times New Roman"/>
                  <w:lang w:val="en-US"/>
                </w:rPr>
                <w:t>Monetary</w:t>
              </w:r>
            </w:ins>
            <w:r>
              <w:rPr>
                <w:rFonts w:eastAsia="Times New Roman"/>
                <w:lang w:val="en-US"/>
              </w:rPr>
              <w:t xml:space="preserve"> amount associated with the code.</w:t>
            </w:r>
          </w:p>
        </w:tc>
      </w:tr>
      <w:tr w:rsidR="00D67926" w:rsidTr="008567CA">
        <w:tblPrEx>
          <w:tblW w:w="0" w:type="auto"/>
          <w:tblCellSpacing w:w="15" w:type="dxa"/>
          <w:tblCellMar>
            <w:top w:w="15" w:type="dxa"/>
            <w:left w:w="15" w:type="dxa"/>
            <w:bottom w:w="15" w:type="dxa"/>
            <w:right w:w="15" w:type="dxa"/>
          </w:tblCellMar>
          <w:tblPrExChange w:id="3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37" w:author="Pivonka,Fran" w:date="2015-09-09T09:44:00Z">
            <w:trPr>
              <w:divId w:val="1529179779"/>
              <w:tblCellSpacing w:w="15" w:type="dxa"/>
            </w:trPr>
          </w:trPrChange>
        </w:trPr>
        <w:tc>
          <w:tcPr>
            <w:tcW w:w="5997" w:type="dxa"/>
            <w:vAlign w:val="center"/>
            <w:hideMark/>
            <w:tcPrChange w:id="3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ClaimResponse.addItem.adjudication.value</w:t>
            </w:r>
          </w:p>
        </w:tc>
        <w:tc>
          <w:tcPr>
            <w:tcW w:w="3273" w:type="dxa"/>
            <w:gridSpan w:val="2"/>
            <w:vAlign w:val="center"/>
            <w:hideMark/>
            <w:tcPrChange w:id="39" w:author="Pivonka,Fran" w:date="2015-09-09T09:44:00Z">
              <w:tcPr>
                <w:tcW w:w="0" w:type="auto"/>
                <w:vAlign w:val="center"/>
                <w:hideMark/>
              </w:tcPr>
            </w:tcPrChange>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65CB">
            <w:pPr>
              <w:rPr>
                <w:rFonts w:eastAsia="Times New Roman"/>
                <w:lang w:val="en-US"/>
              </w:rPr>
            </w:pPr>
            <w:r>
              <w:rPr>
                <w:rFonts w:eastAsia="Times New Roman"/>
                <w:lang w:val="en-US"/>
              </w:rPr>
              <w:t>Non-</w:t>
            </w:r>
            <w:del w:id="40" w:author="Pivonka,Fran" w:date="2015-09-10T10:20:00Z">
              <w:r w:rsidDel="004B65CB">
                <w:rPr>
                  <w:rFonts w:eastAsia="Times New Roman"/>
                  <w:lang w:val="en-US"/>
                </w:rPr>
                <w:delText xml:space="preserve">monitory </w:delText>
              </w:r>
            </w:del>
            <w:ins w:id="41" w:author="Pivonka,Fran" w:date="2015-09-10T10:20:00Z">
              <w:r w:rsidR="004B65CB">
                <w:rPr>
                  <w:rFonts w:eastAsia="Times New Roman"/>
                  <w:lang w:val="en-US"/>
                </w:rPr>
                <w:t xml:space="preserve">monetary </w:t>
              </w:r>
            </w:ins>
            <w:r>
              <w:rPr>
                <w:rFonts w:eastAsia="Times New Roman"/>
                <w:lang w:val="en-US"/>
              </w:rPr>
              <w:t>value</w:t>
            </w:r>
          </w:p>
        </w:tc>
      </w:tr>
      <w:tr w:rsidR="00D67926" w:rsidTr="008567CA">
        <w:tblPrEx>
          <w:tblW w:w="0" w:type="auto"/>
          <w:tblCellSpacing w:w="15" w:type="dxa"/>
          <w:tblCellMar>
            <w:top w:w="15" w:type="dxa"/>
            <w:left w:w="15" w:type="dxa"/>
            <w:bottom w:w="15" w:type="dxa"/>
            <w:right w:w="15" w:type="dxa"/>
          </w:tblCellMar>
          <w:tblPrExChange w:id="4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3" w:author="Pivonka,Fran" w:date="2015-09-09T09:44:00Z">
            <w:trPr>
              <w:divId w:val="1529179779"/>
              <w:tblCellSpacing w:w="15" w:type="dxa"/>
            </w:trPr>
          </w:trPrChange>
        </w:trPr>
        <w:tc>
          <w:tcPr>
            <w:tcW w:w="5997" w:type="dxa"/>
            <w:vAlign w:val="center"/>
            <w:hideMark/>
            <w:tcPrChange w:id="4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45"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8567CA">
        <w:tblPrEx>
          <w:tblW w:w="0" w:type="auto"/>
          <w:tblCellSpacing w:w="15" w:type="dxa"/>
          <w:tblCellMar>
            <w:top w:w="15" w:type="dxa"/>
            <w:left w:w="15" w:type="dxa"/>
            <w:bottom w:w="15" w:type="dxa"/>
            <w:right w:w="15" w:type="dxa"/>
          </w:tblCellMar>
          <w:tblPrExChange w:id="4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7" w:author="Pivonka,Fran" w:date="2015-09-09T09:44:00Z">
            <w:trPr>
              <w:divId w:val="1529179779"/>
              <w:tblCellSpacing w:w="15" w:type="dxa"/>
            </w:trPr>
          </w:trPrChange>
        </w:trPr>
        <w:tc>
          <w:tcPr>
            <w:tcW w:w="5997" w:type="dxa"/>
            <w:vAlign w:val="center"/>
            <w:hideMark/>
            <w:tcPrChange w:id="4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w:t>
            </w:r>
          </w:p>
        </w:tc>
        <w:tc>
          <w:tcPr>
            <w:tcW w:w="3273" w:type="dxa"/>
            <w:gridSpan w:val="2"/>
            <w:vAlign w:val="center"/>
            <w:hideMark/>
            <w:tcPrChange w:id="49"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5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51" w:author="Pivonka,Fran" w:date="2015-09-09T09:44:00Z">
            <w:trPr>
              <w:divId w:val="1529179779"/>
              <w:tblCellSpacing w:w="15" w:type="dxa"/>
            </w:trPr>
          </w:trPrChange>
        </w:trPr>
        <w:tc>
          <w:tcPr>
            <w:tcW w:w="5997" w:type="dxa"/>
            <w:vAlign w:val="center"/>
            <w:hideMark/>
            <w:tcPrChange w:id="5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53"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Added items details</w:t>
            </w:r>
          </w:p>
        </w:tc>
      </w:tr>
      <w:tr w:rsidR="00D67926" w:rsidTr="008567CA">
        <w:tblPrEx>
          <w:tblW w:w="0" w:type="auto"/>
          <w:tblCellSpacing w:w="15" w:type="dxa"/>
          <w:tblCellMar>
            <w:top w:w="15" w:type="dxa"/>
            <w:left w:w="15" w:type="dxa"/>
            <w:bottom w:w="15" w:type="dxa"/>
            <w:right w:w="15" w:type="dxa"/>
          </w:tblCellMar>
          <w:tblPrExChange w:id="5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55" w:author="Pivonka,Fran" w:date="2015-09-09T09:44:00Z">
            <w:trPr>
              <w:divId w:val="1529179779"/>
              <w:tblCellSpacing w:w="15" w:type="dxa"/>
            </w:trPr>
          </w:trPrChange>
        </w:trPr>
        <w:tc>
          <w:tcPr>
            <w:tcW w:w="5997" w:type="dxa"/>
            <w:vAlign w:val="center"/>
            <w:hideMark/>
            <w:tcPrChange w:id="5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57"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The second tier service adjudications for </w:t>
            </w:r>
            <w:del w:id="58" w:author="Pivonka,Fran" w:date="2015-09-08T20:02:00Z">
              <w:r w:rsidDel="00C258EA">
                <w:rPr>
                  <w:rFonts w:eastAsia="Times New Roman"/>
                  <w:lang w:val="en-US"/>
                </w:rPr>
                <w:delText>payor</w:delText>
              </w:r>
            </w:del>
            <w:ins w:id="59" w:author="Pivonka,Fran" w:date="2015-09-08T20:02:00Z">
              <w:r w:rsidR="00C258EA">
                <w:rPr>
                  <w:rFonts w:eastAsia="Times New Roman"/>
                  <w:lang w:val="en-US"/>
                </w:rPr>
                <w:t>payer</w:t>
              </w:r>
            </w:ins>
            <w:r>
              <w:rPr>
                <w:rFonts w:eastAsia="Times New Roman"/>
                <w:lang w:val="en-US"/>
              </w:rPr>
              <w:t xml:space="preserve"> added services.</w:t>
            </w:r>
          </w:p>
        </w:tc>
      </w:tr>
      <w:tr w:rsidR="00D67926" w:rsidTr="008567CA">
        <w:tblPrEx>
          <w:tblW w:w="0" w:type="auto"/>
          <w:tblCellSpacing w:w="15" w:type="dxa"/>
          <w:tblCellMar>
            <w:top w:w="15" w:type="dxa"/>
            <w:left w:w="15" w:type="dxa"/>
            <w:bottom w:w="15" w:type="dxa"/>
            <w:right w:w="15" w:type="dxa"/>
          </w:tblCellMar>
          <w:tblPrExChange w:id="6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1" w:author="Pivonka,Fran" w:date="2015-09-09T09:44:00Z">
            <w:trPr>
              <w:divId w:val="1529179779"/>
              <w:tblCellSpacing w:w="15" w:type="dxa"/>
            </w:trPr>
          </w:trPrChange>
        </w:trPr>
        <w:tc>
          <w:tcPr>
            <w:tcW w:w="5997" w:type="dxa"/>
            <w:vAlign w:val="center"/>
            <w:hideMark/>
            <w:tcPrChange w:id="6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lastRenderedPageBreak/>
              <w:t>ClaimResponse.addItem.detail.service</w:t>
            </w:r>
          </w:p>
        </w:tc>
        <w:tc>
          <w:tcPr>
            <w:tcW w:w="3273" w:type="dxa"/>
            <w:gridSpan w:val="2"/>
            <w:vAlign w:val="center"/>
            <w:hideMark/>
            <w:tcPrChange w:id="63"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6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5" w:author="Pivonka,Fran" w:date="2015-09-09T09:44:00Z">
            <w:trPr>
              <w:divId w:val="1529179779"/>
              <w:tblCellSpacing w:w="15" w:type="dxa"/>
            </w:trPr>
          </w:trPrChange>
        </w:trPr>
        <w:tc>
          <w:tcPr>
            <w:tcW w:w="5997" w:type="dxa"/>
            <w:vAlign w:val="center"/>
            <w:hideMark/>
            <w:tcPrChange w:id="6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67"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Service or Product</w:t>
            </w:r>
          </w:p>
        </w:tc>
      </w:tr>
      <w:tr w:rsidR="00D67926" w:rsidTr="008567CA">
        <w:tblPrEx>
          <w:tblW w:w="0" w:type="auto"/>
          <w:tblCellSpacing w:w="15" w:type="dxa"/>
          <w:tblCellMar>
            <w:top w:w="15" w:type="dxa"/>
            <w:left w:w="15" w:type="dxa"/>
            <w:bottom w:w="15" w:type="dxa"/>
            <w:right w:w="15" w:type="dxa"/>
          </w:tblCellMar>
          <w:tblPrExChange w:id="6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9" w:author="Pivonka,Fran" w:date="2015-09-09T09:44:00Z">
            <w:trPr>
              <w:divId w:val="1529179779"/>
              <w:tblCellSpacing w:w="15" w:type="dxa"/>
            </w:trPr>
          </w:trPrChange>
        </w:trPr>
        <w:tc>
          <w:tcPr>
            <w:tcW w:w="5997" w:type="dxa"/>
            <w:vAlign w:val="center"/>
            <w:hideMark/>
            <w:tcPrChange w:id="7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71"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A code to indicate the </w:t>
            </w:r>
            <w:del w:id="72" w:author="Pivonka,Fran" w:date="2015-09-08T20:09:00Z">
              <w:r w:rsidDel="00004060">
                <w:rPr>
                  <w:rFonts w:eastAsia="Times New Roman"/>
                  <w:lang w:val="en-US"/>
                </w:rPr>
                <w:delText xml:space="preserve">Professional </w:delText>
              </w:r>
            </w:del>
            <w:ins w:id="73" w:author="Pivonka,Fran" w:date="2015-09-08T20:09:00Z">
              <w:r w:rsidR="00004060">
                <w:rPr>
                  <w:rFonts w:eastAsia="Times New Roman"/>
                  <w:lang w:val="en-US"/>
                </w:rPr>
                <w:t xml:space="preserve">professional </w:t>
              </w:r>
            </w:ins>
            <w:del w:id="74" w:author="Pivonka,Fran" w:date="2015-09-08T20:09:00Z">
              <w:r w:rsidDel="00004060">
                <w:rPr>
                  <w:rFonts w:eastAsia="Times New Roman"/>
                  <w:lang w:val="en-US"/>
                </w:rPr>
                <w:delText xml:space="preserve">Service </w:delText>
              </w:r>
            </w:del>
            <w:ins w:id="75" w:author="Pivonka,Fran" w:date="2015-09-08T20:09:00Z">
              <w:r w:rsidR="00004060">
                <w:rPr>
                  <w:rFonts w:eastAsia="Times New Roman"/>
                  <w:lang w:val="en-US"/>
                </w:rPr>
                <w:t xml:space="preserve">service </w:t>
              </w:r>
            </w:ins>
            <w:r>
              <w:rPr>
                <w:rFonts w:eastAsia="Times New Roman"/>
                <w:lang w:val="en-US"/>
              </w:rPr>
              <w:t xml:space="preserve">or </w:t>
            </w:r>
            <w:del w:id="76" w:author="Pivonka,Fran" w:date="2015-09-08T20:09:00Z">
              <w:r w:rsidDel="00004060">
                <w:rPr>
                  <w:rFonts w:eastAsia="Times New Roman"/>
                  <w:lang w:val="en-US"/>
                </w:rPr>
                <w:delText xml:space="preserve">Product </w:delText>
              </w:r>
            </w:del>
            <w:ins w:id="77" w:author="Pivonka,Fran" w:date="2015-09-08T20:09:00Z">
              <w:r w:rsidR="00004060">
                <w:rPr>
                  <w:rFonts w:eastAsia="Times New Roman"/>
                  <w:lang w:val="en-US"/>
                </w:rPr>
                <w:t xml:space="preserve">product </w:t>
              </w:r>
            </w:ins>
            <w:r>
              <w:rPr>
                <w:rFonts w:eastAsia="Times New Roman"/>
                <w:lang w:val="en-US"/>
              </w:rPr>
              <w:t>supplied.</w:t>
            </w:r>
          </w:p>
        </w:tc>
      </w:tr>
      <w:tr w:rsidR="00D67926" w:rsidTr="008567CA">
        <w:tblPrEx>
          <w:tblW w:w="0" w:type="auto"/>
          <w:tblCellSpacing w:w="15" w:type="dxa"/>
          <w:tblCellMar>
            <w:top w:w="15" w:type="dxa"/>
            <w:left w:w="15" w:type="dxa"/>
            <w:bottom w:w="15" w:type="dxa"/>
            <w:right w:w="15" w:type="dxa"/>
          </w:tblCellMar>
          <w:tblPrExChange w:id="7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79" w:author="Pivonka,Fran" w:date="2015-09-09T09:44:00Z">
            <w:trPr>
              <w:divId w:val="1529179779"/>
              <w:tblCellSpacing w:w="15" w:type="dxa"/>
            </w:trPr>
          </w:trPrChange>
        </w:trPr>
        <w:tc>
          <w:tcPr>
            <w:tcW w:w="5997" w:type="dxa"/>
            <w:vAlign w:val="center"/>
            <w:hideMark/>
            <w:tcPrChange w:id="8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Binding Description</w:t>
            </w:r>
          </w:p>
        </w:tc>
        <w:tc>
          <w:tcPr>
            <w:tcW w:w="3273" w:type="dxa"/>
            <w:gridSpan w:val="2"/>
            <w:vAlign w:val="center"/>
            <w:hideMark/>
            <w:tcPrChange w:id="81"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Allowable service and product codes</w:t>
            </w:r>
            <w:ins w:id="82" w:author="Pivonka,Fran" w:date="2015-09-10T10:20:00Z">
              <w:r w:rsidR="004B65CB">
                <w:rPr>
                  <w:rFonts w:eastAsia="Times New Roman"/>
                  <w:lang w:val="en-US"/>
                </w:rPr>
                <w:t>.</w:t>
              </w:r>
            </w:ins>
          </w:p>
        </w:tc>
      </w:tr>
      <w:tr w:rsidR="00D67926" w:rsidTr="008567CA">
        <w:tblPrEx>
          <w:tblW w:w="0" w:type="auto"/>
          <w:tblCellSpacing w:w="15" w:type="dxa"/>
          <w:tblCellMar>
            <w:top w:w="15" w:type="dxa"/>
            <w:left w:w="15" w:type="dxa"/>
            <w:bottom w:w="15" w:type="dxa"/>
            <w:right w:w="15" w:type="dxa"/>
          </w:tblCellMar>
          <w:tblPrExChange w:id="8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84" w:author="Pivonka,Fran" w:date="2015-09-09T09:44:00Z">
            <w:trPr>
              <w:divId w:val="1529179779"/>
              <w:tblCellSpacing w:w="15" w:type="dxa"/>
            </w:trPr>
          </w:trPrChange>
        </w:trPr>
        <w:tc>
          <w:tcPr>
            <w:tcW w:w="5997" w:type="dxa"/>
            <w:vAlign w:val="center"/>
            <w:hideMark/>
            <w:tcPrChange w:id="8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ClaimResponse.addItem.detail.fee</w:t>
            </w:r>
          </w:p>
        </w:tc>
        <w:tc>
          <w:tcPr>
            <w:tcW w:w="3273" w:type="dxa"/>
            <w:gridSpan w:val="2"/>
            <w:vAlign w:val="center"/>
            <w:hideMark/>
            <w:tcPrChange w:id="86"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8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88" w:author="Pivonka,Fran" w:date="2015-09-09T09:44:00Z">
            <w:trPr>
              <w:divId w:val="1529179779"/>
              <w:tblCellSpacing w:w="15" w:type="dxa"/>
            </w:trPr>
          </w:trPrChange>
        </w:trPr>
        <w:tc>
          <w:tcPr>
            <w:tcW w:w="5997" w:type="dxa"/>
            <w:vAlign w:val="center"/>
            <w:hideMark/>
            <w:tcPrChange w:id="8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90"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Professional fee or </w:t>
            </w:r>
            <w:del w:id="91" w:author="Pivonka,Fran" w:date="2015-09-08T20:10:00Z">
              <w:r w:rsidDel="00004060">
                <w:rPr>
                  <w:rFonts w:eastAsia="Times New Roman"/>
                  <w:lang w:val="en-US"/>
                </w:rPr>
                <w:delText xml:space="preserve">Product </w:delText>
              </w:r>
            </w:del>
            <w:ins w:id="92" w:author="Pivonka,Fran" w:date="2015-09-08T20:10:00Z">
              <w:r w:rsidR="00004060">
                <w:rPr>
                  <w:rFonts w:eastAsia="Times New Roman"/>
                  <w:lang w:val="en-US"/>
                </w:rPr>
                <w:t xml:space="preserve">product </w:t>
              </w:r>
            </w:ins>
            <w:r>
              <w:rPr>
                <w:rFonts w:eastAsia="Times New Roman"/>
                <w:lang w:val="en-US"/>
              </w:rPr>
              <w:t>charge</w:t>
            </w:r>
          </w:p>
        </w:tc>
      </w:tr>
      <w:tr w:rsidR="00D67926" w:rsidTr="008567CA">
        <w:tblPrEx>
          <w:tblW w:w="0" w:type="auto"/>
          <w:tblCellSpacing w:w="15" w:type="dxa"/>
          <w:tblCellMar>
            <w:top w:w="15" w:type="dxa"/>
            <w:left w:w="15" w:type="dxa"/>
            <w:bottom w:w="15" w:type="dxa"/>
            <w:right w:w="15" w:type="dxa"/>
          </w:tblCellMar>
          <w:tblPrExChange w:id="9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94" w:author="Pivonka,Fran" w:date="2015-09-09T09:44:00Z">
            <w:trPr>
              <w:divId w:val="1529179779"/>
              <w:tblCellSpacing w:w="15" w:type="dxa"/>
            </w:trPr>
          </w:trPrChange>
        </w:trPr>
        <w:tc>
          <w:tcPr>
            <w:tcW w:w="5997" w:type="dxa"/>
            <w:vAlign w:val="center"/>
            <w:hideMark/>
            <w:tcPrChange w:id="9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96" w:author="Pivonka,Fran" w:date="2015-09-09T09:44:00Z">
              <w:tcPr>
                <w:tcW w:w="0" w:type="auto"/>
                <w:vAlign w:val="center"/>
                <w:hideMark/>
              </w:tcPr>
            </w:tcPrChange>
          </w:tcPr>
          <w:p w:rsidR="00D67926" w:rsidRDefault="008D6FB8" w:rsidP="00C258EA">
            <w:pPr>
              <w:rPr>
                <w:rFonts w:eastAsia="Times New Roman"/>
                <w:lang w:val="en-US"/>
              </w:rPr>
            </w:pPr>
            <w:r>
              <w:rPr>
                <w:rFonts w:eastAsia="Times New Roman"/>
                <w:lang w:val="en-US"/>
              </w:rPr>
              <w:t>The fee charged for the professional service or product.</w:t>
            </w:r>
            <w:del w:id="97" w:author="Pivonka,Fran" w:date="2015-09-08T20:02:00Z">
              <w:r w:rsidDel="00C258EA">
                <w:rPr>
                  <w:rFonts w:eastAsia="Times New Roman"/>
                  <w:lang w:val="en-US"/>
                </w:rPr>
                <w:delText>.</w:delText>
              </w:r>
            </w:del>
          </w:p>
        </w:tc>
      </w:tr>
      <w:tr w:rsidR="00D67926" w:rsidTr="008567CA">
        <w:tblPrEx>
          <w:tblW w:w="0" w:type="auto"/>
          <w:tblCellSpacing w:w="15" w:type="dxa"/>
          <w:tblCellMar>
            <w:top w:w="15" w:type="dxa"/>
            <w:left w:w="15" w:type="dxa"/>
            <w:bottom w:w="15" w:type="dxa"/>
            <w:right w:w="15" w:type="dxa"/>
          </w:tblCellMar>
          <w:tblPrExChange w:id="9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99" w:author="Pivonka,Fran" w:date="2015-09-09T09:44:00Z">
            <w:trPr>
              <w:divId w:val="1529179779"/>
              <w:tblCellSpacing w:w="15" w:type="dxa"/>
            </w:trPr>
          </w:trPrChange>
        </w:trPr>
        <w:tc>
          <w:tcPr>
            <w:tcW w:w="5997" w:type="dxa"/>
            <w:vAlign w:val="center"/>
            <w:hideMark/>
            <w:tcPrChange w:id="10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w:t>
            </w:r>
          </w:p>
        </w:tc>
        <w:tc>
          <w:tcPr>
            <w:tcW w:w="3273" w:type="dxa"/>
            <w:gridSpan w:val="2"/>
            <w:vAlign w:val="center"/>
            <w:hideMark/>
            <w:tcPrChange w:id="101"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0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3" w:author="Pivonka,Fran" w:date="2015-09-09T09:44:00Z">
            <w:trPr>
              <w:divId w:val="1529179779"/>
              <w:tblCellSpacing w:w="15" w:type="dxa"/>
            </w:trPr>
          </w:trPrChange>
        </w:trPr>
        <w:tc>
          <w:tcPr>
            <w:tcW w:w="5997" w:type="dxa"/>
            <w:vAlign w:val="center"/>
            <w:hideMark/>
            <w:tcPrChange w:id="10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05"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Added items detail adjudication</w:t>
            </w:r>
          </w:p>
        </w:tc>
      </w:tr>
      <w:tr w:rsidR="00D67926" w:rsidTr="008567CA">
        <w:tblPrEx>
          <w:tblW w:w="0" w:type="auto"/>
          <w:tblCellSpacing w:w="15" w:type="dxa"/>
          <w:tblCellMar>
            <w:top w:w="15" w:type="dxa"/>
            <w:left w:w="15" w:type="dxa"/>
            <w:bottom w:w="15" w:type="dxa"/>
            <w:right w:w="15" w:type="dxa"/>
          </w:tblCellMar>
          <w:tblPrExChange w:id="10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7" w:author="Pivonka,Fran" w:date="2015-09-09T09:44:00Z">
            <w:trPr>
              <w:divId w:val="1529179779"/>
              <w:tblCellSpacing w:w="15" w:type="dxa"/>
            </w:trPr>
          </w:trPrChange>
        </w:trPr>
        <w:tc>
          <w:tcPr>
            <w:tcW w:w="5997" w:type="dxa"/>
            <w:vAlign w:val="center"/>
            <w:hideMark/>
            <w:tcPrChange w:id="10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09"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The adjudications results.</w:t>
            </w:r>
          </w:p>
        </w:tc>
      </w:tr>
      <w:tr w:rsidR="00D67926" w:rsidTr="008567CA">
        <w:tblPrEx>
          <w:tblW w:w="0" w:type="auto"/>
          <w:tblCellSpacing w:w="15" w:type="dxa"/>
          <w:tblCellMar>
            <w:top w:w="15" w:type="dxa"/>
            <w:left w:w="15" w:type="dxa"/>
            <w:bottom w:w="15" w:type="dxa"/>
            <w:right w:w="15" w:type="dxa"/>
          </w:tblCellMar>
          <w:tblPrExChange w:id="11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11" w:author="Pivonka,Fran" w:date="2015-09-09T09:44:00Z">
            <w:trPr>
              <w:divId w:val="1529179779"/>
              <w:tblCellSpacing w:w="15" w:type="dxa"/>
            </w:trPr>
          </w:trPrChange>
        </w:trPr>
        <w:tc>
          <w:tcPr>
            <w:tcW w:w="5997" w:type="dxa"/>
            <w:vAlign w:val="center"/>
            <w:hideMark/>
            <w:tcPrChange w:id="11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ClaimResponse.addItem.detail.adjudication.code</w:t>
            </w:r>
          </w:p>
        </w:tc>
        <w:tc>
          <w:tcPr>
            <w:tcW w:w="3273" w:type="dxa"/>
            <w:gridSpan w:val="2"/>
            <w:vAlign w:val="center"/>
            <w:hideMark/>
            <w:tcPrChange w:id="113"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1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15" w:author="Pivonka,Fran" w:date="2015-09-09T09:44:00Z">
            <w:trPr>
              <w:divId w:val="1529179779"/>
              <w:tblCellSpacing w:w="15" w:type="dxa"/>
            </w:trPr>
          </w:trPrChange>
        </w:trPr>
        <w:tc>
          <w:tcPr>
            <w:tcW w:w="5997" w:type="dxa"/>
            <w:vAlign w:val="center"/>
            <w:hideMark/>
            <w:tcPrChange w:id="11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17" w:author="Pivonka,Fran" w:date="2015-09-09T09:44:00Z">
              <w:tcPr>
                <w:tcW w:w="0" w:type="auto"/>
                <w:vAlign w:val="center"/>
                <w:hideMark/>
              </w:tcPr>
            </w:tcPrChange>
          </w:tcPr>
          <w:p w:rsidR="00D67926" w:rsidRDefault="008D6FB8" w:rsidP="004B26A3">
            <w:pPr>
              <w:rPr>
                <w:rFonts w:eastAsia="Times New Roman"/>
                <w:lang w:val="en-US"/>
              </w:rPr>
            </w:pPr>
            <w:r>
              <w:rPr>
                <w:rFonts w:eastAsia="Times New Roman"/>
                <w:lang w:val="en-US"/>
              </w:rPr>
              <w:t xml:space="preserve">Adjudication category such as co-pay, </w:t>
            </w:r>
            <w:del w:id="118" w:author="Pivonka,Fran" w:date="2015-09-08T20:10:00Z">
              <w:r w:rsidDel="00004060">
                <w:rPr>
                  <w:rFonts w:eastAsia="Times New Roman"/>
                  <w:lang w:val="en-US"/>
                </w:rPr>
                <w:delText>eligible</w:delText>
              </w:r>
            </w:del>
            <w:ins w:id="119" w:author="Pivonka,Fran" w:date="2015-09-08T20:10:00Z">
              <w:r w:rsidR="00004060">
                <w:rPr>
                  <w:rFonts w:eastAsia="Times New Roman"/>
                  <w:lang w:val="en-US"/>
                </w:rPr>
                <w:t>eligibility</w:t>
              </w:r>
            </w:ins>
            <w:r>
              <w:rPr>
                <w:rFonts w:eastAsia="Times New Roman"/>
                <w:lang w:val="en-US"/>
              </w:rPr>
              <w:t>, benefit, etc.</w:t>
            </w:r>
          </w:p>
        </w:tc>
      </w:tr>
      <w:tr w:rsidR="00D67926" w:rsidTr="008567CA">
        <w:tblPrEx>
          <w:tblW w:w="0" w:type="auto"/>
          <w:tblCellSpacing w:w="15" w:type="dxa"/>
          <w:tblCellMar>
            <w:top w:w="15" w:type="dxa"/>
            <w:left w:w="15" w:type="dxa"/>
            <w:bottom w:w="15" w:type="dxa"/>
            <w:right w:w="15" w:type="dxa"/>
          </w:tblCellMar>
          <w:tblPrExChange w:id="12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21" w:author="Pivonka,Fran" w:date="2015-09-09T09:44:00Z">
            <w:trPr>
              <w:divId w:val="1529179779"/>
              <w:tblCellSpacing w:w="15" w:type="dxa"/>
            </w:trPr>
          </w:trPrChange>
        </w:trPr>
        <w:tc>
          <w:tcPr>
            <w:tcW w:w="5997" w:type="dxa"/>
            <w:vAlign w:val="center"/>
            <w:hideMark/>
            <w:tcPrChange w:id="12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23" w:author="Pivonka,Fran" w:date="2015-09-09T09:44:00Z">
              <w:tcPr>
                <w:tcW w:w="0" w:type="auto"/>
                <w:vAlign w:val="center"/>
                <w:hideMark/>
              </w:tcPr>
            </w:tcPrChange>
          </w:tcPr>
          <w:p w:rsidR="00D67926" w:rsidRDefault="008D6FB8" w:rsidP="004B65CB">
            <w:pPr>
              <w:rPr>
                <w:rFonts w:eastAsia="Times New Roman"/>
                <w:lang w:val="en-US"/>
              </w:rPr>
            </w:pPr>
            <w:r>
              <w:rPr>
                <w:rFonts w:eastAsia="Times New Roman"/>
                <w:lang w:val="en-US"/>
              </w:rPr>
              <w:t xml:space="preserve">Code indicating: </w:t>
            </w:r>
            <w:del w:id="124" w:author="Pivonka,Fran" w:date="2015-09-10T10:21:00Z">
              <w:r w:rsidDel="004B65CB">
                <w:rPr>
                  <w:rFonts w:eastAsia="Times New Roman"/>
                  <w:lang w:val="en-US"/>
                </w:rPr>
                <w:delText>Co</w:delText>
              </w:r>
            </w:del>
            <w:ins w:id="125" w:author="Pivonka,Fran" w:date="2015-09-10T10:21:00Z">
              <w:r w:rsidR="004B65CB">
                <w:rPr>
                  <w:rFonts w:eastAsia="Times New Roman"/>
                  <w:lang w:val="en-US"/>
                </w:rPr>
                <w:t>co</w:t>
              </w:r>
            </w:ins>
            <w:r>
              <w:rPr>
                <w:rFonts w:eastAsia="Times New Roman"/>
                <w:lang w:val="en-US"/>
              </w:rPr>
              <w:t>-</w:t>
            </w:r>
            <w:del w:id="126" w:author="Pivonka,Fran" w:date="2015-09-10T10:21:00Z">
              <w:r w:rsidDel="004B65CB">
                <w:rPr>
                  <w:rFonts w:eastAsia="Times New Roman"/>
                  <w:lang w:val="en-US"/>
                </w:rPr>
                <w:delText>Pay</w:delText>
              </w:r>
            </w:del>
            <w:ins w:id="127" w:author="Pivonka,Fran" w:date="2015-09-10T10:21:00Z">
              <w:r w:rsidR="004B65CB">
                <w:rPr>
                  <w:rFonts w:eastAsia="Times New Roman"/>
                  <w:lang w:val="en-US"/>
                </w:rPr>
                <w:t>pay</w:t>
              </w:r>
            </w:ins>
            <w:r>
              <w:rPr>
                <w:rFonts w:eastAsia="Times New Roman"/>
                <w:lang w:val="en-US"/>
              </w:rPr>
              <w:t xml:space="preserve">, </w:t>
            </w:r>
            <w:del w:id="128" w:author="Pivonka,Fran" w:date="2015-09-08T20:01:00Z">
              <w:r w:rsidDel="00C258EA">
                <w:rPr>
                  <w:rFonts w:eastAsia="Times New Roman"/>
                  <w:lang w:val="en-US"/>
                </w:rPr>
                <w:delText>deductable</w:delText>
              </w:r>
            </w:del>
            <w:ins w:id="129" w:author="Pivonka,Fran" w:date="2015-09-08T20:01:00Z">
              <w:r w:rsidR="00C258EA">
                <w:rPr>
                  <w:rFonts w:eastAsia="Times New Roman"/>
                  <w:lang w:val="en-US"/>
                </w:rPr>
                <w:t>deductible</w:t>
              </w:r>
            </w:ins>
            <w:r>
              <w:rPr>
                <w:rFonts w:eastAsia="Times New Roman"/>
                <w:lang w:val="en-US"/>
              </w:rPr>
              <w:t xml:space="preserve">, </w:t>
            </w:r>
            <w:del w:id="130" w:author="Pivonka,Fran" w:date="2015-09-08T20:01:00Z">
              <w:r w:rsidDel="00C258EA">
                <w:rPr>
                  <w:rFonts w:eastAsia="Times New Roman"/>
                  <w:lang w:val="en-US"/>
                </w:rPr>
                <w:delText>elegible</w:delText>
              </w:r>
            </w:del>
            <w:ins w:id="131" w:author="Pivonka,Fran" w:date="2015-09-08T20:01:00Z">
              <w:r w:rsidR="00C258EA">
                <w:rPr>
                  <w:rFonts w:eastAsia="Times New Roman"/>
                  <w:lang w:val="en-US"/>
                </w:rPr>
                <w:t>eligib</w:t>
              </w:r>
            </w:ins>
            <w:ins w:id="132" w:author="Pivonka,Fran" w:date="2015-09-08T20:10:00Z">
              <w:r w:rsidR="00004060">
                <w:rPr>
                  <w:rFonts w:eastAsia="Times New Roman"/>
                  <w:lang w:val="en-US"/>
                </w:rPr>
                <w:t>i</w:t>
              </w:r>
            </w:ins>
            <w:ins w:id="133" w:author="Pivonka,Fran" w:date="2015-09-08T20:01:00Z">
              <w:r w:rsidR="00C258EA">
                <w:rPr>
                  <w:rFonts w:eastAsia="Times New Roman"/>
                  <w:lang w:val="en-US"/>
                </w:rPr>
                <w:t>l</w:t>
              </w:r>
            </w:ins>
            <w:ins w:id="134" w:author="Pivonka,Fran" w:date="2015-09-08T20:10:00Z">
              <w:r w:rsidR="00004060">
                <w:rPr>
                  <w:rFonts w:eastAsia="Times New Roman"/>
                  <w:lang w:val="en-US"/>
                </w:rPr>
                <w:t>i</w:t>
              </w:r>
            </w:ins>
            <w:ins w:id="135" w:author="Pivonka,Fran" w:date="2015-09-08T20:01:00Z">
              <w:r w:rsidR="00004060">
                <w:rPr>
                  <w:rFonts w:eastAsia="Times New Roman"/>
                  <w:lang w:val="en-US"/>
                </w:rPr>
                <w:t>ty</w:t>
              </w:r>
            </w:ins>
            <w:r>
              <w:rPr>
                <w:rFonts w:eastAsia="Times New Roman"/>
                <w:lang w:val="en-US"/>
              </w:rPr>
              <w:t>, benefit, tax, etc.</w:t>
            </w:r>
          </w:p>
        </w:tc>
      </w:tr>
      <w:tr w:rsidR="00D67926" w:rsidTr="008567CA">
        <w:tblPrEx>
          <w:tblW w:w="0" w:type="auto"/>
          <w:tblCellSpacing w:w="15" w:type="dxa"/>
          <w:tblCellMar>
            <w:top w:w="15" w:type="dxa"/>
            <w:left w:w="15" w:type="dxa"/>
            <w:bottom w:w="15" w:type="dxa"/>
            <w:right w:w="15" w:type="dxa"/>
          </w:tblCellMar>
          <w:tblPrExChange w:id="13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37" w:author="Pivonka,Fran" w:date="2015-09-09T09:44:00Z">
            <w:trPr>
              <w:divId w:val="1529179779"/>
              <w:tblCellSpacing w:w="15" w:type="dxa"/>
            </w:trPr>
          </w:trPrChange>
        </w:trPr>
        <w:tc>
          <w:tcPr>
            <w:tcW w:w="5997" w:type="dxa"/>
            <w:vAlign w:val="center"/>
            <w:hideMark/>
            <w:tcPrChange w:id="13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Binding Description</w:t>
            </w:r>
          </w:p>
        </w:tc>
        <w:tc>
          <w:tcPr>
            <w:tcW w:w="3273" w:type="dxa"/>
            <w:gridSpan w:val="2"/>
            <w:vAlign w:val="center"/>
            <w:hideMark/>
            <w:tcPrChange w:id="139"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The adjudication codes</w:t>
            </w:r>
            <w:ins w:id="140" w:author="Pivonka,Fran" w:date="2015-09-10T10:21:00Z">
              <w:r w:rsidR="004B65CB">
                <w:rPr>
                  <w:rFonts w:eastAsia="Times New Roman"/>
                  <w:lang w:val="en-US"/>
                </w:rPr>
                <w:t>.</w:t>
              </w:r>
            </w:ins>
          </w:p>
        </w:tc>
      </w:tr>
      <w:tr w:rsidR="00D67926" w:rsidTr="008567CA">
        <w:tblPrEx>
          <w:tblW w:w="0" w:type="auto"/>
          <w:tblCellSpacing w:w="15" w:type="dxa"/>
          <w:tblCellMar>
            <w:top w:w="15" w:type="dxa"/>
            <w:left w:w="15" w:type="dxa"/>
            <w:bottom w:w="15" w:type="dxa"/>
            <w:right w:w="15" w:type="dxa"/>
          </w:tblCellMar>
          <w:tblPrExChange w:id="14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2" w:author="Pivonka,Fran" w:date="2015-09-09T09:44:00Z">
            <w:trPr>
              <w:divId w:val="1529179779"/>
              <w:tblCellSpacing w:w="15" w:type="dxa"/>
            </w:trPr>
          </w:trPrChange>
        </w:trPr>
        <w:tc>
          <w:tcPr>
            <w:tcW w:w="5997" w:type="dxa"/>
            <w:vAlign w:val="center"/>
            <w:hideMark/>
            <w:tcPrChange w:id="14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ClaimResponse.addItem.detail.adjudication.amount</w:t>
            </w:r>
          </w:p>
        </w:tc>
        <w:tc>
          <w:tcPr>
            <w:tcW w:w="3273" w:type="dxa"/>
            <w:gridSpan w:val="2"/>
            <w:vAlign w:val="center"/>
            <w:hideMark/>
            <w:tcPrChange w:id="144"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45"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6" w:author="Pivonka,Fran" w:date="2015-09-09T09:44:00Z">
            <w:trPr>
              <w:divId w:val="1529179779"/>
              <w:tblCellSpacing w:w="15" w:type="dxa"/>
            </w:trPr>
          </w:trPrChange>
        </w:trPr>
        <w:tc>
          <w:tcPr>
            <w:tcW w:w="5997" w:type="dxa"/>
            <w:vAlign w:val="center"/>
            <w:hideMark/>
            <w:tcPrChange w:id="147"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48"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Monetary amount</w:t>
            </w:r>
          </w:p>
        </w:tc>
      </w:tr>
      <w:tr w:rsidR="00D67926" w:rsidTr="008567CA">
        <w:tblPrEx>
          <w:tblW w:w="0" w:type="auto"/>
          <w:tblCellSpacing w:w="15" w:type="dxa"/>
          <w:tblCellMar>
            <w:top w:w="15" w:type="dxa"/>
            <w:left w:w="15" w:type="dxa"/>
            <w:bottom w:w="15" w:type="dxa"/>
            <w:right w:w="15" w:type="dxa"/>
          </w:tblCellMar>
          <w:tblPrExChange w:id="149"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50" w:author="Pivonka,Fran" w:date="2015-09-09T09:44:00Z">
            <w:trPr>
              <w:divId w:val="1529179779"/>
              <w:tblCellSpacing w:w="15" w:type="dxa"/>
            </w:trPr>
          </w:trPrChange>
        </w:trPr>
        <w:tc>
          <w:tcPr>
            <w:tcW w:w="5997" w:type="dxa"/>
            <w:vAlign w:val="center"/>
            <w:hideMark/>
            <w:tcPrChange w:id="151"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52" w:author="Pivonka,Fran" w:date="2015-09-09T09:44:00Z">
              <w:tcPr>
                <w:tcW w:w="0" w:type="auto"/>
                <w:vAlign w:val="center"/>
                <w:hideMark/>
              </w:tcPr>
            </w:tcPrChange>
          </w:tcPr>
          <w:p w:rsidR="00D67926" w:rsidRDefault="008D6FB8">
            <w:pPr>
              <w:rPr>
                <w:rFonts w:eastAsia="Times New Roman"/>
                <w:lang w:val="en-US"/>
              </w:rPr>
            </w:pPr>
            <w:del w:id="153" w:author="Pivonka,Fran" w:date="2015-09-08T20:11:00Z">
              <w:r w:rsidDel="00004060">
                <w:rPr>
                  <w:rFonts w:eastAsia="Times New Roman"/>
                  <w:lang w:val="en-US"/>
                </w:rPr>
                <w:delText xml:space="preserve">Monitory </w:delText>
              </w:r>
            </w:del>
            <w:ins w:id="154" w:author="Pivonka,Fran" w:date="2015-09-08T20:11:00Z">
              <w:r w:rsidR="00004060">
                <w:rPr>
                  <w:rFonts w:eastAsia="Times New Roman"/>
                  <w:lang w:val="en-US"/>
                </w:rPr>
                <w:t xml:space="preserve">Monetary </w:t>
              </w:r>
            </w:ins>
            <w:r>
              <w:rPr>
                <w:rFonts w:eastAsia="Times New Roman"/>
                <w:lang w:val="en-US"/>
              </w:rPr>
              <w:t>amount associated with the code.</w:t>
            </w:r>
          </w:p>
        </w:tc>
      </w:tr>
      <w:tr w:rsidR="00D67926" w:rsidTr="008567CA">
        <w:tblPrEx>
          <w:tblW w:w="0" w:type="auto"/>
          <w:tblCellSpacing w:w="15" w:type="dxa"/>
          <w:tblCellMar>
            <w:top w:w="15" w:type="dxa"/>
            <w:left w:w="15" w:type="dxa"/>
            <w:bottom w:w="15" w:type="dxa"/>
            <w:right w:w="15" w:type="dxa"/>
          </w:tblCellMar>
          <w:tblPrExChange w:id="155"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56" w:author="Pivonka,Fran" w:date="2015-09-09T09:44:00Z">
            <w:trPr>
              <w:divId w:val="1529179779"/>
              <w:tblCellSpacing w:w="15" w:type="dxa"/>
            </w:trPr>
          </w:trPrChange>
        </w:trPr>
        <w:tc>
          <w:tcPr>
            <w:tcW w:w="5997" w:type="dxa"/>
            <w:vAlign w:val="center"/>
            <w:hideMark/>
            <w:tcPrChange w:id="157"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ClaimResponse.addItem.detail.adjudication.value</w:t>
            </w:r>
          </w:p>
        </w:tc>
        <w:tc>
          <w:tcPr>
            <w:tcW w:w="3273" w:type="dxa"/>
            <w:gridSpan w:val="2"/>
            <w:vAlign w:val="center"/>
            <w:hideMark/>
            <w:tcPrChange w:id="158"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59"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60" w:author="Pivonka,Fran" w:date="2015-09-09T09:44:00Z">
            <w:trPr>
              <w:divId w:val="1529179779"/>
              <w:tblCellSpacing w:w="15" w:type="dxa"/>
            </w:trPr>
          </w:trPrChange>
        </w:trPr>
        <w:tc>
          <w:tcPr>
            <w:tcW w:w="5997" w:type="dxa"/>
            <w:vAlign w:val="center"/>
            <w:hideMark/>
            <w:tcPrChange w:id="161"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62"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Non-</w:t>
            </w:r>
            <w:del w:id="163" w:author="Pivonka,Fran" w:date="2015-09-08T20:11:00Z">
              <w:r w:rsidDel="00660867">
                <w:rPr>
                  <w:rFonts w:eastAsia="Times New Roman"/>
                  <w:lang w:val="en-US"/>
                </w:rPr>
                <w:delText xml:space="preserve">monitory </w:delText>
              </w:r>
            </w:del>
            <w:ins w:id="164" w:author="Pivonka,Fran" w:date="2015-09-08T20:11:00Z">
              <w:r w:rsidR="00660867">
                <w:rPr>
                  <w:rFonts w:eastAsia="Times New Roman"/>
                  <w:lang w:val="en-US"/>
                </w:rPr>
                <w:t xml:space="preserve">monetary </w:t>
              </w:r>
            </w:ins>
            <w:r>
              <w:rPr>
                <w:rFonts w:eastAsia="Times New Roman"/>
                <w:lang w:val="en-US"/>
              </w:rPr>
              <w:t>value</w:t>
            </w:r>
          </w:p>
        </w:tc>
      </w:tr>
      <w:tr w:rsidR="00D67926" w:rsidTr="008567CA">
        <w:tblPrEx>
          <w:tblW w:w="0" w:type="auto"/>
          <w:tblCellSpacing w:w="15" w:type="dxa"/>
          <w:tblCellMar>
            <w:top w:w="15" w:type="dxa"/>
            <w:left w:w="15" w:type="dxa"/>
            <w:bottom w:w="15" w:type="dxa"/>
            <w:right w:w="15" w:type="dxa"/>
          </w:tblCellMar>
          <w:tblPrExChange w:id="165"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66" w:author="Pivonka,Fran" w:date="2015-09-09T09:44:00Z">
            <w:trPr>
              <w:divId w:val="1529179779"/>
              <w:tblCellSpacing w:w="15" w:type="dxa"/>
            </w:trPr>
          </w:trPrChange>
        </w:trPr>
        <w:tc>
          <w:tcPr>
            <w:tcW w:w="5997" w:type="dxa"/>
            <w:vAlign w:val="center"/>
            <w:hideMark/>
            <w:tcPrChange w:id="167"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68"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8567CA">
        <w:tblPrEx>
          <w:tblW w:w="0" w:type="auto"/>
          <w:tblCellSpacing w:w="15" w:type="dxa"/>
          <w:tblCellMar>
            <w:top w:w="15" w:type="dxa"/>
            <w:left w:w="15" w:type="dxa"/>
            <w:bottom w:w="15" w:type="dxa"/>
            <w:right w:w="15" w:type="dxa"/>
          </w:tblCellMar>
          <w:tblPrExChange w:id="169"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70" w:author="Pivonka,Fran" w:date="2015-09-09T09:44:00Z">
            <w:trPr>
              <w:divId w:val="1529179779"/>
              <w:tblCellSpacing w:w="15" w:type="dxa"/>
            </w:trPr>
          </w:trPrChange>
        </w:trPr>
        <w:tc>
          <w:tcPr>
            <w:tcW w:w="5997" w:type="dxa"/>
            <w:vAlign w:val="center"/>
            <w:hideMark/>
            <w:tcPrChange w:id="171"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ClaimResponse.error</w:t>
            </w:r>
          </w:p>
        </w:tc>
        <w:tc>
          <w:tcPr>
            <w:tcW w:w="3273" w:type="dxa"/>
            <w:gridSpan w:val="2"/>
            <w:vAlign w:val="center"/>
            <w:hideMark/>
            <w:tcPrChange w:id="172"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7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74" w:author="Pivonka,Fran" w:date="2015-09-09T09:44:00Z">
            <w:trPr>
              <w:divId w:val="1529179779"/>
              <w:tblCellSpacing w:w="15" w:type="dxa"/>
            </w:trPr>
          </w:trPrChange>
        </w:trPr>
        <w:tc>
          <w:tcPr>
            <w:tcW w:w="5997" w:type="dxa"/>
            <w:vAlign w:val="center"/>
            <w:hideMark/>
            <w:tcPrChange w:id="17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76"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Processing errors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Mutually exclusive with </w:t>
            </w:r>
            <w:del w:id="177" w:author="Pivonka,Fran" w:date="2015-09-08T20:11:00Z">
              <w:r w:rsidDel="00660867">
                <w:rPr>
                  <w:rFonts w:eastAsia="Times New Roman"/>
                  <w:lang w:val="en-US"/>
                </w:rPr>
                <w:delText xml:space="preserve">Services </w:delText>
              </w:r>
            </w:del>
            <w:ins w:id="178" w:author="Pivonka,Fran" w:date="2015-09-08T20:11:00Z">
              <w:r w:rsidR="00660867">
                <w:rPr>
                  <w:rFonts w:eastAsia="Times New Roman"/>
                  <w:lang w:val="en-US"/>
                </w:rPr>
                <w:t xml:space="preserve">services </w:t>
              </w:r>
            </w:ins>
            <w:del w:id="179" w:author="Pivonka,Fran" w:date="2015-09-08T20:11:00Z">
              <w:r w:rsidDel="00660867">
                <w:rPr>
                  <w:rFonts w:eastAsia="Times New Roman"/>
                  <w:lang w:val="en-US"/>
                </w:rPr>
                <w:delText xml:space="preserve">Provided </w:delText>
              </w:r>
            </w:del>
            <w:ins w:id="180" w:author="Pivonka,Fran" w:date="2015-09-08T20:11:00Z">
              <w:r w:rsidR="00660867">
                <w:rPr>
                  <w:rFonts w:eastAsia="Times New Roman"/>
                  <w:lang w:val="en-US"/>
                </w:rPr>
                <w:t xml:space="preserve">provided </w:t>
              </w:r>
            </w:ins>
            <w:r>
              <w:rPr>
                <w:rFonts w:eastAsia="Times New Roman"/>
                <w:lang w:val="en-US"/>
              </w:rPr>
              <w:t>(</w:t>
            </w:r>
            <w:del w:id="181" w:author="Pivonka,Fran" w:date="2015-09-10T10:21:00Z">
              <w:r w:rsidDel="004B65CB">
                <w:rPr>
                  <w:rFonts w:eastAsia="Times New Roman"/>
                  <w:lang w:val="en-US"/>
                </w:rPr>
                <w:delText>Item</w:delText>
              </w:r>
            </w:del>
            <w:ins w:id="182" w:author="Pivonka,Fran" w:date="2015-09-10T10:21:00Z">
              <w:r w:rsidR="004B65CB">
                <w:rPr>
                  <w:rFonts w:eastAsia="Times New Roman"/>
                  <w:lang w:val="en-US"/>
                </w:rPr>
                <w:t>item</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Item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FB7795">
            <w:pPr>
              <w:rPr>
                <w:rFonts w:eastAsia="Times New Roman"/>
                <w:lang w:val="en-US"/>
              </w:rPr>
            </w:pPr>
            <w:r>
              <w:rPr>
                <w:rFonts w:eastAsia="Times New Roman"/>
                <w:lang w:val="en-US"/>
              </w:rPr>
              <w:t xml:space="preserve">The sequence number of the line item submitted which contains the error. This value is </w:t>
            </w:r>
            <w:del w:id="183" w:author="Pivonka,Fran" w:date="2015-09-10T10:22:00Z">
              <w:r w:rsidDel="004B65CB">
                <w:rPr>
                  <w:rFonts w:eastAsia="Times New Roman"/>
                  <w:lang w:val="en-US"/>
                </w:rPr>
                <w:delText>ommitted</w:delText>
              </w:r>
            </w:del>
            <w:ins w:id="184" w:author="Pivonka,Fran" w:date="2015-09-10T10:22:00Z">
              <w:r w:rsidR="004B65CB">
                <w:rPr>
                  <w:rFonts w:eastAsia="Times New Roman"/>
                  <w:lang w:val="en-US"/>
                </w:rPr>
                <w:t>omitted</w:t>
              </w:r>
            </w:ins>
            <w:r>
              <w:rPr>
                <w:rFonts w:eastAsia="Times New Roman"/>
                <w:lang w:val="en-US"/>
              </w:rPr>
              <w:t xml:space="preserve"> when the error is elsewhere.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ClaimResponse.error.detailSequenceLinkId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Detail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The sequence number of the addition within the line item submitted which contains the error. This value is </w:t>
            </w:r>
            <w:del w:id="185" w:author="Pivonka,Fran" w:date="2015-09-10T10:22:00Z">
              <w:r w:rsidDel="004B65CB">
                <w:rPr>
                  <w:rFonts w:eastAsia="Times New Roman"/>
                  <w:lang w:val="en-US"/>
                </w:rPr>
                <w:delText>ommitted</w:delText>
              </w:r>
            </w:del>
            <w:ins w:id="186" w:author="Pivonka,Fran" w:date="2015-09-10T10:22:00Z">
              <w:r w:rsidR="004B65CB">
                <w:rPr>
                  <w:rFonts w:eastAsia="Times New Roman"/>
                  <w:lang w:val="en-US"/>
                </w:rPr>
                <w:t>omitted</w:t>
              </w:r>
            </w:ins>
            <w:r>
              <w:rPr>
                <w:rFonts w:eastAsia="Times New Roman"/>
                <w:lang w:val="en-US"/>
              </w:rPr>
              <w:t xml:space="preserve"> when the error is not related to an </w:t>
            </w:r>
            <w:del w:id="187" w:author="Pivonka,Fran" w:date="2015-09-10T10:22:00Z">
              <w:r w:rsidDel="004B65CB">
                <w:rPr>
                  <w:rFonts w:eastAsia="Times New Roman"/>
                  <w:lang w:val="en-US"/>
                </w:rPr>
                <w:delText>Addition</w:delText>
              </w:r>
            </w:del>
            <w:ins w:id="188" w:author="Pivonka,Fran" w:date="2015-09-10T10:22:00Z">
              <w:r w:rsidR="004B65CB">
                <w:rPr>
                  <w:rFonts w:eastAsia="Times New Roman"/>
                  <w:lang w:val="en-US"/>
                </w:rPr>
                <w:t>addition</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ClaimResponse.error.subdetailSequenceLinkId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Sub</w:t>
            </w:r>
            <w:ins w:id="189" w:author="Pivonka,Fran" w:date="2015-09-08T19:49:00Z">
              <w:r w:rsidR="00FB7795">
                <w:rPr>
                  <w:rFonts w:eastAsia="Times New Roman"/>
                  <w:lang w:val="en-US"/>
                </w:rPr>
                <w:t>-</w:t>
              </w:r>
            </w:ins>
            <w:r>
              <w:rPr>
                <w:rFonts w:eastAsia="Times New Roman"/>
                <w:lang w:val="en-US"/>
              </w:rPr>
              <w:t>detail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The sequence number of the addition within the line item submitted which contains the error. This value is </w:t>
            </w:r>
            <w:del w:id="190" w:author="Pivonka,Fran" w:date="2015-09-10T10:23:00Z">
              <w:r w:rsidDel="004B65CB">
                <w:rPr>
                  <w:rFonts w:eastAsia="Times New Roman"/>
                  <w:lang w:val="en-US"/>
                </w:rPr>
                <w:delText>ommitted</w:delText>
              </w:r>
            </w:del>
            <w:ins w:id="191" w:author="Pivonka,Fran" w:date="2015-09-10T10:23:00Z">
              <w:r w:rsidR="004B65CB">
                <w:rPr>
                  <w:rFonts w:eastAsia="Times New Roman"/>
                  <w:lang w:val="en-US"/>
                </w:rPr>
                <w:t>omitted</w:t>
              </w:r>
            </w:ins>
            <w:r>
              <w:rPr>
                <w:rFonts w:eastAsia="Times New Roman"/>
                <w:lang w:val="en-US"/>
              </w:rPr>
              <w:t xml:space="preserve"> when the error is not related to an </w:t>
            </w:r>
            <w:del w:id="192" w:author="Pivonka,Fran" w:date="2015-09-10T10:23:00Z">
              <w:r w:rsidDel="004B65CB">
                <w:rPr>
                  <w:rFonts w:eastAsia="Times New Roman"/>
                  <w:lang w:val="en-US"/>
                </w:rPr>
                <w:delText>Addition</w:delText>
              </w:r>
            </w:del>
            <w:ins w:id="193" w:author="Pivonka,Fran" w:date="2015-09-10T10:23:00Z">
              <w:r w:rsidR="004B65CB">
                <w:rPr>
                  <w:rFonts w:eastAsia="Times New Roman"/>
                  <w:lang w:val="en-US"/>
                </w:rPr>
                <w:t>addition</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ClaimResponse.error.code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Error code detailing processing issues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An error code,</w:t>
            </w:r>
            <w:ins w:id="194" w:author="Pivonka,Fran" w:date="2015-09-08T19:51:00Z">
              <w:r w:rsidR="00FB7795">
                <w:rPr>
                  <w:rFonts w:eastAsia="Times New Roman"/>
                  <w:lang w:val="en-US"/>
                </w:rPr>
                <w:t xml:space="preserve"> </w:t>
              </w:r>
            </w:ins>
            <w:r>
              <w:rPr>
                <w:rFonts w:eastAsia="Times New Roman"/>
                <w:lang w:val="en-US"/>
              </w:rPr>
              <w:t>from</w:t>
            </w:r>
            <w:ins w:id="195" w:author="Pivonka,Fran" w:date="2015-09-08T19:51:00Z">
              <w:r w:rsidR="00FB7795">
                <w:rPr>
                  <w:rFonts w:eastAsia="Times New Roman"/>
                  <w:lang w:val="en-US"/>
                </w:rPr>
                <w:t xml:space="preserve"> </w:t>
              </w:r>
            </w:ins>
            <w:r>
              <w:rPr>
                <w:rFonts w:eastAsia="Times New Roman"/>
                <w:lang w:val="en-US"/>
              </w:rPr>
              <w:t>a specified code system, which details why the claim could not be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error codes for adjudication processing</w:t>
            </w:r>
            <w:ins w:id="196" w:author="Pivonka,Fran" w:date="2015-09-08T19:51:00Z">
              <w:r w:rsidR="00FB7795">
                <w:rPr>
                  <w:rFonts w:eastAsia="Times New Roman"/>
                  <w:lang w:val="en-US"/>
                </w:rPr>
                <w:t>.</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ClaimResponse.totalCost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Total </w:t>
            </w:r>
            <w:del w:id="197" w:author="Pivonka,Fran" w:date="2015-09-10T10:24:00Z">
              <w:r w:rsidDel="004B65CB">
                <w:rPr>
                  <w:rFonts w:eastAsia="Times New Roman"/>
                  <w:lang w:val="en-US"/>
                </w:rPr>
                <w:delText xml:space="preserve">Cost </w:delText>
              </w:r>
            </w:del>
            <w:ins w:id="198" w:author="Pivonka,Fran" w:date="2015-09-10T10:24:00Z">
              <w:r w:rsidR="004B65CB">
                <w:rPr>
                  <w:rFonts w:eastAsia="Times New Roman"/>
                  <w:lang w:val="en-US"/>
                </w:rPr>
                <w:t xml:space="preserve">cost </w:t>
              </w:r>
            </w:ins>
            <w:r>
              <w:rPr>
                <w:rFonts w:eastAsia="Times New Roman"/>
                <w:lang w:val="en-US"/>
              </w:rPr>
              <w:t xml:space="preserve">of service from the </w:t>
            </w:r>
            <w:del w:id="199" w:author="Pivonka,Fran" w:date="2015-09-10T10:24:00Z">
              <w:r w:rsidDel="004B65CB">
                <w:rPr>
                  <w:rFonts w:eastAsia="Times New Roman"/>
                  <w:lang w:val="en-US"/>
                </w:rPr>
                <w:delText>Claim</w:delText>
              </w:r>
            </w:del>
            <w:ins w:id="200" w:author="Pivonka,Fran" w:date="2015-09-10T10:24:00Z">
              <w:r w:rsidR="004B65CB">
                <w:rPr>
                  <w:rFonts w:eastAsia="Times New Roman"/>
                  <w:lang w:val="en-US"/>
                </w:rPr>
                <w:t>claim</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total cost of the services reported.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This is a check value </w:t>
            </w:r>
            <w:del w:id="201" w:author="Pivonka,Fran" w:date="2015-09-08T19:52:00Z">
              <w:r w:rsidDel="00FB7795">
                <w:rPr>
                  <w:rFonts w:eastAsia="Times New Roman"/>
                  <w:lang w:val="en-US"/>
                </w:rPr>
                <w:delText xml:space="preserve">that </w:delText>
              </w:r>
            </w:del>
            <w:r>
              <w:rPr>
                <w:rFonts w:eastAsia="Times New Roman"/>
                <w:lang w:val="en-US"/>
              </w:rPr>
              <w:t>the receiver calculates and returns.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w:t>
            </w:r>
            <w:del w:id="202" w:author="Pivonka,Fran" w:date="2015-09-08T19:53:00Z">
              <w:r w:rsidDel="00FB7795">
                <w:rPr>
                  <w:rFonts w:eastAsia="Times New Roman"/>
                  <w:b/>
                  <w:bCs/>
                  <w:lang w:val="en-US"/>
                </w:rPr>
                <w:delText>unallocDeductable</w:delText>
              </w:r>
            </w:del>
            <w:ins w:id="203" w:author="Pivonka,Fran" w:date="2015-09-08T19:53:00Z">
              <w:r w:rsidR="00FB7795">
                <w:rPr>
                  <w:rFonts w:eastAsia="Times New Roman"/>
                  <w:b/>
                  <w:bCs/>
                  <w:lang w:val="en-US"/>
                </w:rPr>
                <w:t>unallocDeductible</w:t>
              </w:r>
            </w:ins>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Unallocated </w:t>
            </w:r>
            <w:del w:id="204" w:author="Pivonka,Fran" w:date="2015-09-08T19:53:00Z">
              <w:r w:rsidDel="00FB7795">
                <w:rPr>
                  <w:rFonts w:eastAsia="Times New Roman"/>
                  <w:lang w:val="en-US"/>
                </w:rPr>
                <w:delText>deductable</w:delText>
              </w:r>
            </w:del>
            <w:ins w:id="205" w:author="Pivonka,Fran" w:date="2015-09-08T19:53:00Z">
              <w:r w:rsidR="00FB7795">
                <w:rPr>
                  <w:rFonts w:eastAsia="Times New Roman"/>
                  <w:lang w:val="en-US"/>
                </w:rPr>
                <w:t>deductible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amount of </w:t>
            </w:r>
            <w:del w:id="206" w:author="Pivonka,Fran" w:date="2015-09-08T19:53:00Z">
              <w:r w:rsidDel="00FB7795">
                <w:rPr>
                  <w:rFonts w:eastAsia="Times New Roman"/>
                  <w:lang w:val="en-US"/>
                </w:rPr>
                <w:delText xml:space="preserve">deductable </w:delText>
              </w:r>
            </w:del>
            <w:ins w:id="207" w:author="Pivonka,Fran" w:date="2015-09-08T19:53:00Z">
              <w:r w:rsidR="00FB7795">
                <w:rPr>
                  <w:rFonts w:eastAsia="Times New Roman"/>
                  <w:lang w:val="en-US"/>
                </w:rPr>
                <w:t xml:space="preserve">deductible </w:t>
              </w:r>
            </w:ins>
            <w:r>
              <w:rPr>
                <w:rFonts w:eastAsia="Times New Roman"/>
                <w:lang w:val="en-US"/>
              </w:rPr>
              <w:t>applied which was not allocated to any particular service line.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ClaimResponse.totalBenefit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Total benefit payable for the </w:t>
            </w:r>
            <w:del w:id="208" w:author="Pivonka,Fran" w:date="2015-09-08T19:55:00Z">
              <w:r w:rsidDel="00950A6F">
                <w:rPr>
                  <w:rFonts w:eastAsia="Times New Roman"/>
                  <w:lang w:val="en-US"/>
                </w:rPr>
                <w:delText>Claim</w:delText>
              </w:r>
            </w:del>
            <w:ins w:id="209" w:author="Pivonka,Fran" w:date="2015-09-08T19:55:00Z">
              <w:r w:rsidR="00950A6F">
                <w:rPr>
                  <w:rFonts w:eastAsia="Times New Roman"/>
                  <w:lang w:val="en-US"/>
                </w:rPr>
                <w:t>claim</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Total amount of benefit payable (Equal to sum of the </w:t>
            </w:r>
            <w:del w:id="210" w:author="Pivonka,Fran" w:date="2015-09-08T19:56:00Z">
              <w:r w:rsidDel="00950A6F">
                <w:rPr>
                  <w:rFonts w:eastAsia="Times New Roman"/>
                  <w:lang w:val="en-US"/>
                </w:rPr>
                <w:delText xml:space="preserve">Benefit </w:delText>
              </w:r>
            </w:del>
            <w:ins w:id="211" w:author="Pivonka,Fran" w:date="2015-09-08T19:56:00Z">
              <w:r w:rsidR="00950A6F">
                <w:rPr>
                  <w:rFonts w:eastAsia="Times New Roman"/>
                  <w:lang w:val="en-US"/>
                </w:rPr>
                <w:t xml:space="preserve">benefit </w:t>
              </w:r>
            </w:ins>
            <w:r>
              <w:rPr>
                <w:rFonts w:eastAsia="Times New Roman"/>
                <w:lang w:val="en-US"/>
              </w:rPr>
              <w:t xml:space="preserve">amounts from all detail lines and additions less the </w:t>
            </w:r>
            <w:del w:id="212" w:author="Pivonka,Fran" w:date="2015-09-08T19:56:00Z">
              <w:r w:rsidDel="00950A6F">
                <w:rPr>
                  <w:rFonts w:eastAsia="Times New Roman"/>
                  <w:lang w:val="en-US"/>
                </w:rPr>
                <w:delText xml:space="preserve">Unallocated </w:delText>
              </w:r>
            </w:del>
            <w:ins w:id="213" w:author="Pivonka,Fran" w:date="2015-09-08T19:56:00Z">
              <w:r w:rsidR="00950A6F">
                <w:rPr>
                  <w:rFonts w:eastAsia="Times New Roman"/>
                  <w:lang w:val="en-US"/>
                </w:rPr>
                <w:t xml:space="preserve">unallocated </w:t>
              </w:r>
            </w:ins>
            <w:del w:id="214" w:author="Pivonka,Fran" w:date="2015-09-08T19:53:00Z">
              <w:r w:rsidDel="00FB7795">
                <w:rPr>
                  <w:rFonts w:eastAsia="Times New Roman"/>
                  <w:lang w:val="en-US"/>
                </w:rPr>
                <w:delText>Deductable</w:delText>
              </w:r>
            </w:del>
            <w:ins w:id="215" w:author="Pivonka,Fran" w:date="2015-09-08T19:56:00Z">
              <w:r w:rsidR="00950A6F">
                <w:rPr>
                  <w:rFonts w:eastAsia="Times New Roman"/>
                  <w:lang w:val="en-US"/>
                </w:rPr>
                <w:t>d</w:t>
              </w:r>
            </w:ins>
            <w:ins w:id="216" w:author="Pivonka,Fran" w:date="2015-09-08T19:53:00Z">
              <w:r w:rsidR="00FB7795">
                <w:rPr>
                  <w:rFonts w:eastAsia="Times New Roman"/>
                  <w:lang w:val="en-US"/>
                </w:rPr>
                <w:t>eductible</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adjustment for non-</w:t>
            </w:r>
            <w:del w:id="217" w:author="Pivonka,Fran" w:date="2015-09-08T19:56:00Z">
              <w:r w:rsidDel="00950A6F">
                <w:rPr>
                  <w:rFonts w:eastAsia="Times New Roman"/>
                  <w:lang w:val="en-US"/>
                </w:rPr>
                <w:delText xml:space="preserve">Claim </w:delText>
              </w:r>
            </w:del>
            <w:ins w:id="218" w:author="Pivonka,Fran" w:date="2015-09-08T19:56:00Z">
              <w:r w:rsidR="00950A6F">
                <w:rPr>
                  <w:rFonts w:eastAsia="Times New Roman"/>
                  <w:lang w:val="en-US"/>
                </w:rPr>
                <w:t xml:space="preserve">claim </w:t>
              </w:r>
            </w:ins>
            <w:r>
              <w:rPr>
                <w:rFonts w:eastAsia="Times New Roman"/>
                <w:lang w:val="en-US"/>
              </w:rPr>
              <w:t>issues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ClaimResponse.paymentAdjustmentReason</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Reason for </w:t>
            </w:r>
            <w:del w:id="219" w:author="Pivonka,Fran" w:date="2015-09-08T19:57:00Z">
              <w:r w:rsidDel="00950A6F">
                <w:rPr>
                  <w:rFonts w:eastAsia="Times New Roman"/>
                  <w:lang w:val="en-US"/>
                </w:rPr>
                <w:delText xml:space="preserve">Payment </w:delText>
              </w:r>
            </w:del>
            <w:ins w:id="220" w:author="Pivonka,Fran" w:date="2015-09-08T19:57:00Z">
              <w:r w:rsidR="00950A6F">
                <w:rPr>
                  <w:rFonts w:eastAsia="Times New Roman"/>
                  <w:lang w:val="en-US"/>
                </w:rPr>
                <w:t xml:space="preserve">payment </w:t>
              </w:r>
            </w:ins>
            <w:r>
              <w:rPr>
                <w:rFonts w:eastAsia="Times New Roman"/>
                <w:lang w:val="en-US"/>
              </w:rPr>
              <w:t>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Reason for the payment 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Adjustment reason codes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ClaimResponse.paymentDate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 xml:space="preserve">Expected data of </w:t>
            </w:r>
            <w:del w:id="221" w:author="Pivonka,Fran" w:date="2015-09-10T10:27:00Z">
              <w:r w:rsidDel="007E1A7E">
                <w:rPr>
                  <w:rFonts w:eastAsia="Times New Roman"/>
                  <w:lang w:val="en-US"/>
                </w:rPr>
                <w:delText>Payment</w:delText>
              </w:r>
            </w:del>
            <w:ins w:id="222" w:author="Pivonka,Fran" w:date="2015-09-10T10:27:00Z">
              <w:r w:rsidR="007E1A7E">
                <w:rPr>
                  <w:rFonts w:eastAsia="Times New Roman"/>
                  <w:lang w:val="en-US"/>
                </w:rPr>
                <w:t>payment</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Estimated payment data.</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ClaimResponse.paymentAmount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amount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Payable less any payment 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ClaimResponse.paymentRef</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identifier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Payment identif</w:t>
            </w:r>
            <w:ins w:id="223" w:author="Pivonka,Fran" w:date="2015-09-09T09:33:00Z">
              <w:r w:rsidR="006162A7">
                <w:rPr>
                  <w:rFonts w:eastAsia="Times New Roman"/>
                  <w:lang w:val="en-US"/>
                </w:rPr>
                <w:t>i</w:t>
              </w:r>
            </w:ins>
            <w:r>
              <w:rPr>
                <w:rFonts w:eastAsia="Times New Roman"/>
                <w:lang w:val="en-US"/>
              </w:rPr>
              <w:t>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ClaimResponse.reserved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Funds reserved status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7E1A7E">
            <w:pPr>
              <w:rPr>
                <w:rFonts w:eastAsia="Times New Roman"/>
                <w:lang w:val="en-US"/>
              </w:rPr>
            </w:pPr>
            <w:r>
              <w:rPr>
                <w:rFonts w:eastAsia="Times New Roman"/>
                <w:lang w:val="en-US"/>
              </w:rPr>
              <w:t>Status of funds reservation (</w:t>
            </w:r>
            <w:del w:id="224" w:author="Pivonka,Fran" w:date="2015-09-10T10:28:00Z">
              <w:r w:rsidDel="007E1A7E">
                <w:rPr>
                  <w:rFonts w:eastAsia="Times New Roman"/>
                  <w:lang w:val="en-US"/>
                </w:rPr>
                <w:delText xml:space="preserve">For </w:delText>
              </w:r>
            </w:del>
            <w:ins w:id="225" w:author="Pivonka,Fran" w:date="2015-09-10T10:28:00Z">
              <w:r w:rsidR="007E1A7E">
                <w:rPr>
                  <w:rFonts w:eastAsia="Times New Roman"/>
                  <w:lang w:val="en-US"/>
                </w:rPr>
                <w:t xml:space="preserve">for </w:t>
              </w:r>
            </w:ins>
            <w:r>
              <w:rPr>
                <w:rFonts w:eastAsia="Times New Roman"/>
                <w:lang w:val="en-US"/>
              </w:rPr>
              <w:t xml:space="preserve">provider, for </w:t>
            </w:r>
            <w:del w:id="226" w:author="Pivonka,Fran" w:date="2015-09-09T09:34:00Z">
              <w:r w:rsidDel="006162A7">
                <w:rPr>
                  <w:rFonts w:eastAsia="Times New Roman"/>
                  <w:lang w:val="en-US"/>
                </w:rPr>
                <w:delText>Patient</w:delText>
              </w:r>
            </w:del>
            <w:ins w:id="227" w:author="Pivonka,Fran" w:date="2015-09-09T09:34:00Z">
              <w:r w:rsidR="006162A7">
                <w:rPr>
                  <w:rFonts w:eastAsia="Times New Roman"/>
                  <w:lang w:val="en-US"/>
                </w:rPr>
                <w:t>patient</w:t>
              </w:r>
            </w:ins>
            <w:r>
              <w:rPr>
                <w:rFonts w:eastAsia="Times New Roman"/>
                <w:lang w:val="en-US"/>
              </w:rPr>
              <w:t xml:space="preserve">, </w:t>
            </w:r>
            <w:del w:id="228" w:author="Pivonka,Fran" w:date="2015-09-09T09:34:00Z">
              <w:r w:rsidDel="006162A7">
                <w:rPr>
                  <w:rFonts w:eastAsia="Times New Roman"/>
                  <w:lang w:val="en-US"/>
                </w:rPr>
                <w:delText>None</w:delText>
              </w:r>
            </w:del>
            <w:ins w:id="229" w:author="Pivonka,Fran" w:date="2015-09-09T09:34:00Z">
              <w:r w:rsidR="006162A7">
                <w:rPr>
                  <w:rFonts w:eastAsia="Times New Roman"/>
                  <w:lang w:val="en-US"/>
                </w:rPr>
                <w:t>none</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rsidP="007E1A7E">
            <w:pPr>
              <w:rPr>
                <w:rFonts w:eastAsia="Times New Roman"/>
                <w:lang w:val="en-US"/>
              </w:rPr>
            </w:pPr>
            <w:r>
              <w:rPr>
                <w:rFonts w:eastAsia="Times New Roman"/>
                <w:lang w:val="en-US"/>
              </w:rPr>
              <w:t>For whom funds are to be reserved</w:t>
            </w:r>
            <w:del w:id="230" w:author="Pivonka,Fran" w:date="2015-09-11T21:13:00Z">
              <w:r w:rsidDel="004B26A3">
                <w:rPr>
                  <w:rFonts w:eastAsia="Times New Roman"/>
                  <w:lang w:val="en-US"/>
                </w:rPr>
                <w:delText>:</w:delText>
              </w:r>
            </w:del>
            <w:r>
              <w:rPr>
                <w:rFonts w:eastAsia="Times New Roman"/>
                <w:lang w:val="en-US"/>
              </w:rPr>
              <w:t xml:space="preserve"> (</w:t>
            </w:r>
            <w:del w:id="231" w:author="Pivonka,Fran" w:date="2015-09-10T10:28:00Z">
              <w:r w:rsidDel="007E1A7E">
                <w:rPr>
                  <w:rFonts w:eastAsia="Times New Roman"/>
                  <w:lang w:val="en-US"/>
                </w:rPr>
                <w:delText>Patient</w:delText>
              </w:r>
            </w:del>
            <w:ins w:id="232" w:author="Pivonka,Fran" w:date="2015-09-10T10:28:00Z">
              <w:r w:rsidR="007E1A7E">
                <w:rPr>
                  <w:rFonts w:eastAsia="Times New Roman"/>
                  <w:lang w:val="en-US"/>
                </w:rPr>
                <w:t>patient</w:t>
              </w:r>
            </w:ins>
            <w:r>
              <w:rPr>
                <w:rFonts w:eastAsia="Times New Roman"/>
                <w:lang w:val="en-US"/>
              </w:rPr>
              <w:t xml:space="preserve">, </w:t>
            </w:r>
            <w:del w:id="233" w:author="Pivonka,Fran" w:date="2015-09-10T10:28:00Z">
              <w:r w:rsidDel="007E1A7E">
                <w:rPr>
                  <w:rFonts w:eastAsia="Times New Roman"/>
                  <w:lang w:val="en-US"/>
                </w:rPr>
                <w:delText>Provider</w:delText>
              </w:r>
            </w:del>
            <w:ins w:id="234" w:author="Pivonka,Fran" w:date="2015-09-10T10:28:00Z">
              <w:r w:rsidR="007E1A7E">
                <w:rPr>
                  <w:rFonts w:eastAsia="Times New Roman"/>
                  <w:lang w:val="en-US"/>
                </w:rPr>
                <w:t>provider</w:t>
              </w:r>
            </w:ins>
            <w:r>
              <w:rPr>
                <w:rFonts w:eastAsia="Times New Roman"/>
                <w:lang w:val="en-US"/>
              </w:rPr>
              <w:t xml:space="preserve">, </w:t>
            </w:r>
            <w:del w:id="235" w:author="Pivonka,Fran" w:date="2015-09-10T10:28:00Z">
              <w:r w:rsidDel="007E1A7E">
                <w:rPr>
                  <w:rFonts w:eastAsia="Times New Roman"/>
                  <w:lang w:val="en-US"/>
                </w:rPr>
                <w:delText>None</w:delText>
              </w:r>
            </w:del>
            <w:ins w:id="236" w:author="Pivonka,Fran" w:date="2015-09-10T10:28:00Z">
              <w:r w:rsidR="007E1A7E">
                <w:rPr>
                  <w:rFonts w:eastAsia="Times New Roman"/>
                  <w:lang w:val="en-US"/>
                </w:rPr>
                <w:t>none</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ClaimResponse.form</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 xml:space="preserve">Printed </w:t>
            </w:r>
            <w:del w:id="237" w:author="Pivonka,Fran" w:date="2015-09-10T10:28:00Z">
              <w:r w:rsidDel="007E1A7E">
                <w:rPr>
                  <w:rFonts w:eastAsia="Times New Roman"/>
                  <w:lang w:val="en-US"/>
                </w:rPr>
                <w:delText xml:space="preserve">Form </w:delText>
              </w:r>
            </w:del>
            <w:ins w:id="238" w:author="Pivonka,Fran" w:date="2015-09-10T10:28:00Z">
              <w:r w:rsidR="007E1A7E">
                <w:rPr>
                  <w:rFonts w:eastAsia="Times New Roman"/>
                  <w:lang w:val="en-US"/>
                </w:rPr>
                <w:t xml:space="preserve">form </w:t>
              </w:r>
            </w:ins>
            <w:del w:id="239" w:author="Pivonka,Fran" w:date="2015-09-10T10:28:00Z">
              <w:r w:rsidDel="007E1A7E">
                <w:rPr>
                  <w:rFonts w:eastAsia="Times New Roman"/>
                  <w:lang w:val="en-US"/>
                </w:rPr>
                <w:delText>Identifier</w:delText>
              </w:r>
            </w:del>
            <w:ins w:id="240" w:author="Pivonka,Fran" w:date="2015-09-10T10:28:00Z">
              <w:r w:rsidR="007E1A7E">
                <w:rPr>
                  <w:rFonts w:eastAsia="Times New Roman"/>
                  <w:lang w:val="en-US"/>
                </w:rPr>
                <w:t>identifier</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forms codes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Processing notes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Note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ClaimResponse.note.number</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Note </w:t>
            </w:r>
            <w:del w:id="241" w:author="Pivonka,Fran" w:date="2015-09-09T09:35:00Z">
              <w:r w:rsidDel="006162A7">
                <w:rPr>
                  <w:rFonts w:eastAsia="Times New Roman"/>
                  <w:lang w:val="en-US"/>
                </w:rPr>
                <w:delText xml:space="preserve">Number </w:delText>
              </w:r>
            </w:del>
            <w:ins w:id="242" w:author="Pivonka,Fran" w:date="2015-09-09T09:35:00Z">
              <w:r w:rsidR="006162A7">
                <w:rPr>
                  <w:rFonts w:eastAsia="Times New Roman"/>
                  <w:lang w:val="en-US"/>
                </w:rPr>
                <w:t xml:space="preserve">number </w:t>
              </w:r>
            </w:ins>
            <w:r>
              <w:rPr>
                <w:rFonts w:eastAsia="Times New Roman"/>
                <w:lang w:val="en-US"/>
              </w:rPr>
              <w:t>for this note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ClaimResponse.note.type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note purpose: Print/Display.</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presentation types of notes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ClaimResponse.note.text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Note </w:t>
            </w:r>
            <w:del w:id="243" w:author="Pivonka,Fran" w:date="2015-09-09T09:36:00Z">
              <w:r w:rsidDel="006162A7">
                <w:rPr>
                  <w:rFonts w:eastAsia="Times New Roman"/>
                  <w:lang w:val="en-US"/>
                </w:rPr>
                <w:delText>explanitory</w:delText>
              </w:r>
            </w:del>
            <w:ins w:id="244" w:author="Pivonka,Fran" w:date="2015-09-09T09:36:00Z">
              <w:r w:rsidR="006162A7">
                <w:rPr>
                  <w:rFonts w:eastAsia="Times New Roman"/>
                  <w:lang w:val="en-US"/>
                </w:rPr>
                <w:t>explanatory</w:t>
              </w:r>
            </w:ins>
            <w:r>
              <w:rPr>
                <w:rFonts w:eastAsia="Times New Roman"/>
                <w:lang w:val="en-US"/>
              </w:rPr>
              <w:t xml:space="preserv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note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Insurance or medical plan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Health care programs and insurers are significant </w:t>
            </w:r>
            <w:del w:id="245" w:author="Pivonka,Fran" w:date="2015-09-09T09:37:00Z">
              <w:r w:rsidDel="006162A7">
                <w:rPr>
                  <w:rFonts w:eastAsia="Times New Roman"/>
                  <w:lang w:val="en-US"/>
                </w:rPr>
                <w:delText>payors</w:delText>
              </w:r>
            </w:del>
            <w:ins w:id="246" w:author="Pivonka,Fran" w:date="2015-09-09T09:37:00Z">
              <w:r w:rsidR="006162A7">
                <w:rPr>
                  <w:rFonts w:eastAsia="Times New Roman"/>
                  <w:lang w:val="en-US"/>
                </w:rPr>
                <w:t>payers</w:t>
              </w:r>
            </w:ins>
            <w:r>
              <w:rPr>
                <w:rFonts w:eastAsia="Times New Roman"/>
                <w:lang w:val="en-US"/>
              </w:rPr>
              <w:t xml:space="preserve"> of health service costs.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ClaimResponse.coverage.sequence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Service instance identifier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 service line item.</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maintain order of the coverages.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ClaimResponse.coverage.focal</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26A3">
            <w:pPr>
              <w:rPr>
                <w:rFonts w:eastAsia="Times New Roman"/>
                <w:lang w:val="en-US"/>
              </w:rPr>
              <w:pPrChange w:id="247" w:author="Pivonka,Fran" w:date="2015-09-11T21:13:00Z">
                <w:pPr/>
              </w:pPrChange>
            </w:pPr>
            <w:del w:id="248" w:author="Pivonka,Fran" w:date="2015-09-10T10:30:00Z">
              <w:r w:rsidDel="007E1A7E">
                <w:rPr>
                  <w:rFonts w:eastAsia="Times New Roman"/>
                  <w:lang w:val="en-US"/>
                </w:rPr>
                <w:delText xml:space="preserve">Is the focal </w:delText>
              </w:r>
            </w:del>
            <w:ins w:id="249" w:author="Pivonka,Fran" w:date="2015-09-11T21:13:00Z">
              <w:r w:rsidR="004B26A3">
                <w:rPr>
                  <w:rFonts w:eastAsia="Times New Roman"/>
                  <w:lang w:val="en-US"/>
                </w:rPr>
                <w:t>f</w:t>
              </w:r>
            </w:ins>
            <w:ins w:id="250" w:author="Pivonka,Fran" w:date="2015-09-10T10:30:00Z">
              <w:r w:rsidR="007E1A7E">
                <w:rPr>
                  <w:rFonts w:eastAsia="Times New Roman"/>
                  <w:lang w:val="en-US"/>
                </w:rPr>
                <w:t xml:space="preserve">ocal  </w:t>
              </w:r>
            </w:ins>
            <w:del w:id="251" w:author="Pivonka,Fran" w:date="2015-09-09T09:38:00Z">
              <w:r w:rsidDel="006162A7">
                <w:rPr>
                  <w:rFonts w:eastAsia="Times New Roman"/>
                  <w:lang w:val="en-US"/>
                </w:rPr>
                <w:delText>Coverage</w:delText>
              </w:r>
            </w:del>
            <w:ins w:id="252" w:author="Pivonka,Fran" w:date="2015-09-09T09:38:00Z">
              <w:r w:rsidR="006162A7">
                <w:rPr>
                  <w:rFonts w:eastAsia="Times New Roman"/>
                  <w:lang w:val="en-US"/>
                </w:rPr>
                <w:t>coverage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instance number of the </w:t>
            </w:r>
            <w:del w:id="253" w:author="Pivonka,Fran" w:date="2015-09-09T09:38:00Z">
              <w:r w:rsidDel="006162A7">
                <w:rPr>
                  <w:rFonts w:eastAsia="Times New Roman"/>
                  <w:lang w:val="en-US"/>
                </w:rPr>
                <w:delText xml:space="preserve">Coverage </w:delText>
              </w:r>
            </w:del>
            <w:ins w:id="254" w:author="Pivonka,Fran" w:date="2015-09-09T09:38:00Z">
              <w:r w:rsidR="006162A7">
                <w:rPr>
                  <w:rFonts w:eastAsia="Times New Roman"/>
                  <w:lang w:val="en-US"/>
                </w:rPr>
                <w:t xml:space="preserve">coverage </w:t>
              </w:r>
            </w:ins>
            <w:r>
              <w:rPr>
                <w:rFonts w:eastAsia="Times New Roman"/>
                <w:lang w:val="en-US"/>
              </w:rPr>
              <w:t xml:space="preserve">which is the focus for adjudication. The </w:t>
            </w:r>
            <w:del w:id="255" w:author="Pivonka,Fran" w:date="2015-09-09T09:38:00Z">
              <w:r w:rsidDel="006162A7">
                <w:rPr>
                  <w:rFonts w:eastAsia="Times New Roman"/>
                  <w:lang w:val="en-US"/>
                </w:rPr>
                <w:delText xml:space="preserve">Coverage </w:delText>
              </w:r>
            </w:del>
            <w:ins w:id="256" w:author="Pivonka,Fran" w:date="2015-09-09T09:38:00Z">
              <w:r w:rsidR="006162A7">
                <w:rPr>
                  <w:rFonts w:eastAsia="Times New Roman"/>
                  <w:lang w:val="en-US"/>
                </w:rPr>
                <w:t xml:space="preserve">coverage </w:t>
              </w:r>
            </w:ins>
            <w:r>
              <w:rPr>
                <w:rFonts w:eastAsia="Times New Roman"/>
                <w:lang w:val="en-US"/>
              </w:rPr>
              <w:t>against which the claim is to be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ClaimResponse.coverage.coverage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Insurance information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Reference to the program or plan identification, underwriter or </w:t>
            </w:r>
            <w:del w:id="257" w:author="Pivonka,Fran" w:date="2015-09-09T09:38:00Z">
              <w:r w:rsidDel="006162A7">
                <w:rPr>
                  <w:rFonts w:eastAsia="Times New Roman"/>
                  <w:lang w:val="en-US"/>
                </w:rPr>
                <w:delText>payor</w:delText>
              </w:r>
            </w:del>
            <w:ins w:id="258" w:author="Pivonka,Fran" w:date="2015-09-09T09:38:00Z">
              <w:r w:rsidR="006162A7">
                <w:rPr>
                  <w:rFonts w:eastAsia="Times New Roman"/>
                  <w:lang w:val="en-US"/>
                </w:rPr>
                <w:t>payer</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ClaimResponse.coverage.businessArrangement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Business agreement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ClaimResponse.coverage.relationship</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Patient relationship to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determine</w:t>
            </w:r>
            <w:ins w:id="259" w:author="Pivonka,Fran" w:date="2015-09-09T09:40:00Z">
              <w:r w:rsidR="006162A7">
                <w:rPr>
                  <w:rFonts w:eastAsia="Times New Roman"/>
                  <w:lang w:val="en-US"/>
                </w:rPr>
                <w:t xml:space="preserve"> the</w:t>
              </w:r>
            </w:ins>
            <w:r>
              <w:rPr>
                <w:rFonts w:eastAsia="Times New Roman"/>
                <w:lang w:val="en-US"/>
              </w:rPr>
              <w:t xml:space="preserve"> relationship between </w:t>
            </w:r>
            <w:del w:id="260" w:author="Pivonka,Fran" w:date="2015-09-09T09:40:00Z">
              <w:r w:rsidDel="006162A7">
                <w:rPr>
                  <w:rFonts w:eastAsia="Times New Roman"/>
                  <w:lang w:val="en-US"/>
                </w:rPr>
                <w:delText xml:space="preserve">the </w:delText>
              </w:r>
            </w:del>
            <w:r>
              <w:rPr>
                <w:rFonts w:eastAsia="Times New Roman"/>
                <w:lang w:val="en-US"/>
              </w:rPr>
              <w:t xml:space="preserve">patient and </w:t>
            </w:r>
            <w:del w:id="261" w:author="Pivonka,Fran" w:date="2015-09-09T09:40:00Z">
              <w:r w:rsidDel="006162A7">
                <w:rPr>
                  <w:rFonts w:eastAsia="Times New Roman"/>
                  <w:lang w:val="en-US"/>
                </w:rPr>
                <w:delText xml:space="preserve">the </w:delText>
              </w:r>
            </w:del>
            <w:r>
              <w:rPr>
                <w:rFonts w:eastAsia="Times New Roman"/>
                <w:lang w:val="en-US"/>
              </w:rPr>
              <w:t>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ClaimResponse.coverage.preAuthRef</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Pre-</w:t>
            </w:r>
            <w:del w:id="262" w:author="Pivonka,Fran" w:date="2015-09-10T10:32:00Z">
              <w:r w:rsidDel="007E1A7E">
                <w:rPr>
                  <w:rFonts w:eastAsia="Times New Roman"/>
                  <w:lang w:val="en-US"/>
                </w:rPr>
                <w:delText>Authorization</w:delText>
              </w:r>
            </w:del>
            <w:ins w:id="263" w:author="Pivonka,Fran" w:date="2015-09-10T10:32:00Z">
              <w:r w:rsidR="007E1A7E">
                <w:rPr>
                  <w:rFonts w:eastAsia="Times New Roman"/>
                  <w:lang w:val="en-US"/>
                </w:rPr>
                <w:t>authorization</w:t>
              </w:r>
            </w:ins>
            <w:r>
              <w:rPr>
                <w:rFonts w:eastAsia="Times New Roman"/>
                <w:lang w:val="en-US"/>
              </w:rPr>
              <w:t>/</w:t>
            </w:r>
            <w:del w:id="264" w:author="Pivonka,Fran" w:date="2015-09-10T10:32:00Z">
              <w:r w:rsidDel="007E1A7E">
                <w:rPr>
                  <w:rFonts w:eastAsia="Times New Roman"/>
                  <w:lang w:val="en-US"/>
                </w:rPr>
                <w:delText xml:space="preserve">Determination </w:delText>
              </w:r>
            </w:del>
            <w:ins w:id="265" w:author="Pivonka,Fran" w:date="2015-09-10T10:32:00Z">
              <w:r w:rsidR="007E1A7E">
                <w:rPr>
                  <w:rFonts w:eastAsia="Times New Roman"/>
                  <w:lang w:val="en-US"/>
                </w:rPr>
                <w:t xml:space="preserve">determination </w:t>
              </w:r>
            </w:ins>
            <w:del w:id="266" w:author="Pivonka,Fran" w:date="2015-09-10T10:32:00Z">
              <w:r w:rsidDel="007E1A7E">
                <w:rPr>
                  <w:rFonts w:eastAsia="Times New Roman"/>
                  <w:lang w:val="en-US"/>
                </w:rPr>
                <w:delText>Reference</w:delText>
              </w:r>
            </w:del>
            <w:ins w:id="267" w:author="Pivonka,Fran" w:date="2015-09-10T10:32:00Z">
              <w:r w:rsidR="007E1A7E">
                <w:rPr>
                  <w:rFonts w:eastAsia="Times New Roman"/>
                  <w:lang w:val="en-US"/>
                </w:rPr>
                <w:t>reference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A list of references from the </w:t>
            </w:r>
            <w:del w:id="268" w:author="Pivonka,Fran" w:date="2015-09-09T09:40:00Z">
              <w:r w:rsidDel="006162A7">
                <w:rPr>
                  <w:rFonts w:eastAsia="Times New Roman"/>
                  <w:lang w:val="en-US"/>
                </w:rPr>
                <w:delText xml:space="preserve">Insurer </w:delText>
              </w:r>
            </w:del>
            <w:ins w:id="269" w:author="Pivonka,Fran" w:date="2015-09-09T09:40:00Z">
              <w:r w:rsidR="006162A7">
                <w:rPr>
                  <w:rFonts w:eastAsia="Times New Roman"/>
                  <w:lang w:val="en-US"/>
                </w:rPr>
                <w:t xml:space="preserve">insurer </w:t>
              </w:r>
            </w:ins>
            <w:r>
              <w:rPr>
                <w:rFonts w:eastAsia="Times New Roman"/>
                <w:lang w:val="en-US"/>
              </w:rPr>
              <w:t>to which these services pertain.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provide any pre</w:t>
            </w:r>
            <w:del w:id="270" w:author="Pivonka,Fran" w:date="2015-09-09T09:40:00Z">
              <w:r w:rsidDel="006162A7">
                <w:rPr>
                  <w:rFonts w:eastAsia="Times New Roman"/>
                  <w:lang w:val="en-US"/>
                </w:rPr>
                <w:delText>=</w:delText>
              </w:r>
            </w:del>
            <w:ins w:id="271" w:author="Pivonka,Fran" w:date="2015-09-09T09:40:00Z">
              <w:r w:rsidR="006162A7">
                <w:rPr>
                  <w:rFonts w:eastAsia="Times New Roman"/>
                  <w:lang w:val="en-US"/>
                </w:rPr>
                <w:t>-</w:t>
              </w:r>
            </w:ins>
            <w:r>
              <w:rPr>
                <w:rFonts w:eastAsia="Times New Roman"/>
                <w:lang w:val="en-US"/>
              </w:rPr>
              <w:t>determination or prior authorization reference.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ClaimResponse.coverage.claimResponse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Adjudication results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w:t>
            </w:r>
            <w:del w:id="272" w:author="Pivonka,Fran" w:date="2015-09-09T09:41:00Z">
              <w:r w:rsidDel="00EA7665">
                <w:rPr>
                  <w:rFonts w:eastAsia="Times New Roman"/>
                  <w:lang w:val="en-US"/>
                </w:rPr>
                <w:delText xml:space="preserve">Coverages </w:delText>
              </w:r>
            </w:del>
            <w:ins w:id="273" w:author="Pivonka,Fran" w:date="2015-09-09T09:41:00Z">
              <w:r w:rsidR="00EA7665">
                <w:rPr>
                  <w:rFonts w:eastAsia="Times New Roman"/>
                  <w:lang w:val="en-US"/>
                </w:rPr>
                <w:t xml:space="preserve">coverages </w:t>
              </w:r>
            </w:ins>
            <w:r>
              <w:rPr>
                <w:rFonts w:eastAsia="Times New Roman"/>
                <w:lang w:val="en-US"/>
              </w:rPr>
              <w:t>adjudication details.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Used by downstream payers to determine </w:t>
            </w:r>
            <w:del w:id="274" w:author="Pivonka,Fran" w:date="2015-09-09T09:41:00Z">
              <w:r w:rsidDel="00EA7665">
                <w:rPr>
                  <w:rFonts w:eastAsia="Times New Roman"/>
                  <w:lang w:val="en-US"/>
                </w:rPr>
                <w:delText xml:space="preserve">what </w:delText>
              </w:r>
            </w:del>
            <w:ins w:id="275" w:author="Pivonka,Fran" w:date="2015-09-09T09:41:00Z">
              <w:r w:rsidR="00EA7665">
                <w:rPr>
                  <w:rFonts w:eastAsia="Times New Roman"/>
                  <w:lang w:val="en-US"/>
                </w:rPr>
                <w:t xml:space="preserve">remaining </w:t>
              </w:r>
            </w:ins>
            <w:r>
              <w:rPr>
                <w:rFonts w:eastAsia="Times New Roman"/>
                <w:lang w:val="en-US"/>
              </w:rPr>
              <w:t xml:space="preserve">balance </w:t>
            </w:r>
            <w:del w:id="276" w:author="Pivonka,Fran" w:date="2015-09-09T09:41:00Z">
              <w:r w:rsidDel="00EA7665">
                <w:rPr>
                  <w:rFonts w:eastAsia="Times New Roman"/>
                  <w:lang w:val="en-US"/>
                </w:rPr>
                <w:delText xml:space="preserve">remains </w:delText>
              </w:r>
            </w:del>
            <w:r>
              <w:rPr>
                <w:rFonts w:eastAsia="Times New Roman"/>
                <w:lang w:val="en-US"/>
              </w:rPr>
              <w:t>and the net payable.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ClaimResponse.coverage.originalRuleset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Original version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277" w:author="Pivonka,Fran" w:date="2015-09-09T09:47:00Z">
              <w:r w:rsidDel="008567CA">
                <w:rPr>
                  <w:rFonts w:eastAsia="Times New Roman"/>
                  <w:lang w:val="en-US"/>
                </w:rPr>
                <w:delText xml:space="preserve">processable </w:delText>
              </w:r>
            </w:del>
            <w:ins w:id="278" w:author="Pivonka,Fran" w:date="2015-09-09T09:47:00Z">
              <w:r w:rsidR="008567CA">
                <w:rPr>
                  <w:rFonts w:eastAsia="Times New Roman"/>
                  <w:lang w:val="en-US"/>
                </w:rPr>
                <w:t xml:space="preserve">able to be processed </w:t>
              </w:r>
            </w:ins>
            <w:r>
              <w:rPr>
                <w:rFonts w:eastAsia="Times New Roman"/>
                <w:lang w:val="en-US"/>
              </w:rPr>
              <w:t xml:space="preserve">by the originating system </w:t>
            </w:r>
            <w:del w:id="279" w:author="Pivonka,Fran" w:date="2015-09-09T09:48:00Z">
              <w:r w:rsidDel="008567CA">
                <w:rPr>
                  <w:rFonts w:eastAsia="Times New Roman"/>
                  <w:lang w:val="en-US"/>
                </w:rPr>
                <w:delText xml:space="preserve">may </w:delText>
              </w:r>
            </w:del>
            <w:ins w:id="280" w:author="Pivonka,Fran" w:date="2015-09-09T09:48:00Z">
              <w:r w:rsidR="008567CA">
                <w:rPr>
                  <w:rFonts w:eastAsia="Times New Roman"/>
                  <w:lang w:val="en-US"/>
                </w:rPr>
                <w:t xml:space="preserve">can </w:t>
              </w:r>
            </w:ins>
            <w:r>
              <w:rPr>
                <w:rFonts w:eastAsia="Times New Roman"/>
                <w:lang w:val="en-US"/>
              </w:rPr>
              <w:t xml:space="preserve">be generated.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bl>
    <w:p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146"/>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for this </w:t>
            </w:r>
            <w:del w:id="281" w:author="Pivonka,Fran" w:date="2015-09-09T16:35:00Z">
              <w:r w:rsidDel="006D25F4">
                <w:rPr>
                  <w:rFonts w:eastAsia="Times New Roman"/>
                  <w:lang w:val="en-US"/>
                </w:rPr>
                <w:delText>Contract</w:delText>
              </w:r>
            </w:del>
            <w:ins w:id="282" w:author="Pivonka,Fran" w:date="2015-09-09T16:35:00Z">
              <w:r w:rsidR="006D25F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283" w:author="Pivonka,Fran" w:date="2015-09-09T16:35:00Z">
              <w:r w:rsidDel="006D25F4">
                <w:rPr>
                  <w:rFonts w:eastAsia="Times New Roman"/>
                  <w:lang w:val="en-US"/>
                </w:rPr>
                <w:delText xml:space="preserve">Contract </w:delText>
              </w:r>
            </w:del>
            <w:ins w:id="284" w:author="Pivonka,Fran" w:date="2015-09-09T16:35:00Z">
              <w:r w:rsidR="006D25F4">
                <w:rPr>
                  <w:rFonts w:eastAsia="Times New Roman"/>
                  <w:lang w:val="en-US"/>
                </w:rPr>
                <w:t xml:space="preserve">contract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285" w:author="Pivonka,Fran" w:date="2015-09-09T16:35:00Z">
              <w:r w:rsidDel="006D25F4">
                <w:rPr>
                  <w:rFonts w:eastAsia="Times New Roman"/>
                  <w:lang w:val="en-US"/>
                </w:rPr>
                <w:delText xml:space="preserve">Contract </w:delText>
              </w:r>
            </w:del>
            <w:ins w:id="286" w:author="Pivonka,Fran" w:date="2015-09-09T16:35:00Z">
              <w:r w:rsidR="006D25F4">
                <w:rPr>
                  <w:rFonts w:eastAsia="Times New Roman"/>
                  <w:lang w:val="en-US"/>
                </w:rPr>
                <w:t xml:space="preserve">contract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Relevant time or time-period when this </w:t>
            </w:r>
            <w:del w:id="287" w:author="Pivonka,Fran" w:date="2015-09-09T16:36:00Z">
              <w:r w:rsidDel="006D25F4">
                <w:rPr>
                  <w:rFonts w:eastAsia="Times New Roman"/>
                  <w:lang w:val="en-US"/>
                </w:rPr>
                <w:delText xml:space="preserve">Contract </w:delText>
              </w:r>
            </w:del>
            <w:ins w:id="288" w:author="Pivonka,Fran" w:date="2015-09-09T16:36:00Z">
              <w:r w:rsidR="006D25F4">
                <w:rPr>
                  <w:rFonts w:eastAsia="Times New Roman"/>
                  <w:lang w:val="en-US"/>
                </w:rPr>
                <w:t xml:space="preserve">contract </w:t>
              </w:r>
            </w:ins>
            <w:r>
              <w:rPr>
                <w:rFonts w:eastAsia="Times New Roman"/>
                <w:lang w:val="en-US"/>
              </w:rPr>
              <w:t>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Subject of this </w:t>
            </w:r>
            <w:del w:id="289" w:author="Pivonka,Fran" w:date="2015-09-09T16:36:00Z">
              <w:r w:rsidDel="006D25F4">
                <w:rPr>
                  <w:rFonts w:eastAsia="Times New Roman"/>
                  <w:lang w:val="en-US"/>
                </w:rPr>
                <w:delText>Contract</w:delText>
              </w:r>
            </w:del>
            <w:ins w:id="290" w:author="Pivonka,Fran" w:date="2015-09-09T16:36:00Z">
              <w:r w:rsidR="006D25F4">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and/or what this </w:t>
            </w:r>
            <w:del w:id="291" w:author="Pivonka,Fran" w:date="2015-09-09T16:36:00Z">
              <w:r w:rsidDel="006D25F4">
                <w:rPr>
                  <w:rFonts w:eastAsia="Times New Roman"/>
                  <w:lang w:val="en-US"/>
                </w:rPr>
                <w:delText xml:space="preserve">Contract </w:delText>
              </w:r>
            </w:del>
            <w:ins w:id="292" w:author="Pivonka,Fran" w:date="2015-09-09T16:36:00Z">
              <w:r w:rsidR="006D25F4">
                <w:rPr>
                  <w:rFonts w:eastAsia="Times New Roman"/>
                  <w:lang w:val="en-US"/>
                </w:rPr>
                <w:t xml:space="preserve">contract </w:t>
              </w:r>
            </w:ins>
            <w:r>
              <w:rPr>
                <w:rFonts w:eastAsia="Times New Roman"/>
                <w:lang w:val="en-US"/>
              </w:rPr>
              <w:t xml:space="preserve">is about: typically a </w:t>
            </w:r>
            <w:del w:id="293" w:author="Pivonka,Fran" w:date="2015-09-09T16:36:00Z">
              <w:r w:rsidDel="006D25F4">
                <w:rPr>
                  <w:rFonts w:eastAsia="Times New Roman"/>
                  <w:lang w:val="en-US"/>
                </w:rPr>
                <w:delText>Patient</w:delText>
              </w:r>
            </w:del>
            <w:ins w:id="294" w:author="Pivonka,Fran" w:date="2015-09-09T16:36:00Z">
              <w:r w:rsidR="006D25F4">
                <w:rPr>
                  <w:rFonts w:eastAsia="Times New Roman"/>
                  <w:lang w:val="en-US"/>
                </w:rPr>
                <w:t>patient</w:t>
              </w:r>
            </w:ins>
            <w:r>
              <w:rPr>
                <w:rFonts w:eastAsia="Times New Roman"/>
                <w:lang w:val="en-US"/>
              </w:rPr>
              <w:t xml:space="preserve">, </w:t>
            </w:r>
            <w:del w:id="295" w:author="Pivonka,Fran" w:date="2015-09-09T16:36:00Z">
              <w:r w:rsidDel="006D25F4">
                <w:rPr>
                  <w:rFonts w:eastAsia="Times New Roman"/>
                  <w:lang w:val="en-US"/>
                </w:rPr>
                <w:delText>Organization</w:delText>
              </w:r>
            </w:del>
            <w:ins w:id="296" w:author="Pivonka,Fran" w:date="2015-09-09T16:36:00Z">
              <w:r w:rsidR="006D25F4">
                <w:rPr>
                  <w:rFonts w:eastAsia="Times New Roman"/>
                  <w:lang w:val="en-US"/>
                </w:rPr>
                <w:t>organization</w:t>
              </w:r>
            </w:ins>
            <w:r>
              <w:rPr>
                <w:rFonts w:eastAsia="Times New Roman"/>
                <w:lang w:val="en-US"/>
              </w:rPr>
              <w:t>, or valued items such as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Contract.authority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Authority under which this </w:t>
            </w:r>
            <w:del w:id="297" w:author="Pivonka,Fran" w:date="2015-09-09T16:36:00Z">
              <w:r w:rsidDel="006D25F4">
                <w:rPr>
                  <w:rFonts w:eastAsia="Times New Roman"/>
                  <w:lang w:val="en-US"/>
                </w:rPr>
                <w:delText xml:space="preserve">Contract </w:delText>
              </w:r>
            </w:del>
            <w:ins w:id="298" w:author="Pivonka,Fran" w:date="2015-09-09T16:36:00Z">
              <w:r w:rsidR="006D25F4">
                <w:rPr>
                  <w:rFonts w:eastAsia="Times New Roman"/>
                  <w:lang w:val="en-US"/>
                </w:rPr>
                <w:t xml:space="preserve">contract </w:t>
              </w:r>
            </w:ins>
            <w:r>
              <w:rPr>
                <w:rFonts w:eastAsia="Times New Roman"/>
                <w:lang w:val="en-US"/>
              </w:rPr>
              <w:t>has standing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Contract.domain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Domain in which this </w:t>
            </w:r>
            <w:del w:id="299" w:author="Pivonka,Fran" w:date="2015-09-09T16:37:00Z">
              <w:r w:rsidDel="006D25F4">
                <w:rPr>
                  <w:rFonts w:eastAsia="Times New Roman"/>
                  <w:lang w:val="en-US"/>
                </w:rPr>
                <w:delText xml:space="preserve">Contract </w:delText>
              </w:r>
            </w:del>
            <w:ins w:id="300" w:author="Pivonka,Fran" w:date="2015-09-09T16:37:00Z">
              <w:r w:rsidR="006D25F4">
                <w:rPr>
                  <w:rFonts w:eastAsia="Times New Roman"/>
                  <w:lang w:val="en-US"/>
                </w:rPr>
                <w:t xml:space="preserve">contract </w:t>
              </w:r>
            </w:ins>
            <w:r>
              <w:rPr>
                <w:rFonts w:eastAsia="Times New Roman"/>
                <w:lang w:val="en-US"/>
              </w:rPr>
              <w:t>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 xml:space="preserve">scope of governance </w:t>
            </w:r>
            <w:del w:id="301" w:author="Pivonka,Fran" w:date="2015-09-09T16:37:00Z">
              <w:r w:rsidDel="006D25F4">
                <w:rPr>
                  <w:rFonts w:eastAsia="Times New Roman"/>
                  <w:lang w:val="en-US"/>
                </w:rPr>
                <w:delText>jurisdication</w:delText>
              </w:r>
            </w:del>
            <w:ins w:id="302" w:author="Pivonka,Fran" w:date="2015-09-09T16:37:00Z">
              <w:r w:rsidR="006D25F4">
                <w:rPr>
                  <w:rFonts w:eastAsia="Times New Roman"/>
                  <w:lang w:val="en-US"/>
                </w:rPr>
                <w:t>jurisdiction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Contract </w:t>
            </w:r>
            <w:del w:id="303" w:author="Pivonka,Fran" w:date="2015-09-09T16:39:00Z">
              <w:r w:rsidDel="007010C2">
                <w:rPr>
                  <w:rFonts w:eastAsia="Times New Roman"/>
                  <w:lang w:val="en-US"/>
                </w:rPr>
                <w:delText>Tyoe</w:delText>
              </w:r>
            </w:del>
            <w:ins w:id="304" w:author="Pivonka,Fran" w:date="2015-09-09T16:39:00Z">
              <w:r w:rsidR="007E1A7E">
                <w:rPr>
                  <w:rFonts w:eastAsia="Times New Roman"/>
                  <w:lang w:val="en-US"/>
                </w:rPr>
                <w:t>t</w:t>
              </w:r>
              <w:r w:rsidR="007010C2">
                <w:rPr>
                  <w:rFonts w:eastAsia="Times New Roman"/>
                  <w:lang w:val="en-US"/>
                </w:rPr>
                <w: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w:t>
            </w:r>
            <w:del w:id="305" w:author="Pivonka,Fran" w:date="2015-09-09T16:39:00Z">
              <w:r w:rsidDel="007010C2">
                <w:rPr>
                  <w:rFonts w:eastAsia="Times New Roman"/>
                  <w:lang w:val="en-US"/>
                </w:rPr>
                <w:delText xml:space="preserve">Contract </w:delText>
              </w:r>
            </w:del>
            <w:ins w:id="306" w:author="Pivonka,Fran" w:date="2015-09-09T16:39:00Z">
              <w:r w:rsidR="007010C2">
                <w:rPr>
                  <w:rFonts w:eastAsia="Times New Roman"/>
                  <w:lang w:val="en-US"/>
                </w:rPr>
                <w:t xml:space="preserve">contract </w:t>
              </w:r>
            </w:ins>
            <w:r>
              <w:rPr>
                <w:rFonts w:eastAsia="Times New Roman"/>
                <w:lang w:val="en-US"/>
              </w:rPr>
              <w:t xml:space="preserve">such as an insurance policy, real estate contract, a will, power of </w:t>
            </w:r>
            <w:del w:id="307" w:author="Pivonka,Fran" w:date="2015-09-09T16:39:00Z">
              <w:r w:rsidDel="007010C2">
                <w:rPr>
                  <w:rFonts w:eastAsia="Times New Roman"/>
                  <w:lang w:val="en-US"/>
                </w:rPr>
                <w:lastRenderedPageBreak/>
                <w:delText>attorny</w:delText>
              </w:r>
            </w:del>
            <w:ins w:id="308" w:author="Pivonka,Fran" w:date="2015-09-09T16:39:00Z">
              <w:r w:rsidR="007010C2">
                <w:rPr>
                  <w:rFonts w:eastAsia="Times New Roman"/>
                  <w:lang w:val="en-US"/>
                </w:rPr>
                <w:t>attorney</w:t>
              </w:r>
            </w:ins>
            <w:r>
              <w:rPr>
                <w:rFonts w:eastAsia="Times New Roman"/>
                <w:lang w:val="en-US"/>
              </w:rPr>
              <w:t xml:space="preserve">, </w:t>
            </w:r>
            <w:del w:id="309" w:author="Pivonka,Fran" w:date="2015-09-09T16:39:00Z">
              <w:r w:rsidDel="007010C2">
                <w:rPr>
                  <w:rFonts w:eastAsia="Times New Roman"/>
                  <w:lang w:val="en-US"/>
                </w:rPr>
                <w:delText xml:space="preserve">Privacy </w:delText>
              </w:r>
            </w:del>
            <w:ins w:id="310" w:author="Pivonka,Fran" w:date="2015-09-09T16:39:00Z">
              <w:r w:rsidR="007010C2">
                <w:rPr>
                  <w:rFonts w:eastAsia="Times New Roman"/>
                  <w:lang w:val="en-US"/>
                </w:rPr>
                <w:t xml:space="preserve">privacy </w:t>
              </w:r>
            </w:ins>
            <w:r>
              <w:rPr>
                <w:rFonts w:eastAsia="Times New Roman"/>
                <w:lang w:val="en-US"/>
              </w:rPr>
              <w:t xml:space="preserve">or </w:t>
            </w:r>
            <w:del w:id="311" w:author="Pivonka,Fran" w:date="2015-09-09T16:39:00Z">
              <w:r w:rsidDel="007010C2">
                <w:rPr>
                  <w:rFonts w:eastAsia="Times New Roman"/>
                  <w:lang w:val="en-US"/>
                </w:rPr>
                <w:delText xml:space="preserve">Security </w:delText>
              </w:r>
            </w:del>
            <w:ins w:id="312" w:author="Pivonka,Fran" w:date="2015-09-09T16:39:00Z">
              <w:r w:rsidR="007010C2">
                <w:rPr>
                  <w:rFonts w:eastAsia="Times New Roman"/>
                  <w:lang w:val="en-US"/>
                </w:rPr>
                <w:t xml:space="preserve">security </w:t>
              </w:r>
            </w:ins>
            <w:r>
              <w:rPr>
                <w:rFonts w:eastAsia="Times New Roman"/>
                <w:lang w:val="en-US"/>
              </w:rPr>
              <w:t>policy</w:t>
            </w:r>
            <w:del w:id="313" w:author="Pivonka,Fran" w:date="2015-09-09T16:39:00Z">
              <w:r w:rsidDel="007010C2">
                <w:rPr>
                  <w:rFonts w:eastAsia="Times New Roman"/>
                  <w:lang w:val="en-US"/>
                </w:rPr>
                <w:delText xml:space="preserve"> </w:delText>
              </w:r>
            </w:del>
            <w:r>
              <w:rPr>
                <w:rFonts w:eastAsia="Times New Roman"/>
                <w:lang w:val="en-US"/>
              </w:rPr>
              <w:t xml:space="preserve">, trust framework agreement, etc.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List of overall contract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E1A7E">
            <w:pPr>
              <w:rPr>
                <w:rFonts w:eastAsia="Times New Roman"/>
                <w:lang w:val="en-US"/>
              </w:rPr>
            </w:pPr>
            <w:r>
              <w:rPr>
                <w:rFonts w:eastAsia="Times New Roman"/>
                <w:lang w:val="en-US"/>
              </w:rPr>
              <w:t xml:space="preserve">Contract </w:t>
            </w:r>
            <w:del w:id="314" w:author="Pivonka,Fran" w:date="2015-09-10T10:35:00Z">
              <w:r w:rsidDel="007E1A7E">
                <w:rPr>
                  <w:rFonts w:eastAsia="Times New Roman"/>
                  <w:lang w:val="en-US"/>
                </w:rPr>
                <w:delText>Subtype</w:delText>
              </w:r>
            </w:del>
            <w:ins w:id="315" w:author="Pivonka,Fran" w:date="2015-09-10T10:35:00Z">
              <w:r w:rsidR="007E1A7E">
                <w:rPr>
                  <w:rFonts w:eastAsia="Times New Roman"/>
                  <w:lang w:val="en-US"/>
                </w:rPr>
                <w:t>subtype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More specific type or specialization of an overarching or more general contract such as auto insurance, home owner insurance, </w:t>
            </w:r>
            <w:del w:id="316" w:author="Pivonka,Fran" w:date="2015-09-09T16:40:00Z">
              <w:r w:rsidDel="007010C2">
                <w:rPr>
                  <w:rFonts w:eastAsia="Times New Roman"/>
                  <w:lang w:val="en-US"/>
                </w:rPr>
                <w:delText>prenupial</w:delText>
              </w:r>
            </w:del>
            <w:ins w:id="317" w:author="Pivonka,Fran" w:date="2015-09-09T16:40:00Z">
              <w:r w:rsidR="007010C2">
                <w:rPr>
                  <w:rFonts w:eastAsia="Times New Roman"/>
                  <w:lang w:val="en-US"/>
                </w:rPr>
                <w:t>prenuptial</w:t>
              </w:r>
            </w:ins>
            <w:r>
              <w:rPr>
                <w:rFonts w:eastAsia="Times New Roman"/>
                <w:lang w:val="en-US"/>
              </w:rPr>
              <w:t xml:space="preserve"> agreement, </w:t>
            </w:r>
            <w:del w:id="318" w:author="Pivonka,Fran" w:date="2015-09-10T10:36:00Z">
              <w:r w:rsidDel="009B3EE4">
                <w:rPr>
                  <w:rFonts w:eastAsia="Times New Roman"/>
                  <w:lang w:val="en-US"/>
                </w:rPr>
                <w:delText>Advanced</w:delText>
              </w:r>
            </w:del>
            <w:ins w:id="319" w:author="Pivonka,Fran" w:date="2015-09-10T10:36:00Z">
              <w:r w:rsidR="009B3EE4">
                <w:rPr>
                  <w:rFonts w:eastAsia="Times New Roman"/>
                  <w:lang w:val="en-US"/>
                </w:rPr>
                <w:t>advance</w:t>
              </w:r>
            </w:ins>
            <w:del w:id="320" w:author="Pivonka,Fran" w:date="2015-09-10T10:36:00Z">
              <w:r w:rsidDel="009B3EE4">
                <w:rPr>
                  <w:rFonts w:eastAsia="Times New Roman"/>
                  <w:lang w:val="en-US"/>
                </w:rPr>
                <w:delText>-</w:delText>
              </w:r>
            </w:del>
            <w:ins w:id="321" w:author="Pivonka,Fran" w:date="2015-09-10T10:36:00Z">
              <w:r w:rsidR="009B3EE4">
                <w:rPr>
                  <w:rFonts w:eastAsia="Times New Roman"/>
                  <w:lang w:val="en-US"/>
                </w:rPr>
                <w:t xml:space="preserve"> </w:t>
              </w:r>
            </w:ins>
            <w:del w:id="322" w:author="Pivonka,Fran" w:date="2015-09-10T10:36:00Z">
              <w:r w:rsidDel="009B3EE4">
                <w:rPr>
                  <w:rFonts w:eastAsia="Times New Roman"/>
                  <w:lang w:val="en-US"/>
                </w:rPr>
                <w:delText>Directive</w:delText>
              </w:r>
            </w:del>
            <w:ins w:id="323" w:author="Pivonka,Fran" w:date="2015-09-10T10:36:00Z">
              <w:r w:rsidR="009B3EE4">
                <w:rPr>
                  <w:rFonts w:eastAsia="Times New Roman"/>
                  <w:lang w:val="en-US"/>
                </w:rPr>
                <w:t>directive</w:t>
              </w:r>
            </w:ins>
            <w:r>
              <w:rPr>
                <w:rFonts w:eastAsia="Times New Roman"/>
                <w:lang w:val="en-US"/>
              </w:rPr>
              <w:t xml:space="preserve">, or privacy consent.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within the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24" w:author="Pivonka,Fran" w:date="2015-09-10T10:37:00Z">
              <w:r w:rsidDel="009B3EE4">
                <w:rPr>
                  <w:rFonts w:eastAsia="Times New Roman"/>
                  <w:lang w:val="en-US"/>
                </w:rPr>
                <w:delText>Action</w:delText>
              </w:r>
            </w:del>
            <w:ins w:id="325" w:author="Pivonka,Fran" w:date="2015-09-10T10:37:00Z">
              <w:r w:rsidR="009B3EE4">
                <w:rPr>
                  <w:rFonts w:eastAsia="Times New Roman"/>
                  <w:lang w:val="en-US"/>
                </w:rPr>
                <w:t>action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Action stipulated by this </w:t>
            </w:r>
            <w:del w:id="326" w:author="Pivonka,Fran" w:date="2015-09-09T16:41:00Z">
              <w:r w:rsidDel="007010C2">
                <w:rPr>
                  <w:rFonts w:eastAsia="Times New Roman"/>
                  <w:lang w:val="en-US"/>
                </w:rPr>
                <w:delText>Contract</w:delText>
              </w:r>
            </w:del>
            <w:ins w:id="327" w:author="Pivonka,Fran" w:date="2015-09-09T16:41:00Z">
              <w:r w:rsidR="007010C2">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28" w:author="Pivonka,Fran" w:date="2015-09-10T10:37:00Z">
              <w:r w:rsidDel="009B3EE4">
                <w:rPr>
                  <w:rFonts w:eastAsia="Times New Roman"/>
                  <w:lang w:val="en-US"/>
                </w:rPr>
                <w:delText xml:space="preserve">Action </w:delText>
              </w:r>
            </w:del>
            <w:ins w:id="329" w:author="Pivonka,Fran" w:date="2015-09-10T10:37:00Z">
              <w:r w:rsidR="009B3EE4">
                <w:rPr>
                  <w:rFonts w:eastAsia="Times New Roman"/>
                  <w:lang w:val="en-US"/>
                </w:rPr>
                <w:t xml:space="preserve">action </w:t>
              </w:r>
            </w:ins>
            <w:del w:id="330" w:author="Pivonka,Fran" w:date="2015-09-10T10:37:00Z">
              <w:r w:rsidDel="009B3EE4">
                <w:rPr>
                  <w:rFonts w:eastAsia="Times New Roman"/>
                  <w:lang w:val="en-US"/>
                </w:rPr>
                <w:delText>Reason</w:delText>
              </w:r>
            </w:del>
            <w:ins w:id="331" w:author="Pivonka,Fran" w:date="2015-09-10T10:37:00Z">
              <w:r w:rsidR="009B3EE4">
                <w:rPr>
                  <w:rFonts w:eastAsia="Times New Roman"/>
                  <w:lang w:val="en-US"/>
                </w:rPr>
                <w:t>reason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for action stipulated by this </w:t>
            </w:r>
            <w:del w:id="332" w:author="Pivonka,Fran" w:date="2015-09-09T16:44:00Z">
              <w:r w:rsidDel="00EF16E4">
                <w:rPr>
                  <w:rFonts w:eastAsia="Times New Roman"/>
                  <w:lang w:val="en-US"/>
                </w:rPr>
                <w:delText>Contract</w:delText>
              </w:r>
            </w:del>
            <w:ins w:id="333" w:author="Pivonka,Fran" w:date="2015-09-09T16:44: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34" w:author="Pivonka,Fran" w:date="2015-09-10T10:37:00Z">
              <w:r w:rsidDel="009B3EE4">
                <w:rPr>
                  <w:rFonts w:eastAsia="Times New Roman"/>
                  <w:lang w:val="en-US"/>
                </w:rPr>
                <w:delText>Actor</w:delText>
              </w:r>
            </w:del>
            <w:ins w:id="335" w:author="Pivonka,Fran" w:date="2015-09-10T10:37:00Z">
              <w:r w:rsidR="009B3EE4">
                <w:rPr>
                  <w:rFonts w:eastAsia="Times New Roman"/>
                  <w:lang w:val="en-US"/>
                </w:rPr>
                <w:t>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List of </w:t>
            </w:r>
            <w:del w:id="336" w:author="Pivonka,Fran" w:date="2015-09-09T16:44:00Z">
              <w:r w:rsidDel="00EF16E4">
                <w:rPr>
                  <w:rFonts w:eastAsia="Times New Roman"/>
                  <w:lang w:val="en-US"/>
                </w:rPr>
                <w:delText xml:space="preserve">Contract </w:delText>
              </w:r>
            </w:del>
            <w:ins w:id="337" w:author="Pivonka,Fran" w:date="2015-09-09T16:44:00Z">
              <w:r w:rsidR="00EF16E4">
                <w:rPr>
                  <w:rFonts w:eastAsia="Times New Roman"/>
                  <w:lang w:val="en-US"/>
                </w:rPr>
                <w:t xml:space="preserve">contract </w:t>
              </w:r>
            </w:ins>
            <w:r>
              <w:rPr>
                <w:rFonts w:eastAsia="Times New Roman"/>
                <w:lang w:val="en-US"/>
              </w:rPr>
              <w:t>actors.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38" w:author="Pivonka,Fran" w:date="2015-09-10T10:37:00Z">
              <w:r w:rsidDel="009B3EE4">
                <w:rPr>
                  <w:rFonts w:eastAsia="Times New Roman"/>
                  <w:lang w:val="en-US"/>
                </w:rPr>
                <w:delText xml:space="preserve">Actor </w:delText>
              </w:r>
            </w:del>
            <w:ins w:id="339" w:author="Pivonka,Fran" w:date="2015-09-10T10:37:00Z">
              <w:r w:rsidR="009B3EE4">
                <w:rPr>
                  <w:rFonts w:eastAsia="Times New Roman"/>
                  <w:lang w:val="en-US"/>
                </w:rPr>
                <w:t xml:space="preserve">actor </w:t>
              </w:r>
            </w:ins>
            <w:del w:id="340" w:author="Pivonka,Fran" w:date="2015-09-10T10:38:00Z">
              <w:r w:rsidDel="009B3EE4">
                <w:rPr>
                  <w:rFonts w:eastAsia="Times New Roman"/>
                  <w:lang w:val="en-US"/>
                </w:rPr>
                <w:delText>Type</w:delText>
              </w:r>
            </w:del>
            <w:ins w:id="341" w:author="Pivonka,Fran" w:date="2015-09-10T10:38:00Z">
              <w:r w:rsidR="009B3EE4">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actors are assigned roles in this </w:t>
            </w:r>
            <w:del w:id="342" w:author="Pivonka,Fran" w:date="2015-09-09T16:44:00Z">
              <w:r w:rsidDel="00EF16E4">
                <w:rPr>
                  <w:rFonts w:eastAsia="Times New Roman"/>
                  <w:lang w:val="en-US"/>
                </w:rPr>
                <w:delText>Contract</w:delText>
              </w:r>
            </w:del>
            <w:ins w:id="343" w:author="Pivonka,Fran" w:date="2015-09-09T16:44: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44" w:author="Pivonka,Fran" w:date="2015-09-10T10:38:00Z">
              <w:r w:rsidDel="009B3EE4">
                <w:rPr>
                  <w:rFonts w:eastAsia="Times New Roman"/>
                  <w:lang w:val="en-US"/>
                </w:rPr>
                <w:delText xml:space="preserve">Actor </w:delText>
              </w:r>
            </w:del>
            <w:ins w:id="345" w:author="Pivonka,Fran" w:date="2015-09-10T10:38:00Z">
              <w:r w:rsidR="009B3EE4">
                <w:rPr>
                  <w:rFonts w:eastAsia="Times New Roman"/>
                  <w:lang w:val="en-US"/>
                </w:rPr>
                <w:t xml:space="preserve">actor </w:t>
              </w:r>
            </w:ins>
            <w:del w:id="346" w:author="Pivonka,Fran" w:date="2015-09-10T10:38:00Z">
              <w:r w:rsidDel="009B3EE4">
                <w:rPr>
                  <w:rFonts w:eastAsia="Times New Roman"/>
                  <w:lang w:val="en-US"/>
                </w:rPr>
                <w:delText>Role</w:delText>
              </w:r>
            </w:del>
            <w:ins w:id="347" w:author="Pivonka,Fran" w:date="2015-09-10T10:38:00Z">
              <w:r w:rsidR="009B3EE4">
                <w:rPr>
                  <w:rFonts w:eastAsia="Times New Roman"/>
                  <w:lang w:val="en-US"/>
                </w:rPr>
                <w:t>role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Role type of actors assigned roles in this </w:t>
            </w:r>
            <w:del w:id="348" w:author="Pivonka,Fran" w:date="2015-09-09T16:45:00Z">
              <w:r w:rsidDel="00EF16E4">
                <w:rPr>
                  <w:rFonts w:eastAsia="Times New Roman"/>
                  <w:lang w:val="en-US"/>
                </w:rPr>
                <w:delText>Contract</w:delText>
              </w:r>
            </w:del>
            <w:ins w:id="349" w:author="Pivonka,Fran" w:date="2015-09-09T16:45: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50" w:author="Pivonka,Fran" w:date="2015-09-10T10:38:00Z">
              <w:r w:rsidDel="009B3EE4">
                <w:rPr>
                  <w:rFonts w:eastAsia="Times New Roman"/>
                  <w:lang w:val="en-US"/>
                </w:rPr>
                <w:delText xml:space="preserve">Valued </w:delText>
              </w:r>
            </w:del>
            <w:ins w:id="351" w:author="Pivonka,Fran" w:date="2015-09-10T10:38:00Z">
              <w:r w:rsidR="009B3EE4">
                <w:rPr>
                  <w:rFonts w:eastAsia="Times New Roman"/>
                  <w:lang w:val="en-US"/>
                </w:rPr>
                <w:t xml:space="preserve">valued </w:t>
              </w:r>
            </w:ins>
            <w:del w:id="352" w:author="Pivonka,Fran" w:date="2015-09-10T10:38:00Z">
              <w:r w:rsidDel="009B3EE4">
                <w:rPr>
                  <w:rFonts w:eastAsia="Times New Roman"/>
                  <w:lang w:val="en-US"/>
                </w:rPr>
                <w:delText>Item</w:delText>
              </w:r>
            </w:del>
            <w:ins w:id="353" w:author="Pivonka,Fran" w:date="2015-09-10T10:38:00Z">
              <w:r w:rsidR="009B3EE4">
                <w:rPr>
                  <w:rFonts w:eastAsia="Times New Roman"/>
                  <w:lang w:val="en-US"/>
                </w:rPr>
                <w:t>item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Contract </w:t>
            </w:r>
            <w:del w:id="354" w:author="Pivonka,Fran" w:date="2015-09-09T16:45:00Z">
              <w:r w:rsidDel="00EF16E4">
                <w:rPr>
                  <w:rFonts w:eastAsia="Times New Roman"/>
                  <w:lang w:val="en-US"/>
                </w:rPr>
                <w:delText xml:space="preserve">Valued </w:delText>
              </w:r>
            </w:del>
            <w:ins w:id="355" w:author="Pivonka,Fran" w:date="2015-09-09T16:45:00Z">
              <w:r w:rsidR="00EF16E4">
                <w:rPr>
                  <w:rFonts w:eastAsia="Times New Roman"/>
                  <w:lang w:val="en-US"/>
                </w:rPr>
                <w:t xml:space="preserve">valued </w:t>
              </w:r>
            </w:ins>
            <w:del w:id="356" w:author="Pivonka,Fran" w:date="2015-09-09T16:45:00Z">
              <w:r w:rsidDel="00EF16E4">
                <w:rPr>
                  <w:rFonts w:eastAsia="Times New Roman"/>
                  <w:lang w:val="en-US"/>
                </w:rPr>
                <w:delText xml:space="preserve">Item </w:delText>
              </w:r>
            </w:del>
            <w:ins w:id="357" w:author="Pivonka,Fran" w:date="2015-09-09T16:45:00Z">
              <w:r w:rsidR="00EF16E4">
                <w:rPr>
                  <w:rFonts w:eastAsia="Times New Roman"/>
                  <w:lang w:val="en-US"/>
                </w:rPr>
                <w:t xml:space="preserve">item </w:t>
              </w:r>
            </w:ins>
            <w:del w:id="358" w:author="Pivonka,Fran" w:date="2015-09-09T16:45:00Z">
              <w:r w:rsidDel="00EF16E4">
                <w:rPr>
                  <w:rFonts w:eastAsia="Times New Roman"/>
                  <w:lang w:val="en-US"/>
                </w:rPr>
                <w:delText>List</w:delText>
              </w:r>
            </w:del>
            <w:ins w:id="359" w:author="Pivonka,Fran" w:date="2015-09-09T16:45:00Z">
              <w:r w:rsidR="00EF16E4">
                <w:rPr>
                  <w:rFonts w:eastAsia="Times New Roman"/>
                  <w:lang w:val="en-US"/>
                </w:rPr>
                <w:t>list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60" w:author="Pivonka,Fran" w:date="2015-09-10T10:38:00Z">
              <w:r w:rsidDel="009B3EE4">
                <w:rPr>
                  <w:rFonts w:eastAsia="Times New Roman"/>
                  <w:lang w:val="en-US"/>
                </w:rPr>
                <w:delText xml:space="preserve">Valued </w:delText>
              </w:r>
            </w:del>
            <w:ins w:id="361" w:author="Pivonka,Fran" w:date="2015-09-10T10:38:00Z">
              <w:r w:rsidR="009B3EE4">
                <w:rPr>
                  <w:rFonts w:eastAsia="Times New Roman"/>
                  <w:lang w:val="en-US"/>
                </w:rPr>
                <w:t xml:space="preserve">valued </w:t>
              </w:r>
            </w:ins>
            <w:del w:id="362" w:author="Pivonka,Fran" w:date="2015-09-10T10:38:00Z">
              <w:r w:rsidDel="009B3EE4">
                <w:rPr>
                  <w:rFonts w:eastAsia="Times New Roman"/>
                  <w:lang w:val="en-US"/>
                </w:rPr>
                <w:delText xml:space="preserve">Item </w:delText>
              </w:r>
            </w:del>
            <w:ins w:id="363" w:author="Pivonka,Fran" w:date="2015-09-10T10:38:00Z">
              <w:r w:rsidR="009B3EE4">
                <w:rPr>
                  <w:rFonts w:eastAsia="Times New Roman"/>
                  <w:lang w:val="en-US"/>
                </w:rPr>
                <w:t xml:space="preserve">item </w:t>
              </w:r>
            </w:ins>
            <w:del w:id="364" w:author="Pivonka,Fran" w:date="2015-09-10T10:38:00Z">
              <w:r w:rsidDel="009B3EE4">
                <w:rPr>
                  <w:rFonts w:eastAsia="Times New Roman"/>
                  <w:lang w:val="en-US"/>
                </w:rPr>
                <w:delText>Type</w:delText>
              </w:r>
            </w:del>
            <w:ins w:id="365" w:author="Pivonka,Fran" w:date="2015-09-10T10:38:00Z">
              <w:r w:rsidR="009B3EE4">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type of </w:t>
            </w:r>
            <w:del w:id="366" w:author="Pivonka,Fran" w:date="2015-09-09T16:46:00Z">
              <w:r w:rsidDel="00EF16E4">
                <w:rPr>
                  <w:rFonts w:eastAsia="Times New Roman"/>
                  <w:lang w:val="en-US"/>
                </w:rPr>
                <w:delText xml:space="preserve">Contract </w:delText>
              </w:r>
            </w:del>
            <w:ins w:id="367" w:author="Pivonka,Fran" w:date="2015-09-09T16:46:00Z">
              <w:r w:rsidR="00EF16E4">
                <w:rPr>
                  <w:rFonts w:eastAsia="Times New Roman"/>
                  <w:lang w:val="en-US"/>
                </w:rPr>
                <w:t xml:space="preserve">contract </w:t>
              </w:r>
            </w:ins>
            <w:del w:id="368" w:author="Pivonka,Fran" w:date="2015-09-09T16:46:00Z">
              <w:r w:rsidDel="00EF16E4">
                <w:rPr>
                  <w:rFonts w:eastAsia="Times New Roman"/>
                  <w:lang w:val="en-US"/>
                </w:rPr>
                <w:delText xml:space="preserve">Valued </w:delText>
              </w:r>
            </w:del>
            <w:ins w:id="369" w:author="Pivonka,Fran" w:date="2015-09-09T16:46:00Z">
              <w:r w:rsidR="00EF16E4">
                <w:rPr>
                  <w:rFonts w:eastAsia="Times New Roman"/>
                  <w:lang w:val="en-US"/>
                </w:rPr>
                <w:t xml:space="preserve">valued </w:t>
              </w:r>
            </w:ins>
            <w:del w:id="370" w:author="Pivonka,Fran" w:date="2015-09-09T16:46:00Z">
              <w:r w:rsidDel="00EF16E4">
                <w:rPr>
                  <w:rFonts w:eastAsia="Times New Roman"/>
                  <w:lang w:val="en-US"/>
                </w:rPr>
                <w:delText xml:space="preserve">Item </w:delText>
              </w:r>
            </w:del>
            <w:ins w:id="371" w:author="Pivonka,Fran" w:date="2015-09-09T16:46:00Z">
              <w:r w:rsidR="00EF16E4">
                <w:rPr>
                  <w:rFonts w:eastAsia="Times New Roman"/>
                  <w:lang w:val="en-US"/>
                </w:rPr>
                <w:t xml:space="preserve">item </w:t>
              </w:r>
            </w:ins>
            <w:r>
              <w:rPr>
                <w:rFonts w:eastAsia="Times New Roman"/>
                <w:lang w:val="en-US"/>
              </w:rPr>
              <w:t>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72" w:author="Pivonka,Fran" w:date="2015-09-10T10:39:00Z">
              <w:r w:rsidDel="009B3EE4">
                <w:rPr>
                  <w:rFonts w:eastAsia="Times New Roman"/>
                  <w:lang w:val="en-US"/>
                </w:rPr>
                <w:delText xml:space="preserve">Valued </w:delText>
              </w:r>
            </w:del>
            <w:ins w:id="373" w:author="Pivonka,Fran" w:date="2015-09-10T10:39:00Z">
              <w:r w:rsidR="009B3EE4">
                <w:rPr>
                  <w:rFonts w:eastAsia="Times New Roman"/>
                  <w:lang w:val="en-US"/>
                </w:rPr>
                <w:t xml:space="preserve">valued </w:t>
              </w:r>
            </w:ins>
            <w:del w:id="374" w:author="Pivonka,Fran" w:date="2015-09-10T10:39:00Z">
              <w:r w:rsidDel="009B3EE4">
                <w:rPr>
                  <w:rFonts w:eastAsia="Times New Roman"/>
                  <w:lang w:val="en-US"/>
                </w:rPr>
                <w:delText xml:space="preserve">Item </w:delText>
              </w:r>
            </w:del>
            <w:ins w:id="375" w:author="Pivonka,Fran" w:date="2015-09-10T10:39:00Z">
              <w:r w:rsidR="009B3EE4">
                <w:rPr>
                  <w:rFonts w:eastAsia="Times New Roman"/>
                  <w:lang w:val="en-US"/>
                </w:rPr>
                <w:t xml:space="preserve">item </w:t>
              </w:r>
            </w:ins>
            <w:del w:id="376" w:author="Pivonka,Fran" w:date="2015-09-10T10:39:00Z">
              <w:r w:rsidDel="009B3EE4">
                <w:rPr>
                  <w:rFonts w:eastAsia="Times New Roman"/>
                  <w:lang w:val="en-US"/>
                </w:rPr>
                <w:delText>Identifier</w:delText>
              </w:r>
            </w:del>
            <w:ins w:id="377" w:author="Pivonka,Fran" w:date="2015-09-10T10:39:00Z">
              <w:r w:rsidR="009B3EE4">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w:t>
            </w:r>
            <w:del w:id="378" w:author="Pivonka,Fran" w:date="2015-09-09T16:46:00Z">
              <w:r w:rsidDel="00EF16E4">
                <w:rPr>
                  <w:rFonts w:eastAsia="Times New Roman"/>
                  <w:lang w:val="en-US"/>
                </w:rPr>
                <w:delText xml:space="preserve">Contract </w:delText>
              </w:r>
            </w:del>
            <w:ins w:id="379" w:author="Pivonka,Fran" w:date="2015-09-09T16:46:00Z">
              <w:r w:rsidR="00EF16E4">
                <w:rPr>
                  <w:rFonts w:eastAsia="Times New Roman"/>
                  <w:lang w:val="en-US"/>
                </w:rPr>
                <w:t xml:space="preserve">contract </w:t>
              </w:r>
            </w:ins>
            <w:del w:id="380" w:author="Pivonka,Fran" w:date="2015-09-09T16:46:00Z">
              <w:r w:rsidDel="00EF16E4">
                <w:rPr>
                  <w:rFonts w:eastAsia="Times New Roman"/>
                  <w:lang w:val="en-US"/>
                </w:rPr>
                <w:delText xml:space="preserve">Valued </w:delText>
              </w:r>
            </w:del>
            <w:ins w:id="381" w:author="Pivonka,Fran" w:date="2015-09-09T16:46:00Z">
              <w:r w:rsidR="00EF16E4">
                <w:rPr>
                  <w:rFonts w:eastAsia="Times New Roman"/>
                  <w:lang w:val="en-US"/>
                </w:rPr>
                <w:t xml:space="preserve">valued </w:t>
              </w:r>
            </w:ins>
            <w:del w:id="382" w:author="Pivonka,Fran" w:date="2015-09-09T16:46:00Z">
              <w:r w:rsidDel="00EF16E4">
                <w:rPr>
                  <w:rFonts w:eastAsia="Times New Roman"/>
                  <w:lang w:val="en-US"/>
                </w:rPr>
                <w:delText xml:space="preserve">Item </w:delText>
              </w:r>
            </w:del>
            <w:ins w:id="383" w:author="Pivonka,Fran" w:date="2015-09-09T16:46:00Z">
              <w:r w:rsidR="00EF16E4">
                <w:rPr>
                  <w:rFonts w:eastAsia="Times New Roman"/>
                  <w:lang w:val="en-US"/>
                </w:rPr>
                <w:t xml:space="preserve">item </w:t>
              </w:r>
            </w:ins>
            <w:r>
              <w:rPr>
                <w:rFonts w:eastAsia="Times New Roman"/>
                <w:lang w:val="en-US"/>
              </w:rPr>
              <w:t>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84" w:author="Pivonka,Fran" w:date="2015-09-10T10:39:00Z">
              <w:r w:rsidDel="009B3EE4">
                <w:rPr>
                  <w:rFonts w:eastAsia="Times New Roman"/>
                  <w:lang w:val="en-US"/>
                </w:rPr>
                <w:delText xml:space="preserve">Valued </w:delText>
              </w:r>
            </w:del>
            <w:ins w:id="385" w:author="Pivonka,Fran" w:date="2015-09-10T10:39:00Z">
              <w:r w:rsidR="009B3EE4">
                <w:rPr>
                  <w:rFonts w:eastAsia="Times New Roman"/>
                  <w:lang w:val="en-US"/>
                </w:rPr>
                <w:t xml:space="preserve">valued </w:t>
              </w:r>
            </w:ins>
            <w:del w:id="386" w:author="Pivonka,Fran" w:date="2015-09-10T10:39:00Z">
              <w:r w:rsidDel="009B3EE4">
                <w:rPr>
                  <w:rFonts w:eastAsia="Times New Roman"/>
                  <w:lang w:val="en-US"/>
                </w:rPr>
                <w:delText xml:space="preserve">Item </w:delText>
              </w:r>
            </w:del>
            <w:ins w:id="387" w:author="Pivonka,Fran" w:date="2015-09-10T10:39:00Z">
              <w:r w:rsidR="009B3EE4">
                <w:rPr>
                  <w:rFonts w:eastAsia="Times New Roman"/>
                  <w:lang w:val="en-US"/>
                </w:rPr>
                <w:t xml:space="preserve">item </w:t>
              </w:r>
            </w:ins>
            <w:del w:id="388" w:author="Pivonka,Fran" w:date="2015-09-10T10:39:00Z">
              <w:r w:rsidDel="009B3EE4">
                <w:rPr>
                  <w:rFonts w:eastAsia="Times New Roman"/>
                  <w:lang w:val="en-US"/>
                </w:rPr>
                <w:delText xml:space="preserve">Effective </w:delText>
              </w:r>
            </w:del>
            <w:ins w:id="389" w:author="Pivonka,Fran" w:date="2015-09-10T10:39:00Z">
              <w:r w:rsidR="009B3EE4">
                <w:rPr>
                  <w:rFonts w:eastAsia="Times New Roman"/>
                  <w:lang w:val="en-US"/>
                </w:rPr>
                <w:t xml:space="preserve">effective </w:t>
              </w:r>
            </w:ins>
            <w:del w:id="390" w:author="Pivonka,Fran" w:date="2015-09-09T16:46:00Z">
              <w:r w:rsidDel="00EF16E4">
                <w:rPr>
                  <w:rFonts w:eastAsia="Times New Roman"/>
                  <w:lang w:val="en-US"/>
                </w:rPr>
                <w:delText>Tiem</w:delText>
              </w:r>
            </w:del>
            <w:ins w:id="391" w:author="Pivonka,Fran" w:date="2015-09-10T10:40:00Z">
              <w:r w:rsidR="009B3EE4">
                <w:rPr>
                  <w:rFonts w:eastAsia="Times New Roman"/>
                  <w:lang w:val="en-US"/>
                </w:rPr>
                <w:t>t</w:t>
              </w:r>
            </w:ins>
            <w:ins w:id="392" w:author="Pivonka,Fran" w:date="2015-09-09T16:46:00Z">
              <w:r w:rsidR="00EF16E4">
                <w:rPr>
                  <w:rFonts w:eastAsia="Times New Roman"/>
                  <w:lang w:val="en-US"/>
                </w:rPr>
                <w: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Indicates the time during which this </w:t>
            </w:r>
            <w:del w:id="393" w:author="Pivonka,Fran" w:date="2015-09-10T10:40:00Z">
              <w:r w:rsidDel="009B3EE4">
                <w:rPr>
                  <w:rFonts w:eastAsia="Times New Roman"/>
                  <w:lang w:val="en-US"/>
                </w:rPr>
                <w:delText xml:space="preserve">Contract </w:delText>
              </w:r>
            </w:del>
            <w:ins w:id="394" w:author="Pivonka,Fran" w:date="2015-09-10T10:41:00Z">
              <w:r w:rsidR="009B3EE4">
                <w:rPr>
                  <w:rFonts w:eastAsia="Times New Roman"/>
                  <w:lang w:val="en-US"/>
                </w:rPr>
                <w:t xml:space="preserve">contract </w:t>
              </w:r>
            </w:ins>
            <w:del w:id="395" w:author="Pivonka,Fran" w:date="2015-09-10T10:40:00Z">
              <w:r w:rsidDel="009B3EE4">
                <w:rPr>
                  <w:rFonts w:eastAsia="Times New Roman"/>
                  <w:lang w:val="en-US"/>
                </w:rPr>
                <w:delText>Valued</w:delText>
              </w:r>
            </w:del>
            <w:del w:id="396" w:author="Pivonka,Fran" w:date="2015-09-10T10:41:00Z">
              <w:r w:rsidDel="009B3EE4">
                <w:rPr>
                  <w:rFonts w:eastAsia="Times New Roman"/>
                  <w:lang w:val="en-US"/>
                </w:rPr>
                <w:delText>Item</w:delText>
              </w:r>
            </w:del>
            <w:ins w:id="397" w:author="Pivonka,Fran" w:date="2015-09-10T10:41:00Z">
              <w:r w:rsidR="009B3EE4">
                <w:rPr>
                  <w:rFonts w:eastAsia="Times New Roman"/>
                  <w:lang w:val="en-US"/>
                </w:rPr>
                <w:t>valued item</w:t>
              </w:r>
            </w:ins>
            <w:r>
              <w:rPr>
                <w:rFonts w:eastAsia="Times New Roman"/>
                <w:lang w:val="en-US"/>
              </w:rPr>
              <w:t xml:space="preserve">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Count of </w:t>
            </w:r>
            <w:del w:id="398" w:author="Pivonka,Fran" w:date="2015-09-10T10:42:00Z">
              <w:r w:rsidDel="009B3EE4">
                <w:rPr>
                  <w:rFonts w:eastAsia="Times New Roman"/>
                  <w:lang w:val="en-US"/>
                </w:rPr>
                <w:delText xml:space="preserve">Contract </w:delText>
              </w:r>
            </w:del>
            <w:ins w:id="399" w:author="Pivonka,Fran" w:date="2015-09-10T10:42:00Z">
              <w:r w:rsidR="009B3EE4">
                <w:rPr>
                  <w:rFonts w:eastAsia="Times New Roman"/>
                  <w:lang w:val="en-US"/>
                </w:rPr>
                <w:t xml:space="preserve">contract </w:t>
              </w:r>
            </w:ins>
            <w:del w:id="400" w:author="Pivonka,Fran" w:date="2015-09-10T10:42:00Z">
              <w:r w:rsidDel="009B3EE4">
                <w:rPr>
                  <w:rFonts w:eastAsia="Times New Roman"/>
                  <w:lang w:val="en-US"/>
                </w:rPr>
                <w:delText xml:space="preserve">Valued </w:delText>
              </w:r>
            </w:del>
            <w:ins w:id="401" w:author="Pivonka,Fran" w:date="2015-09-10T10:42:00Z">
              <w:r w:rsidR="009B3EE4">
                <w:rPr>
                  <w:rFonts w:eastAsia="Times New Roman"/>
                  <w:lang w:val="en-US"/>
                </w:rPr>
                <w:t xml:space="preserve">valued </w:t>
              </w:r>
            </w:ins>
            <w:del w:id="402" w:author="Pivonka,Fran" w:date="2015-09-10T10:42:00Z">
              <w:r w:rsidDel="009B3EE4">
                <w:rPr>
                  <w:rFonts w:eastAsia="Times New Roman"/>
                  <w:lang w:val="en-US"/>
                </w:rPr>
                <w:delText>Items</w:delText>
              </w:r>
            </w:del>
            <w:ins w:id="403" w:author="Pivonka,Fran" w:date="2015-09-10T10:42:00Z">
              <w:r w:rsidR="009B3EE4">
                <w:rPr>
                  <w:rFonts w:eastAsia="Times New Roman"/>
                  <w:lang w:val="en-US"/>
                </w:rPr>
                <w:t>items</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Specifies the units by which the </w:t>
            </w:r>
            <w:del w:id="404" w:author="Pivonka,Fran" w:date="2015-09-10T10:42:00Z">
              <w:r w:rsidDel="009B3EE4">
                <w:rPr>
                  <w:rFonts w:eastAsia="Times New Roman"/>
                  <w:lang w:val="en-US"/>
                </w:rPr>
                <w:delText xml:space="preserve">Contract </w:delText>
              </w:r>
            </w:del>
            <w:ins w:id="405" w:author="Pivonka,Fran" w:date="2015-09-10T10:42:00Z">
              <w:r w:rsidR="009B3EE4">
                <w:rPr>
                  <w:rFonts w:eastAsia="Times New Roman"/>
                  <w:lang w:val="en-US"/>
                </w:rPr>
                <w:t xml:space="preserve">contract </w:t>
              </w:r>
            </w:ins>
            <w:del w:id="406" w:author="Pivonka,Fran" w:date="2015-09-10T10:42:00Z">
              <w:r w:rsidDel="009B3EE4">
                <w:rPr>
                  <w:rFonts w:eastAsia="Times New Roman"/>
                  <w:lang w:val="en-US"/>
                </w:rPr>
                <w:delText xml:space="preserve">Valued </w:delText>
              </w:r>
            </w:del>
            <w:ins w:id="407" w:author="Pivonka,Fran" w:date="2015-09-10T10:42:00Z">
              <w:r w:rsidR="009B3EE4">
                <w:rPr>
                  <w:rFonts w:eastAsia="Times New Roman"/>
                  <w:lang w:val="en-US"/>
                </w:rPr>
                <w:t xml:space="preserve">valued </w:t>
              </w:r>
            </w:ins>
            <w:del w:id="408" w:author="Pivonka,Fran" w:date="2015-09-10T10:42:00Z">
              <w:r w:rsidDel="009B3EE4">
                <w:rPr>
                  <w:rFonts w:eastAsia="Times New Roman"/>
                  <w:lang w:val="en-US"/>
                </w:rPr>
                <w:delText xml:space="preserve">Item </w:delText>
              </w:r>
            </w:del>
            <w:ins w:id="409" w:author="Pivonka,Fran" w:date="2015-09-10T10:42:00Z">
              <w:r w:rsidR="009B3EE4">
                <w:rPr>
                  <w:rFonts w:eastAsia="Times New Roman"/>
                  <w:lang w:val="en-US"/>
                </w:rPr>
                <w:t xml:space="preserve">item </w:t>
              </w:r>
            </w:ins>
            <w:r>
              <w:rPr>
                <w:rFonts w:eastAsia="Times New Roman"/>
                <w:lang w:val="en-US"/>
              </w:rPr>
              <w:t xml:space="preserve">is measured or counted, and quantifies the countable or measurable </w:t>
            </w:r>
            <w:del w:id="410" w:author="Pivonka,Fran" w:date="2015-09-09T16:47:00Z">
              <w:r w:rsidDel="00EF16E4">
                <w:rPr>
                  <w:rFonts w:eastAsia="Times New Roman"/>
                  <w:lang w:val="en-US"/>
                </w:rPr>
                <w:delText>C</w:delText>
              </w:r>
            </w:del>
            <w:del w:id="411" w:author="Pivonka,Fran" w:date="2015-09-10T10:43:00Z">
              <w:r w:rsidDel="009B3EE4">
                <w:rPr>
                  <w:rFonts w:eastAsia="Times New Roman"/>
                  <w:lang w:val="en-US"/>
                </w:rPr>
                <w:delText>ontract</w:delText>
              </w:r>
            </w:del>
            <w:ins w:id="412" w:author="Pivonka,Fran" w:date="2015-09-10T10:43:00Z">
              <w:r w:rsidR="009B3EE4">
                <w:rPr>
                  <w:rFonts w:eastAsia="Times New Roman"/>
                  <w:lang w:val="en-US"/>
                </w:rPr>
                <w:t>contract</w:t>
              </w:r>
            </w:ins>
            <w:r>
              <w:rPr>
                <w:rFonts w:eastAsia="Times New Roman"/>
                <w:lang w:val="en-US"/>
              </w:rPr>
              <w:t xml:space="preserve"> </w:t>
            </w:r>
            <w:del w:id="413" w:author="Pivonka,Fran" w:date="2015-09-10T10:43:00Z">
              <w:r w:rsidDel="009B3EE4">
                <w:rPr>
                  <w:rFonts w:eastAsia="Times New Roman"/>
                  <w:lang w:val="en-US"/>
                </w:rPr>
                <w:delText xml:space="preserve">Valued </w:delText>
              </w:r>
            </w:del>
            <w:del w:id="414" w:author="Pivonka,Fran" w:date="2015-09-10T10:44:00Z">
              <w:r w:rsidDel="009B3EE4">
                <w:rPr>
                  <w:rFonts w:eastAsia="Times New Roman"/>
                  <w:lang w:val="en-US"/>
                </w:rPr>
                <w:delText xml:space="preserve">Item </w:delText>
              </w:r>
            </w:del>
            <w:ins w:id="415" w:author="Pivonka,Fran" w:date="2015-09-10T10:44:00Z">
              <w:r w:rsidR="009B3EE4">
                <w:rPr>
                  <w:rFonts w:eastAsia="Times New Roman"/>
                  <w:lang w:val="en-US"/>
                </w:rPr>
                <w:t xml:space="preserve">item </w:t>
              </w:r>
            </w:ins>
            <w:r>
              <w:rPr>
                <w:rFonts w:eastAsia="Times New Roman"/>
                <w:lang w:val="en-US"/>
              </w:rPr>
              <w:t xml:space="preserve">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16" w:author="Pivonka,Fran" w:date="2015-09-10T10:44:00Z">
              <w:r w:rsidDel="009B3EE4">
                <w:rPr>
                  <w:rFonts w:eastAsia="Times New Roman"/>
                  <w:lang w:val="en-US"/>
                </w:rPr>
                <w:delText xml:space="preserve">Valued </w:delText>
              </w:r>
            </w:del>
            <w:ins w:id="417" w:author="Pivonka,Fran" w:date="2015-09-10T10:44:00Z">
              <w:r w:rsidR="009B3EE4">
                <w:rPr>
                  <w:rFonts w:eastAsia="Times New Roman"/>
                  <w:lang w:val="en-US"/>
                </w:rPr>
                <w:t xml:space="preserve">valued </w:t>
              </w:r>
            </w:ins>
            <w:del w:id="418" w:author="Pivonka,Fran" w:date="2015-09-10T10:44:00Z">
              <w:r w:rsidDel="009B3EE4">
                <w:rPr>
                  <w:rFonts w:eastAsia="Times New Roman"/>
                  <w:lang w:val="en-US"/>
                </w:rPr>
                <w:delText xml:space="preserve">Item </w:delText>
              </w:r>
            </w:del>
            <w:ins w:id="419" w:author="Pivonka,Fran" w:date="2015-09-10T10:44:00Z">
              <w:r w:rsidR="009B3EE4">
                <w:rPr>
                  <w:rFonts w:eastAsia="Times New Roman"/>
                  <w:lang w:val="en-US"/>
                </w:rPr>
                <w:t xml:space="preserve">item </w:t>
              </w:r>
            </w:ins>
            <w:r>
              <w:rPr>
                <w:rFonts w:eastAsia="Times New Roman"/>
                <w:lang w:val="en-US"/>
              </w:rPr>
              <w:t>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420" w:author="Pivonka,Fran" w:date="2015-09-09T16:50:00Z">
              <w:r w:rsidDel="00EE7AA7">
                <w:rPr>
                  <w:rFonts w:eastAsia="Times New Roman"/>
                  <w:lang w:val="en-US"/>
                </w:rPr>
                <w:delText xml:space="preserve">Contract </w:delText>
              </w:r>
            </w:del>
            <w:ins w:id="421" w:author="Pivonka,Fran" w:date="2015-09-09T16:50:00Z">
              <w:r w:rsidR="00EE7AA7">
                <w:rPr>
                  <w:rFonts w:eastAsia="Times New Roman"/>
                  <w:lang w:val="en-US"/>
                </w:rPr>
                <w:t xml:space="preserve">contract </w:t>
              </w:r>
            </w:ins>
            <w:del w:id="422" w:author="Pivonka,Fran" w:date="2015-09-09T16:50:00Z">
              <w:r w:rsidDel="00EE7AA7">
                <w:rPr>
                  <w:rFonts w:eastAsia="Times New Roman"/>
                  <w:lang w:val="en-US"/>
                </w:rPr>
                <w:delText xml:space="preserve">Valued </w:delText>
              </w:r>
            </w:del>
            <w:ins w:id="423" w:author="Pivonka,Fran" w:date="2015-09-09T16:50:00Z">
              <w:r w:rsidR="00EE7AA7">
                <w:rPr>
                  <w:rFonts w:eastAsia="Times New Roman"/>
                  <w:lang w:val="en-US"/>
                </w:rPr>
                <w:t xml:space="preserve">valued </w:t>
              </w:r>
            </w:ins>
            <w:del w:id="424" w:author="Pivonka,Fran" w:date="2015-09-09T16:50:00Z">
              <w:r w:rsidDel="00EE7AA7">
                <w:rPr>
                  <w:rFonts w:eastAsia="Times New Roman"/>
                  <w:lang w:val="en-US"/>
                </w:rPr>
                <w:delText xml:space="preserve">Item </w:delText>
              </w:r>
            </w:del>
            <w:ins w:id="425" w:author="Pivonka,Fran" w:date="2015-09-09T16:50:00Z">
              <w:r w:rsidR="00EE7AA7">
                <w:rPr>
                  <w:rFonts w:eastAsia="Times New Roman"/>
                  <w:lang w:val="en-US"/>
                </w:rPr>
                <w:t xml:space="preserve">item </w:t>
              </w:r>
            </w:ins>
            <w:r>
              <w:rPr>
                <w:rFonts w:eastAsia="Times New Roman"/>
                <w:lang w:val="en-US"/>
              </w:rPr>
              <w:t>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26" w:author="Pivonka,Fran" w:date="2015-09-10T10:44:00Z">
              <w:r w:rsidDel="009B3EE4">
                <w:rPr>
                  <w:rFonts w:eastAsia="Times New Roman"/>
                  <w:lang w:val="en-US"/>
                </w:rPr>
                <w:delText xml:space="preserve">Valued </w:delText>
              </w:r>
            </w:del>
            <w:ins w:id="427" w:author="Pivonka,Fran" w:date="2015-09-10T10:44:00Z">
              <w:r w:rsidR="009B3EE4">
                <w:rPr>
                  <w:rFonts w:eastAsia="Times New Roman"/>
                  <w:lang w:val="en-US"/>
                </w:rPr>
                <w:t xml:space="preserve">valued </w:t>
              </w:r>
            </w:ins>
            <w:del w:id="428" w:author="Pivonka,Fran" w:date="2015-09-10T10:44:00Z">
              <w:r w:rsidDel="009B3EE4">
                <w:rPr>
                  <w:rFonts w:eastAsia="Times New Roman"/>
                  <w:lang w:val="en-US"/>
                </w:rPr>
                <w:delText xml:space="preserve">Item </w:delText>
              </w:r>
            </w:del>
            <w:ins w:id="429" w:author="Pivonka,Fran" w:date="2015-09-10T10:44:00Z">
              <w:r w:rsidR="009B3EE4">
                <w:rPr>
                  <w:rFonts w:eastAsia="Times New Roman"/>
                  <w:lang w:val="en-US"/>
                </w:rPr>
                <w:t xml:space="preserve">item </w:t>
              </w:r>
            </w:ins>
            <w:del w:id="430" w:author="Pivonka,Fran" w:date="2015-09-10T10:44:00Z">
              <w:r w:rsidDel="009B3EE4">
                <w:rPr>
                  <w:rFonts w:eastAsia="Times New Roman"/>
                  <w:lang w:val="en-US"/>
                </w:rPr>
                <w:delText xml:space="preserve">Price </w:delText>
              </w:r>
            </w:del>
            <w:ins w:id="431" w:author="Pivonka,Fran" w:date="2015-09-10T10:44:00Z">
              <w:r w:rsidR="009B3EE4">
                <w:rPr>
                  <w:rFonts w:eastAsia="Times New Roman"/>
                  <w:lang w:val="en-US"/>
                </w:rPr>
                <w:t xml:space="preserve">price </w:t>
              </w:r>
            </w:ins>
            <w:del w:id="432" w:author="Pivonka,Fran" w:date="2015-09-10T10:44:00Z">
              <w:r w:rsidDel="009B3EE4">
                <w:rPr>
                  <w:rFonts w:eastAsia="Times New Roman"/>
                  <w:lang w:val="en-US"/>
                </w:rPr>
                <w:delText xml:space="preserve">Scaling </w:delText>
              </w:r>
            </w:del>
            <w:ins w:id="433" w:author="Pivonka,Fran" w:date="2015-09-10T10:44:00Z">
              <w:r w:rsidR="009B3EE4">
                <w:rPr>
                  <w:rFonts w:eastAsia="Times New Roman"/>
                  <w:lang w:val="en-US"/>
                </w:rPr>
                <w:t xml:space="preserve">scaling </w:t>
              </w:r>
            </w:ins>
            <w:del w:id="434" w:author="Pivonka,Fran" w:date="2015-09-10T10:44:00Z">
              <w:r w:rsidDel="009B3EE4">
                <w:rPr>
                  <w:rFonts w:eastAsia="Times New Roman"/>
                  <w:lang w:val="en-US"/>
                </w:rPr>
                <w:delText>Factor</w:delText>
              </w:r>
            </w:del>
            <w:ins w:id="435" w:author="Pivonka,Fran" w:date="2015-09-10T10:44:00Z">
              <w:r w:rsidR="009B3EE4">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w:t>
            </w:r>
            <w:del w:id="436" w:author="Pivonka,Fran" w:date="2015-09-09T16:50:00Z">
              <w:r w:rsidDel="00EE7AA7">
                <w:rPr>
                  <w:rFonts w:eastAsia="Times New Roman"/>
                  <w:lang w:val="en-US"/>
                </w:rPr>
                <w:delText xml:space="preserve">Contract </w:delText>
              </w:r>
            </w:del>
            <w:ins w:id="437" w:author="Pivonka,Fran" w:date="2015-09-09T16:50:00Z">
              <w:r w:rsidR="00EE7AA7">
                <w:rPr>
                  <w:rFonts w:eastAsia="Times New Roman"/>
                  <w:lang w:val="en-US"/>
                </w:rPr>
                <w:t xml:space="preserve">contract </w:t>
              </w:r>
            </w:ins>
            <w:del w:id="438" w:author="Pivonka,Fran" w:date="2015-09-09T16:50:00Z">
              <w:r w:rsidDel="00EE7AA7">
                <w:rPr>
                  <w:rFonts w:eastAsia="Times New Roman"/>
                  <w:lang w:val="en-US"/>
                </w:rPr>
                <w:delText xml:space="preserve">Valued </w:delText>
              </w:r>
            </w:del>
            <w:ins w:id="439" w:author="Pivonka,Fran" w:date="2015-09-09T16:50:00Z">
              <w:r w:rsidR="00EE7AA7">
                <w:rPr>
                  <w:rFonts w:eastAsia="Times New Roman"/>
                  <w:lang w:val="en-US"/>
                </w:rPr>
                <w:t xml:space="preserve">valued </w:t>
              </w:r>
            </w:ins>
            <w:del w:id="440" w:author="Pivonka,Fran" w:date="2015-09-09T16:50:00Z">
              <w:r w:rsidDel="00EE7AA7">
                <w:rPr>
                  <w:rFonts w:eastAsia="Times New Roman"/>
                  <w:lang w:val="en-US"/>
                </w:rPr>
                <w:delText xml:space="preserve">Item </w:delText>
              </w:r>
            </w:del>
            <w:ins w:id="441" w:author="Pivonka,Fran" w:date="2015-09-09T16:50:00Z">
              <w:r w:rsidR="00EE7AA7">
                <w:rPr>
                  <w:rFonts w:eastAsia="Times New Roman"/>
                  <w:lang w:val="en-US"/>
                </w:rPr>
                <w:t xml:space="preserve">item </w:t>
              </w:r>
            </w:ins>
            <w:r>
              <w:rPr>
                <w:rFonts w:eastAsia="Times New Roman"/>
                <w:lang w:val="en-US"/>
              </w:rPr>
              <w:t xml:space="preserve">delivered. The concept of a </w:t>
            </w:r>
            <w:del w:id="442" w:author="Pivonka,Fran" w:date="2015-09-09T16:51:00Z">
              <w:r w:rsidDel="00EE7AA7">
                <w:rPr>
                  <w:rFonts w:eastAsia="Times New Roman"/>
                  <w:lang w:val="en-US"/>
                </w:rPr>
                <w:delText xml:space="preserve">Factor </w:delText>
              </w:r>
            </w:del>
            <w:ins w:id="443" w:author="Pivonka,Fran" w:date="2015-09-09T16:51:00Z">
              <w:r w:rsidR="00EE7AA7">
                <w:rPr>
                  <w:rFonts w:eastAsia="Times New Roman"/>
                  <w:lang w:val="en-US"/>
                </w:rPr>
                <w:t xml:space="preserve">factor </w:t>
              </w:r>
            </w:ins>
            <w:r>
              <w:rPr>
                <w:rFonts w:eastAsia="Times New Roman"/>
                <w:lang w:val="en-US"/>
              </w:rPr>
              <w:t xml:space="preserve">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44" w:author="Pivonka,Fran" w:date="2015-09-10T10:45:00Z">
              <w:r w:rsidDel="009B3EE4">
                <w:rPr>
                  <w:rFonts w:eastAsia="Times New Roman"/>
                  <w:lang w:val="en-US"/>
                </w:rPr>
                <w:delText xml:space="preserve">Valued </w:delText>
              </w:r>
            </w:del>
            <w:ins w:id="445" w:author="Pivonka,Fran" w:date="2015-09-10T10:45:00Z">
              <w:r w:rsidR="009B3EE4">
                <w:rPr>
                  <w:rFonts w:eastAsia="Times New Roman"/>
                  <w:lang w:val="en-US"/>
                </w:rPr>
                <w:t xml:space="preserve">valued </w:t>
              </w:r>
            </w:ins>
            <w:del w:id="446" w:author="Pivonka,Fran" w:date="2015-09-10T10:45:00Z">
              <w:r w:rsidDel="009B3EE4">
                <w:rPr>
                  <w:rFonts w:eastAsia="Times New Roman"/>
                  <w:lang w:val="en-US"/>
                </w:rPr>
                <w:delText xml:space="preserve">Item </w:delText>
              </w:r>
            </w:del>
            <w:ins w:id="447" w:author="Pivonka,Fran" w:date="2015-09-10T10:45:00Z">
              <w:r w:rsidR="009B3EE4">
                <w:rPr>
                  <w:rFonts w:eastAsia="Times New Roman"/>
                  <w:lang w:val="en-US"/>
                </w:rPr>
                <w:t xml:space="preserve">item </w:t>
              </w:r>
            </w:ins>
            <w:del w:id="448" w:author="Pivonka,Fran" w:date="2015-09-10T10:45:00Z">
              <w:r w:rsidDel="009B3EE4">
                <w:rPr>
                  <w:rFonts w:eastAsia="Times New Roman"/>
                  <w:lang w:val="en-US"/>
                </w:rPr>
                <w:delText xml:space="preserve">Difficulty </w:delText>
              </w:r>
            </w:del>
            <w:ins w:id="449" w:author="Pivonka,Fran" w:date="2015-09-10T10:45:00Z">
              <w:r w:rsidR="009B3EE4">
                <w:rPr>
                  <w:rFonts w:eastAsia="Times New Roman"/>
                  <w:lang w:val="en-US"/>
                </w:rPr>
                <w:t xml:space="preserve">difficulty </w:t>
              </w:r>
            </w:ins>
            <w:del w:id="450" w:author="Pivonka,Fran" w:date="2015-09-10T10:45:00Z">
              <w:r w:rsidDel="009B3EE4">
                <w:rPr>
                  <w:rFonts w:eastAsia="Times New Roman"/>
                  <w:lang w:val="en-US"/>
                </w:rPr>
                <w:delText xml:space="preserve">Scaling </w:delText>
              </w:r>
            </w:del>
            <w:ins w:id="451" w:author="Pivonka,Fran" w:date="2015-09-10T10:45:00Z">
              <w:r w:rsidR="009B3EE4">
                <w:rPr>
                  <w:rFonts w:eastAsia="Times New Roman"/>
                  <w:lang w:val="en-US"/>
                </w:rPr>
                <w:t xml:space="preserve">scaling </w:t>
              </w:r>
            </w:ins>
            <w:del w:id="452" w:author="Pivonka,Fran" w:date="2015-09-10T10:45:00Z">
              <w:r w:rsidDel="009B3EE4">
                <w:rPr>
                  <w:rFonts w:eastAsia="Times New Roman"/>
                  <w:lang w:val="en-US"/>
                </w:rPr>
                <w:delText>Factor</w:delText>
              </w:r>
            </w:del>
            <w:ins w:id="453" w:author="Pivonka,Fran" w:date="2015-09-10T10:45:00Z">
              <w:r w:rsidR="009B3EE4">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w:t>
            </w:r>
            <w:del w:id="454" w:author="Pivonka,Fran" w:date="2015-09-09T16:57:00Z">
              <w:r w:rsidDel="005808F6">
                <w:rPr>
                  <w:rFonts w:eastAsia="Times New Roman"/>
                  <w:lang w:val="en-US"/>
                </w:rPr>
                <w:delText xml:space="preserve">Contract </w:delText>
              </w:r>
            </w:del>
            <w:ins w:id="455" w:author="Pivonka,Fran" w:date="2015-09-09T16:57:00Z">
              <w:r w:rsidR="005808F6">
                <w:rPr>
                  <w:rFonts w:eastAsia="Times New Roman"/>
                  <w:lang w:val="en-US"/>
                </w:rPr>
                <w:t xml:space="preserve">contract </w:t>
              </w:r>
            </w:ins>
            <w:del w:id="456" w:author="Pivonka,Fran" w:date="2015-09-09T16:57:00Z">
              <w:r w:rsidDel="005808F6">
                <w:rPr>
                  <w:rFonts w:eastAsia="Times New Roman"/>
                  <w:lang w:val="en-US"/>
                </w:rPr>
                <w:delText xml:space="preserve">Valued </w:delText>
              </w:r>
            </w:del>
            <w:ins w:id="457" w:author="Pivonka,Fran" w:date="2015-09-09T16:57:00Z">
              <w:r w:rsidR="005808F6">
                <w:rPr>
                  <w:rFonts w:eastAsia="Times New Roman"/>
                  <w:lang w:val="en-US"/>
                </w:rPr>
                <w:t xml:space="preserve">valued </w:t>
              </w:r>
            </w:ins>
            <w:del w:id="458" w:author="Pivonka,Fran" w:date="2015-09-09T16:57:00Z">
              <w:r w:rsidDel="005808F6">
                <w:rPr>
                  <w:rFonts w:eastAsia="Times New Roman"/>
                  <w:lang w:val="en-US"/>
                </w:rPr>
                <w:delText xml:space="preserve">Item </w:delText>
              </w:r>
            </w:del>
            <w:ins w:id="459" w:author="Pivonka,Fran" w:date="2015-09-09T16:57:00Z">
              <w:r w:rsidR="005808F6">
                <w:rPr>
                  <w:rFonts w:eastAsia="Times New Roman"/>
                  <w:lang w:val="en-US"/>
                </w:rPr>
                <w:t xml:space="preserve">item </w:t>
              </w:r>
            </w:ins>
            <w:r>
              <w:rPr>
                <w:rFonts w:eastAsia="Times New Roman"/>
                <w:lang w:val="en-US"/>
              </w:rPr>
              <w:t xml:space="preserve">delivered. The concept of </w:t>
            </w:r>
            <w:del w:id="460" w:author="Pivonka,Fran" w:date="2015-09-09T16:57:00Z">
              <w:r w:rsidDel="005808F6">
                <w:rPr>
                  <w:rFonts w:eastAsia="Times New Roman"/>
                  <w:lang w:val="en-US"/>
                </w:rPr>
                <w:delText xml:space="preserve">Points </w:delText>
              </w:r>
            </w:del>
            <w:ins w:id="461" w:author="Pivonka,Fran" w:date="2015-09-09T16:57:00Z">
              <w:r w:rsidR="005808F6">
                <w:rPr>
                  <w:rFonts w:eastAsia="Times New Roman"/>
                  <w:lang w:val="en-US"/>
                </w:rPr>
                <w:t xml:space="preserve">points </w:t>
              </w:r>
            </w:ins>
            <w:r>
              <w:rPr>
                <w:rFonts w:eastAsia="Times New Roman"/>
                <w:lang w:val="en-US"/>
              </w:rPr>
              <w:t xml:space="preserve">allows for assignment of point values for a </w:t>
            </w:r>
            <w:del w:id="462" w:author="Pivonka,Fran" w:date="2015-09-09T16:57:00Z">
              <w:r w:rsidDel="005808F6">
                <w:rPr>
                  <w:rFonts w:eastAsia="Times New Roman"/>
                  <w:lang w:val="en-US"/>
                </w:rPr>
                <w:delText xml:space="preserve">Contract </w:delText>
              </w:r>
            </w:del>
            <w:ins w:id="463" w:author="Pivonka,Fran" w:date="2015-09-09T16:57:00Z">
              <w:r w:rsidR="005808F6">
                <w:rPr>
                  <w:rFonts w:eastAsia="Times New Roman"/>
                  <w:lang w:val="en-US"/>
                </w:rPr>
                <w:t xml:space="preserve">contract </w:t>
              </w:r>
            </w:ins>
            <w:del w:id="464" w:author="Pivonka,Fran" w:date="2015-09-09T16:57:00Z">
              <w:r w:rsidDel="005808F6">
                <w:rPr>
                  <w:rFonts w:eastAsia="Times New Roman"/>
                  <w:lang w:val="en-US"/>
                </w:rPr>
                <w:delText xml:space="preserve">Valued </w:delText>
              </w:r>
            </w:del>
            <w:ins w:id="465" w:author="Pivonka,Fran" w:date="2015-09-09T16:57:00Z">
              <w:r w:rsidR="005808F6">
                <w:rPr>
                  <w:rFonts w:eastAsia="Times New Roman"/>
                  <w:lang w:val="en-US"/>
                </w:rPr>
                <w:t xml:space="preserve">valued </w:t>
              </w:r>
            </w:ins>
            <w:del w:id="466" w:author="Pivonka,Fran" w:date="2015-09-09T16:57:00Z">
              <w:r w:rsidDel="005808F6">
                <w:rPr>
                  <w:rFonts w:eastAsia="Times New Roman"/>
                  <w:lang w:val="en-US"/>
                </w:rPr>
                <w:delText>Item</w:delText>
              </w:r>
            </w:del>
            <w:ins w:id="467" w:author="Pivonka,Fran" w:date="2015-09-09T16:57:00Z">
              <w:r w:rsidR="005808F6">
                <w:rPr>
                  <w:rFonts w:eastAsia="Times New Roman"/>
                  <w:lang w:val="en-US"/>
                </w:rPr>
                <w:t>item</w:t>
              </w:r>
            </w:ins>
            <w:r>
              <w:rPr>
                <w:rFonts w:eastAsia="Times New Roman"/>
                <w:lang w:val="en-US"/>
              </w:rPr>
              <w:t xml:space="preserve">,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Total </w:t>
            </w:r>
            <w:del w:id="468" w:author="Pivonka,Fran" w:date="2015-09-10T10:47:00Z">
              <w:r w:rsidDel="00C06983">
                <w:rPr>
                  <w:rFonts w:eastAsia="Times New Roman"/>
                  <w:lang w:val="en-US"/>
                </w:rPr>
                <w:delText xml:space="preserve">Contract </w:delText>
              </w:r>
            </w:del>
            <w:ins w:id="469" w:author="Pivonka,Fran" w:date="2015-09-10T10:47:00Z">
              <w:r w:rsidR="00C06983">
                <w:rPr>
                  <w:rFonts w:eastAsia="Times New Roman"/>
                  <w:lang w:val="en-US"/>
                </w:rPr>
                <w:t xml:space="preserve">contract </w:t>
              </w:r>
            </w:ins>
            <w:del w:id="470" w:author="Pivonka,Fran" w:date="2015-09-10T10:47:00Z">
              <w:r w:rsidDel="00C06983">
                <w:rPr>
                  <w:rFonts w:eastAsia="Times New Roman"/>
                  <w:lang w:val="en-US"/>
                </w:rPr>
                <w:delText xml:space="preserve">Valued </w:delText>
              </w:r>
            </w:del>
            <w:ins w:id="471" w:author="Pivonka,Fran" w:date="2015-09-10T10:47:00Z">
              <w:r w:rsidR="00C06983">
                <w:rPr>
                  <w:rFonts w:eastAsia="Times New Roman"/>
                  <w:lang w:val="en-US"/>
                </w:rPr>
                <w:t xml:space="preserve">valued </w:t>
              </w:r>
            </w:ins>
            <w:del w:id="472" w:author="Pivonka,Fran" w:date="2015-09-10T10:47:00Z">
              <w:r w:rsidDel="00C06983">
                <w:rPr>
                  <w:rFonts w:eastAsia="Times New Roman"/>
                  <w:lang w:val="en-US"/>
                </w:rPr>
                <w:delText xml:space="preserve">Item </w:delText>
              </w:r>
            </w:del>
            <w:ins w:id="473" w:author="Pivonka,Fran" w:date="2015-09-10T10:47:00Z">
              <w:r w:rsidR="00C06983">
                <w:rPr>
                  <w:rFonts w:eastAsia="Times New Roman"/>
                  <w:lang w:val="en-US"/>
                </w:rPr>
                <w:t xml:space="preserve">item </w:t>
              </w:r>
            </w:ins>
            <w:del w:id="474" w:author="Pivonka,Fran" w:date="2015-09-10T10:47:00Z">
              <w:r w:rsidDel="00C06983">
                <w:rPr>
                  <w:rFonts w:eastAsia="Times New Roman"/>
                  <w:lang w:val="en-US"/>
                </w:rPr>
                <w:delText>Value</w:delText>
              </w:r>
            </w:del>
            <w:ins w:id="475" w:author="Pivonka,Fran" w:date="2015-09-10T10:47:00Z">
              <w:r w:rsidR="00C06983">
                <w:rPr>
                  <w:rFonts w:eastAsia="Times New Roman"/>
                  <w:lang w:val="en-US"/>
                </w:rPr>
                <w:t>value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Expresses the product of the </w:t>
            </w:r>
            <w:del w:id="476" w:author="Pivonka,Fran" w:date="2015-09-09T17:02:00Z">
              <w:r w:rsidDel="005808F6">
                <w:rPr>
                  <w:rFonts w:eastAsia="Times New Roman"/>
                  <w:lang w:val="en-US"/>
                </w:rPr>
                <w:delText xml:space="preserve">Contract </w:delText>
              </w:r>
            </w:del>
            <w:ins w:id="477" w:author="Pivonka,Fran" w:date="2015-09-09T17:02:00Z">
              <w:r w:rsidR="005808F6">
                <w:rPr>
                  <w:rFonts w:eastAsia="Times New Roman"/>
                  <w:lang w:val="en-US"/>
                </w:rPr>
                <w:t xml:space="preserve">contract </w:t>
              </w:r>
            </w:ins>
            <w:del w:id="478" w:author="Pivonka,Fran" w:date="2015-09-09T17:02:00Z">
              <w:r w:rsidDel="005808F6">
                <w:rPr>
                  <w:rFonts w:eastAsia="Times New Roman"/>
                  <w:lang w:val="en-US"/>
                </w:rPr>
                <w:delText xml:space="preserve">Valued </w:delText>
              </w:r>
            </w:del>
            <w:ins w:id="479" w:author="Pivonka,Fran" w:date="2015-09-09T17:02:00Z">
              <w:r w:rsidR="005808F6">
                <w:rPr>
                  <w:rFonts w:eastAsia="Times New Roman"/>
                  <w:lang w:val="en-US"/>
                </w:rPr>
                <w:t xml:space="preserve">valued </w:t>
              </w:r>
            </w:ins>
            <w:del w:id="480" w:author="Pivonka,Fran" w:date="2015-09-09T17:02:00Z">
              <w:r w:rsidDel="005808F6">
                <w:rPr>
                  <w:rFonts w:eastAsia="Times New Roman"/>
                  <w:lang w:val="en-US"/>
                </w:rPr>
                <w:delText xml:space="preserve">Item </w:delText>
              </w:r>
            </w:del>
            <w:ins w:id="481" w:author="Pivonka,Fran" w:date="2015-09-09T17:02:00Z">
              <w:r w:rsidR="005808F6">
                <w:rPr>
                  <w:rFonts w:eastAsia="Times New Roman"/>
                  <w:lang w:val="en-US"/>
                </w:rPr>
                <w:t xml:space="preserve">item </w:t>
              </w:r>
            </w:ins>
            <w:r>
              <w:rPr>
                <w:rFonts w:eastAsia="Times New Roman"/>
                <w:lang w:val="en-US"/>
              </w:rPr>
              <w:t>unit</w:t>
            </w:r>
            <w:ins w:id="482" w:author="Pivonka,Fran" w:date="2015-09-10T10:47:00Z">
              <w:r w:rsidR="00C06983">
                <w:rPr>
                  <w:rFonts w:eastAsia="Times New Roman"/>
                  <w:lang w:val="en-US"/>
                </w:rPr>
                <w:t xml:space="preserve"> </w:t>
              </w:r>
            </w:ins>
            <w:del w:id="483" w:author="Pivonka,Fran" w:date="2015-09-10T10:47:00Z">
              <w:r w:rsidDel="00C06983">
                <w:rPr>
                  <w:rFonts w:eastAsia="Times New Roman"/>
                  <w:lang w:val="en-US"/>
                </w:rPr>
                <w:delText xml:space="preserve">Quantity </w:delText>
              </w:r>
            </w:del>
            <w:ins w:id="484" w:author="Pivonka,Fran" w:date="2015-09-10T10:47:00Z">
              <w:r w:rsidR="00C06983">
                <w:rPr>
                  <w:rFonts w:eastAsia="Times New Roman"/>
                  <w:lang w:val="en-US"/>
                </w:rPr>
                <w:t xml:space="preserve">quantity </w:t>
              </w:r>
            </w:ins>
            <w:r>
              <w:rPr>
                <w:rFonts w:eastAsia="Times New Roman"/>
                <w:lang w:val="en-US"/>
              </w:rPr>
              <w:t>and the unit</w:t>
            </w:r>
            <w:ins w:id="485" w:author="Pivonka,Fran" w:date="2015-09-09T17:03:00Z">
              <w:r w:rsidR="005808F6">
                <w:rPr>
                  <w:rFonts w:eastAsia="Times New Roman"/>
                  <w:lang w:val="en-US"/>
                </w:rPr>
                <w:t xml:space="preserve"> </w:t>
              </w:r>
            </w:ins>
            <w:del w:id="486" w:author="Pivonka,Fran" w:date="2015-09-09T17:04:00Z">
              <w:r w:rsidDel="005808F6">
                <w:rPr>
                  <w:rFonts w:eastAsia="Times New Roman"/>
                  <w:lang w:val="en-US"/>
                </w:rPr>
                <w:delText>PriceAmt</w:delText>
              </w:r>
            </w:del>
            <w:ins w:id="487" w:author="Pivonka,Fran" w:date="2015-09-09T17:04:00Z">
              <w:r w:rsidR="005808F6">
                <w:rPr>
                  <w:rFonts w:eastAsia="Times New Roman"/>
                  <w:lang w:val="en-US"/>
                </w:rPr>
                <w:t>price amount</w:t>
              </w:r>
            </w:ins>
            <w:r>
              <w:rPr>
                <w:rFonts w:eastAsia="Times New Roman"/>
                <w:lang w:val="en-US"/>
              </w:rPr>
              <w:t xml:space="preserve">. For example, the formula: unit </w:t>
            </w:r>
            <w:del w:id="488" w:author="Pivonka,Fran" w:date="2015-09-09T17:05:00Z">
              <w:r w:rsidDel="00AC7B9E">
                <w:rPr>
                  <w:rFonts w:eastAsia="Times New Roman"/>
                  <w:lang w:val="en-US"/>
                </w:rPr>
                <w:delText xml:space="preserve">Quantity </w:delText>
              </w:r>
            </w:del>
            <w:ins w:id="489" w:author="Pivonka,Fran" w:date="2015-09-09T17:05:00Z">
              <w:r w:rsidR="00AC7B9E">
                <w:rPr>
                  <w:rFonts w:eastAsia="Times New Roman"/>
                  <w:lang w:val="en-US"/>
                </w:rPr>
                <w:t xml:space="preserve">quantity </w:t>
              </w:r>
            </w:ins>
            <w:r>
              <w:rPr>
                <w:rFonts w:eastAsia="Times New Roman"/>
                <w:lang w:val="en-US"/>
              </w:rPr>
              <w:t xml:space="preserve">* unit </w:t>
            </w:r>
            <w:del w:id="490" w:author="Pivonka,Fran" w:date="2015-09-09T17:05:00Z">
              <w:r w:rsidDel="00AC7B9E">
                <w:rPr>
                  <w:rFonts w:eastAsia="Times New Roman"/>
                  <w:lang w:val="en-US"/>
                </w:rPr>
                <w:delText xml:space="preserve">Price </w:delText>
              </w:r>
            </w:del>
            <w:ins w:id="491" w:author="Pivonka,Fran" w:date="2015-09-09T17:05:00Z">
              <w:r w:rsidR="00AC7B9E">
                <w:rPr>
                  <w:rFonts w:eastAsia="Times New Roman"/>
                  <w:lang w:val="en-US"/>
                </w:rPr>
                <w:t xml:space="preserve">price </w:t>
              </w:r>
            </w:ins>
            <w:r>
              <w:rPr>
                <w:rFonts w:eastAsia="Times New Roman"/>
                <w:lang w:val="en-US"/>
              </w:rPr>
              <w:t>(</w:t>
            </w:r>
            <w:del w:id="492" w:author="Pivonka,Fran" w:date="2015-09-09T17:05:00Z">
              <w:r w:rsidDel="00AC7B9E">
                <w:rPr>
                  <w:rFonts w:eastAsia="Times New Roman"/>
                  <w:lang w:val="en-US"/>
                </w:rPr>
                <w:delText xml:space="preserve">Cost </w:delText>
              </w:r>
            </w:del>
            <w:ins w:id="493" w:author="Pivonka,Fran" w:date="2015-09-09T17:05:00Z">
              <w:r w:rsidR="00AC7B9E">
                <w:rPr>
                  <w:rFonts w:eastAsia="Times New Roman"/>
                  <w:lang w:val="en-US"/>
                </w:rPr>
                <w:t xml:space="preserve">cost </w:t>
              </w:r>
            </w:ins>
            <w:r>
              <w:rPr>
                <w:rFonts w:eastAsia="Times New Roman"/>
                <w:lang w:val="en-US"/>
              </w:rPr>
              <w:t xml:space="preserve">per </w:t>
            </w:r>
            <w:del w:id="494" w:author="Pivonka,Fran" w:date="2015-09-09T17:05:00Z">
              <w:r w:rsidDel="00AC7B9E">
                <w:rPr>
                  <w:rFonts w:eastAsia="Times New Roman"/>
                  <w:lang w:val="en-US"/>
                </w:rPr>
                <w:delText>Point</w:delText>
              </w:r>
            </w:del>
            <w:ins w:id="495" w:author="Pivonka,Fran" w:date="2015-09-09T17:05:00Z">
              <w:r w:rsidR="00AC7B9E">
                <w:rPr>
                  <w:rFonts w:eastAsia="Times New Roman"/>
                  <w:lang w:val="en-US"/>
                </w:rPr>
                <w:t>point</w:t>
              </w:r>
            </w:ins>
            <w:r>
              <w:rPr>
                <w:rFonts w:eastAsia="Times New Roman"/>
                <w:lang w:val="en-US"/>
              </w:rPr>
              <w:t xml:space="preserve">) * factor </w:t>
            </w:r>
            <w:del w:id="496" w:author="Pivonka,Fran" w:date="2015-09-09T17:05:00Z">
              <w:r w:rsidDel="00AC7B9E">
                <w:rPr>
                  <w:rFonts w:eastAsia="Times New Roman"/>
                  <w:lang w:val="en-US"/>
                </w:rPr>
                <w:delText xml:space="preserve">Number </w:delText>
              </w:r>
            </w:del>
            <w:ins w:id="497" w:author="Pivonka,Fran" w:date="2015-09-09T17:05:00Z">
              <w:r w:rsidR="00AC7B9E">
                <w:rPr>
                  <w:rFonts w:eastAsia="Times New Roman"/>
                  <w:lang w:val="en-US"/>
                </w:rPr>
                <w:t xml:space="preserve">number </w:t>
              </w:r>
            </w:ins>
            <w:r>
              <w:rPr>
                <w:rFonts w:eastAsia="Times New Roman"/>
                <w:lang w:val="en-US"/>
              </w:rPr>
              <w:t xml:space="preserve">* points = net </w:t>
            </w:r>
            <w:del w:id="498" w:author="Pivonka,Fran" w:date="2015-09-09T17:05:00Z">
              <w:r w:rsidDel="00AC7B9E">
                <w:rPr>
                  <w:rFonts w:eastAsia="Times New Roman"/>
                  <w:lang w:val="en-US"/>
                </w:rPr>
                <w:delText>Amount</w:delText>
              </w:r>
            </w:del>
            <w:ins w:id="499" w:author="Pivonka,Fran" w:date="2015-09-09T17:05:00Z">
              <w:r w:rsidR="00AC7B9E">
                <w:rPr>
                  <w:rFonts w:eastAsia="Times New Roman"/>
                  <w:lang w:val="en-US"/>
                </w:rPr>
                <w:t>amount</w:t>
              </w:r>
            </w:ins>
            <w:r>
              <w:rPr>
                <w:rFonts w:eastAsia="Times New Roman"/>
                <w:lang w:val="en-US"/>
              </w:rPr>
              <w:t xml:space="preserve">.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00" w:author="Pivonka,Fran" w:date="2015-09-10T10:48:00Z">
              <w:r w:rsidDel="00C06983">
                <w:rPr>
                  <w:rFonts w:eastAsia="Times New Roman"/>
                  <w:lang w:val="en-US"/>
                </w:rPr>
                <w:delText>Signer</w:delText>
              </w:r>
            </w:del>
            <w:ins w:id="501" w:author="Pivonka,Fran" w:date="2015-09-10T10:48:00Z">
              <w:r w:rsidR="00C06983">
                <w:rPr>
                  <w:rFonts w:eastAsia="Times New Roman"/>
                  <w:lang w:val="en-US"/>
                </w:rPr>
                <w:t>signer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Party signing this </w:t>
            </w:r>
            <w:del w:id="502" w:author="Pivonka,Fran" w:date="2015-09-09T17:05:00Z">
              <w:r w:rsidDel="00AC7B9E">
                <w:rPr>
                  <w:rFonts w:eastAsia="Times New Roman"/>
                  <w:lang w:val="en-US"/>
                </w:rPr>
                <w:delText>Contract</w:delText>
              </w:r>
            </w:del>
            <w:ins w:id="503" w:author="Pivonka,Fran" w:date="2015-09-09T17:05:00Z">
              <w:r w:rsidR="00AC7B9E">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04" w:author="Pivonka,Fran" w:date="2015-09-10T10:48:00Z">
              <w:r w:rsidDel="00C06983">
                <w:rPr>
                  <w:rFonts w:eastAsia="Times New Roman"/>
                  <w:lang w:val="en-US"/>
                </w:rPr>
                <w:delText xml:space="preserve">Signer </w:delText>
              </w:r>
            </w:del>
            <w:ins w:id="505" w:author="Pivonka,Fran" w:date="2015-09-10T10:48:00Z">
              <w:r w:rsidR="00C06983">
                <w:rPr>
                  <w:rFonts w:eastAsia="Times New Roman"/>
                  <w:lang w:val="en-US"/>
                </w:rPr>
                <w:t xml:space="preserve">signer </w:t>
              </w:r>
            </w:ins>
            <w:del w:id="506" w:author="Pivonka,Fran" w:date="2015-09-10T10:48:00Z">
              <w:r w:rsidDel="00C06983">
                <w:rPr>
                  <w:rFonts w:eastAsia="Times New Roman"/>
                  <w:lang w:val="en-US"/>
                </w:rPr>
                <w:delText>Type</w:delText>
              </w:r>
            </w:del>
            <w:ins w:id="507" w:author="Pivonka,Fran" w:date="2015-09-10T10:48:00Z">
              <w:r w:rsidR="00C06983">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Role of this </w:t>
            </w:r>
            <w:del w:id="508" w:author="Pivonka,Fran" w:date="2015-09-10T10:48:00Z">
              <w:r w:rsidDel="00C06983">
                <w:rPr>
                  <w:rFonts w:eastAsia="Times New Roman"/>
                  <w:lang w:val="en-US"/>
                </w:rPr>
                <w:delText xml:space="preserve">Contract </w:delText>
              </w:r>
            </w:del>
            <w:ins w:id="509" w:author="Pivonka,Fran" w:date="2015-09-10T10:48:00Z">
              <w:r w:rsidR="00C06983">
                <w:rPr>
                  <w:rFonts w:eastAsia="Times New Roman"/>
                  <w:lang w:val="en-US"/>
                </w:rPr>
                <w:t xml:space="preserve">contract </w:t>
              </w:r>
            </w:ins>
            <w:r>
              <w:rPr>
                <w:rFonts w:eastAsia="Times New Roman"/>
                <w:lang w:val="en-US"/>
              </w:rPr>
              <w:t>signer, e.g., notary, grantee.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parties who may be signing</w:t>
            </w:r>
            <w:ins w:id="510" w:author="Pivonka,Fran" w:date="2015-09-09T17:06:00Z">
              <w:r w:rsidR="00AC7B9E">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Contract.signer.party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11" w:author="Pivonka,Fran" w:date="2015-09-10T10:48:00Z">
              <w:r w:rsidDel="00C06983">
                <w:rPr>
                  <w:rFonts w:eastAsia="Times New Roman"/>
                  <w:lang w:val="en-US"/>
                </w:rPr>
                <w:delText xml:space="preserve">Signatory </w:delText>
              </w:r>
            </w:del>
            <w:ins w:id="512" w:author="Pivonka,Fran" w:date="2015-09-10T10:48:00Z">
              <w:r w:rsidR="00C06983">
                <w:rPr>
                  <w:rFonts w:eastAsia="Times New Roman"/>
                  <w:lang w:val="en-US"/>
                </w:rPr>
                <w:t xml:space="preserve">signatory </w:t>
              </w:r>
            </w:ins>
            <w:del w:id="513" w:author="Pivonka,Fran" w:date="2015-09-10T10:48:00Z">
              <w:r w:rsidDel="00C06983">
                <w:rPr>
                  <w:rFonts w:eastAsia="Times New Roman"/>
                  <w:lang w:val="en-US"/>
                </w:rPr>
                <w:delText>Party</w:delText>
              </w:r>
            </w:del>
            <w:ins w:id="514" w:author="Pivonka,Fran" w:date="2015-09-10T10:48:00Z">
              <w:r w:rsidR="00C06983">
                <w:rPr>
                  <w:rFonts w:eastAsia="Times New Roman"/>
                  <w:lang w:val="en-US"/>
                </w:rPr>
                <w:t>party</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Party which is a </w:t>
            </w:r>
            <w:del w:id="515" w:author="Pivonka,Fran" w:date="2015-09-09T17:06:00Z">
              <w:r w:rsidDel="00AC7B9E">
                <w:rPr>
                  <w:rFonts w:eastAsia="Times New Roman"/>
                  <w:lang w:val="en-US"/>
                </w:rPr>
                <w:delText>signator</w:delText>
              </w:r>
            </w:del>
            <w:ins w:id="516" w:author="Pivonka,Fran" w:date="2015-09-09T17:06:00Z">
              <w:r w:rsidR="00AC7B9E">
                <w:rPr>
                  <w:rFonts w:eastAsia="Times New Roman"/>
                  <w:lang w:val="en-US"/>
                </w:rPr>
                <w:t>signatory</w:t>
              </w:r>
            </w:ins>
            <w:r>
              <w:rPr>
                <w:rFonts w:eastAsia="Times New Roman"/>
                <w:lang w:val="en-US"/>
              </w:rPr>
              <w:t xml:space="preserve"> to this </w:t>
            </w:r>
            <w:del w:id="517" w:author="Pivonka,Fran" w:date="2015-09-09T17:06:00Z">
              <w:r w:rsidDel="00AC7B9E">
                <w:rPr>
                  <w:rFonts w:eastAsia="Times New Roman"/>
                  <w:lang w:val="en-US"/>
                </w:rPr>
                <w:delText>Contract</w:delText>
              </w:r>
            </w:del>
            <w:ins w:id="518" w:author="Pivonka,Fran" w:date="2015-09-09T17:06:00Z">
              <w:r w:rsidR="00AC7B9E">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19" w:author="Pivonka,Fran" w:date="2015-09-10T10:48:00Z">
              <w:r w:rsidDel="00C06983">
                <w:rPr>
                  <w:rFonts w:eastAsia="Times New Roman"/>
                  <w:lang w:val="en-US"/>
                </w:rPr>
                <w:delText xml:space="preserve">Documentation </w:delText>
              </w:r>
            </w:del>
            <w:ins w:id="520" w:author="Pivonka,Fran" w:date="2015-09-10T10:48:00Z">
              <w:r w:rsidR="00C06983">
                <w:rPr>
                  <w:rFonts w:eastAsia="Times New Roman"/>
                  <w:lang w:val="en-US"/>
                </w:rPr>
                <w:t xml:space="preserve">documentation </w:t>
              </w:r>
            </w:ins>
            <w:del w:id="521" w:author="Pivonka,Fran" w:date="2015-09-10T10:49:00Z">
              <w:r w:rsidDel="00C06983">
                <w:rPr>
                  <w:rFonts w:eastAsia="Times New Roman"/>
                  <w:lang w:val="en-US"/>
                </w:rPr>
                <w:delText>Signature</w:delText>
              </w:r>
            </w:del>
            <w:ins w:id="522" w:author="Pivonka,Fran" w:date="2015-09-10T10:49:00Z">
              <w:r w:rsidR="00C06983">
                <w:rPr>
                  <w:rFonts w:eastAsia="Times New Roman"/>
                  <w:lang w:val="en-US"/>
                </w:rPr>
                <w:t>signature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Legally binding </w:t>
            </w:r>
            <w:del w:id="523" w:author="Pivonka,Fran" w:date="2015-09-10T10:49:00Z">
              <w:r w:rsidDel="00C06983">
                <w:rPr>
                  <w:rFonts w:eastAsia="Times New Roman"/>
                  <w:lang w:val="en-US"/>
                </w:rPr>
                <w:delText xml:space="preserve">Contract </w:delText>
              </w:r>
            </w:del>
            <w:ins w:id="524" w:author="Pivonka,Fran" w:date="2015-09-10T10:49:00Z">
              <w:r w:rsidR="00C06983">
                <w:rPr>
                  <w:rFonts w:eastAsia="Times New Roman"/>
                  <w:lang w:val="en-US"/>
                </w:rPr>
                <w:t xml:space="preserve">contract </w:t>
              </w:r>
            </w:ins>
            <w:r>
              <w:rPr>
                <w:rFonts w:eastAsia="Times New Roman"/>
                <w:lang w:val="en-US"/>
              </w:rPr>
              <w:t>DSIG signature contents in Base64.</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25" w:author="Pivonka,Fran" w:date="2015-09-10T10:49:00Z">
              <w:r w:rsidDel="00C06983">
                <w:rPr>
                  <w:rFonts w:eastAsia="Times New Roman"/>
                  <w:lang w:val="en-US"/>
                </w:rPr>
                <w:delText xml:space="preserve">Term </w:delText>
              </w:r>
            </w:del>
            <w:ins w:id="526" w:author="Pivonka,Fran" w:date="2015-09-10T10:49:00Z">
              <w:r w:rsidR="00C06983">
                <w:rPr>
                  <w:rFonts w:eastAsia="Times New Roman"/>
                  <w:lang w:val="en-US"/>
                </w:rPr>
                <w:t xml:space="preserve">term </w:t>
              </w:r>
            </w:ins>
            <w:del w:id="527" w:author="Pivonka,Fran" w:date="2015-09-10T10:49:00Z">
              <w:r w:rsidDel="00C06983">
                <w:rPr>
                  <w:rFonts w:eastAsia="Times New Roman"/>
                  <w:lang w:val="en-US"/>
                </w:rPr>
                <w:delText>List</w:delText>
              </w:r>
            </w:del>
            <w:ins w:id="528" w:author="Pivonka,Fran" w:date="2015-09-10T10:49:00Z">
              <w:r w:rsidR="00C06983">
                <w:rPr>
                  <w:rFonts w:eastAsia="Times New Roman"/>
                  <w:lang w:val="en-US"/>
                </w:rPr>
                <w:t>list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w:t>
            </w:r>
            <w:del w:id="529" w:author="Pivonka,Fran" w:date="2015-09-09T17:08:00Z">
              <w:r w:rsidDel="00AA64C2">
                <w:rPr>
                  <w:rFonts w:eastAsia="Times New Roman"/>
                  <w:lang w:val="en-US"/>
                </w:rPr>
                <w:delText xml:space="preserve">Contract </w:delText>
              </w:r>
            </w:del>
            <w:ins w:id="530" w:author="Pivonka,Fran" w:date="2015-09-09T17:08:00Z">
              <w:r w:rsidR="00AA64C2">
                <w:rPr>
                  <w:rFonts w:eastAsia="Times New Roman"/>
                  <w:lang w:val="en-US"/>
                </w:rPr>
                <w:t xml:space="preserve">contract </w:t>
              </w:r>
            </w:ins>
            <w:del w:id="531" w:author="Pivonka,Fran" w:date="2015-09-09T17:08:00Z">
              <w:r w:rsidDel="00AA64C2">
                <w:rPr>
                  <w:rFonts w:eastAsia="Times New Roman"/>
                  <w:lang w:val="en-US"/>
                </w:rPr>
                <w:delText>Provisions</w:delText>
              </w:r>
            </w:del>
            <w:ins w:id="532" w:author="Pivonka,Fran" w:date="2015-09-09T17:08:00Z">
              <w:r w:rsidR="00AA64C2">
                <w:rPr>
                  <w:rFonts w:eastAsia="Times New Roman"/>
                  <w:lang w:val="en-US"/>
                </w:rPr>
                <w:t>provisions</w:t>
              </w:r>
            </w:ins>
            <w:r>
              <w:rPr>
                <w:rFonts w:eastAsia="Times New Roman"/>
                <w:lang w:val="en-US"/>
              </w:rPr>
              <w:t>, which may be related and conveyed as a group, and may contain nested groups.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33" w:author="Pivonka,Fran" w:date="2015-09-10T10:49:00Z">
              <w:r w:rsidDel="00C06983">
                <w:rPr>
                  <w:rFonts w:eastAsia="Times New Roman"/>
                  <w:lang w:val="en-US"/>
                </w:rPr>
                <w:delText xml:space="preserve">Term </w:delText>
              </w:r>
            </w:del>
            <w:ins w:id="534" w:author="Pivonka,Fran" w:date="2015-09-10T10:49:00Z">
              <w:r w:rsidR="00C06983">
                <w:rPr>
                  <w:rFonts w:eastAsia="Times New Roman"/>
                  <w:lang w:val="en-US"/>
                </w:rPr>
                <w:t xml:space="preserve">term </w:t>
              </w:r>
            </w:ins>
            <w:r>
              <w:rPr>
                <w:rFonts w:eastAsia="Times New Roman"/>
                <w:lang w:val="en-US"/>
              </w:rPr>
              <w:t>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for this particular </w:t>
            </w:r>
            <w:del w:id="535" w:author="Pivonka,Fran" w:date="2015-09-09T17:08:00Z">
              <w:r w:rsidDel="00AA64C2">
                <w:rPr>
                  <w:rFonts w:eastAsia="Times New Roman"/>
                  <w:lang w:val="en-US"/>
                </w:rPr>
                <w:delText xml:space="preserve">Contract </w:delText>
              </w:r>
            </w:del>
            <w:ins w:id="536" w:author="Pivonka,Fran" w:date="2015-09-09T17:08:00Z">
              <w:r w:rsidR="00AA64C2">
                <w:rPr>
                  <w:rFonts w:eastAsia="Times New Roman"/>
                  <w:lang w:val="en-US"/>
                </w:rPr>
                <w:t xml:space="preserve">contract </w:t>
              </w:r>
            </w:ins>
            <w:del w:id="537" w:author="Pivonka,Fran" w:date="2015-09-09T17:08:00Z">
              <w:r w:rsidDel="00AA64C2">
                <w:rPr>
                  <w:rFonts w:eastAsia="Times New Roman"/>
                  <w:lang w:val="en-US"/>
                </w:rPr>
                <w:delText>Provision</w:delText>
              </w:r>
            </w:del>
            <w:ins w:id="538" w:author="Pivonka,Fran" w:date="2015-09-09T17:08:00Z">
              <w:r w:rsidR="00AA64C2">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39" w:author="Pivonka,Fran" w:date="2015-09-10T10:50:00Z">
              <w:r w:rsidDel="00C06983">
                <w:rPr>
                  <w:rFonts w:eastAsia="Times New Roman"/>
                  <w:lang w:val="en-US"/>
                </w:rPr>
                <w:delText xml:space="preserve">Term </w:delText>
              </w:r>
            </w:del>
            <w:ins w:id="540" w:author="Pivonka,Fran" w:date="2015-09-10T10:50:00Z">
              <w:r w:rsidR="00C06983">
                <w:rPr>
                  <w:rFonts w:eastAsia="Times New Roman"/>
                  <w:lang w:val="en-US"/>
                </w:rPr>
                <w:t xml:space="preserve">term </w:t>
              </w:r>
            </w:ins>
            <w:del w:id="541" w:author="Pivonka,Fran" w:date="2015-09-10T10:50:00Z">
              <w:r w:rsidDel="00C06983">
                <w:rPr>
                  <w:rFonts w:eastAsia="Times New Roman"/>
                  <w:lang w:val="en-US"/>
                </w:rPr>
                <w:delText xml:space="preserve">Issue </w:delText>
              </w:r>
            </w:del>
            <w:ins w:id="542" w:author="Pivonka,Fran" w:date="2015-09-10T10:50:00Z">
              <w:r w:rsidR="00C06983">
                <w:rPr>
                  <w:rFonts w:eastAsia="Times New Roman"/>
                  <w:lang w:val="en-US"/>
                </w:rPr>
                <w:t xml:space="preserve">issue </w:t>
              </w:r>
            </w:ins>
            <w:del w:id="543" w:author="Pivonka,Fran" w:date="2015-09-10T10:50:00Z">
              <w:r w:rsidDel="00C06983">
                <w:rPr>
                  <w:rFonts w:eastAsia="Times New Roman"/>
                  <w:lang w:val="en-US"/>
                </w:rPr>
                <w:delText xml:space="preserve">Date </w:delText>
              </w:r>
            </w:del>
            <w:ins w:id="544" w:author="Pivonka,Fran" w:date="2015-09-10T10:50:00Z">
              <w:r w:rsidR="00C06983">
                <w:rPr>
                  <w:rFonts w:eastAsia="Times New Roman"/>
                  <w:lang w:val="en-US"/>
                </w:rPr>
                <w:t xml:space="preserve">date </w:t>
              </w:r>
            </w:ins>
            <w:del w:id="545" w:author="Pivonka,Fran" w:date="2015-09-10T10:50:00Z">
              <w:r w:rsidDel="00C06983">
                <w:rPr>
                  <w:rFonts w:eastAsia="Times New Roman"/>
                  <w:lang w:val="en-US"/>
                </w:rPr>
                <w:delText>Time</w:delText>
              </w:r>
            </w:del>
            <w:ins w:id="546" w:author="Pivonka,Fran" w:date="2015-09-10T10:50:00Z">
              <w:r w:rsidR="00C06983">
                <w:rPr>
                  <w:rFonts w:eastAsia="Times New Roman"/>
                  <w:lang w:val="en-US"/>
                </w:rPr>
                <w:t>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547" w:author="Pivonka,Fran" w:date="2015-09-09T17:08:00Z">
              <w:r w:rsidDel="00AA64C2">
                <w:rPr>
                  <w:rFonts w:eastAsia="Times New Roman"/>
                  <w:lang w:val="en-US"/>
                </w:rPr>
                <w:delText xml:space="preserve">Contract </w:delText>
              </w:r>
            </w:del>
            <w:ins w:id="548" w:author="Pivonka,Fran" w:date="2015-09-09T17:08:00Z">
              <w:r w:rsidR="00AA64C2">
                <w:rPr>
                  <w:rFonts w:eastAsia="Times New Roman"/>
                  <w:lang w:val="en-US"/>
                </w:rPr>
                <w:t xml:space="preserve">contract </w:t>
              </w:r>
            </w:ins>
            <w:del w:id="549" w:author="Pivonka,Fran" w:date="2015-09-09T17:08:00Z">
              <w:r w:rsidDel="00AA64C2">
                <w:rPr>
                  <w:rFonts w:eastAsia="Times New Roman"/>
                  <w:lang w:val="en-US"/>
                </w:rPr>
                <w:delText xml:space="preserve">Provision </w:delText>
              </w:r>
            </w:del>
            <w:ins w:id="550" w:author="Pivonka,Fran" w:date="2015-09-09T17:08:00Z">
              <w:r w:rsidR="00AA64C2">
                <w:rPr>
                  <w:rFonts w:eastAsia="Times New Roman"/>
                  <w:lang w:val="en-US"/>
                </w:rPr>
                <w:t xml:space="preserve">provision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51" w:author="Pivonka,Fran" w:date="2015-09-10T10:50:00Z">
              <w:r w:rsidDel="00C06983">
                <w:rPr>
                  <w:rFonts w:eastAsia="Times New Roman"/>
                  <w:lang w:val="en-US"/>
                </w:rPr>
                <w:delText xml:space="preserve">Term </w:delText>
              </w:r>
            </w:del>
            <w:ins w:id="552" w:author="Pivonka,Fran" w:date="2015-09-10T10:50:00Z">
              <w:r w:rsidR="00C06983">
                <w:rPr>
                  <w:rFonts w:eastAsia="Times New Roman"/>
                  <w:lang w:val="en-US"/>
                </w:rPr>
                <w:t xml:space="preserve">term </w:t>
              </w:r>
            </w:ins>
            <w:del w:id="553" w:author="Pivonka,Fran" w:date="2015-09-10T10:50:00Z">
              <w:r w:rsidDel="00C06983">
                <w:rPr>
                  <w:rFonts w:eastAsia="Times New Roman"/>
                  <w:lang w:val="en-US"/>
                </w:rPr>
                <w:delText xml:space="preserve">Effective </w:delText>
              </w:r>
            </w:del>
            <w:ins w:id="554" w:author="Pivonka,Fran" w:date="2015-09-10T10:50:00Z">
              <w:r w:rsidR="00C06983">
                <w:rPr>
                  <w:rFonts w:eastAsia="Times New Roman"/>
                  <w:lang w:val="en-US"/>
                </w:rPr>
                <w:t xml:space="preserve">effective </w:t>
              </w:r>
            </w:ins>
            <w:del w:id="555" w:author="Pivonka,Fran" w:date="2015-09-10T10:50:00Z">
              <w:r w:rsidDel="00C06983">
                <w:rPr>
                  <w:rFonts w:eastAsia="Times New Roman"/>
                  <w:lang w:val="en-US"/>
                </w:rPr>
                <w:delText>Time</w:delText>
              </w:r>
            </w:del>
            <w:ins w:id="556" w:author="Pivonka,Fran" w:date="2015-09-10T10:50:00Z">
              <w:r w:rsidR="00C06983">
                <w:rPr>
                  <w:rFonts w:eastAsia="Times New Roman"/>
                  <w:lang w:val="en-US"/>
                </w:rPr>
                <w:t>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Relevant time or time-period when this </w:t>
            </w:r>
            <w:del w:id="557" w:author="Pivonka,Fran" w:date="2015-09-09T17:08:00Z">
              <w:r w:rsidDel="00AA64C2">
                <w:rPr>
                  <w:rFonts w:eastAsia="Times New Roman"/>
                  <w:lang w:val="en-US"/>
                </w:rPr>
                <w:delText xml:space="preserve">Contract </w:delText>
              </w:r>
            </w:del>
            <w:ins w:id="558" w:author="Pivonka,Fran" w:date="2015-09-09T17:08:00Z">
              <w:r w:rsidR="00AA64C2">
                <w:rPr>
                  <w:rFonts w:eastAsia="Times New Roman"/>
                  <w:lang w:val="en-US"/>
                </w:rPr>
                <w:t xml:space="preserve">contract </w:t>
              </w:r>
            </w:ins>
            <w:del w:id="559" w:author="Pivonka,Fran" w:date="2015-09-09T17:08:00Z">
              <w:r w:rsidDel="00AA64C2">
                <w:rPr>
                  <w:rFonts w:eastAsia="Times New Roman"/>
                  <w:lang w:val="en-US"/>
                </w:rPr>
                <w:delText xml:space="preserve">Provision </w:delText>
              </w:r>
            </w:del>
            <w:ins w:id="560" w:author="Pivonka,Fran" w:date="2015-09-09T17:08:00Z">
              <w:r w:rsidR="00AA64C2">
                <w:rPr>
                  <w:rFonts w:eastAsia="Times New Roman"/>
                  <w:lang w:val="en-US"/>
                </w:rPr>
                <w:t xml:space="preserve">provision </w:t>
              </w:r>
            </w:ins>
            <w:r>
              <w:rPr>
                <w:rFonts w:eastAsia="Times New Roman"/>
                <w:lang w:val="en-US"/>
              </w:rPr>
              <w:t>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61" w:author="Pivonka,Fran" w:date="2015-09-10T10:50:00Z">
              <w:r w:rsidDel="00C06983">
                <w:rPr>
                  <w:rFonts w:eastAsia="Times New Roman"/>
                  <w:lang w:val="en-US"/>
                </w:rPr>
                <w:delText xml:space="preserve">Term </w:delText>
              </w:r>
            </w:del>
            <w:ins w:id="562" w:author="Pivonka,Fran" w:date="2015-09-10T10:50:00Z">
              <w:r w:rsidR="00C06983">
                <w:rPr>
                  <w:rFonts w:eastAsia="Times New Roman"/>
                  <w:lang w:val="en-US"/>
                </w:rPr>
                <w:t xml:space="preserve">term </w:t>
              </w:r>
            </w:ins>
            <w:del w:id="563" w:author="Pivonka,Fran" w:date="2015-09-10T10:50:00Z">
              <w:r w:rsidDel="00C06983">
                <w:rPr>
                  <w:rFonts w:eastAsia="Times New Roman"/>
                  <w:lang w:val="en-US"/>
                </w:rPr>
                <w:delText>Type</w:delText>
              </w:r>
            </w:del>
            <w:ins w:id="564" w:author="Pivonka,Fran" w:date="2015-09-10T10:50:00Z">
              <w:r w:rsidR="00C06983">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w:t>
            </w:r>
            <w:del w:id="565" w:author="Pivonka,Fran" w:date="2015-09-09T17:09:00Z">
              <w:r w:rsidDel="00AA64C2">
                <w:rPr>
                  <w:rFonts w:eastAsia="Times New Roman"/>
                  <w:lang w:val="en-US"/>
                </w:rPr>
                <w:delText xml:space="preserve">Contract </w:delText>
              </w:r>
            </w:del>
            <w:ins w:id="566" w:author="Pivonka,Fran" w:date="2015-09-09T17:09:00Z">
              <w:r w:rsidR="00AA64C2">
                <w:rPr>
                  <w:rFonts w:eastAsia="Times New Roman"/>
                  <w:lang w:val="en-US"/>
                </w:rPr>
                <w:t xml:space="preserve">contract </w:t>
              </w:r>
            </w:ins>
            <w:del w:id="567" w:author="Pivonka,Fran" w:date="2015-09-09T17:09:00Z">
              <w:r w:rsidDel="00AA64C2">
                <w:rPr>
                  <w:rFonts w:eastAsia="Times New Roman"/>
                  <w:lang w:val="en-US"/>
                </w:rPr>
                <w:delText xml:space="preserve">Provision </w:delText>
              </w:r>
            </w:del>
            <w:ins w:id="568" w:author="Pivonka,Fran" w:date="2015-09-09T17:09:00Z">
              <w:r w:rsidR="00AA64C2">
                <w:rPr>
                  <w:rFonts w:eastAsia="Times New Roman"/>
                  <w:lang w:val="en-US"/>
                </w:rPr>
                <w:t xml:space="preserve">provision </w:t>
              </w:r>
            </w:ins>
            <w:r>
              <w:rPr>
                <w:rFonts w:eastAsia="Times New Roman"/>
                <w:lang w:val="en-US"/>
              </w:rPr>
              <w:t xml:space="preserve">such as specific requirements, purposes for actions, obligations, prohibitions, e.g., life time maximum benefit.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69" w:author="Pivonka,Fran" w:date="2015-09-10T10:51:00Z">
              <w:r w:rsidDel="00C06983">
                <w:rPr>
                  <w:rFonts w:eastAsia="Times New Roman"/>
                  <w:lang w:val="en-US"/>
                </w:rPr>
                <w:delText xml:space="preserve">Term </w:delText>
              </w:r>
            </w:del>
            <w:ins w:id="570" w:author="Pivonka,Fran" w:date="2015-09-10T10:51:00Z">
              <w:r w:rsidR="00C06983">
                <w:rPr>
                  <w:rFonts w:eastAsia="Times New Roman"/>
                  <w:lang w:val="en-US"/>
                </w:rPr>
                <w:t xml:space="preserve">term </w:t>
              </w:r>
            </w:ins>
            <w:del w:id="571" w:author="Pivonka,Fran" w:date="2015-09-10T10:51:00Z">
              <w:r w:rsidDel="00C06983">
                <w:rPr>
                  <w:rFonts w:eastAsia="Times New Roman"/>
                  <w:lang w:val="en-US"/>
                </w:rPr>
                <w:delText>Subtype</w:delText>
              </w:r>
            </w:del>
            <w:ins w:id="572" w:author="Pivonka,Fran" w:date="2015-09-10T10:51:00Z">
              <w:r w:rsidR="00C06983">
                <w:rPr>
                  <w:rFonts w:eastAsia="Times New Roman"/>
                  <w:lang w:val="en-US"/>
                </w:rPr>
                <w:t>subtype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Subtype of this </w:t>
            </w:r>
            <w:del w:id="573" w:author="Pivonka,Fran" w:date="2015-09-10T10:51:00Z">
              <w:r w:rsidDel="00C06983">
                <w:rPr>
                  <w:rFonts w:eastAsia="Times New Roman"/>
                  <w:lang w:val="en-US"/>
                </w:rPr>
                <w:delText xml:space="preserve">Contract </w:delText>
              </w:r>
            </w:del>
            <w:ins w:id="574" w:author="Pivonka,Fran" w:date="2015-09-10T10:51:00Z">
              <w:r w:rsidR="00C06983">
                <w:rPr>
                  <w:rFonts w:eastAsia="Times New Roman"/>
                  <w:lang w:val="en-US"/>
                </w:rPr>
                <w:t xml:space="preserve">contract </w:t>
              </w:r>
            </w:ins>
            <w:del w:id="575" w:author="Pivonka,Fran" w:date="2015-09-10T10:51:00Z">
              <w:r w:rsidDel="00C06983">
                <w:rPr>
                  <w:rFonts w:eastAsia="Times New Roman"/>
                  <w:lang w:val="en-US"/>
                </w:rPr>
                <w:delText>Provision</w:delText>
              </w:r>
            </w:del>
            <w:ins w:id="576" w:author="Pivonka,Fran" w:date="2015-09-10T10:51:00Z">
              <w:r w:rsidR="00C06983">
                <w:rPr>
                  <w:rFonts w:eastAsia="Times New Roman"/>
                  <w:lang w:val="en-US"/>
                </w:rPr>
                <w:t>provision</w:t>
              </w:r>
            </w:ins>
            <w:r>
              <w:rPr>
                <w:rFonts w:eastAsia="Times New Roman"/>
                <w:lang w:val="en-US"/>
              </w:rPr>
              <w:t xml:space="preserve">, e.g., life time maximum payment for a contract term for specific valued item, </w:t>
            </w:r>
            <w:del w:id="577" w:author="Pivonka,Fran" w:date="2015-09-09T17:09:00Z">
              <w:r w:rsidDel="00AA64C2">
                <w:rPr>
                  <w:rFonts w:eastAsia="Times New Roman"/>
                  <w:lang w:val="en-US"/>
                </w:rPr>
                <w:delText xml:space="preserve">e.g., </w:delText>
              </w:r>
            </w:del>
            <w:r>
              <w:rPr>
                <w:rFonts w:eastAsia="Times New Roman"/>
                <w:lang w:val="en-US"/>
              </w:rPr>
              <w:t xml:space="preserve">disability payment.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subtypes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Subject of this </w:t>
            </w:r>
            <w:del w:id="578" w:author="Pivonka,Fran" w:date="2015-09-10T10:52:00Z">
              <w:r w:rsidDel="00803056">
                <w:rPr>
                  <w:rFonts w:eastAsia="Times New Roman"/>
                  <w:lang w:val="en-US"/>
                </w:rPr>
                <w:delText xml:space="preserve">Contract </w:delText>
              </w:r>
            </w:del>
            <w:ins w:id="579" w:author="Pivonka,Fran" w:date="2015-09-10T10:52:00Z">
              <w:r w:rsidR="00803056">
                <w:rPr>
                  <w:rFonts w:eastAsia="Times New Roman"/>
                  <w:lang w:val="en-US"/>
                </w:rPr>
                <w:t xml:space="preserve">contract </w:t>
              </w:r>
            </w:ins>
            <w:del w:id="580" w:author="Pivonka,Fran" w:date="2015-09-10T10:52:00Z">
              <w:r w:rsidDel="00803056">
                <w:rPr>
                  <w:rFonts w:eastAsia="Times New Roman"/>
                  <w:lang w:val="en-US"/>
                </w:rPr>
                <w:delText>Term</w:delText>
              </w:r>
            </w:del>
            <w:ins w:id="581" w:author="Pivonka,Fran" w:date="2015-09-10T10:52:00Z">
              <w:r w:rsidR="00803056">
                <w:rPr>
                  <w:rFonts w:eastAsia="Times New Roman"/>
                  <w:lang w:val="en-US"/>
                </w:rPr>
                <w:t>term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Who or what this </w:t>
            </w:r>
            <w:del w:id="582" w:author="Pivonka,Fran" w:date="2015-09-10T08:16:00Z">
              <w:r w:rsidDel="00D01640">
                <w:rPr>
                  <w:rFonts w:eastAsia="Times New Roman"/>
                  <w:lang w:val="en-US"/>
                </w:rPr>
                <w:delText xml:space="preserve">Contract </w:delText>
              </w:r>
            </w:del>
            <w:ins w:id="583" w:author="Pivonka,Fran" w:date="2015-09-10T08:16:00Z">
              <w:r w:rsidR="00D01640">
                <w:rPr>
                  <w:rFonts w:eastAsia="Times New Roman"/>
                  <w:lang w:val="en-US"/>
                </w:rPr>
                <w:t xml:space="preserve">contract </w:t>
              </w:r>
            </w:ins>
            <w:del w:id="584" w:author="Pivonka,Fran" w:date="2015-09-10T08:16:00Z">
              <w:r w:rsidDel="00D01640">
                <w:rPr>
                  <w:rFonts w:eastAsia="Times New Roman"/>
                  <w:lang w:val="en-US"/>
                </w:rPr>
                <w:delText xml:space="preserve">Provision </w:delText>
              </w:r>
            </w:del>
            <w:ins w:id="585" w:author="Pivonka,Fran" w:date="2015-09-10T08:16:00Z">
              <w:r w:rsidR="00D01640">
                <w:rPr>
                  <w:rFonts w:eastAsia="Times New Roman"/>
                  <w:lang w:val="en-US"/>
                </w:rPr>
                <w:t xml:space="preserve">provision </w:t>
              </w:r>
            </w:ins>
            <w:r>
              <w:rPr>
                <w:rFonts w:eastAsia="Times New Roman"/>
                <w:lang w:val="en-US"/>
              </w:rPr>
              <w:t>is about.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586" w:author="Pivonka,Fran" w:date="2015-09-10T10:52:00Z">
              <w:r w:rsidDel="00803056">
                <w:rPr>
                  <w:rFonts w:eastAsia="Times New Roman"/>
                  <w:lang w:val="en-US"/>
                </w:rPr>
                <w:delText xml:space="preserve">Term </w:delText>
              </w:r>
            </w:del>
            <w:ins w:id="587" w:author="Pivonka,Fran" w:date="2015-09-10T10:52:00Z">
              <w:r w:rsidR="00803056">
                <w:rPr>
                  <w:rFonts w:eastAsia="Times New Roman"/>
                  <w:lang w:val="en-US"/>
                </w:rPr>
                <w:t xml:space="preserve">term </w:t>
              </w:r>
            </w:ins>
            <w:del w:id="588" w:author="Pivonka,Fran" w:date="2015-09-10T10:52:00Z">
              <w:r w:rsidDel="00803056">
                <w:rPr>
                  <w:rFonts w:eastAsia="Times New Roman"/>
                  <w:lang w:val="en-US"/>
                </w:rPr>
                <w:delText>Action</w:delText>
              </w:r>
            </w:del>
            <w:ins w:id="589" w:author="Pivonka,Fran" w:date="2015-09-10T10:52:00Z">
              <w:r w:rsidR="00803056">
                <w:rPr>
                  <w:rFonts w:eastAsia="Times New Roman"/>
                  <w:lang w:val="en-US"/>
                </w:rPr>
                <w:t>action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Action stipulated by this </w:t>
            </w:r>
            <w:del w:id="590" w:author="Pivonka,Fran" w:date="2015-09-10T08:16:00Z">
              <w:r w:rsidDel="00D01640">
                <w:rPr>
                  <w:rFonts w:eastAsia="Times New Roman"/>
                  <w:lang w:val="en-US"/>
                </w:rPr>
                <w:delText xml:space="preserve">Contract </w:delText>
              </w:r>
            </w:del>
            <w:ins w:id="591" w:author="Pivonka,Fran" w:date="2015-09-10T08:16:00Z">
              <w:r w:rsidR="00D01640">
                <w:rPr>
                  <w:rFonts w:eastAsia="Times New Roman"/>
                  <w:lang w:val="en-US"/>
                </w:rPr>
                <w:t xml:space="preserve">contract </w:t>
              </w:r>
            </w:ins>
            <w:del w:id="592" w:author="Pivonka,Fran" w:date="2015-09-10T08:16:00Z">
              <w:r w:rsidDel="00D01640">
                <w:rPr>
                  <w:rFonts w:eastAsia="Times New Roman"/>
                  <w:lang w:val="en-US"/>
                </w:rPr>
                <w:delText>Provision</w:delText>
              </w:r>
            </w:del>
            <w:ins w:id="593" w:author="Pivonka,Fran" w:date="2015-09-10T08:16: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ins w:id="594" w:author="Pivonka,Fran" w:date="2015-09-10T08:17: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595" w:author="Pivonka,Fran" w:date="2015-09-10T10:52:00Z">
              <w:r w:rsidDel="00803056">
                <w:rPr>
                  <w:rFonts w:eastAsia="Times New Roman"/>
                  <w:lang w:val="en-US"/>
                </w:rPr>
                <w:delText xml:space="preserve">Term </w:delText>
              </w:r>
            </w:del>
            <w:ins w:id="596" w:author="Pivonka,Fran" w:date="2015-09-10T10:52:00Z">
              <w:r w:rsidR="00803056">
                <w:rPr>
                  <w:rFonts w:eastAsia="Times New Roman"/>
                  <w:lang w:val="en-US"/>
                </w:rPr>
                <w:t xml:space="preserve">term </w:t>
              </w:r>
            </w:ins>
            <w:del w:id="597" w:author="Pivonka,Fran" w:date="2015-09-10T10:52:00Z">
              <w:r w:rsidDel="00803056">
                <w:rPr>
                  <w:rFonts w:eastAsia="Times New Roman"/>
                  <w:lang w:val="en-US"/>
                </w:rPr>
                <w:delText xml:space="preserve">Action </w:delText>
              </w:r>
            </w:del>
            <w:ins w:id="598" w:author="Pivonka,Fran" w:date="2015-09-10T10:52:00Z">
              <w:r w:rsidR="00803056">
                <w:rPr>
                  <w:rFonts w:eastAsia="Times New Roman"/>
                  <w:lang w:val="en-US"/>
                </w:rPr>
                <w:t xml:space="preserve">action </w:t>
              </w:r>
            </w:ins>
            <w:del w:id="599" w:author="Pivonka,Fran" w:date="2015-09-10T10:52:00Z">
              <w:r w:rsidDel="00803056">
                <w:rPr>
                  <w:rFonts w:eastAsia="Times New Roman"/>
                  <w:lang w:val="en-US"/>
                </w:rPr>
                <w:delText>Reason</w:delText>
              </w:r>
            </w:del>
            <w:ins w:id="600" w:author="Pivonka,Fran" w:date="2015-09-10T10:52:00Z">
              <w:r w:rsidR="00803056">
                <w:rPr>
                  <w:rFonts w:eastAsia="Times New Roman"/>
                  <w:lang w:val="en-US"/>
                </w:rPr>
                <w:t>reason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Reason or purpose for the action stipulated by this </w:t>
            </w:r>
            <w:del w:id="601" w:author="Pivonka,Fran" w:date="2015-09-10T08:16:00Z">
              <w:r w:rsidDel="00D01640">
                <w:rPr>
                  <w:rFonts w:eastAsia="Times New Roman"/>
                  <w:lang w:val="en-US"/>
                </w:rPr>
                <w:delText xml:space="preserve">Contract </w:delText>
              </w:r>
            </w:del>
            <w:ins w:id="602" w:author="Pivonka,Fran" w:date="2015-09-10T08:16:00Z">
              <w:r w:rsidR="00D01640">
                <w:rPr>
                  <w:rFonts w:eastAsia="Times New Roman"/>
                  <w:lang w:val="en-US"/>
                </w:rPr>
                <w:t xml:space="preserve">contract </w:t>
              </w:r>
            </w:ins>
            <w:del w:id="603" w:author="Pivonka,Fran" w:date="2015-09-10T08:16:00Z">
              <w:r w:rsidDel="00D01640">
                <w:rPr>
                  <w:rFonts w:eastAsia="Times New Roman"/>
                  <w:lang w:val="en-US"/>
                </w:rPr>
                <w:delText>Provision</w:delText>
              </w:r>
            </w:del>
            <w:ins w:id="604" w:author="Pivonka,Fran" w:date="2015-09-10T08:16: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ins w:id="605" w:author="Pivonka,Fran" w:date="2015-09-10T08:17: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06" w:author="Pivonka,Fran" w:date="2015-09-10T10:52:00Z">
              <w:r w:rsidDel="00803056">
                <w:rPr>
                  <w:rFonts w:eastAsia="Times New Roman"/>
                  <w:lang w:val="en-US"/>
                </w:rPr>
                <w:delText xml:space="preserve">Term </w:delText>
              </w:r>
            </w:del>
            <w:ins w:id="607" w:author="Pivonka,Fran" w:date="2015-09-10T10:52:00Z">
              <w:r w:rsidR="00803056">
                <w:rPr>
                  <w:rFonts w:eastAsia="Times New Roman"/>
                  <w:lang w:val="en-US"/>
                </w:rPr>
                <w:t xml:space="preserve">term </w:t>
              </w:r>
            </w:ins>
            <w:del w:id="608" w:author="Pivonka,Fran" w:date="2015-09-10T10:52:00Z">
              <w:r w:rsidDel="00803056">
                <w:rPr>
                  <w:rFonts w:eastAsia="Times New Roman"/>
                  <w:lang w:val="en-US"/>
                </w:rPr>
                <w:delText xml:space="preserve">Actor </w:delText>
              </w:r>
            </w:del>
            <w:ins w:id="609" w:author="Pivonka,Fran" w:date="2015-09-10T10:52:00Z">
              <w:r w:rsidR="00803056">
                <w:rPr>
                  <w:rFonts w:eastAsia="Times New Roman"/>
                  <w:lang w:val="en-US"/>
                </w:rPr>
                <w:t xml:space="preserve">actor </w:t>
              </w:r>
            </w:ins>
            <w:del w:id="610" w:author="Pivonka,Fran" w:date="2015-09-10T10:53:00Z">
              <w:r w:rsidDel="00803056">
                <w:rPr>
                  <w:rFonts w:eastAsia="Times New Roman"/>
                  <w:lang w:val="en-US"/>
                </w:rPr>
                <w:delText>List</w:delText>
              </w:r>
            </w:del>
            <w:ins w:id="611" w:author="Pivonka,Fran" w:date="2015-09-10T10:53:00Z">
              <w:r w:rsidR="00803056">
                <w:rPr>
                  <w:rFonts w:eastAsia="Times New Roman"/>
                  <w:lang w:val="en-US"/>
                </w:rPr>
                <w:t>list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List of actors participating in this </w:t>
            </w:r>
            <w:del w:id="612" w:author="Pivonka,Fran" w:date="2015-09-10T08:17:00Z">
              <w:r w:rsidDel="00D01640">
                <w:rPr>
                  <w:rFonts w:eastAsia="Times New Roman"/>
                  <w:lang w:val="en-US"/>
                </w:rPr>
                <w:delText xml:space="preserve">Contract </w:delText>
              </w:r>
            </w:del>
            <w:ins w:id="613" w:author="Pivonka,Fran" w:date="2015-09-10T08:17:00Z">
              <w:r w:rsidR="00D01640">
                <w:rPr>
                  <w:rFonts w:eastAsia="Times New Roman"/>
                  <w:lang w:val="en-US"/>
                </w:rPr>
                <w:t xml:space="preserve">contract </w:t>
              </w:r>
            </w:ins>
            <w:del w:id="614" w:author="Pivonka,Fran" w:date="2015-09-10T08:17:00Z">
              <w:r w:rsidDel="00D01640">
                <w:rPr>
                  <w:rFonts w:eastAsia="Times New Roman"/>
                  <w:lang w:val="en-US"/>
                </w:rPr>
                <w:delText>Provision</w:delText>
              </w:r>
            </w:del>
            <w:ins w:id="615"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16" w:author="Pivonka,Fran" w:date="2015-09-10T10:53:00Z">
              <w:r w:rsidDel="00803056">
                <w:rPr>
                  <w:rFonts w:eastAsia="Times New Roman"/>
                  <w:lang w:val="en-US"/>
                </w:rPr>
                <w:delText xml:space="preserve">Term </w:delText>
              </w:r>
            </w:del>
            <w:ins w:id="617" w:author="Pivonka,Fran" w:date="2015-09-10T10:53:00Z">
              <w:r w:rsidR="00803056">
                <w:rPr>
                  <w:rFonts w:eastAsia="Times New Roman"/>
                  <w:lang w:val="en-US"/>
                </w:rPr>
                <w:t xml:space="preserve">term </w:t>
              </w:r>
            </w:ins>
            <w:del w:id="618" w:author="Pivonka,Fran" w:date="2015-09-10T10:53:00Z">
              <w:r w:rsidDel="00803056">
                <w:rPr>
                  <w:rFonts w:eastAsia="Times New Roman"/>
                  <w:lang w:val="en-US"/>
                </w:rPr>
                <w:delText>Actor</w:delText>
              </w:r>
            </w:del>
            <w:ins w:id="619" w:author="Pivonka,Fran" w:date="2015-09-10T10:53:00Z">
              <w:r w:rsidR="00803056">
                <w:rPr>
                  <w:rFonts w:eastAsia="Times New Roman"/>
                  <w:lang w:val="en-US"/>
                </w:rPr>
                <w:t>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The actor assigned a role in this </w:t>
            </w:r>
            <w:del w:id="620" w:author="Pivonka,Fran" w:date="2015-09-10T08:17:00Z">
              <w:r w:rsidDel="00D01640">
                <w:rPr>
                  <w:rFonts w:eastAsia="Times New Roman"/>
                  <w:lang w:val="en-US"/>
                </w:rPr>
                <w:delText xml:space="preserve">Contract </w:delText>
              </w:r>
            </w:del>
            <w:ins w:id="621" w:author="Pivonka,Fran" w:date="2015-09-10T08:17:00Z">
              <w:r w:rsidR="00D01640">
                <w:rPr>
                  <w:rFonts w:eastAsia="Times New Roman"/>
                  <w:lang w:val="en-US"/>
                </w:rPr>
                <w:t xml:space="preserve">contract </w:t>
              </w:r>
            </w:ins>
            <w:del w:id="622" w:author="Pivonka,Fran" w:date="2015-09-10T08:17:00Z">
              <w:r w:rsidDel="00D01640">
                <w:rPr>
                  <w:rFonts w:eastAsia="Times New Roman"/>
                  <w:lang w:val="en-US"/>
                </w:rPr>
                <w:delText>Provision</w:delText>
              </w:r>
            </w:del>
            <w:ins w:id="623"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24" w:author="Pivonka,Fran" w:date="2015-09-10T10:53:00Z">
              <w:r w:rsidDel="00803056">
                <w:rPr>
                  <w:rFonts w:eastAsia="Times New Roman"/>
                  <w:lang w:val="en-US"/>
                </w:rPr>
                <w:delText xml:space="preserve">Term </w:delText>
              </w:r>
            </w:del>
            <w:ins w:id="625" w:author="Pivonka,Fran" w:date="2015-09-10T10:53:00Z">
              <w:r w:rsidR="00803056">
                <w:rPr>
                  <w:rFonts w:eastAsia="Times New Roman"/>
                  <w:lang w:val="en-US"/>
                </w:rPr>
                <w:t xml:space="preserve">term </w:t>
              </w:r>
            </w:ins>
            <w:del w:id="626" w:author="Pivonka,Fran" w:date="2015-09-10T10:53:00Z">
              <w:r w:rsidDel="00803056">
                <w:rPr>
                  <w:rFonts w:eastAsia="Times New Roman"/>
                  <w:lang w:val="en-US"/>
                </w:rPr>
                <w:delText xml:space="preserve">Actor </w:delText>
              </w:r>
            </w:del>
            <w:ins w:id="627" w:author="Pivonka,Fran" w:date="2015-09-10T10:53:00Z">
              <w:r w:rsidR="00803056">
                <w:rPr>
                  <w:rFonts w:eastAsia="Times New Roman"/>
                  <w:lang w:val="en-US"/>
                </w:rPr>
                <w:t xml:space="preserve">actor </w:t>
              </w:r>
            </w:ins>
            <w:del w:id="628" w:author="Pivonka,Fran" w:date="2015-09-10T10:53:00Z">
              <w:r w:rsidDel="00803056">
                <w:rPr>
                  <w:rFonts w:eastAsia="Times New Roman"/>
                  <w:lang w:val="en-US"/>
                </w:rPr>
                <w:delText>Role</w:delText>
              </w:r>
            </w:del>
            <w:ins w:id="629" w:author="Pivonka,Fran" w:date="2015-09-10T10:53:00Z">
              <w:r w:rsidR="00803056">
                <w:rPr>
                  <w:rFonts w:eastAsia="Times New Roman"/>
                  <w:lang w:val="en-US"/>
                </w:rPr>
                <w:t>role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Role played by the actor assigned this role in this </w:t>
            </w:r>
            <w:del w:id="630" w:author="Pivonka,Fran" w:date="2015-09-10T08:17:00Z">
              <w:r w:rsidDel="00D01640">
                <w:rPr>
                  <w:rFonts w:eastAsia="Times New Roman"/>
                  <w:lang w:val="en-US"/>
                </w:rPr>
                <w:delText xml:space="preserve">Contract </w:delText>
              </w:r>
            </w:del>
            <w:ins w:id="631" w:author="Pivonka,Fran" w:date="2015-09-10T08:17:00Z">
              <w:r w:rsidR="00D01640">
                <w:rPr>
                  <w:rFonts w:eastAsia="Times New Roman"/>
                  <w:lang w:val="en-US"/>
                </w:rPr>
                <w:t xml:space="preserve">contract </w:t>
              </w:r>
            </w:ins>
            <w:del w:id="632" w:author="Pivonka,Fran" w:date="2015-09-10T08:17:00Z">
              <w:r w:rsidDel="00D01640">
                <w:rPr>
                  <w:rFonts w:eastAsia="Times New Roman"/>
                  <w:lang w:val="en-US"/>
                </w:rPr>
                <w:delText>Provision</w:delText>
              </w:r>
            </w:del>
            <w:ins w:id="633"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ins w:id="634" w:author="Pivonka,Fran" w:date="2015-09-10T08:19: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Human readable </w:t>
            </w:r>
            <w:del w:id="635" w:author="Pivonka,Fran" w:date="2015-09-10T08:19:00Z">
              <w:r w:rsidDel="00D01640">
                <w:rPr>
                  <w:rFonts w:eastAsia="Times New Roman"/>
                  <w:lang w:val="en-US"/>
                </w:rPr>
                <w:delText xml:space="preserve">Contract </w:delText>
              </w:r>
            </w:del>
            <w:ins w:id="636" w:author="Pivonka,Fran" w:date="2015-09-10T08:19:00Z">
              <w:r w:rsidR="00D01640">
                <w:rPr>
                  <w:rFonts w:eastAsia="Times New Roman"/>
                  <w:lang w:val="en-US"/>
                </w:rPr>
                <w:t xml:space="preserve">contract </w:t>
              </w:r>
            </w:ins>
            <w:r>
              <w:rPr>
                <w:rFonts w:eastAsia="Times New Roman"/>
                <w:lang w:val="en-US"/>
              </w:rPr>
              <w:t>term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Human readable form of this </w:t>
            </w:r>
            <w:del w:id="637" w:author="Pivonka,Fran" w:date="2015-09-10T08:19:00Z">
              <w:r w:rsidDel="00D01640">
                <w:rPr>
                  <w:rFonts w:eastAsia="Times New Roman"/>
                  <w:lang w:val="en-US"/>
                </w:rPr>
                <w:delText xml:space="preserve">Contract </w:delText>
              </w:r>
            </w:del>
            <w:ins w:id="638" w:author="Pivonka,Fran" w:date="2015-09-10T08:19:00Z">
              <w:r w:rsidR="00D01640">
                <w:rPr>
                  <w:rFonts w:eastAsia="Times New Roman"/>
                  <w:lang w:val="en-US"/>
                </w:rPr>
                <w:t xml:space="preserve">contract </w:t>
              </w:r>
            </w:ins>
            <w:del w:id="639" w:author="Pivonka,Fran" w:date="2015-09-10T08:19:00Z">
              <w:r w:rsidDel="00D01640">
                <w:rPr>
                  <w:rFonts w:eastAsia="Times New Roman"/>
                  <w:lang w:val="en-US"/>
                </w:rPr>
                <w:delText>Provision</w:delText>
              </w:r>
            </w:del>
            <w:ins w:id="640" w:author="Pivonka,Fran" w:date="2015-09-10T08:19: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41" w:author="Pivonka,Fran" w:date="2015-09-10T10:53:00Z">
              <w:r w:rsidDel="00803056">
                <w:rPr>
                  <w:rFonts w:eastAsia="Times New Roman"/>
                  <w:lang w:val="en-US"/>
                </w:rPr>
                <w:delText xml:space="preserve">Term </w:delText>
              </w:r>
            </w:del>
            <w:ins w:id="642" w:author="Pivonka,Fran" w:date="2015-09-10T10:53:00Z">
              <w:r w:rsidR="00803056">
                <w:rPr>
                  <w:rFonts w:eastAsia="Times New Roman"/>
                  <w:lang w:val="en-US"/>
                </w:rPr>
                <w:t xml:space="preserve">term </w:t>
              </w:r>
            </w:ins>
            <w:del w:id="643" w:author="Pivonka,Fran" w:date="2015-09-10T10:53:00Z">
              <w:r w:rsidDel="00803056">
                <w:rPr>
                  <w:rFonts w:eastAsia="Times New Roman"/>
                  <w:lang w:val="en-US"/>
                </w:rPr>
                <w:delText xml:space="preserve">Valued </w:delText>
              </w:r>
            </w:del>
            <w:ins w:id="644" w:author="Pivonka,Fran" w:date="2015-09-10T10:53:00Z">
              <w:r w:rsidR="00803056">
                <w:rPr>
                  <w:rFonts w:eastAsia="Times New Roman"/>
                  <w:lang w:val="en-US"/>
                </w:rPr>
                <w:t xml:space="preserve">valued </w:t>
              </w:r>
            </w:ins>
            <w:del w:id="645" w:author="Pivonka,Fran" w:date="2015-09-10T10:53:00Z">
              <w:r w:rsidDel="00803056">
                <w:rPr>
                  <w:rFonts w:eastAsia="Times New Roman"/>
                  <w:lang w:val="en-US"/>
                </w:rPr>
                <w:delText>Item</w:delText>
              </w:r>
            </w:del>
            <w:ins w:id="646" w:author="Pivonka,Fran" w:date="2015-09-10T10:53:00Z">
              <w:r w:rsidR="00803056">
                <w:rPr>
                  <w:rFonts w:eastAsia="Times New Roman"/>
                  <w:lang w:val="en-US"/>
                </w:rPr>
                <w:t>item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47" w:author="Pivonka,Fran" w:date="2015-09-10T10:54:00Z">
              <w:r w:rsidDel="00803056">
                <w:rPr>
                  <w:rFonts w:eastAsia="Times New Roman"/>
                  <w:lang w:val="en-US"/>
                </w:rPr>
                <w:delText xml:space="preserve">Provision </w:delText>
              </w:r>
            </w:del>
            <w:ins w:id="648" w:author="Pivonka,Fran" w:date="2015-09-10T10:54:00Z">
              <w:r w:rsidR="00803056">
                <w:rPr>
                  <w:rFonts w:eastAsia="Times New Roman"/>
                  <w:lang w:val="en-US"/>
                </w:rPr>
                <w:t xml:space="preserve">provision </w:t>
              </w:r>
            </w:ins>
            <w:del w:id="649" w:author="Pivonka,Fran" w:date="2015-09-10T10:54:00Z">
              <w:r w:rsidDel="00803056">
                <w:rPr>
                  <w:rFonts w:eastAsia="Times New Roman"/>
                  <w:lang w:val="en-US"/>
                </w:rPr>
                <w:delText xml:space="preserve">Valued </w:delText>
              </w:r>
            </w:del>
            <w:ins w:id="650" w:author="Pivonka,Fran" w:date="2015-09-10T10:54:00Z">
              <w:r w:rsidR="00803056">
                <w:rPr>
                  <w:rFonts w:eastAsia="Times New Roman"/>
                  <w:lang w:val="en-US"/>
                </w:rPr>
                <w:t xml:space="preserve">valued </w:t>
              </w:r>
            </w:ins>
            <w:del w:id="651" w:author="Pivonka,Fran" w:date="2015-09-10T10:54:00Z">
              <w:r w:rsidDel="00803056">
                <w:rPr>
                  <w:rFonts w:eastAsia="Times New Roman"/>
                  <w:lang w:val="en-US"/>
                </w:rPr>
                <w:delText xml:space="preserve">Item </w:delText>
              </w:r>
            </w:del>
            <w:ins w:id="652" w:author="Pivonka,Fran" w:date="2015-09-10T10:54:00Z">
              <w:r w:rsidR="00803056">
                <w:rPr>
                  <w:rFonts w:eastAsia="Times New Roman"/>
                  <w:lang w:val="en-US"/>
                </w:rPr>
                <w:t xml:space="preserve">item </w:t>
              </w:r>
            </w:ins>
            <w:del w:id="653" w:author="Pivonka,Fran" w:date="2015-09-10T10:54:00Z">
              <w:r w:rsidDel="00803056">
                <w:rPr>
                  <w:rFonts w:eastAsia="Times New Roman"/>
                  <w:lang w:val="en-US"/>
                </w:rPr>
                <w:delText>List</w:delText>
              </w:r>
            </w:del>
            <w:ins w:id="654" w:author="Pivonka,Fran" w:date="2015-09-10T10:54:00Z">
              <w:r w:rsidR="00803056">
                <w:rPr>
                  <w:rFonts w:eastAsia="Times New Roman"/>
                  <w:lang w:val="en-US"/>
                </w:rPr>
                <w:t>list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55" w:author="Pivonka,Fran" w:date="2015-09-10T10:54:00Z">
              <w:r w:rsidDel="00803056">
                <w:rPr>
                  <w:rFonts w:eastAsia="Times New Roman"/>
                  <w:lang w:val="en-US"/>
                </w:rPr>
                <w:delText xml:space="preserve">Term </w:delText>
              </w:r>
            </w:del>
            <w:ins w:id="656" w:author="Pivonka,Fran" w:date="2015-09-10T10:54:00Z">
              <w:r w:rsidR="00803056">
                <w:rPr>
                  <w:rFonts w:eastAsia="Times New Roman"/>
                  <w:lang w:val="en-US"/>
                </w:rPr>
                <w:t xml:space="preserve">term </w:t>
              </w:r>
            </w:ins>
            <w:del w:id="657" w:author="Pivonka,Fran" w:date="2015-09-10T10:54:00Z">
              <w:r w:rsidDel="00803056">
                <w:rPr>
                  <w:rFonts w:eastAsia="Times New Roman"/>
                  <w:lang w:val="en-US"/>
                </w:rPr>
                <w:delText xml:space="preserve">Valued </w:delText>
              </w:r>
            </w:del>
            <w:ins w:id="658" w:author="Pivonka,Fran" w:date="2015-09-10T10:54:00Z">
              <w:r w:rsidR="00803056">
                <w:rPr>
                  <w:rFonts w:eastAsia="Times New Roman"/>
                  <w:lang w:val="en-US"/>
                </w:rPr>
                <w:t xml:space="preserve">valued </w:t>
              </w:r>
            </w:ins>
            <w:del w:id="659" w:author="Pivonka,Fran" w:date="2015-09-10T10:54:00Z">
              <w:r w:rsidDel="00803056">
                <w:rPr>
                  <w:rFonts w:eastAsia="Times New Roman"/>
                  <w:lang w:val="en-US"/>
                </w:rPr>
                <w:delText xml:space="preserve">Item </w:delText>
              </w:r>
            </w:del>
            <w:ins w:id="660" w:author="Pivonka,Fran" w:date="2015-09-10T10:54:00Z">
              <w:r w:rsidR="00803056">
                <w:rPr>
                  <w:rFonts w:eastAsia="Times New Roman"/>
                  <w:lang w:val="en-US"/>
                </w:rPr>
                <w:t xml:space="preserve">item </w:t>
              </w:r>
            </w:ins>
            <w:del w:id="661" w:author="Pivonka,Fran" w:date="2015-09-10T10:54:00Z">
              <w:r w:rsidDel="00803056">
                <w:rPr>
                  <w:rFonts w:eastAsia="Times New Roman"/>
                  <w:lang w:val="en-US"/>
                </w:rPr>
                <w:delText>Type</w:delText>
              </w:r>
            </w:del>
            <w:ins w:id="662" w:author="Pivonka,Fran" w:date="2015-09-10T10:54:00Z">
              <w:r w:rsidR="00803056">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Specific type of </w:t>
            </w:r>
            <w:del w:id="663" w:author="Pivonka,Fran" w:date="2015-09-10T08:45:00Z">
              <w:r w:rsidDel="000A51D6">
                <w:rPr>
                  <w:rFonts w:eastAsia="Times New Roman"/>
                  <w:lang w:val="en-US"/>
                </w:rPr>
                <w:delText xml:space="preserve">Contract </w:delText>
              </w:r>
            </w:del>
            <w:ins w:id="664" w:author="Pivonka,Fran" w:date="2015-09-10T08:45:00Z">
              <w:r w:rsidR="000A51D6">
                <w:rPr>
                  <w:rFonts w:eastAsia="Times New Roman"/>
                  <w:lang w:val="en-US"/>
                </w:rPr>
                <w:t xml:space="preserve">contract </w:t>
              </w:r>
            </w:ins>
            <w:del w:id="665" w:author="Pivonka,Fran" w:date="2015-09-10T08:45:00Z">
              <w:r w:rsidDel="000A51D6">
                <w:rPr>
                  <w:rFonts w:eastAsia="Times New Roman"/>
                  <w:lang w:val="en-US"/>
                </w:rPr>
                <w:delText xml:space="preserve">Provision </w:delText>
              </w:r>
            </w:del>
            <w:ins w:id="666" w:author="Pivonka,Fran" w:date="2015-09-10T08:45:00Z">
              <w:r w:rsidR="000A51D6">
                <w:rPr>
                  <w:rFonts w:eastAsia="Times New Roman"/>
                  <w:lang w:val="en-US"/>
                </w:rPr>
                <w:t xml:space="preserve">provision </w:t>
              </w:r>
            </w:ins>
            <w:del w:id="667" w:author="Pivonka,Fran" w:date="2015-09-10T08:45:00Z">
              <w:r w:rsidDel="000A51D6">
                <w:rPr>
                  <w:rFonts w:eastAsia="Times New Roman"/>
                  <w:lang w:val="en-US"/>
                </w:rPr>
                <w:delText xml:space="preserve">Valued </w:delText>
              </w:r>
            </w:del>
            <w:ins w:id="668" w:author="Pivonka,Fran" w:date="2015-09-10T08:45:00Z">
              <w:r w:rsidR="000A51D6">
                <w:rPr>
                  <w:rFonts w:eastAsia="Times New Roman"/>
                  <w:lang w:val="en-US"/>
                </w:rPr>
                <w:t xml:space="preserve">valued </w:t>
              </w:r>
            </w:ins>
            <w:del w:id="669" w:author="Pivonka,Fran" w:date="2015-09-10T08:45:00Z">
              <w:r w:rsidDel="000A51D6">
                <w:rPr>
                  <w:rFonts w:eastAsia="Times New Roman"/>
                  <w:lang w:val="en-US"/>
                </w:rPr>
                <w:delText xml:space="preserve">Item </w:delText>
              </w:r>
            </w:del>
            <w:ins w:id="670" w:author="Pivonka,Fran" w:date="2015-09-10T08:45:00Z">
              <w:r w:rsidR="000A51D6">
                <w:rPr>
                  <w:rFonts w:eastAsia="Times New Roman"/>
                  <w:lang w:val="en-US"/>
                </w:rPr>
                <w:t xml:space="preserve">item </w:t>
              </w:r>
            </w:ins>
            <w:r>
              <w:rPr>
                <w:rFonts w:eastAsia="Times New Roman"/>
                <w:lang w:val="en-US"/>
              </w:rPr>
              <w:t>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71" w:author="Pivonka,Fran" w:date="2015-09-10T10:55:00Z">
              <w:r w:rsidDel="00803056">
                <w:rPr>
                  <w:rFonts w:eastAsia="Times New Roman"/>
                  <w:lang w:val="en-US"/>
                </w:rPr>
                <w:delText xml:space="preserve">Term </w:delText>
              </w:r>
            </w:del>
            <w:ins w:id="672" w:author="Pivonka,Fran" w:date="2015-09-10T10:55:00Z">
              <w:r w:rsidR="00803056">
                <w:rPr>
                  <w:rFonts w:eastAsia="Times New Roman"/>
                  <w:lang w:val="en-US"/>
                </w:rPr>
                <w:t xml:space="preserve">term </w:t>
              </w:r>
            </w:ins>
            <w:del w:id="673" w:author="Pivonka,Fran" w:date="2015-09-10T10:55:00Z">
              <w:r w:rsidDel="00803056">
                <w:rPr>
                  <w:rFonts w:eastAsia="Times New Roman"/>
                  <w:lang w:val="en-US"/>
                </w:rPr>
                <w:delText xml:space="preserve">Valued </w:delText>
              </w:r>
            </w:del>
            <w:ins w:id="674" w:author="Pivonka,Fran" w:date="2015-09-10T10:55:00Z">
              <w:r w:rsidR="00803056">
                <w:rPr>
                  <w:rFonts w:eastAsia="Times New Roman"/>
                  <w:lang w:val="en-US"/>
                </w:rPr>
                <w:t xml:space="preserve">valued </w:t>
              </w:r>
            </w:ins>
            <w:del w:id="675" w:author="Pivonka,Fran" w:date="2015-09-10T10:55:00Z">
              <w:r w:rsidDel="00803056">
                <w:rPr>
                  <w:rFonts w:eastAsia="Times New Roman"/>
                  <w:lang w:val="en-US"/>
                </w:rPr>
                <w:delText xml:space="preserve">Item </w:delText>
              </w:r>
            </w:del>
            <w:ins w:id="676" w:author="Pivonka,Fran" w:date="2015-09-10T10:55:00Z">
              <w:r w:rsidR="00803056">
                <w:rPr>
                  <w:rFonts w:eastAsia="Times New Roman"/>
                  <w:lang w:val="en-US"/>
                </w:rPr>
                <w:t xml:space="preserve">item </w:t>
              </w:r>
            </w:ins>
            <w:del w:id="677" w:author="Pivonka,Fran" w:date="2015-09-10T10:55:00Z">
              <w:r w:rsidDel="00803056">
                <w:rPr>
                  <w:rFonts w:eastAsia="Times New Roman"/>
                  <w:lang w:val="en-US"/>
                </w:rPr>
                <w:delText>Identifier</w:delText>
              </w:r>
            </w:del>
            <w:ins w:id="678" w:author="Pivonka,Fran" w:date="2015-09-10T10:55:00Z">
              <w:r w:rsidR="0080305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Identifies a </w:t>
            </w:r>
            <w:del w:id="679" w:author="Pivonka,Fran" w:date="2015-09-10T08:46:00Z">
              <w:r w:rsidDel="000A51D6">
                <w:rPr>
                  <w:rFonts w:eastAsia="Times New Roman"/>
                  <w:lang w:val="en-US"/>
                </w:rPr>
                <w:delText xml:space="preserve">Contract </w:delText>
              </w:r>
            </w:del>
            <w:ins w:id="680" w:author="Pivonka,Fran" w:date="2015-09-10T08:46:00Z">
              <w:r w:rsidR="000A51D6">
                <w:rPr>
                  <w:rFonts w:eastAsia="Times New Roman"/>
                  <w:lang w:val="en-US"/>
                </w:rPr>
                <w:t xml:space="preserve">contract </w:t>
              </w:r>
            </w:ins>
            <w:del w:id="681" w:author="Pivonka,Fran" w:date="2015-09-10T08:46:00Z">
              <w:r w:rsidDel="000A51D6">
                <w:rPr>
                  <w:rFonts w:eastAsia="Times New Roman"/>
                  <w:lang w:val="en-US"/>
                </w:rPr>
                <w:delText xml:space="preserve">Provision </w:delText>
              </w:r>
            </w:del>
            <w:ins w:id="682" w:author="Pivonka,Fran" w:date="2015-09-10T08:46:00Z">
              <w:r w:rsidR="000A51D6">
                <w:rPr>
                  <w:rFonts w:eastAsia="Times New Roman"/>
                  <w:lang w:val="en-US"/>
                </w:rPr>
                <w:t xml:space="preserve">provision </w:t>
              </w:r>
            </w:ins>
            <w:del w:id="683" w:author="Pivonka,Fran" w:date="2015-09-10T08:46:00Z">
              <w:r w:rsidDel="000A51D6">
                <w:rPr>
                  <w:rFonts w:eastAsia="Times New Roman"/>
                  <w:lang w:val="en-US"/>
                </w:rPr>
                <w:delText xml:space="preserve">Valued </w:delText>
              </w:r>
            </w:del>
            <w:ins w:id="684" w:author="Pivonka,Fran" w:date="2015-09-10T08:46:00Z">
              <w:r w:rsidR="000A51D6">
                <w:rPr>
                  <w:rFonts w:eastAsia="Times New Roman"/>
                  <w:lang w:val="en-US"/>
                </w:rPr>
                <w:t xml:space="preserve">valued </w:t>
              </w:r>
            </w:ins>
            <w:del w:id="685" w:author="Pivonka,Fran" w:date="2015-09-10T08:46:00Z">
              <w:r w:rsidDel="000A51D6">
                <w:rPr>
                  <w:rFonts w:eastAsia="Times New Roman"/>
                  <w:lang w:val="en-US"/>
                </w:rPr>
                <w:delText xml:space="preserve">Item </w:delText>
              </w:r>
            </w:del>
            <w:ins w:id="686" w:author="Pivonka,Fran" w:date="2015-09-10T08:46:00Z">
              <w:r w:rsidR="000A51D6">
                <w:rPr>
                  <w:rFonts w:eastAsia="Times New Roman"/>
                  <w:lang w:val="en-US"/>
                </w:rPr>
                <w:t xml:space="preserve">item </w:t>
              </w:r>
            </w:ins>
            <w:r>
              <w:rPr>
                <w:rFonts w:eastAsia="Times New Roman"/>
                <w:lang w:val="en-US"/>
              </w:rPr>
              <w:t>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687" w:author="Pivonka,Fran" w:date="2015-09-10T10:55:00Z">
              <w:r w:rsidDel="00803056">
                <w:rPr>
                  <w:rFonts w:eastAsia="Times New Roman"/>
                  <w:lang w:val="en-US"/>
                </w:rPr>
                <w:delText xml:space="preserve">Term </w:delText>
              </w:r>
            </w:del>
            <w:ins w:id="688" w:author="Pivonka,Fran" w:date="2015-09-10T10:55:00Z">
              <w:r w:rsidR="00803056">
                <w:rPr>
                  <w:rFonts w:eastAsia="Times New Roman"/>
                  <w:lang w:val="en-US"/>
                </w:rPr>
                <w:t xml:space="preserve">term </w:t>
              </w:r>
            </w:ins>
            <w:del w:id="689" w:author="Pivonka,Fran" w:date="2015-09-10T10:55:00Z">
              <w:r w:rsidDel="00803056">
                <w:rPr>
                  <w:rFonts w:eastAsia="Times New Roman"/>
                  <w:lang w:val="en-US"/>
                </w:rPr>
                <w:delText xml:space="preserve">Valued </w:delText>
              </w:r>
            </w:del>
            <w:ins w:id="690" w:author="Pivonka,Fran" w:date="2015-09-10T10:55:00Z">
              <w:r w:rsidR="00803056">
                <w:rPr>
                  <w:rFonts w:eastAsia="Times New Roman"/>
                  <w:lang w:val="en-US"/>
                </w:rPr>
                <w:t xml:space="preserve">valued </w:t>
              </w:r>
            </w:ins>
            <w:del w:id="691" w:author="Pivonka,Fran" w:date="2015-09-10T10:56:00Z">
              <w:r w:rsidDel="00E8132D">
                <w:rPr>
                  <w:rFonts w:eastAsia="Times New Roman"/>
                  <w:lang w:val="en-US"/>
                </w:rPr>
                <w:delText xml:space="preserve">Item </w:delText>
              </w:r>
            </w:del>
            <w:ins w:id="692" w:author="Pivonka,Fran" w:date="2015-09-10T10:56:00Z">
              <w:r w:rsidR="00E8132D">
                <w:rPr>
                  <w:rFonts w:eastAsia="Times New Roman"/>
                  <w:lang w:val="en-US"/>
                </w:rPr>
                <w:t xml:space="preserve">item </w:t>
              </w:r>
            </w:ins>
            <w:del w:id="693" w:author="Pivonka,Fran" w:date="2015-09-10T10:56:00Z">
              <w:r w:rsidDel="00E8132D">
                <w:rPr>
                  <w:rFonts w:eastAsia="Times New Roman"/>
                  <w:lang w:val="en-US"/>
                </w:rPr>
                <w:delText xml:space="preserve">Effective </w:delText>
              </w:r>
            </w:del>
            <w:ins w:id="694" w:author="Pivonka,Fran" w:date="2015-09-10T10:56:00Z">
              <w:r w:rsidR="00E8132D">
                <w:rPr>
                  <w:rFonts w:eastAsia="Times New Roman"/>
                  <w:lang w:val="en-US"/>
                </w:rPr>
                <w:t xml:space="preserve">effective </w:t>
              </w:r>
            </w:ins>
            <w:del w:id="695" w:author="Pivonka,Fran" w:date="2015-09-10T08:46:00Z">
              <w:r w:rsidDel="000A51D6">
                <w:rPr>
                  <w:rFonts w:eastAsia="Times New Roman"/>
                  <w:lang w:val="en-US"/>
                </w:rPr>
                <w:delText>Tiem</w:delText>
              </w:r>
            </w:del>
            <w:ins w:id="696" w:author="Pivonka,Fran" w:date="2015-09-10T08:46:00Z">
              <w:r w:rsidR="00E8132D">
                <w:rPr>
                  <w:rFonts w:eastAsia="Times New Roman"/>
                  <w:lang w:val="en-US"/>
                </w:rPr>
                <w:t>t</w:t>
              </w:r>
              <w:r w:rsidR="000A51D6">
                <w:rPr>
                  <w:rFonts w:eastAsia="Times New Roman"/>
                  <w:lang w:val="en-US"/>
                </w:rPr>
                <w: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Indicates the time during which this </w:t>
            </w:r>
            <w:del w:id="697" w:author="Pivonka,Fran" w:date="2015-09-10T08:46:00Z">
              <w:r w:rsidDel="000A51D6">
                <w:rPr>
                  <w:rFonts w:eastAsia="Times New Roman"/>
                  <w:lang w:val="en-US"/>
                </w:rPr>
                <w:delText xml:space="preserve">Contract </w:delText>
              </w:r>
            </w:del>
            <w:ins w:id="698" w:author="Pivonka,Fran" w:date="2015-09-10T08:46:00Z">
              <w:r w:rsidR="000A51D6">
                <w:rPr>
                  <w:rFonts w:eastAsia="Times New Roman"/>
                  <w:lang w:val="en-US"/>
                </w:rPr>
                <w:t xml:space="preserve">contract </w:t>
              </w:r>
            </w:ins>
            <w:del w:id="699" w:author="Pivonka,Fran" w:date="2015-09-10T08:46:00Z">
              <w:r w:rsidDel="000A51D6">
                <w:rPr>
                  <w:rFonts w:eastAsia="Times New Roman"/>
                  <w:lang w:val="en-US"/>
                </w:rPr>
                <w:delText xml:space="preserve">Term </w:delText>
              </w:r>
            </w:del>
            <w:ins w:id="700" w:author="Pivonka,Fran" w:date="2015-09-10T08:46:00Z">
              <w:r w:rsidR="000A51D6">
                <w:rPr>
                  <w:rFonts w:eastAsia="Times New Roman"/>
                  <w:lang w:val="en-US"/>
                </w:rPr>
                <w:t xml:space="preserve">term </w:t>
              </w:r>
            </w:ins>
            <w:del w:id="701" w:author="Pivonka,Fran" w:date="2015-09-10T08:46:00Z">
              <w:r w:rsidDel="000A51D6">
                <w:rPr>
                  <w:rFonts w:eastAsia="Times New Roman"/>
                  <w:lang w:val="en-US"/>
                </w:rPr>
                <w:delText xml:space="preserve">ValuedItem </w:delText>
              </w:r>
            </w:del>
            <w:ins w:id="702" w:author="Pivonka,Fran" w:date="2015-09-10T08:46:00Z">
              <w:r w:rsidR="000A51D6">
                <w:rPr>
                  <w:rFonts w:eastAsia="Times New Roman"/>
                  <w:lang w:val="en-US"/>
                </w:rPr>
                <w:t xml:space="preserve">valued </w:t>
              </w:r>
            </w:ins>
            <w:ins w:id="703" w:author="Pivonka,Fran" w:date="2015-09-10T08:47:00Z">
              <w:r w:rsidR="000A51D6">
                <w:rPr>
                  <w:rFonts w:eastAsia="Times New Roman"/>
                  <w:lang w:val="en-US"/>
                </w:rPr>
                <w:t>i</w:t>
              </w:r>
            </w:ins>
            <w:ins w:id="704" w:author="Pivonka,Fran" w:date="2015-09-10T08:46:00Z">
              <w:r w:rsidR="000A51D6">
                <w:rPr>
                  <w:rFonts w:eastAsia="Times New Roman"/>
                  <w:lang w:val="en-US"/>
                </w:rPr>
                <w:t xml:space="preserve">tem </w:t>
              </w:r>
            </w:ins>
            <w:r>
              <w:rPr>
                <w:rFonts w:eastAsia="Times New Roman"/>
                <w:lang w:val="en-US"/>
              </w:rPr>
              <w:t>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05" w:author="Pivonka,Fran" w:date="2015-09-10T10:56:00Z">
              <w:r w:rsidDel="00E8132D">
                <w:rPr>
                  <w:rFonts w:eastAsia="Times New Roman"/>
                  <w:lang w:val="en-US"/>
                </w:rPr>
                <w:delText xml:space="preserve">Term </w:delText>
              </w:r>
            </w:del>
            <w:ins w:id="706" w:author="Pivonka,Fran" w:date="2015-09-10T10:56:00Z">
              <w:r w:rsidR="00E8132D">
                <w:rPr>
                  <w:rFonts w:eastAsia="Times New Roman"/>
                  <w:lang w:val="en-US"/>
                </w:rPr>
                <w:t xml:space="preserve">term </w:t>
              </w:r>
            </w:ins>
            <w:del w:id="707" w:author="Pivonka,Fran" w:date="2015-09-10T10:56:00Z">
              <w:r w:rsidDel="00E8132D">
                <w:rPr>
                  <w:rFonts w:eastAsia="Times New Roman"/>
                  <w:lang w:val="en-US"/>
                </w:rPr>
                <w:delText xml:space="preserve">Valued </w:delText>
              </w:r>
            </w:del>
            <w:ins w:id="708" w:author="Pivonka,Fran" w:date="2015-09-10T10:56:00Z">
              <w:r w:rsidR="00E8132D">
                <w:rPr>
                  <w:rFonts w:eastAsia="Times New Roman"/>
                  <w:lang w:val="en-US"/>
                </w:rPr>
                <w:t xml:space="preserve">valued </w:t>
              </w:r>
            </w:ins>
            <w:del w:id="709" w:author="Pivonka,Fran" w:date="2015-09-10T10:56:00Z">
              <w:r w:rsidDel="00E8132D">
                <w:rPr>
                  <w:rFonts w:eastAsia="Times New Roman"/>
                  <w:lang w:val="en-US"/>
                </w:rPr>
                <w:delText xml:space="preserve">Item </w:delText>
              </w:r>
            </w:del>
            <w:ins w:id="710" w:author="Pivonka,Fran" w:date="2015-09-10T10:56:00Z">
              <w:r w:rsidR="00E8132D">
                <w:rPr>
                  <w:rFonts w:eastAsia="Times New Roman"/>
                  <w:lang w:val="en-US"/>
                </w:rPr>
                <w:t xml:space="preserve">item </w:t>
              </w:r>
            </w:ins>
            <w:del w:id="711" w:author="Pivonka,Fran" w:date="2015-09-10T10:56:00Z">
              <w:r w:rsidDel="00E8132D">
                <w:rPr>
                  <w:rFonts w:eastAsia="Times New Roman"/>
                  <w:lang w:val="en-US"/>
                </w:rPr>
                <w:delText>Count</w:delText>
              </w:r>
            </w:del>
            <w:ins w:id="712" w:author="Pivonka,Fran" w:date="2015-09-10T10:56:00Z">
              <w:r w:rsidR="00E8132D">
                <w:rPr>
                  <w:rFonts w:eastAsia="Times New Roman"/>
                  <w:lang w:val="en-US"/>
                </w:rPr>
                <w:t>count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D75FB">
            <w:pPr>
              <w:rPr>
                <w:rFonts w:eastAsia="Times New Roman"/>
                <w:lang w:val="en-US"/>
              </w:rPr>
            </w:pPr>
            <w:r>
              <w:rPr>
                <w:rFonts w:eastAsia="Times New Roman"/>
                <w:lang w:val="en-US"/>
              </w:rPr>
              <w:t xml:space="preserve">Specifies the units by which the </w:t>
            </w:r>
            <w:del w:id="713" w:author="Pivonka,Fran" w:date="2015-09-10T08:47:00Z">
              <w:r w:rsidDel="000A51D6">
                <w:rPr>
                  <w:rFonts w:eastAsia="Times New Roman"/>
                  <w:lang w:val="en-US"/>
                </w:rPr>
                <w:delText xml:space="preserve">Contract </w:delText>
              </w:r>
            </w:del>
            <w:ins w:id="714" w:author="Pivonka,Fran" w:date="2015-09-10T08:47:00Z">
              <w:r w:rsidR="000A51D6">
                <w:rPr>
                  <w:rFonts w:eastAsia="Times New Roman"/>
                  <w:lang w:val="en-US"/>
                </w:rPr>
                <w:t xml:space="preserve">contract </w:t>
              </w:r>
            </w:ins>
            <w:del w:id="715" w:author="Pivonka,Fran" w:date="2015-09-10T08:47:00Z">
              <w:r w:rsidDel="000A51D6">
                <w:rPr>
                  <w:rFonts w:eastAsia="Times New Roman"/>
                  <w:lang w:val="en-US"/>
                </w:rPr>
                <w:delText xml:space="preserve">Provision </w:delText>
              </w:r>
            </w:del>
            <w:ins w:id="716" w:author="Pivonka,Fran" w:date="2015-09-10T08:47:00Z">
              <w:r w:rsidR="000A51D6">
                <w:rPr>
                  <w:rFonts w:eastAsia="Times New Roman"/>
                  <w:lang w:val="en-US"/>
                </w:rPr>
                <w:t xml:space="preserve">provision </w:t>
              </w:r>
            </w:ins>
            <w:del w:id="717" w:author="Pivonka,Fran" w:date="2015-09-10T08:47:00Z">
              <w:r w:rsidDel="000A51D6">
                <w:rPr>
                  <w:rFonts w:eastAsia="Times New Roman"/>
                  <w:lang w:val="en-US"/>
                </w:rPr>
                <w:delText xml:space="preserve">Valued </w:delText>
              </w:r>
            </w:del>
            <w:ins w:id="718" w:author="Pivonka,Fran" w:date="2015-09-10T08:47:00Z">
              <w:r w:rsidR="000A51D6">
                <w:rPr>
                  <w:rFonts w:eastAsia="Times New Roman"/>
                  <w:lang w:val="en-US"/>
                </w:rPr>
                <w:t xml:space="preserve">valued </w:t>
              </w:r>
            </w:ins>
            <w:del w:id="719" w:author="Pivonka,Fran" w:date="2015-09-10T08:47:00Z">
              <w:r w:rsidDel="000A51D6">
                <w:rPr>
                  <w:rFonts w:eastAsia="Times New Roman"/>
                  <w:lang w:val="en-US"/>
                </w:rPr>
                <w:delText xml:space="preserve">Item </w:delText>
              </w:r>
            </w:del>
            <w:ins w:id="720" w:author="Pivonka,Fran" w:date="2015-09-10T08:47:00Z">
              <w:r w:rsidR="000A51D6">
                <w:rPr>
                  <w:rFonts w:eastAsia="Times New Roman"/>
                  <w:lang w:val="en-US"/>
                </w:rPr>
                <w:t xml:space="preserve">item </w:t>
              </w:r>
            </w:ins>
            <w:r>
              <w:rPr>
                <w:rFonts w:eastAsia="Times New Roman"/>
                <w:lang w:val="en-US"/>
              </w:rPr>
              <w:t xml:space="preserve">is measured or counted, and quantifies the countable or measurable </w:t>
            </w:r>
            <w:del w:id="721" w:author="Pivonka,Fran" w:date="2015-09-10T09:13:00Z">
              <w:r w:rsidDel="009D75FB">
                <w:rPr>
                  <w:rFonts w:eastAsia="Times New Roman"/>
                  <w:lang w:val="en-US"/>
                </w:rPr>
                <w:delText xml:space="preserve">Contract </w:delText>
              </w:r>
            </w:del>
            <w:ins w:id="722" w:author="Pivonka,Fran" w:date="2015-09-10T09:13:00Z">
              <w:r w:rsidR="009D75FB">
                <w:rPr>
                  <w:rFonts w:eastAsia="Times New Roman"/>
                  <w:lang w:val="en-US"/>
                </w:rPr>
                <w:t xml:space="preserve">contract </w:t>
              </w:r>
            </w:ins>
            <w:del w:id="723" w:author="Pivonka,Fran" w:date="2015-09-10T09:13:00Z">
              <w:r w:rsidDel="009D75FB">
                <w:rPr>
                  <w:rFonts w:eastAsia="Times New Roman"/>
                  <w:lang w:val="en-US"/>
                </w:rPr>
                <w:delText xml:space="preserve">Term </w:delText>
              </w:r>
            </w:del>
            <w:ins w:id="724" w:author="Pivonka,Fran" w:date="2015-09-10T09:13:00Z">
              <w:r w:rsidR="009D75FB">
                <w:rPr>
                  <w:rFonts w:eastAsia="Times New Roman"/>
                  <w:lang w:val="en-US"/>
                </w:rPr>
                <w:t xml:space="preserve">term </w:t>
              </w:r>
            </w:ins>
            <w:del w:id="725" w:author="Pivonka,Fran" w:date="2015-09-10T09:13:00Z">
              <w:r w:rsidDel="009D75FB">
                <w:rPr>
                  <w:rFonts w:eastAsia="Times New Roman"/>
                  <w:lang w:val="en-US"/>
                </w:rPr>
                <w:delText xml:space="preserve">Valued </w:delText>
              </w:r>
            </w:del>
            <w:ins w:id="726" w:author="Pivonka,Fran" w:date="2015-09-10T09:13:00Z">
              <w:r w:rsidR="009D75FB">
                <w:rPr>
                  <w:rFonts w:eastAsia="Times New Roman"/>
                  <w:lang w:val="en-US"/>
                </w:rPr>
                <w:t xml:space="preserve">valued </w:t>
              </w:r>
            </w:ins>
            <w:del w:id="727" w:author="Pivonka,Fran" w:date="2015-09-10T09:13:00Z">
              <w:r w:rsidDel="009D75FB">
                <w:rPr>
                  <w:rFonts w:eastAsia="Times New Roman"/>
                  <w:lang w:val="en-US"/>
                </w:rPr>
                <w:delText xml:space="preserve">Item </w:delText>
              </w:r>
            </w:del>
            <w:ins w:id="728" w:author="Pivonka,Fran" w:date="2015-09-10T09:13:00Z">
              <w:r w:rsidR="009D75FB">
                <w:rPr>
                  <w:rFonts w:eastAsia="Times New Roman"/>
                  <w:lang w:val="en-US"/>
                </w:rPr>
                <w:t xml:space="preserve">item </w:t>
              </w:r>
            </w:ins>
            <w:r>
              <w:rPr>
                <w:rFonts w:eastAsia="Times New Roman"/>
                <w:lang w:val="en-US"/>
              </w:rPr>
              <w:t xml:space="preserve">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29" w:author="Pivonka,Fran" w:date="2015-09-10T10:56:00Z">
              <w:r w:rsidDel="00E8132D">
                <w:rPr>
                  <w:rFonts w:eastAsia="Times New Roman"/>
                  <w:lang w:val="en-US"/>
                </w:rPr>
                <w:delText xml:space="preserve">Term </w:delText>
              </w:r>
            </w:del>
            <w:ins w:id="730" w:author="Pivonka,Fran" w:date="2015-09-10T10:56:00Z">
              <w:r w:rsidR="00E8132D">
                <w:rPr>
                  <w:rFonts w:eastAsia="Times New Roman"/>
                  <w:lang w:val="en-US"/>
                </w:rPr>
                <w:t xml:space="preserve">term </w:t>
              </w:r>
            </w:ins>
            <w:del w:id="731" w:author="Pivonka,Fran" w:date="2015-09-10T10:57:00Z">
              <w:r w:rsidDel="00E8132D">
                <w:rPr>
                  <w:rFonts w:eastAsia="Times New Roman"/>
                  <w:lang w:val="en-US"/>
                </w:rPr>
                <w:delText xml:space="preserve">Valued </w:delText>
              </w:r>
            </w:del>
            <w:ins w:id="732" w:author="Pivonka,Fran" w:date="2015-09-10T10:57:00Z">
              <w:r w:rsidR="00E8132D">
                <w:rPr>
                  <w:rFonts w:eastAsia="Times New Roman"/>
                  <w:lang w:val="en-US"/>
                </w:rPr>
                <w:t xml:space="preserve">valued </w:t>
              </w:r>
            </w:ins>
            <w:del w:id="733" w:author="Pivonka,Fran" w:date="2015-09-10T10:57:00Z">
              <w:r w:rsidDel="00E8132D">
                <w:rPr>
                  <w:rFonts w:eastAsia="Times New Roman"/>
                  <w:lang w:val="en-US"/>
                </w:rPr>
                <w:delText xml:space="preserve">Item </w:delText>
              </w:r>
            </w:del>
            <w:ins w:id="734" w:author="Pivonka,Fran" w:date="2015-09-10T10:57:00Z">
              <w:r w:rsidR="00E8132D">
                <w:rPr>
                  <w:rFonts w:eastAsia="Times New Roman"/>
                  <w:lang w:val="en-US"/>
                </w:rPr>
                <w:t xml:space="preserve">item </w:t>
              </w:r>
            </w:ins>
            <w:r>
              <w:rPr>
                <w:rFonts w:eastAsia="Times New Roman"/>
                <w:lang w:val="en-US"/>
              </w:rPr>
              <w:t>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rsidP="009D75FB">
            <w:pPr>
              <w:rPr>
                <w:rFonts w:eastAsia="Times New Roman"/>
                <w:lang w:val="en-US"/>
              </w:rPr>
            </w:pPr>
            <w:r w:rsidRPr="009D75FB">
              <w:rPr>
                <w:rFonts w:eastAsia="Times New Roman"/>
                <w:lang w:val="en-US"/>
              </w:rPr>
              <w:t xml:space="preserve">A </w:t>
            </w:r>
            <w:del w:id="735" w:author="Pivonka,Fran" w:date="2015-09-10T09:12:00Z">
              <w:r w:rsidRPr="009D75FB" w:rsidDel="009D75FB">
                <w:rPr>
                  <w:rFonts w:eastAsia="Times New Roman"/>
                  <w:lang w:val="en-US"/>
                </w:rPr>
                <w:delText xml:space="preserve">Contract </w:delText>
              </w:r>
            </w:del>
            <w:ins w:id="736" w:author="Pivonka,Fran" w:date="2015-09-10T09:12:00Z">
              <w:r w:rsidR="009D75FB">
                <w:rPr>
                  <w:rFonts w:eastAsia="Times New Roman"/>
                  <w:lang w:val="en-US"/>
                </w:rPr>
                <w:t>c</w:t>
              </w:r>
              <w:r w:rsidR="009D75FB" w:rsidRPr="009D75FB">
                <w:rPr>
                  <w:rFonts w:eastAsia="Times New Roman"/>
                  <w:lang w:val="en-US"/>
                </w:rPr>
                <w:t xml:space="preserve">ontract </w:t>
              </w:r>
            </w:ins>
            <w:del w:id="737" w:author="Pivonka,Fran" w:date="2015-09-10T09:12:00Z">
              <w:r w:rsidRPr="009D75FB" w:rsidDel="009D75FB">
                <w:rPr>
                  <w:rFonts w:eastAsia="Times New Roman"/>
                  <w:lang w:val="en-US"/>
                </w:rPr>
                <w:delText xml:space="preserve">Provision </w:delText>
              </w:r>
            </w:del>
            <w:ins w:id="738" w:author="Pivonka,Fran" w:date="2015-09-10T09:12:00Z">
              <w:r w:rsidR="009D75FB">
                <w:rPr>
                  <w:rFonts w:eastAsia="Times New Roman"/>
                  <w:lang w:val="en-US"/>
                </w:rPr>
                <w:t>p</w:t>
              </w:r>
              <w:r w:rsidR="009D75FB" w:rsidRPr="009D75FB">
                <w:rPr>
                  <w:rFonts w:eastAsia="Times New Roman"/>
                  <w:lang w:val="en-US"/>
                </w:rPr>
                <w:t xml:space="preserve">rovision </w:t>
              </w:r>
            </w:ins>
            <w:del w:id="739" w:author="Pivonka,Fran" w:date="2015-09-10T09:12:00Z">
              <w:r w:rsidRPr="009D75FB" w:rsidDel="009D75FB">
                <w:rPr>
                  <w:rFonts w:eastAsia="Times New Roman"/>
                  <w:lang w:val="en-US"/>
                </w:rPr>
                <w:delText xml:space="preserve">Valued </w:delText>
              </w:r>
            </w:del>
            <w:ins w:id="740" w:author="Pivonka,Fran" w:date="2015-09-10T09:12:00Z">
              <w:r w:rsidR="009D75FB">
                <w:rPr>
                  <w:rFonts w:eastAsia="Times New Roman"/>
                  <w:lang w:val="en-US"/>
                </w:rPr>
                <w:t>v</w:t>
              </w:r>
              <w:r w:rsidR="009D75FB" w:rsidRPr="009D75FB">
                <w:rPr>
                  <w:rFonts w:eastAsia="Times New Roman"/>
                  <w:lang w:val="en-US"/>
                </w:rPr>
                <w:t xml:space="preserve">alued </w:t>
              </w:r>
            </w:ins>
            <w:del w:id="741" w:author="Pivonka,Fran" w:date="2015-09-10T09:13:00Z">
              <w:r w:rsidRPr="009D75FB" w:rsidDel="009D75FB">
                <w:rPr>
                  <w:rFonts w:eastAsia="Times New Roman"/>
                  <w:lang w:val="en-US"/>
                </w:rPr>
                <w:delText xml:space="preserve">Item </w:delText>
              </w:r>
            </w:del>
            <w:ins w:id="742" w:author="Pivonka,Fran" w:date="2015-09-10T09:13:00Z">
              <w:r w:rsidR="009D75FB">
                <w:rPr>
                  <w:rFonts w:eastAsia="Times New Roman"/>
                  <w:lang w:val="en-US"/>
                </w:rPr>
                <w:t>i</w:t>
              </w:r>
              <w:r w:rsidR="009D75FB" w:rsidRPr="009D75FB">
                <w:rPr>
                  <w:rFonts w:eastAsia="Times New Roman"/>
                  <w:lang w:val="en-US"/>
                </w:rPr>
                <w:t xml:space="preserve">tem </w:t>
              </w:r>
            </w:ins>
            <w:r w:rsidRPr="009D75FB">
              <w:rPr>
                <w:rFonts w:eastAsia="Times New Roman"/>
                <w:lang w:val="en-US"/>
              </w:rPr>
              <w:t>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43" w:author="Pivonka,Fran" w:date="2015-09-10T10:57:00Z">
              <w:r w:rsidDel="00E8132D">
                <w:rPr>
                  <w:rFonts w:eastAsia="Times New Roman"/>
                  <w:lang w:val="en-US"/>
                </w:rPr>
                <w:delText xml:space="preserve">Term </w:delText>
              </w:r>
            </w:del>
            <w:ins w:id="744" w:author="Pivonka,Fran" w:date="2015-09-10T10:57:00Z">
              <w:r w:rsidR="00E8132D">
                <w:rPr>
                  <w:rFonts w:eastAsia="Times New Roman"/>
                  <w:lang w:val="en-US"/>
                </w:rPr>
                <w:t xml:space="preserve">term </w:t>
              </w:r>
            </w:ins>
            <w:del w:id="745" w:author="Pivonka,Fran" w:date="2015-09-10T10:57:00Z">
              <w:r w:rsidDel="00E8132D">
                <w:rPr>
                  <w:rFonts w:eastAsia="Times New Roman"/>
                  <w:lang w:val="en-US"/>
                </w:rPr>
                <w:delText xml:space="preserve">Valued </w:delText>
              </w:r>
            </w:del>
            <w:ins w:id="746" w:author="Pivonka,Fran" w:date="2015-09-10T10:57:00Z">
              <w:r w:rsidR="00E8132D">
                <w:rPr>
                  <w:rFonts w:eastAsia="Times New Roman"/>
                  <w:lang w:val="en-US"/>
                </w:rPr>
                <w:t xml:space="preserve">valued </w:t>
              </w:r>
            </w:ins>
            <w:del w:id="747" w:author="Pivonka,Fran" w:date="2015-09-10T10:57:00Z">
              <w:r w:rsidDel="00E8132D">
                <w:rPr>
                  <w:rFonts w:eastAsia="Times New Roman"/>
                  <w:lang w:val="en-US"/>
                </w:rPr>
                <w:delText xml:space="preserve">Item </w:delText>
              </w:r>
            </w:del>
            <w:ins w:id="748" w:author="Pivonka,Fran" w:date="2015-09-10T10:57:00Z">
              <w:r w:rsidR="00E8132D">
                <w:rPr>
                  <w:rFonts w:eastAsia="Times New Roman"/>
                  <w:lang w:val="en-US"/>
                </w:rPr>
                <w:t xml:space="preserve">item </w:t>
              </w:r>
            </w:ins>
            <w:del w:id="749" w:author="Pivonka,Fran" w:date="2015-09-10T10:57:00Z">
              <w:r w:rsidDel="00E8132D">
                <w:rPr>
                  <w:rFonts w:eastAsia="Times New Roman"/>
                  <w:lang w:val="en-US"/>
                </w:rPr>
                <w:delText xml:space="preserve">Price </w:delText>
              </w:r>
            </w:del>
            <w:ins w:id="750" w:author="Pivonka,Fran" w:date="2015-09-10T10:57:00Z">
              <w:r w:rsidR="00E8132D">
                <w:rPr>
                  <w:rFonts w:eastAsia="Times New Roman"/>
                  <w:lang w:val="en-US"/>
                </w:rPr>
                <w:t xml:space="preserve">price </w:t>
              </w:r>
            </w:ins>
            <w:del w:id="751" w:author="Pivonka,Fran" w:date="2015-09-10T10:58:00Z">
              <w:r w:rsidDel="00E8132D">
                <w:rPr>
                  <w:rFonts w:eastAsia="Times New Roman"/>
                  <w:lang w:val="en-US"/>
                </w:rPr>
                <w:delText xml:space="preserve">Scaling </w:delText>
              </w:r>
            </w:del>
            <w:ins w:id="752" w:author="Pivonka,Fran" w:date="2015-09-10T10:58:00Z">
              <w:r w:rsidR="00E8132D">
                <w:rPr>
                  <w:rFonts w:eastAsia="Times New Roman"/>
                  <w:lang w:val="en-US"/>
                </w:rPr>
                <w:t xml:space="preserve">scaling </w:t>
              </w:r>
            </w:ins>
            <w:del w:id="753" w:author="Pivonka,Fran" w:date="2015-09-10T10:58:00Z">
              <w:r w:rsidDel="00E8132D">
                <w:rPr>
                  <w:rFonts w:eastAsia="Times New Roman"/>
                  <w:lang w:val="en-US"/>
                </w:rPr>
                <w:delText>Factor</w:delText>
              </w:r>
            </w:del>
            <w:ins w:id="754" w:author="Pivonka,Fran" w:date="2015-09-10T10:58:00Z">
              <w:r w:rsidR="00E8132D">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A real number that represents a multiplier used in determining the overall value of the </w:t>
            </w:r>
            <w:del w:id="755" w:author="Pivonka,Fran" w:date="2015-09-10T10:58:00Z">
              <w:r w:rsidDel="00E8132D">
                <w:rPr>
                  <w:rFonts w:eastAsia="Times New Roman"/>
                  <w:lang w:val="en-US"/>
                </w:rPr>
                <w:delText xml:space="preserve">Contract </w:delText>
              </w:r>
            </w:del>
            <w:ins w:id="756" w:author="Pivonka,Fran" w:date="2015-09-10T10:58:00Z">
              <w:r w:rsidR="00E8132D">
                <w:rPr>
                  <w:rFonts w:eastAsia="Times New Roman"/>
                  <w:lang w:val="en-US"/>
                </w:rPr>
                <w:t xml:space="preserve">contract </w:t>
              </w:r>
            </w:ins>
            <w:del w:id="757" w:author="Pivonka,Fran" w:date="2015-09-10T10:58:00Z">
              <w:r w:rsidDel="00E8132D">
                <w:rPr>
                  <w:rFonts w:eastAsia="Times New Roman"/>
                  <w:lang w:val="en-US"/>
                </w:rPr>
                <w:delText xml:space="preserve">Provision </w:delText>
              </w:r>
            </w:del>
            <w:ins w:id="758" w:author="Pivonka,Fran" w:date="2015-09-10T10:58:00Z">
              <w:r w:rsidR="00E8132D">
                <w:rPr>
                  <w:rFonts w:eastAsia="Times New Roman"/>
                  <w:lang w:val="en-US"/>
                </w:rPr>
                <w:t xml:space="preserve">provision </w:t>
              </w:r>
            </w:ins>
            <w:del w:id="759" w:author="Pivonka,Fran" w:date="2015-09-10T10:58:00Z">
              <w:r w:rsidDel="00E8132D">
                <w:rPr>
                  <w:rFonts w:eastAsia="Times New Roman"/>
                  <w:lang w:val="en-US"/>
                </w:rPr>
                <w:delText xml:space="preserve">Valued </w:delText>
              </w:r>
            </w:del>
            <w:ins w:id="760" w:author="Pivonka,Fran" w:date="2015-09-10T10:58:00Z">
              <w:r w:rsidR="00E8132D">
                <w:rPr>
                  <w:rFonts w:eastAsia="Times New Roman"/>
                  <w:lang w:val="en-US"/>
                </w:rPr>
                <w:t xml:space="preserve">valued </w:t>
              </w:r>
            </w:ins>
            <w:del w:id="761" w:author="Pivonka,Fran" w:date="2015-09-10T10:58:00Z">
              <w:r w:rsidDel="00E8132D">
                <w:rPr>
                  <w:rFonts w:eastAsia="Times New Roman"/>
                  <w:lang w:val="en-US"/>
                </w:rPr>
                <w:delText xml:space="preserve">Item </w:delText>
              </w:r>
            </w:del>
            <w:ins w:id="762" w:author="Pivonka,Fran" w:date="2015-09-10T10:58:00Z">
              <w:r w:rsidR="00E8132D">
                <w:rPr>
                  <w:rFonts w:eastAsia="Times New Roman"/>
                  <w:lang w:val="en-US"/>
                </w:rPr>
                <w:t xml:space="preserve">item </w:t>
              </w:r>
            </w:ins>
            <w:r>
              <w:rPr>
                <w:rFonts w:eastAsia="Times New Roman"/>
                <w:lang w:val="en-US"/>
              </w:rPr>
              <w:t xml:space="preserve">delivered. The concept of a </w:t>
            </w:r>
            <w:del w:id="763" w:author="Pivonka,Fran" w:date="2015-09-10T10:58:00Z">
              <w:r w:rsidDel="00E8132D">
                <w:rPr>
                  <w:rFonts w:eastAsia="Times New Roman"/>
                  <w:lang w:val="en-US"/>
                </w:rPr>
                <w:delText xml:space="preserve">Factor </w:delText>
              </w:r>
            </w:del>
            <w:ins w:id="764" w:author="Pivonka,Fran" w:date="2015-09-10T10:58:00Z">
              <w:r w:rsidR="00E8132D">
                <w:rPr>
                  <w:rFonts w:eastAsia="Times New Roman"/>
                  <w:lang w:val="en-US"/>
                </w:rPr>
                <w:t xml:space="preserve">factor </w:t>
              </w:r>
            </w:ins>
            <w:r>
              <w:rPr>
                <w:rFonts w:eastAsia="Times New Roman"/>
                <w:lang w:val="en-US"/>
              </w:rPr>
              <w:t xml:space="preserve">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65" w:author="Pivonka,Fran" w:date="2015-09-10T10:58:00Z">
              <w:r w:rsidDel="00E8132D">
                <w:rPr>
                  <w:rFonts w:eastAsia="Times New Roman"/>
                  <w:lang w:val="en-US"/>
                </w:rPr>
                <w:delText xml:space="preserve">Term </w:delText>
              </w:r>
            </w:del>
            <w:ins w:id="766" w:author="Pivonka,Fran" w:date="2015-09-10T10:58:00Z">
              <w:r w:rsidR="00E8132D">
                <w:rPr>
                  <w:rFonts w:eastAsia="Times New Roman"/>
                  <w:lang w:val="en-US"/>
                </w:rPr>
                <w:t xml:space="preserve">term </w:t>
              </w:r>
            </w:ins>
            <w:del w:id="767" w:author="Pivonka,Fran" w:date="2015-09-10T10:58:00Z">
              <w:r w:rsidDel="00E8132D">
                <w:rPr>
                  <w:rFonts w:eastAsia="Times New Roman"/>
                  <w:lang w:val="en-US"/>
                </w:rPr>
                <w:delText xml:space="preserve">Valued </w:delText>
              </w:r>
            </w:del>
            <w:ins w:id="768" w:author="Pivonka,Fran" w:date="2015-09-10T10:58:00Z">
              <w:r w:rsidR="00E8132D">
                <w:rPr>
                  <w:rFonts w:eastAsia="Times New Roman"/>
                  <w:lang w:val="en-US"/>
                </w:rPr>
                <w:t xml:space="preserve">valued </w:t>
              </w:r>
            </w:ins>
            <w:del w:id="769" w:author="Pivonka,Fran" w:date="2015-09-10T10:58:00Z">
              <w:r w:rsidDel="00E8132D">
                <w:rPr>
                  <w:rFonts w:eastAsia="Times New Roman"/>
                  <w:lang w:val="en-US"/>
                </w:rPr>
                <w:delText xml:space="preserve">Item </w:delText>
              </w:r>
            </w:del>
            <w:ins w:id="770" w:author="Pivonka,Fran" w:date="2015-09-10T10:58:00Z">
              <w:r w:rsidR="00E8132D">
                <w:rPr>
                  <w:rFonts w:eastAsia="Times New Roman"/>
                  <w:lang w:val="en-US"/>
                </w:rPr>
                <w:t xml:space="preserve">item </w:t>
              </w:r>
            </w:ins>
            <w:del w:id="771" w:author="Pivonka,Fran" w:date="2015-09-10T10:58:00Z">
              <w:r w:rsidDel="00E8132D">
                <w:rPr>
                  <w:rFonts w:eastAsia="Times New Roman"/>
                  <w:lang w:val="en-US"/>
                </w:rPr>
                <w:delText xml:space="preserve">Difficulty </w:delText>
              </w:r>
            </w:del>
            <w:ins w:id="772" w:author="Pivonka,Fran" w:date="2015-09-10T10:58:00Z">
              <w:r w:rsidR="00E8132D">
                <w:rPr>
                  <w:rFonts w:eastAsia="Times New Roman"/>
                  <w:lang w:val="en-US"/>
                </w:rPr>
                <w:t xml:space="preserve">difficulty </w:t>
              </w:r>
            </w:ins>
            <w:del w:id="773" w:author="Pivonka,Fran" w:date="2015-09-10T10:59:00Z">
              <w:r w:rsidDel="00E8132D">
                <w:rPr>
                  <w:rFonts w:eastAsia="Times New Roman"/>
                  <w:lang w:val="en-US"/>
                </w:rPr>
                <w:delText xml:space="preserve">Scaling </w:delText>
              </w:r>
            </w:del>
            <w:ins w:id="774" w:author="Pivonka,Fran" w:date="2015-09-10T10:59:00Z">
              <w:r w:rsidR="00E8132D">
                <w:rPr>
                  <w:rFonts w:eastAsia="Times New Roman"/>
                  <w:lang w:val="en-US"/>
                </w:rPr>
                <w:t xml:space="preserve">scaling </w:t>
              </w:r>
            </w:ins>
            <w:del w:id="775" w:author="Pivonka,Fran" w:date="2015-09-10T10:59:00Z">
              <w:r w:rsidDel="00E8132D">
                <w:rPr>
                  <w:rFonts w:eastAsia="Times New Roman"/>
                  <w:lang w:val="en-US"/>
                </w:rPr>
                <w:delText>Factor</w:delText>
              </w:r>
            </w:del>
            <w:ins w:id="776" w:author="Pivonka,Fran" w:date="2015-09-10T10:59:00Z">
              <w:r w:rsidR="00E8132D">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An amount that expresses the weighting (based on difficulty, cost and/or resource intensiveness) associated with the </w:t>
            </w:r>
            <w:del w:id="777" w:author="Pivonka,Fran" w:date="2015-09-10T10:59:00Z">
              <w:r w:rsidDel="00E8132D">
                <w:rPr>
                  <w:rFonts w:eastAsia="Times New Roman"/>
                  <w:lang w:val="en-US"/>
                </w:rPr>
                <w:delText xml:space="preserve">Contract </w:delText>
              </w:r>
            </w:del>
            <w:ins w:id="778" w:author="Pivonka,Fran" w:date="2015-09-10T10:59:00Z">
              <w:r w:rsidR="00E8132D">
                <w:rPr>
                  <w:rFonts w:eastAsia="Times New Roman"/>
                  <w:lang w:val="en-US"/>
                </w:rPr>
                <w:t xml:space="preserve">contract </w:t>
              </w:r>
            </w:ins>
            <w:del w:id="779" w:author="Pivonka,Fran" w:date="2015-09-10T10:59:00Z">
              <w:r w:rsidDel="00E8132D">
                <w:rPr>
                  <w:rFonts w:eastAsia="Times New Roman"/>
                  <w:lang w:val="en-US"/>
                </w:rPr>
                <w:delText xml:space="preserve">Provision </w:delText>
              </w:r>
            </w:del>
            <w:ins w:id="780" w:author="Pivonka,Fran" w:date="2015-09-10T10:59:00Z">
              <w:r w:rsidR="00E8132D">
                <w:rPr>
                  <w:rFonts w:eastAsia="Times New Roman"/>
                  <w:lang w:val="en-US"/>
                </w:rPr>
                <w:t xml:space="preserve">provision </w:t>
              </w:r>
            </w:ins>
            <w:del w:id="781" w:author="Pivonka,Fran" w:date="2015-09-10T10:59:00Z">
              <w:r w:rsidDel="00E8132D">
                <w:rPr>
                  <w:rFonts w:eastAsia="Times New Roman"/>
                  <w:lang w:val="en-US"/>
                </w:rPr>
                <w:delText xml:space="preserve">Valued </w:delText>
              </w:r>
            </w:del>
            <w:ins w:id="782" w:author="Pivonka,Fran" w:date="2015-09-10T10:59:00Z">
              <w:r w:rsidR="00E8132D">
                <w:rPr>
                  <w:rFonts w:eastAsia="Times New Roman"/>
                  <w:lang w:val="en-US"/>
                </w:rPr>
                <w:t xml:space="preserve">valued </w:t>
              </w:r>
            </w:ins>
            <w:del w:id="783" w:author="Pivonka,Fran" w:date="2015-09-10T10:59:00Z">
              <w:r w:rsidDel="00E8132D">
                <w:rPr>
                  <w:rFonts w:eastAsia="Times New Roman"/>
                  <w:lang w:val="en-US"/>
                </w:rPr>
                <w:delText xml:space="preserve">Item </w:delText>
              </w:r>
            </w:del>
            <w:ins w:id="784" w:author="Pivonka,Fran" w:date="2015-09-10T10:59:00Z">
              <w:r w:rsidR="00E8132D">
                <w:rPr>
                  <w:rFonts w:eastAsia="Times New Roman"/>
                  <w:lang w:val="en-US"/>
                </w:rPr>
                <w:t xml:space="preserve">item </w:t>
              </w:r>
            </w:ins>
            <w:r>
              <w:rPr>
                <w:rFonts w:eastAsia="Times New Roman"/>
                <w:lang w:val="en-US"/>
              </w:rPr>
              <w:t xml:space="preserve">delivered. The concept of </w:t>
            </w:r>
            <w:del w:id="785" w:author="Pivonka,Fran" w:date="2015-09-10T10:59:00Z">
              <w:r w:rsidDel="00E8132D">
                <w:rPr>
                  <w:rFonts w:eastAsia="Times New Roman"/>
                  <w:lang w:val="en-US"/>
                </w:rPr>
                <w:delText xml:space="preserve">Points </w:delText>
              </w:r>
            </w:del>
            <w:ins w:id="786" w:author="Pivonka,Fran" w:date="2015-09-10T10:59:00Z">
              <w:r w:rsidR="00E8132D">
                <w:rPr>
                  <w:rFonts w:eastAsia="Times New Roman"/>
                  <w:lang w:val="en-US"/>
                </w:rPr>
                <w:t xml:space="preserve">points </w:t>
              </w:r>
            </w:ins>
            <w:r>
              <w:rPr>
                <w:rFonts w:eastAsia="Times New Roman"/>
                <w:lang w:val="en-US"/>
              </w:rPr>
              <w:t xml:space="preserve">allows for assignment of point values for a </w:t>
            </w:r>
            <w:del w:id="787" w:author="Pivonka,Fran" w:date="2015-09-10T10:59:00Z">
              <w:r w:rsidDel="00E8132D">
                <w:rPr>
                  <w:rFonts w:eastAsia="Times New Roman"/>
                  <w:lang w:val="en-US"/>
                </w:rPr>
                <w:delText xml:space="preserve">Contract </w:delText>
              </w:r>
            </w:del>
            <w:ins w:id="788" w:author="Pivonka,Fran" w:date="2015-09-10T10:59:00Z">
              <w:r w:rsidR="00E8132D">
                <w:rPr>
                  <w:rFonts w:eastAsia="Times New Roman"/>
                  <w:lang w:val="en-US"/>
                </w:rPr>
                <w:t xml:space="preserve">contract </w:t>
              </w:r>
            </w:ins>
            <w:del w:id="789" w:author="Pivonka,Fran" w:date="2015-09-10T10:59:00Z">
              <w:r w:rsidDel="00E8132D">
                <w:rPr>
                  <w:rFonts w:eastAsia="Times New Roman"/>
                  <w:lang w:val="en-US"/>
                </w:rPr>
                <w:delText>Provision</w:delText>
              </w:r>
            </w:del>
            <w:ins w:id="790" w:author="Pivonka,Fran" w:date="2015-09-10T10:59:00Z">
              <w:r w:rsidR="00E8132D">
                <w:rPr>
                  <w:rFonts w:eastAsia="Times New Roman"/>
                  <w:lang w:val="en-US"/>
                </w:rPr>
                <w:t xml:space="preserve">provision </w:t>
              </w:r>
            </w:ins>
            <w:del w:id="791" w:author="Pivonka,Fran" w:date="2015-09-10T10:59:00Z">
              <w:r w:rsidDel="00E8132D">
                <w:rPr>
                  <w:rFonts w:eastAsia="Times New Roman"/>
                  <w:lang w:val="en-US"/>
                </w:rPr>
                <w:delText xml:space="preserve">Valued </w:delText>
              </w:r>
            </w:del>
            <w:ins w:id="792" w:author="Pivonka,Fran" w:date="2015-09-10T10:59:00Z">
              <w:r w:rsidR="00E8132D">
                <w:rPr>
                  <w:rFonts w:eastAsia="Times New Roman"/>
                  <w:lang w:val="en-US"/>
                </w:rPr>
                <w:t xml:space="preserve">valued </w:t>
              </w:r>
            </w:ins>
            <w:del w:id="793" w:author="Pivonka,Fran" w:date="2015-09-10T10:59:00Z">
              <w:r w:rsidDel="00E8132D">
                <w:rPr>
                  <w:rFonts w:eastAsia="Times New Roman"/>
                  <w:lang w:val="en-US"/>
                </w:rPr>
                <w:delText>Item</w:delText>
              </w:r>
            </w:del>
            <w:ins w:id="794" w:author="Pivonka,Fran" w:date="2015-09-10T10:59:00Z">
              <w:r w:rsidR="00E8132D">
                <w:rPr>
                  <w:rFonts w:eastAsia="Times New Roman"/>
                  <w:lang w:val="en-US"/>
                </w:rPr>
                <w:t>item</w:t>
              </w:r>
            </w:ins>
            <w:r>
              <w:rPr>
                <w:rFonts w:eastAsia="Times New Roman"/>
                <w:lang w:val="en-US"/>
              </w:rPr>
              <w:t xml:space="preserve">,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Total </w:t>
            </w:r>
            <w:del w:id="795" w:author="Pivonka,Fran" w:date="2015-09-10T11:00:00Z">
              <w:r w:rsidDel="00E8132D">
                <w:rPr>
                  <w:rFonts w:eastAsia="Times New Roman"/>
                  <w:lang w:val="en-US"/>
                </w:rPr>
                <w:delText xml:space="preserve">Contract </w:delText>
              </w:r>
            </w:del>
            <w:ins w:id="796" w:author="Pivonka,Fran" w:date="2015-09-10T11:00:00Z">
              <w:r w:rsidR="00E8132D">
                <w:rPr>
                  <w:rFonts w:eastAsia="Times New Roman"/>
                  <w:lang w:val="en-US"/>
                </w:rPr>
                <w:t xml:space="preserve">contract </w:t>
              </w:r>
            </w:ins>
            <w:del w:id="797" w:author="Pivonka,Fran" w:date="2015-09-10T11:00:00Z">
              <w:r w:rsidDel="00E8132D">
                <w:rPr>
                  <w:rFonts w:eastAsia="Times New Roman"/>
                  <w:lang w:val="en-US"/>
                </w:rPr>
                <w:delText xml:space="preserve">Term </w:delText>
              </w:r>
            </w:del>
            <w:ins w:id="798" w:author="Pivonka,Fran" w:date="2015-09-10T11:00:00Z">
              <w:r w:rsidR="00E8132D">
                <w:rPr>
                  <w:rFonts w:eastAsia="Times New Roman"/>
                  <w:lang w:val="en-US"/>
                </w:rPr>
                <w:t xml:space="preserve">term </w:t>
              </w:r>
            </w:ins>
            <w:del w:id="799" w:author="Pivonka,Fran" w:date="2015-09-10T11:00:00Z">
              <w:r w:rsidDel="00E8132D">
                <w:rPr>
                  <w:rFonts w:eastAsia="Times New Roman"/>
                  <w:lang w:val="en-US"/>
                </w:rPr>
                <w:delText xml:space="preserve">Valued </w:delText>
              </w:r>
            </w:del>
            <w:ins w:id="800" w:author="Pivonka,Fran" w:date="2015-09-10T11:00:00Z">
              <w:r w:rsidR="00E8132D">
                <w:rPr>
                  <w:rFonts w:eastAsia="Times New Roman"/>
                  <w:lang w:val="en-US"/>
                </w:rPr>
                <w:t xml:space="preserve">valued </w:t>
              </w:r>
            </w:ins>
            <w:del w:id="801" w:author="Pivonka,Fran" w:date="2015-09-10T11:00:00Z">
              <w:r w:rsidDel="00E8132D">
                <w:rPr>
                  <w:rFonts w:eastAsia="Times New Roman"/>
                  <w:lang w:val="en-US"/>
                </w:rPr>
                <w:delText xml:space="preserve">Item </w:delText>
              </w:r>
            </w:del>
            <w:ins w:id="802" w:author="Pivonka,Fran" w:date="2015-09-10T11:00:00Z">
              <w:r w:rsidR="00E8132D">
                <w:rPr>
                  <w:rFonts w:eastAsia="Times New Roman"/>
                  <w:lang w:val="en-US"/>
                </w:rPr>
                <w:t xml:space="preserve">item </w:t>
              </w:r>
            </w:ins>
            <w:del w:id="803" w:author="Pivonka,Fran" w:date="2015-09-10T11:00:00Z">
              <w:r w:rsidDel="00E8132D">
                <w:rPr>
                  <w:rFonts w:eastAsia="Times New Roman"/>
                  <w:lang w:val="en-US"/>
                </w:rPr>
                <w:delText>Value</w:delText>
              </w:r>
            </w:del>
            <w:ins w:id="804" w:author="Pivonka,Fran" w:date="2015-09-10T11:00:00Z">
              <w:r w:rsidR="00E8132D">
                <w:rPr>
                  <w:rFonts w:eastAsia="Times New Roman"/>
                  <w:lang w:val="en-US"/>
                </w:rPr>
                <w:t>value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Expresses the product of the </w:t>
            </w:r>
            <w:del w:id="805" w:author="Pivonka,Fran" w:date="2015-09-10T11:00:00Z">
              <w:r w:rsidDel="00E8132D">
                <w:rPr>
                  <w:rFonts w:eastAsia="Times New Roman"/>
                  <w:lang w:val="en-US"/>
                </w:rPr>
                <w:delText xml:space="preserve">Contract </w:delText>
              </w:r>
            </w:del>
            <w:ins w:id="806" w:author="Pivonka,Fran" w:date="2015-09-10T11:00:00Z">
              <w:r w:rsidR="00E8132D">
                <w:rPr>
                  <w:rFonts w:eastAsia="Times New Roman"/>
                  <w:lang w:val="en-US"/>
                </w:rPr>
                <w:t xml:space="preserve">contract </w:t>
              </w:r>
            </w:ins>
            <w:del w:id="807" w:author="Pivonka,Fran" w:date="2015-09-10T11:00:00Z">
              <w:r w:rsidDel="00E8132D">
                <w:rPr>
                  <w:rFonts w:eastAsia="Times New Roman"/>
                  <w:lang w:val="en-US"/>
                </w:rPr>
                <w:delText xml:space="preserve">Provision </w:delText>
              </w:r>
            </w:del>
            <w:ins w:id="808" w:author="Pivonka,Fran" w:date="2015-09-10T11:00:00Z">
              <w:r w:rsidR="00E8132D">
                <w:rPr>
                  <w:rFonts w:eastAsia="Times New Roman"/>
                  <w:lang w:val="en-US"/>
                </w:rPr>
                <w:t xml:space="preserve">provision </w:t>
              </w:r>
            </w:ins>
            <w:del w:id="809" w:author="Pivonka,Fran" w:date="2015-09-10T11:00:00Z">
              <w:r w:rsidDel="00E8132D">
                <w:rPr>
                  <w:rFonts w:eastAsia="Times New Roman"/>
                  <w:lang w:val="en-US"/>
                </w:rPr>
                <w:delText xml:space="preserve">Valued </w:delText>
              </w:r>
            </w:del>
            <w:ins w:id="810" w:author="Pivonka,Fran" w:date="2015-09-10T11:00:00Z">
              <w:r w:rsidR="00E8132D">
                <w:rPr>
                  <w:rFonts w:eastAsia="Times New Roman"/>
                  <w:lang w:val="en-US"/>
                </w:rPr>
                <w:t xml:space="preserve">valued </w:t>
              </w:r>
            </w:ins>
            <w:del w:id="811" w:author="Pivonka,Fran" w:date="2015-09-10T11:00:00Z">
              <w:r w:rsidDel="00E8132D">
                <w:rPr>
                  <w:rFonts w:eastAsia="Times New Roman"/>
                  <w:lang w:val="en-US"/>
                </w:rPr>
                <w:delText xml:space="preserve">Item </w:delText>
              </w:r>
            </w:del>
            <w:ins w:id="812" w:author="Pivonka,Fran" w:date="2015-09-10T11:00:00Z">
              <w:r w:rsidR="00E8132D">
                <w:rPr>
                  <w:rFonts w:eastAsia="Times New Roman"/>
                  <w:lang w:val="en-US"/>
                </w:rPr>
                <w:t xml:space="preserve">item </w:t>
              </w:r>
            </w:ins>
            <w:r>
              <w:rPr>
                <w:rFonts w:eastAsia="Times New Roman"/>
                <w:lang w:val="en-US"/>
              </w:rPr>
              <w:t>unit</w:t>
            </w:r>
            <w:ins w:id="813" w:author="Pivonka,Fran" w:date="2015-09-10T11:00:00Z">
              <w:r w:rsidR="00E8132D">
                <w:rPr>
                  <w:rFonts w:eastAsia="Times New Roman"/>
                  <w:lang w:val="en-US"/>
                </w:rPr>
                <w:t xml:space="preserve"> </w:t>
              </w:r>
            </w:ins>
            <w:del w:id="814" w:author="Pivonka,Fran" w:date="2015-09-10T11:00:00Z">
              <w:r w:rsidDel="00E8132D">
                <w:rPr>
                  <w:rFonts w:eastAsia="Times New Roman"/>
                  <w:lang w:val="en-US"/>
                </w:rPr>
                <w:delText xml:space="preserve">Quantity </w:delText>
              </w:r>
            </w:del>
            <w:ins w:id="815" w:author="Pivonka,Fran" w:date="2015-09-10T11:00:00Z">
              <w:r w:rsidR="00E8132D">
                <w:rPr>
                  <w:rFonts w:eastAsia="Times New Roman"/>
                  <w:lang w:val="en-US"/>
                </w:rPr>
                <w:t xml:space="preserve">quantity </w:t>
              </w:r>
            </w:ins>
            <w:r>
              <w:rPr>
                <w:rFonts w:eastAsia="Times New Roman"/>
                <w:lang w:val="en-US"/>
              </w:rPr>
              <w:t>and the unit</w:t>
            </w:r>
            <w:ins w:id="816" w:author="Pivonka,Fran" w:date="2015-09-10T11:00:00Z">
              <w:r w:rsidR="00E8132D">
                <w:rPr>
                  <w:rFonts w:eastAsia="Times New Roman"/>
                  <w:lang w:val="en-US"/>
                </w:rPr>
                <w:t xml:space="preserve"> </w:t>
              </w:r>
            </w:ins>
            <w:del w:id="817" w:author="Pivonka,Fran" w:date="2015-09-10T11:01:00Z">
              <w:r w:rsidDel="00E8132D">
                <w:rPr>
                  <w:rFonts w:eastAsia="Times New Roman"/>
                  <w:lang w:val="en-US"/>
                </w:rPr>
                <w:delText>Price</w:delText>
              </w:r>
            </w:del>
            <w:ins w:id="818" w:author="Pivonka,Fran" w:date="2015-09-10T11:01:00Z">
              <w:r w:rsidR="00E8132D">
                <w:rPr>
                  <w:rFonts w:eastAsia="Times New Roman"/>
                  <w:lang w:val="en-US"/>
                </w:rPr>
                <w:t xml:space="preserve">price </w:t>
              </w:r>
            </w:ins>
            <w:del w:id="819" w:author="Pivonka,Fran" w:date="2015-09-10T11:01:00Z">
              <w:r w:rsidDel="00E8132D">
                <w:rPr>
                  <w:rFonts w:eastAsia="Times New Roman"/>
                  <w:lang w:val="en-US"/>
                </w:rPr>
                <w:delText>Amt</w:delText>
              </w:r>
            </w:del>
            <w:ins w:id="820" w:author="Pivonka,Fran" w:date="2015-09-10T11:01:00Z">
              <w:r w:rsidR="00E8132D">
                <w:rPr>
                  <w:rFonts w:eastAsia="Times New Roman"/>
                  <w:lang w:val="en-US"/>
                </w:rPr>
                <w:t>amount</w:t>
              </w:r>
            </w:ins>
            <w:r>
              <w:rPr>
                <w:rFonts w:eastAsia="Times New Roman"/>
                <w:lang w:val="en-US"/>
              </w:rPr>
              <w:t xml:space="preserve">. For example, the formula: unit </w:t>
            </w:r>
            <w:del w:id="821" w:author="Pivonka,Fran" w:date="2015-09-10T11:01:00Z">
              <w:r w:rsidDel="00E8132D">
                <w:rPr>
                  <w:rFonts w:eastAsia="Times New Roman"/>
                  <w:lang w:val="en-US"/>
                </w:rPr>
                <w:delText xml:space="preserve">Quantity </w:delText>
              </w:r>
            </w:del>
            <w:ins w:id="822" w:author="Pivonka,Fran" w:date="2015-09-10T11:01:00Z">
              <w:r w:rsidR="00E8132D">
                <w:rPr>
                  <w:rFonts w:eastAsia="Times New Roman"/>
                  <w:lang w:val="en-US"/>
                </w:rPr>
                <w:t xml:space="preserve">quantity </w:t>
              </w:r>
            </w:ins>
            <w:r>
              <w:rPr>
                <w:rFonts w:eastAsia="Times New Roman"/>
                <w:lang w:val="en-US"/>
              </w:rPr>
              <w:t xml:space="preserve">* unit </w:t>
            </w:r>
            <w:del w:id="823" w:author="Pivonka,Fran" w:date="2015-09-10T11:01:00Z">
              <w:r w:rsidDel="00E8132D">
                <w:rPr>
                  <w:rFonts w:eastAsia="Times New Roman"/>
                  <w:lang w:val="en-US"/>
                </w:rPr>
                <w:delText xml:space="preserve">Price </w:delText>
              </w:r>
            </w:del>
            <w:ins w:id="824" w:author="Pivonka,Fran" w:date="2015-09-10T11:01:00Z">
              <w:r w:rsidR="00E8132D">
                <w:rPr>
                  <w:rFonts w:eastAsia="Times New Roman"/>
                  <w:lang w:val="en-US"/>
                </w:rPr>
                <w:t xml:space="preserve">price </w:t>
              </w:r>
            </w:ins>
            <w:r>
              <w:rPr>
                <w:rFonts w:eastAsia="Times New Roman"/>
                <w:lang w:val="en-US"/>
              </w:rPr>
              <w:t>(</w:t>
            </w:r>
            <w:del w:id="825" w:author="Pivonka,Fran" w:date="2015-09-10T11:01:00Z">
              <w:r w:rsidDel="00E8132D">
                <w:rPr>
                  <w:rFonts w:eastAsia="Times New Roman"/>
                  <w:lang w:val="en-US"/>
                </w:rPr>
                <w:delText xml:space="preserve">Cost </w:delText>
              </w:r>
            </w:del>
            <w:ins w:id="826" w:author="Pivonka,Fran" w:date="2015-09-10T11:01:00Z">
              <w:r w:rsidR="00E8132D">
                <w:rPr>
                  <w:rFonts w:eastAsia="Times New Roman"/>
                  <w:lang w:val="en-US"/>
                </w:rPr>
                <w:t xml:space="preserve">cost </w:t>
              </w:r>
            </w:ins>
            <w:r>
              <w:rPr>
                <w:rFonts w:eastAsia="Times New Roman"/>
                <w:lang w:val="en-US"/>
              </w:rPr>
              <w:t xml:space="preserve">per </w:t>
            </w:r>
            <w:del w:id="827" w:author="Pivonka,Fran" w:date="2015-09-10T11:01:00Z">
              <w:r w:rsidDel="00E8132D">
                <w:rPr>
                  <w:rFonts w:eastAsia="Times New Roman"/>
                  <w:lang w:val="en-US"/>
                </w:rPr>
                <w:delText>Point</w:delText>
              </w:r>
            </w:del>
            <w:ins w:id="828" w:author="Pivonka,Fran" w:date="2015-09-10T11:01:00Z">
              <w:r w:rsidR="00E8132D">
                <w:rPr>
                  <w:rFonts w:eastAsia="Times New Roman"/>
                  <w:lang w:val="en-US"/>
                </w:rPr>
                <w:t>point</w:t>
              </w:r>
            </w:ins>
            <w:r>
              <w:rPr>
                <w:rFonts w:eastAsia="Times New Roman"/>
                <w:lang w:val="en-US"/>
              </w:rPr>
              <w:t xml:space="preserve">) * factor </w:t>
            </w:r>
            <w:del w:id="829" w:author="Pivonka,Fran" w:date="2015-09-10T11:01:00Z">
              <w:r w:rsidDel="00E8132D">
                <w:rPr>
                  <w:rFonts w:eastAsia="Times New Roman"/>
                  <w:lang w:val="en-US"/>
                </w:rPr>
                <w:delText xml:space="preserve">Number </w:delText>
              </w:r>
            </w:del>
            <w:ins w:id="830" w:author="Pivonka,Fran" w:date="2015-09-10T11:01:00Z">
              <w:r w:rsidR="00E8132D">
                <w:rPr>
                  <w:rFonts w:eastAsia="Times New Roman"/>
                  <w:lang w:val="en-US"/>
                </w:rPr>
                <w:t xml:space="preserve">number </w:t>
              </w:r>
            </w:ins>
            <w:r>
              <w:rPr>
                <w:rFonts w:eastAsia="Times New Roman"/>
                <w:lang w:val="en-US"/>
              </w:rPr>
              <w:t xml:space="preserve">* points = net </w:t>
            </w:r>
            <w:del w:id="831" w:author="Pivonka,Fran" w:date="2015-09-10T11:01:00Z">
              <w:r w:rsidDel="00E8132D">
                <w:rPr>
                  <w:rFonts w:eastAsia="Times New Roman"/>
                  <w:lang w:val="en-US"/>
                </w:rPr>
                <w:delText>Amount</w:delText>
              </w:r>
            </w:del>
            <w:ins w:id="832" w:author="Pivonka,Fran" w:date="2015-09-10T11:01:00Z">
              <w:r w:rsidR="00E8132D">
                <w:rPr>
                  <w:rFonts w:eastAsia="Times New Roman"/>
                  <w:lang w:val="en-US"/>
                </w:rPr>
                <w:t>amount</w:t>
              </w:r>
            </w:ins>
            <w:r>
              <w:rPr>
                <w:rFonts w:eastAsia="Times New Roman"/>
                <w:lang w:val="en-US"/>
              </w:rPr>
              <w:t xml:space="preserve">.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Nested </w:t>
            </w:r>
            <w:del w:id="833" w:author="Pivonka,Fran" w:date="2015-09-10T11:03:00Z">
              <w:r w:rsidDel="00686192">
                <w:rPr>
                  <w:rFonts w:eastAsia="Times New Roman"/>
                  <w:lang w:val="en-US"/>
                </w:rPr>
                <w:delText xml:space="preserve">Contract </w:delText>
              </w:r>
            </w:del>
            <w:ins w:id="834" w:author="Pivonka,Fran" w:date="2015-09-10T11:03:00Z">
              <w:r w:rsidR="00686192">
                <w:rPr>
                  <w:rFonts w:eastAsia="Times New Roman"/>
                  <w:lang w:val="en-US"/>
                </w:rPr>
                <w:t xml:space="preserve">contract </w:t>
              </w:r>
            </w:ins>
            <w:del w:id="835" w:author="Pivonka,Fran" w:date="2015-09-10T11:03:00Z">
              <w:r w:rsidDel="00686192">
                <w:rPr>
                  <w:rFonts w:eastAsia="Times New Roman"/>
                  <w:lang w:val="en-US"/>
                </w:rPr>
                <w:delText xml:space="preserve">Term </w:delText>
              </w:r>
            </w:del>
            <w:ins w:id="836" w:author="Pivonka,Fran" w:date="2015-09-10T11:03:00Z">
              <w:r w:rsidR="00686192">
                <w:rPr>
                  <w:rFonts w:eastAsia="Times New Roman"/>
                  <w:lang w:val="en-US"/>
                </w:rPr>
                <w:t xml:space="preserve">term </w:t>
              </w:r>
            </w:ins>
            <w:del w:id="837" w:author="Pivonka,Fran" w:date="2015-09-10T11:03:00Z">
              <w:r w:rsidDel="00686192">
                <w:rPr>
                  <w:rFonts w:eastAsia="Times New Roman"/>
                  <w:lang w:val="en-US"/>
                </w:rPr>
                <w:delText>Group</w:delText>
              </w:r>
            </w:del>
            <w:ins w:id="838" w:author="Pivonka,Fran" w:date="2015-09-10T11:03:00Z">
              <w:r w:rsidR="00686192">
                <w:rPr>
                  <w:rFonts w:eastAsia="Times New Roman"/>
                  <w:lang w:val="en-US"/>
                </w:rPr>
                <w:t>group</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Nested group of </w:t>
            </w:r>
            <w:del w:id="839" w:author="Pivonka,Fran" w:date="2015-09-10T11:03:00Z">
              <w:r w:rsidDel="00686192">
                <w:rPr>
                  <w:rFonts w:eastAsia="Times New Roman"/>
                  <w:lang w:val="en-US"/>
                </w:rPr>
                <w:delText xml:space="preserve">Contract </w:delText>
              </w:r>
            </w:del>
            <w:ins w:id="840" w:author="Pivonka,Fran" w:date="2015-09-10T11:03:00Z">
              <w:r w:rsidR="00686192">
                <w:rPr>
                  <w:rFonts w:eastAsia="Times New Roman"/>
                  <w:lang w:val="en-US"/>
                </w:rPr>
                <w:t xml:space="preserve">contract </w:t>
              </w:r>
            </w:ins>
            <w:del w:id="841" w:author="Pivonka,Fran" w:date="2015-09-10T11:03:00Z">
              <w:r w:rsidDel="00686192">
                <w:rPr>
                  <w:rFonts w:eastAsia="Times New Roman"/>
                  <w:lang w:val="en-US"/>
                </w:rPr>
                <w:delText>Provisions</w:delText>
              </w:r>
            </w:del>
            <w:ins w:id="842" w:author="Pivonka,Fran" w:date="2015-09-10T11:03:00Z">
              <w:r w:rsidR="00686192">
                <w:rPr>
                  <w:rFonts w:eastAsia="Times New Roman"/>
                  <w:lang w:val="en-US"/>
                </w:rPr>
                <w:t>provisions</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Contract.binding[x]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Binding </w:t>
            </w:r>
            <w:del w:id="843" w:author="Pivonka,Fran" w:date="2015-09-10T11:03:00Z">
              <w:r w:rsidDel="00686192">
                <w:rPr>
                  <w:rFonts w:eastAsia="Times New Roman"/>
                  <w:lang w:val="en-US"/>
                </w:rPr>
                <w:delText>Contract</w:delText>
              </w:r>
            </w:del>
            <w:ins w:id="844" w:author="Pivonka,Fran" w:date="2015-09-10T11:03:00Z">
              <w:r w:rsidR="00686192">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del w:id="845" w:author="Pivonka,Fran" w:date="2015-09-10T11:03:00Z">
              <w:r w:rsidDel="00686192">
                <w:rPr>
                  <w:rFonts w:eastAsia="Times New Roman"/>
                  <w:lang w:val="en-US"/>
                </w:rPr>
                <w:delText xml:space="preserve">Legally binding Contract: </w:delText>
              </w:r>
            </w:del>
            <w:r>
              <w:rPr>
                <w:rFonts w:eastAsia="Times New Roman"/>
                <w:lang w:val="en-US"/>
              </w:rPr>
              <w:t xml:space="preserve">This is the signed and legally recognized representation of the </w:t>
            </w:r>
            <w:del w:id="846" w:author="Pivonka,Fran" w:date="2015-09-10T11:04:00Z">
              <w:r w:rsidDel="00686192">
                <w:rPr>
                  <w:rFonts w:eastAsia="Times New Roman"/>
                  <w:lang w:val="en-US"/>
                </w:rPr>
                <w:delText>Contract</w:delText>
              </w:r>
            </w:del>
            <w:ins w:id="847" w:author="Pivonka,Fran" w:date="2015-09-10T11:04:00Z">
              <w:r w:rsidR="00686192">
                <w:rPr>
                  <w:rFonts w:eastAsia="Times New Roman"/>
                  <w:lang w:val="en-US"/>
                </w:rPr>
                <w:t>contract</w:t>
              </w:r>
            </w:ins>
            <w:r>
              <w:rPr>
                <w:rFonts w:eastAsia="Times New Roman"/>
                <w:lang w:val="en-US"/>
              </w:rPr>
              <w:t xml:space="preserve">, which is considered the "source of </w:t>
            </w:r>
            <w:r>
              <w:rPr>
                <w:rFonts w:eastAsia="Times New Roman"/>
                <w:lang w:val="en-US"/>
              </w:rPr>
              <w:lastRenderedPageBreak/>
              <w:t xml:space="preserve">truth" and which would be the basis for legal action related to enforcement of this </w:t>
            </w:r>
            <w:del w:id="848" w:author="Pivonka,Fran" w:date="2015-09-10T11:04:00Z">
              <w:r w:rsidDel="00686192">
                <w:rPr>
                  <w:rFonts w:eastAsia="Times New Roman"/>
                  <w:lang w:val="en-US"/>
                </w:rPr>
                <w:delText>Contract</w:delText>
              </w:r>
            </w:del>
            <w:ins w:id="849" w:author="Pivonka,Fran" w:date="2015-09-10T11:04:00Z">
              <w:r w:rsidR="00686192">
                <w:rPr>
                  <w:rFonts w:eastAsia="Times New Roman"/>
                  <w:lang w:val="en-US"/>
                </w:rPr>
                <w:t>contract</w:t>
              </w:r>
            </w:ins>
            <w:r>
              <w:rPr>
                <w:rFonts w:eastAsia="Times New Roman"/>
                <w:lang w:val="en-US"/>
              </w:rPr>
              <w:t xml:space="preserv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Contract.friendly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Contract </w:t>
            </w:r>
            <w:del w:id="850" w:author="Pivonka,Fran" w:date="2015-09-10T11:04:00Z">
              <w:r w:rsidDel="00686192">
                <w:rPr>
                  <w:rFonts w:eastAsia="Times New Roman"/>
                  <w:lang w:val="en-US"/>
                </w:rPr>
                <w:delText xml:space="preserve">Friendly </w:delText>
              </w:r>
            </w:del>
            <w:ins w:id="851" w:author="Pivonka,Fran" w:date="2015-09-10T11:04:00Z">
              <w:r w:rsidR="00686192">
                <w:rPr>
                  <w:rFonts w:eastAsia="Times New Roman"/>
                  <w:lang w:val="en-US"/>
                </w:rPr>
                <w:t xml:space="preserve">friendly </w:t>
              </w:r>
            </w:ins>
            <w:del w:id="852" w:author="Pivonka,Fran" w:date="2015-09-10T11:04:00Z">
              <w:r w:rsidDel="00686192">
                <w:rPr>
                  <w:rFonts w:eastAsia="Times New Roman"/>
                  <w:lang w:val="en-US"/>
                </w:rPr>
                <w:delText>Language</w:delText>
              </w:r>
            </w:del>
            <w:ins w:id="853" w:author="Pivonka,Fran" w:date="2015-09-10T11:04:00Z">
              <w:r w:rsidR="00686192">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r>
              <w:rPr>
                <w:rFonts w:eastAsia="Times New Roman"/>
                <w:lang w:val="en-US"/>
              </w:rPr>
              <w:t>The "patient friendly language" version</w:t>
            </w:r>
            <w:ins w:id="854" w:author="Pivonka,Fran" w:date="2015-09-10T11:04:00Z">
              <w:r w:rsidR="00686192">
                <w:rPr>
                  <w:rFonts w:eastAsia="Times New Roman"/>
                  <w:lang w:val="en-US"/>
                </w:rPr>
                <w:t xml:space="preserve"> </w:t>
              </w:r>
            </w:ins>
            <w:r>
              <w:rPr>
                <w:rFonts w:eastAsia="Times New Roman"/>
                <w:lang w:val="en-US"/>
              </w:rPr>
              <w:t xml:space="preserve">of the </w:t>
            </w:r>
            <w:del w:id="855" w:author="Pivonka,Fran" w:date="2015-09-10T11:04:00Z">
              <w:r w:rsidDel="00686192">
                <w:rPr>
                  <w:rFonts w:eastAsia="Times New Roman"/>
                  <w:lang w:val="en-US"/>
                </w:rPr>
                <w:delText xml:space="preserve">Contract </w:delText>
              </w:r>
            </w:del>
            <w:ins w:id="856" w:author="Pivonka,Fran" w:date="2015-09-10T11:04:00Z">
              <w:r w:rsidR="00686192">
                <w:rPr>
                  <w:rFonts w:eastAsia="Times New Roman"/>
                  <w:lang w:val="en-US"/>
                </w:rPr>
                <w:t xml:space="preserve">contract </w:t>
              </w:r>
            </w:ins>
            <w:r>
              <w:rPr>
                <w:rFonts w:eastAsia="Times New Roman"/>
                <w:lang w:val="en-US"/>
              </w:rPr>
              <w:t xml:space="preserve">in whole or in parts. "Patient friendly language" </w:t>
            </w:r>
            <w:del w:id="857" w:author="Pivonka,Fran" w:date="2015-09-10T11:05:00Z">
              <w:r w:rsidDel="00686192">
                <w:rPr>
                  <w:rFonts w:eastAsia="Times New Roman"/>
                  <w:lang w:val="en-US"/>
                </w:rPr>
                <w:delText>means the</w:delText>
              </w:r>
            </w:del>
            <w:ins w:id="858" w:author="Pivonka,Fran" w:date="2015-09-10T11:05:00Z">
              <w:r w:rsidR="00686192">
                <w:rPr>
                  <w:rFonts w:eastAsia="Times New Roman"/>
                  <w:lang w:val="en-US"/>
                </w:rPr>
                <w:t>is a</w:t>
              </w:r>
            </w:ins>
            <w:r>
              <w:rPr>
                <w:rFonts w:eastAsia="Times New Roman"/>
                <w:lang w:val="en-US"/>
              </w:rPr>
              <w:t xml:space="preserve"> representation of the </w:t>
            </w:r>
            <w:del w:id="859" w:author="Pivonka,Fran" w:date="2015-09-10T11:04:00Z">
              <w:r w:rsidDel="00686192">
                <w:rPr>
                  <w:rFonts w:eastAsia="Times New Roman"/>
                  <w:lang w:val="en-US"/>
                </w:rPr>
                <w:delText xml:space="preserve">Contract </w:delText>
              </w:r>
            </w:del>
            <w:ins w:id="860" w:author="Pivonka,Fran" w:date="2015-09-10T11:04:00Z">
              <w:r w:rsidR="00686192">
                <w:rPr>
                  <w:rFonts w:eastAsia="Times New Roman"/>
                  <w:lang w:val="en-US"/>
                </w:rPr>
                <w:t xml:space="preserve">contract </w:t>
              </w:r>
            </w:ins>
            <w:r>
              <w:rPr>
                <w:rFonts w:eastAsia="Times New Roman"/>
                <w:lang w:val="en-US"/>
              </w:rPr>
              <w:t xml:space="preserve">and </w:t>
            </w:r>
            <w:del w:id="861" w:author="Pivonka,Fran" w:date="2015-09-10T11:04:00Z">
              <w:r w:rsidDel="00686192">
                <w:rPr>
                  <w:rFonts w:eastAsia="Times New Roman"/>
                  <w:lang w:val="en-US"/>
                </w:rPr>
                <w:delText xml:space="preserve">Contract </w:delText>
              </w:r>
            </w:del>
            <w:ins w:id="862" w:author="Pivonka,Fran" w:date="2015-09-10T11:04:00Z">
              <w:r w:rsidR="00686192">
                <w:rPr>
                  <w:rFonts w:eastAsia="Times New Roman"/>
                  <w:lang w:val="en-US"/>
                </w:rPr>
                <w:t xml:space="preserve">contract </w:t>
              </w:r>
            </w:ins>
            <w:del w:id="863" w:author="Pivonka,Fran" w:date="2015-09-10T11:04:00Z">
              <w:r w:rsidDel="00686192">
                <w:rPr>
                  <w:rFonts w:eastAsia="Times New Roman"/>
                  <w:lang w:val="en-US"/>
                </w:rPr>
                <w:delText xml:space="preserve">Provisions </w:delText>
              </w:r>
            </w:del>
            <w:ins w:id="864" w:author="Pivonka,Fran" w:date="2015-09-10T11:04:00Z">
              <w:r w:rsidR="00686192">
                <w:rPr>
                  <w:rFonts w:eastAsia="Times New Roman"/>
                  <w:lang w:val="en-US"/>
                </w:rPr>
                <w:t xml:space="preserve">provisions </w:t>
              </w:r>
            </w:ins>
            <w:del w:id="865" w:author="Pivonka,Fran" w:date="2015-09-10T11:05:00Z">
              <w:r w:rsidDel="00686192">
                <w:rPr>
                  <w:rFonts w:eastAsia="Times New Roman"/>
                  <w:lang w:val="en-US"/>
                </w:rPr>
                <w:delText xml:space="preserve">in a manner </w:delText>
              </w:r>
            </w:del>
            <w:r>
              <w:rPr>
                <w:rFonts w:eastAsia="Times New Roman"/>
                <w:lang w:val="en-US"/>
              </w:rPr>
              <w:t xml:space="preserve">that is readily accessible and understandable by a layperson in accordance with best practices for communication styles that ensure </w:t>
            </w:r>
            <w:del w:id="866" w:author="Pivonka,Fran" w:date="2015-09-10T11:05:00Z">
              <w:r w:rsidDel="00686192">
                <w:rPr>
                  <w:rFonts w:eastAsia="Times New Roman"/>
                  <w:lang w:val="en-US"/>
                </w:rPr>
                <w:delText xml:space="preserve">that </w:delText>
              </w:r>
            </w:del>
            <w:r>
              <w:rPr>
                <w:rFonts w:eastAsia="Times New Roman"/>
                <w:lang w:val="en-US"/>
              </w:rPr>
              <w:t xml:space="preserve">those agreeing to or signing the </w:t>
            </w:r>
            <w:del w:id="867" w:author="Pivonka,Fran" w:date="2015-09-10T11:05:00Z">
              <w:r w:rsidDel="00686192">
                <w:rPr>
                  <w:rFonts w:eastAsia="Times New Roman"/>
                  <w:lang w:val="en-US"/>
                </w:rPr>
                <w:delText xml:space="preserve">Contract </w:delText>
              </w:r>
            </w:del>
            <w:ins w:id="868" w:author="Pivonka,Fran" w:date="2015-09-10T11:05:00Z">
              <w:r w:rsidR="00686192">
                <w:rPr>
                  <w:rFonts w:eastAsia="Times New Roman"/>
                  <w:lang w:val="en-US"/>
                </w:rPr>
                <w:t xml:space="preserve">contract </w:t>
              </w:r>
            </w:ins>
            <w:r>
              <w:rPr>
                <w:rFonts w:eastAsia="Times New Roman"/>
                <w:lang w:val="en-US"/>
              </w:rPr>
              <w:t xml:space="preserve">understand the roles, actions, obligations, responsibilities, and implication of the agreement.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Easily comprehended representation of this </w:t>
            </w:r>
            <w:del w:id="869" w:author="Pivonka,Fran" w:date="2015-09-10T11:06:00Z">
              <w:r w:rsidDel="00FB0460">
                <w:rPr>
                  <w:rFonts w:eastAsia="Times New Roman"/>
                  <w:lang w:val="en-US"/>
                </w:rPr>
                <w:delText>Contract</w:delText>
              </w:r>
            </w:del>
            <w:ins w:id="870" w:author="Pivonka,Fran" w:date="2015-09-10T11:06:00Z">
              <w:r w:rsidR="00FB0460">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Human readable rendering of this </w:t>
            </w:r>
            <w:del w:id="871" w:author="Pivonka,Fran" w:date="2015-09-10T11:06:00Z">
              <w:r w:rsidDel="00FB0460">
                <w:rPr>
                  <w:rFonts w:eastAsia="Times New Roman"/>
                  <w:lang w:val="en-US"/>
                </w:rPr>
                <w:delText xml:space="preserve">Contract </w:delText>
              </w:r>
            </w:del>
            <w:ins w:id="872" w:author="Pivonka,Fran" w:date="2015-09-10T11:06:00Z">
              <w:r w:rsidR="00FB0460">
                <w:rPr>
                  <w:rFonts w:eastAsia="Times New Roman"/>
                  <w:lang w:val="en-US"/>
                </w:rPr>
                <w:t xml:space="preserve">contract </w:t>
              </w:r>
            </w:ins>
            <w:r>
              <w:rPr>
                <w:rFonts w:eastAsia="Times New Roman"/>
                <w:lang w:val="en-US"/>
              </w:rPr>
              <w:t xml:space="preserve">in a format and representation intended to </w:t>
            </w:r>
            <w:del w:id="873" w:author="Pivonka,Fran" w:date="2015-09-10T11:08:00Z">
              <w:r w:rsidDel="00FB0460">
                <w:rPr>
                  <w:rFonts w:eastAsia="Times New Roman"/>
                  <w:lang w:val="en-US"/>
                </w:rPr>
                <w:delText xml:space="preserve">enhance </w:delText>
              </w:r>
            </w:del>
            <w:ins w:id="874" w:author="Pivonka,Fran" w:date="2015-09-10T11:08:00Z">
              <w:r w:rsidR="00FB0460">
                <w:rPr>
                  <w:rFonts w:eastAsia="Times New Roman"/>
                  <w:lang w:val="en-US"/>
                </w:rPr>
                <w:t xml:space="preserve">ensure </w:t>
              </w:r>
            </w:ins>
            <w:r>
              <w:rPr>
                <w:rFonts w:eastAsia="Times New Roman"/>
                <w:lang w:val="en-US"/>
              </w:rPr>
              <w:t>comprehension</w:t>
            </w:r>
            <w:del w:id="875" w:author="Pivonka,Fran" w:date="2015-09-10T11:08:00Z">
              <w:r w:rsidDel="00FB0460">
                <w:rPr>
                  <w:rFonts w:eastAsia="Times New Roman"/>
                  <w:lang w:val="en-US"/>
                </w:rPr>
                <w:delText xml:space="preserve"> and ensure understandability</w:delText>
              </w:r>
            </w:del>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w:t>
            </w:r>
            <w:del w:id="876" w:author="Pivonka,Fran" w:date="2015-09-10T11:08:00Z">
              <w:r w:rsidDel="00FB0460">
                <w:rPr>
                  <w:rFonts w:eastAsia="Times New Roman"/>
                  <w:lang w:val="en-US"/>
                </w:rPr>
                <w:delText xml:space="preserve">Legal </w:delText>
              </w:r>
            </w:del>
            <w:ins w:id="877" w:author="Pivonka,Fran" w:date="2015-09-10T11:08:00Z">
              <w:r w:rsidR="00FB0460">
                <w:rPr>
                  <w:rFonts w:eastAsia="Times New Roman"/>
                  <w:lang w:val="en-US"/>
                </w:rPr>
                <w:t xml:space="preserve">legal </w:t>
              </w:r>
            </w:ins>
            <w:del w:id="878" w:author="Pivonka,Fran" w:date="2015-09-10T11:08:00Z">
              <w:r w:rsidDel="00FB0460">
                <w:rPr>
                  <w:rFonts w:eastAsia="Times New Roman"/>
                  <w:lang w:val="en-US"/>
                </w:rPr>
                <w:delText>Language</w:delText>
              </w:r>
            </w:del>
            <w:ins w:id="879" w:author="Pivonka,Fran" w:date="2015-09-10T11:08:00Z">
              <w:r w:rsidR="00FB0460">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List of </w:t>
            </w:r>
            <w:del w:id="880" w:author="Pivonka,Fran" w:date="2015-09-10T11:08:00Z">
              <w:r w:rsidDel="00FB0460">
                <w:rPr>
                  <w:rFonts w:eastAsia="Times New Roman"/>
                  <w:lang w:val="en-US"/>
                </w:rPr>
                <w:delText xml:space="preserve">Legal </w:delText>
              </w:r>
            </w:del>
            <w:ins w:id="881" w:author="Pivonka,Fran" w:date="2015-09-10T11:08:00Z">
              <w:r w:rsidR="00FB0460">
                <w:rPr>
                  <w:rFonts w:eastAsia="Times New Roman"/>
                  <w:lang w:val="en-US"/>
                </w:rPr>
                <w:t xml:space="preserve">legal </w:t>
              </w:r>
            </w:ins>
            <w:r>
              <w:rPr>
                <w:rFonts w:eastAsia="Times New Roman"/>
                <w:lang w:val="en-US"/>
              </w:rPr>
              <w:t xml:space="preserve">expressions or representations of this </w:t>
            </w:r>
            <w:del w:id="882" w:author="Pivonka,Fran" w:date="2015-09-10T11:08:00Z">
              <w:r w:rsidDel="00FB0460">
                <w:rPr>
                  <w:rFonts w:eastAsia="Times New Roman"/>
                  <w:lang w:val="en-US"/>
                </w:rPr>
                <w:delText>Contract</w:delText>
              </w:r>
            </w:del>
            <w:ins w:id="883" w:author="Pivonka,Fran" w:date="2015-09-10T11:08:00Z">
              <w:r w:rsidR="00FB0460">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w:t>
            </w:r>
            <w:del w:id="884" w:author="Pivonka,Fran" w:date="2015-09-10T11:08:00Z">
              <w:r w:rsidDel="00FB0460">
                <w:rPr>
                  <w:rFonts w:eastAsia="Times New Roman"/>
                  <w:lang w:val="en-US"/>
                </w:rPr>
                <w:delText xml:space="preserve">Legal </w:delText>
              </w:r>
            </w:del>
            <w:ins w:id="885" w:author="Pivonka,Fran" w:date="2015-09-10T11:08:00Z">
              <w:r w:rsidR="00FB0460">
                <w:rPr>
                  <w:rFonts w:eastAsia="Times New Roman"/>
                  <w:lang w:val="en-US"/>
                </w:rPr>
                <w:t xml:space="preserve">legal </w:t>
              </w:r>
            </w:ins>
            <w:del w:id="886" w:author="Pivonka,Fran" w:date="2015-09-10T11:08:00Z">
              <w:r w:rsidDel="00FB0460">
                <w:rPr>
                  <w:rFonts w:eastAsia="Times New Roman"/>
                  <w:lang w:val="en-US"/>
                </w:rPr>
                <w:delText>Text</w:delText>
              </w:r>
            </w:del>
            <w:ins w:id="887" w:author="Pivonka,Fran" w:date="2015-09-10T11:08:00Z">
              <w:r w:rsidR="00FB0460">
                <w:rPr>
                  <w:rFonts w:eastAsia="Times New Roman"/>
                  <w:lang w:val="en-US"/>
                </w:rPr>
                <w:t>text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legal text in human </w:t>
            </w:r>
            <w:del w:id="888" w:author="Pivonka,Fran" w:date="2015-09-10T11:08:00Z">
              <w:r w:rsidDel="00FB0460">
                <w:rPr>
                  <w:rFonts w:eastAsia="Times New Roman"/>
                  <w:lang w:val="en-US"/>
                </w:rPr>
                <w:delText xml:space="preserve">renderable </w:delText>
              </w:r>
            </w:del>
            <w:ins w:id="889" w:author="Pivonka,Fran" w:date="2015-09-10T11:08:00Z">
              <w:r w:rsidR="00FB0460">
                <w:rPr>
                  <w:rFonts w:eastAsia="Times New Roman"/>
                  <w:lang w:val="en-US"/>
                </w:rPr>
                <w:t xml:space="preserve">readable </w:t>
              </w:r>
            </w:ins>
            <w:r>
              <w:rPr>
                <w:rFonts w:eastAsia="Times New Roman"/>
                <w:lang w:val="en-US"/>
              </w:rPr>
              <w:t>form.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890" w:author="Pivonka,Fran" w:date="2015-09-10T11:08:00Z">
              <w:r w:rsidDel="00FB0460">
                <w:rPr>
                  <w:rFonts w:eastAsia="Times New Roman"/>
                  <w:lang w:val="en-US"/>
                </w:rPr>
                <w:delText xml:space="preserve">Contract </w:delText>
              </w:r>
            </w:del>
            <w:ins w:id="891" w:author="Pivonka,Fran" w:date="2015-09-10T11:08:00Z">
              <w:r w:rsidR="00FB0460">
                <w:rPr>
                  <w:rFonts w:eastAsia="Times New Roman"/>
                  <w:lang w:val="en-US"/>
                </w:rPr>
                <w:t xml:space="preserve">contract </w:t>
              </w:r>
            </w:ins>
            <w:del w:id="892" w:author="Pivonka,Fran" w:date="2015-09-10T11:08:00Z">
              <w:r w:rsidDel="00FB0460">
                <w:rPr>
                  <w:rFonts w:eastAsia="Times New Roman"/>
                  <w:lang w:val="en-US"/>
                </w:rPr>
                <w:delText>Language</w:delText>
              </w:r>
            </w:del>
            <w:ins w:id="893" w:author="Pivonka,Fran" w:date="2015-09-10T11:08:00Z">
              <w:r w:rsidR="00FB0460">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List of </w:t>
            </w:r>
            <w:del w:id="894" w:author="Pivonka,Fran" w:date="2015-09-10T11:09:00Z">
              <w:r w:rsidDel="00FB0460">
                <w:rPr>
                  <w:rFonts w:eastAsia="Times New Roman"/>
                  <w:lang w:val="en-US"/>
                </w:rPr>
                <w:delText xml:space="preserve">Computable </w:delText>
              </w:r>
            </w:del>
            <w:ins w:id="895" w:author="Pivonka,Fran" w:date="2015-09-10T11:09:00Z">
              <w:r w:rsidR="00FB0460">
                <w:rPr>
                  <w:rFonts w:eastAsia="Times New Roman"/>
                  <w:lang w:val="en-US"/>
                </w:rPr>
                <w:t xml:space="preserve">computable </w:t>
              </w:r>
            </w:ins>
            <w:del w:id="896" w:author="Pivonka,Fran" w:date="2015-09-10T11:09:00Z">
              <w:r w:rsidDel="00FB0460">
                <w:rPr>
                  <w:rFonts w:eastAsia="Times New Roman"/>
                  <w:lang w:val="en-US"/>
                </w:rPr>
                <w:delText xml:space="preserve">Policy </w:delText>
              </w:r>
            </w:del>
            <w:ins w:id="897" w:author="Pivonka,Fran" w:date="2015-09-10T11:09:00Z">
              <w:r w:rsidR="00FB0460">
                <w:rPr>
                  <w:rFonts w:eastAsia="Times New Roman"/>
                  <w:lang w:val="en-US"/>
                </w:rPr>
                <w:t xml:space="preserve">policy </w:t>
              </w:r>
            </w:ins>
            <w:del w:id="898" w:author="Pivonka,Fran" w:date="2015-09-10T11:09:00Z">
              <w:r w:rsidDel="00FB0460">
                <w:rPr>
                  <w:rFonts w:eastAsia="Times New Roman"/>
                  <w:lang w:val="en-US"/>
                </w:rPr>
                <w:delText xml:space="preserve">Rule </w:delText>
              </w:r>
            </w:del>
            <w:ins w:id="899" w:author="Pivonka,Fran" w:date="2015-09-10T11:09:00Z">
              <w:r w:rsidR="00FB0460">
                <w:rPr>
                  <w:rFonts w:eastAsia="Times New Roman"/>
                  <w:lang w:val="en-US"/>
                </w:rPr>
                <w:t xml:space="preserve">rule </w:t>
              </w:r>
            </w:ins>
            <w:del w:id="900" w:author="Pivonka,Fran" w:date="2015-09-10T11:09:00Z">
              <w:r w:rsidDel="00FB0460">
                <w:rPr>
                  <w:rFonts w:eastAsia="Times New Roman"/>
                  <w:lang w:val="en-US"/>
                </w:rPr>
                <w:delText xml:space="preserve">Language </w:delText>
              </w:r>
            </w:del>
            <w:ins w:id="901" w:author="Pivonka,Fran" w:date="2015-09-10T11:09:00Z">
              <w:r w:rsidR="00FB0460">
                <w:rPr>
                  <w:rFonts w:eastAsia="Times New Roman"/>
                  <w:lang w:val="en-US"/>
                </w:rPr>
                <w:t xml:space="preserve">language </w:t>
              </w:r>
            </w:ins>
            <w:del w:id="902" w:author="Pivonka,Fran" w:date="2015-09-10T11:10:00Z">
              <w:r w:rsidDel="00FB0460">
                <w:rPr>
                  <w:rFonts w:eastAsia="Times New Roman"/>
                  <w:lang w:val="en-US"/>
                </w:rPr>
                <w:delText xml:space="preserve">Representations </w:delText>
              </w:r>
            </w:del>
            <w:ins w:id="903" w:author="Pivonka,Fran" w:date="2015-09-10T11:10:00Z">
              <w:r w:rsidR="00FB0460">
                <w:rPr>
                  <w:rFonts w:eastAsia="Times New Roman"/>
                  <w:lang w:val="en-US"/>
                </w:rPr>
                <w:t xml:space="preserve">representations </w:t>
              </w:r>
            </w:ins>
            <w:r>
              <w:rPr>
                <w:rFonts w:eastAsia="Times New Roman"/>
                <w:lang w:val="en-US"/>
              </w:rPr>
              <w:t xml:space="preserve">of this </w:t>
            </w:r>
            <w:del w:id="904" w:author="Pivonka,Fran" w:date="2015-09-10T11:10:00Z">
              <w:r w:rsidDel="00FB0460">
                <w:rPr>
                  <w:rFonts w:eastAsia="Times New Roman"/>
                  <w:lang w:val="en-US"/>
                </w:rPr>
                <w:delText>Contract</w:delText>
              </w:r>
            </w:del>
            <w:ins w:id="905" w:author="Pivonka,Fran" w:date="2015-09-10T11:10:00Z">
              <w:r w:rsidR="00FB0460">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906" w:author="Pivonka,Fran" w:date="2015-09-10T11:10:00Z">
              <w:r w:rsidDel="00FB0460">
                <w:rPr>
                  <w:rFonts w:eastAsia="Times New Roman"/>
                  <w:lang w:val="en-US"/>
                </w:rPr>
                <w:delText xml:space="preserve">Contract </w:delText>
              </w:r>
            </w:del>
            <w:ins w:id="907" w:author="Pivonka,Fran" w:date="2015-09-10T11:10:00Z">
              <w:r w:rsidR="00FB0460">
                <w:rPr>
                  <w:rFonts w:eastAsia="Times New Roman"/>
                  <w:lang w:val="en-US"/>
                </w:rPr>
                <w:t xml:space="preserve">contract </w:t>
              </w:r>
            </w:ins>
            <w:del w:id="908" w:author="Pivonka,Fran" w:date="2015-09-10T11:10:00Z">
              <w:r w:rsidDel="00FB0460">
                <w:rPr>
                  <w:rFonts w:eastAsia="Times New Roman"/>
                  <w:lang w:val="en-US"/>
                </w:rPr>
                <w:delText>Rules</w:delText>
              </w:r>
            </w:del>
            <w:ins w:id="909" w:author="Pivonka,Fran" w:date="2015-09-10T11:10:00Z">
              <w:r w:rsidR="00FB0460">
                <w:rPr>
                  <w:rFonts w:eastAsia="Times New Roman"/>
                  <w:lang w:val="en-US"/>
                </w:rPr>
                <w:t>rules</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910" w:author="Pivonka,Fran" w:date="2015-09-10T11:10:00Z">
              <w:r w:rsidDel="00FB0460">
                <w:rPr>
                  <w:rFonts w:eastAsia="Times New Roman"/>
                  <w:lang w:val="en-US"/>
                </w:rPr>
                <w:delText xml:space="preserve">Contract </w:delText>
              </w:r>
            </w:del>
            <w:ins w:id="911" w:author="Pivonka,Fran" w:date="2015-09-10T11:10:00Z">
              <w:r w:rsidR="00FB0460">
                <w:rPr>
                  <w:rFonts w:eastAsia="Times New Roman"/>
                  <w:lang w:val="en-US"/>
                </w:rPr>
                <w:t xml:space="preserve">contract </w:t>
              </w:r>
            </w:ins>
            <w:r>
              <w:rPr>
                <w:rFonts w:eastAsia="Times New Roman"/>
                <w:lang w:val="en-US"/>
              </w:rPr>
              <w:t xml:space="preserve">conveyed using a policy rule language (e.g. XACML, DKAL, </w:t>
            </w:r>
            <w:proofErr w:type="gramStart"/>
            <w:r>
              <w:rPr>
                <w:rFonts w:eastAsia="Times New Roman"/>
                <w:lang w:val="en-US"/>
              </w:rPr>
              <w:t>SecPal</w:t>
            </w:r>
            <w:proofErr w:type="gramEnd"/>
            <w:r>
              <w:rPr>
                <w:rFonts w:eastAsia="Times New Roman"/>
                <w:lang w:val="en-US"/>
              </w:rPr>
              <w:t>).</w:t>
            </w:r>
          </w:p>
        </w:tc>
      </w:tr>
    </w:tbl>
    <w:p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94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Coverage</w:t>
            </w:r>
          </w:p>
        </w:tc>
        <w:tc>
          <w:tcPr>
            <w:tcW w:w="0" w:type="auto"/>
            <w:vAlign w:val="center"/>
            <w:hideMark/>
          </w:tcPr>
          <w:p w:rsidR="00D67926" w:rsidRDefault="008D6FB8">
            <w:pPr>
              <w:rPr>
                <w:rFonts w:eastAsia="Times New Roman"/>
                <w:lang w:val="en-US"/>
              </w:rPr>
            </w:pPr>
            <w:r>
              <w:rPr>
                <w:rFonts w:eastAsia="Times New Roman"/>
                <w:lang w:val="en-US"/>
              </w:rPr>
              <w:t>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Coverage.issuer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 issuer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program or plan underwriter or </w:t>
            </w:r>
            <w:del w:id="912" w:author="Pivonka,Fran" w:date="2015-09-10T11:10:00Z">
              <w:r w:rsidDel="00D22DB8">
                <w:rPr>
                  <w:rFonts w:eastAsia="Times New Roman"/>
                  <w:lang w:val="en-US"/>
                </w:rPr>
                <w:delText>payor</w:delText>
              </w:r>
            </w:del>
            <w:ins w:id="913" w:author="Pivonka,Fran" w:date="2015-09-10T11:10:00Z">
              <w:r w:rsidR="00D22DB8">
                <w:rPr>
                  <w:rFonts w:eastAsia="Times New Roman"/>
                  <w:lang w:val="en-US"/>
                </w:rPr>
                <w:t>payer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Coverage.bin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22DB8">
            <w:pPr>
              <w:rPr>
                <w:rFonts w:eastAsia="Times New Roman"/>
                <w:lang w:val="en-US"/>
              </w:rPr>
            </w:pPr>
            <w:r>
              <w:rPr>
                <w:rFonts w:eastAsia="Times New Roman"/>
                <w:lang w:val="en-US"/>
              </w:rPr>
              <w:t xml:space="preserve">BIN </w:t>
            </w:r>
            <w:del w:id="914" w:author="Pivonka,Fran" w:date="2015-09-10T11:10:00Z">
              <w:r w:rsidDel="00D22DB8">
                <w:rPr>
                  <w:rFonts w:eastAsia="Times New Roman"/>
                  <w:lang w:val="en-US"/>
                </w:rPr>
                <w:delText>Number</w:delText>
              </w:r>
            </w:del>
            <w:ins w:id="915" w:author="Pivonka,Fran" w:date="2015-09-10T11:10:00Z">
              <w:r w:rsidR="00D22DB8">
                <w:rPr>
                  <w:rFonts w:eastAsia="Times New Roman"/>
                  <w:lang w:val="en-US"/>
                </w:rPr>
                <w:t>number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22DB8">
            <w:pPr>
              <w:rPr>
                <w:rFonts w:eastAsia="Times New Roman"/>
                <w:lang w:val="en-US"/>
              </w:rPr>
            </w:pPr>
            <w:r>
              <w:rPr>
                <w:rFonts w:eastAsia="Times New Roman"/>
                <w:lang w:val="en-US"/>
              </w:rPr>
              <w:t>Business Identification Number</w:t>
            </w:r>
            <w:ins w:id="916" w:author="Pivonka,Fran" w:date="2015-09-10T11:11:00Z">
              <w:r w:rsidR="00D22DB8">
                <w:rPr>
                  <w:rFonts w:eastAsia="Times New Roman"/>
                  <w:lang w:val="en-US"/>
                </w:rPr>
                <w:t xml:space="preserve"> </w:t>
              </w:r>
            </w:ins>
            <w:r>
              <w:rPr>
                <w:rFonts w:eastAsia="Times New Roman"/>
                <w:lang w:val="en-US"/>
              </w:rPr>
              <w:t>(BIN number) used to identify the routing of e</w:t>
            </w:r>
            <w:ins w:id="917" w:author="Pivonka,Fran" w:date="2015-09-10T11:15:00Z">
              <w:r w:rsidR="00D22DB8">
                <w:rPr>
                  <w:rFonts w:eastAsia="Times New Roman"/>
                  <w:lang w:val="en-US"/>
                </w:rPr>
                <w:t>-</w:t>
              </w:r>
            </w:ins>
            <w:r>
              <w:rPr>
                <w:rFonts w:eastAsia="Times New Roman"/>
                <w:lang w:val="en-US"/>
              </w:rPr>
              <w:t xml:space="preserve">claims if the insurer themselves don't have a BIN number for all of their business.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Coverage start and end dates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BD09D4">
            <w:pPr>
              <w:rPr>
                <w:rFonts w:eastAsia="Times New Roman"/>
                <w:lang w:val="en-US"/>
              </w:rPr>
            </w:pPr>
            <w:r>
              <w:rPr>
                <w:rFonts w:eastAsia="Times New Roman"/>
                <w:lang w:val="en-US"/>
              </w:rPr>
              <w:t>The type of insurance: public health, worker compensation</w:t>
            </w:r>
            <w:del w:id="918" w:author="Pivonka,Fran" w:date="2015-09-10T11:46:00Z">
              <w:r w:rsidDel="00BD09D4">
                <w:rPr>
                  <w:rFonts w:eastAsia="Times New Roman"/>
                  <w:lang w:val="en-US"/>
                </w:rPr>
                <w:delText xml:space="preserve">; </w:delText>
              </w:r>
            </w:del>
            <w:ins w:id="919" w:author="Pivonka,Fran" w:date="2015-09-10T11:46:00Z">
              <w:r w:rsidR="00BD09D4">
                <w:rPr>
                  <w:rFonts w:eastAsia="Times New Roman"/>
                  <w:lang w:val="en-US"/>
                </w:rPr>
                <w:t xml:space="preserve">, </w:t>
              </w:r>
            </w:ins>
            <w:del w:id="920" w:author="Pivonka,Fran" w:date="2015-09-10T11:46:00Z">
              <w:r w:rsidDel="00BD09D4">
                <w:rPr>
                  <w:rFonts w:eastAsia="Times New Roman"/>
                  <w:lang w:val="en-US"/>
                </w:rPr>
                <w:delText xml:space="preserve">private </w:delText>
              </w:r>
            </w:del>
            <w:r>
              <w:rPr>
                <w:rFonts w:eastAsia="Times New Roman"/>
                <w:lang w:val="en-US"/>
              </w:rPr>
              <w:t>accident, auto, private health, etc.</w:t>
            </w:r>
            <w:del w:id="921" w:author="Pivonka,Fran" w:date="2015-09-10T11:46:00Z">
              <w:r w:rsidDel="00BD09D4">
                <w:rPr>
                  <w:rFonts w:eastAsia="Times New Roman"/>
                  <w:lang w:val="en-US"/>
                </w:rPr>
                <w:delText>)</w:delText>
              </w:r>
            </w:del>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Subscriber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D09D4">
            <w:pPr>
              <w:rPr>
                <w:rFonts w:eastAsia="Times New Roman"/>
                <w:lang w:val="en-US"/>
              </w:rPr>
            </w:pPr>
            <w:r>
              <w:rPr>
                <w:rFonts w:eastAsia="Times New Roman"/>
                <w:lang w:val="en-US"/>
              </w:rPr>
              <w:t xml:space="preserve">The </w:t>
            </w:r>
            <w:del w:id="922" w:author="Pivonka,Fran" w:date="2015-09-10T11:46:00Z">
              <w:r w:rsidDel="00BD09D4">
                <w:rPr>
                  <w:rFonts w:eastAsia="Times New Roman"/>
                  <w:lang w:val="en-US"/>
                </w:rPr>
                <w:delText xml:space="preserve">id </w:delText>
              </w:r>
            </w:del>
            <w:ins w:id="923" w:author="Pivonka,Fran" w:date="2015-09-10T11:46:00Z">
              <w:r w:rsidR="00BD09D4">
                <w:rPr>
                  <w:rFonts w:eastAsia="Times New Roman"/>
                  <w:lang w:val="en-US"/>
                </w:rPr>
                <w:t xml:space="preserve">identifier </w:t>
              </w:r>
            </w:ins>
            <w:r>
              <w:rPr>
                <w:rFonts w:eastAsia="Times New Roman"/>
                <w:lang w:val="en-US"/>
              </w:rPr>
              <w:t>issued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primary coverage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D09D4">
            <w:pPr>
              <w:rPr>
                <w:rFonts w:eastAsia="Times New Roman"/>
                <w:lang w:val="en-US"/>
              </w:rPr>
            </w:pPr>
            <w:r>
              <w:rPr>
                <w:rFonts w:eastAsia="Times New Roman"/>
                <w:lang w:val="en-US"/>
              </w:rPr>
              <w:t xml:space="preserve">The main (and possibly only) identifier for the coverage - often referred to as a </w:t>
            </w:r>
            <w:del w:id="924" w:author="Pivonka,Fran" w:date="2015-09-10T11:48:00Z">
              <w:r w:rsidDel="00BD09D4">
                <w:rPr>
                  <w:rFonts w:eastAsia="Times New Roman"/>
                  <w:lang w:val="en-US"/>
                </w:rPr>
                <w:delText xml:space="preserve">Member </w:delText>
              </w:r>
            </w:del>
            <w:ins w:id="925" w:author="Pivonka,Fran" w:date="2015-09-10T11:48:00Z">
              <w:r w:rsidR="00BD09D4">
                <w:rPr>
                  <w:rFonts w:eastAsia="Times New Roman"/>
                  <w:lang w:val="en-US"/>
                </w:rPr>
                <w:t xml:space="preserve">member </w:t>
              </w:r>
            </w:ins>
            <w:del w:id="926" w:author="Pivonka,Fran" w:date="2015-09-10T11:48:00Z">
              <w:r w:rsidDel="00BD09D4">
                <w:rPr>
                  <w:rFonts w:eastAsia="Times New Roman"/>
                  <w:lang w:val="en-US"/>
                </w:rPr>
                <w:delText>Id</w:delText>
              </w:r>
            </w:del>
            <w:ins w:id="927" w:author="Pivonka,Fran" w:date="2015-09-10T11:48:00Z">
              <w:r w:rsidR="00BD09D4">
                <w:rPr>
                  <w:rFonts w:eastAsia="Times New Roman"/>
                  <w:lang w:val="en-US"/>
                </w:rPr>
                <w:t>ID</w:t>
              </w:r>
            </w:ins>
            <w:r>
              <w:rPr>
                <w:rFonts w:eastAsia="Times New Roman"/>
                <w:lang w:val="en-US"/>
              </w:rPr>
              <w:t xml:space="preserve">, </w:t>
            </w:r>
            <w:del w:id="928" w:author="Pivonka,Fran" w:date="2015-09-10T11:49:00Z">
              <w:r w:rsidDel="00BD09D4">
                <w:rPr>
                  <w:rFonts w:eastAsia="Times New Roman"/>
                  <w:lang w:val="en-US"/>
                </w:rPr>
                <w:delText>Subscriber</w:delText>
              </w:r>
            </w:del>
            <w:ins w:id="929" w:author="Pivonka,Fran" w:date="2015-09-10T11:49:00Z">
              <w:r w:rsidR="00BD09D4">
                <w:rPr>
                  <w:rFonts w:eastAsia="Times New Roman"/>
                  <w:lang w:val="en-US"/>
                </w:rPr>
                <w:t>subscriber</w:t>
              </w:r>
            </w:ins>
            <w:r>
              <w:rPr>
                <w:rFonts w:eastAsia="Times New Roman"/>
                <w:lang w:val="en-US"/>
              </w:rPr>
              <w:t xml:space="preserve"> </w:t>
            </w:r>
            <w:del w:id="930" w:author="Pivonka,Fran" w:date="2015-09-10T11:49:00Z">
              <w:r w:rsidDel="00BD09D4">
                <w:rPr>
                  <w:rFonts w:eastAsia="Times New Roman"/>
                  <w:lang w:val="en-US"/>
                </w:rPr>
                <w:delText>Id</w:delText>
              </w:r>
            </w:del>
            <w:ins w:id="931" w:author="Pivonka,Fran" w:date="2015-09-10T11:49:00Z">
              <w:r w:rsidR="00BD09D4">
                <w:rPr>
                  <w:rFonts w:eastAsia="Times New Roman"/>
                  <w:lang w:val="en-US"/>
                </w:rPr>
                <w:t>ID</w:t>
              </w:r>
            </w:ins>
            <w:r>
              <w:rPr>
                <w:rFonts w:eastAsia="Times New Roman"/>
                <w:lang w:val="en-US"/>
              </w:rPr>
              <w:t xml:space="preserve">, </w:t>
            </w:r>
            <w:del w:id="932" w:author="Pivonka,Fran" w:date="2015-09-10T11:49:00Z">
              <w:r w:rsidDel="00BD09D4">
                <w:rPr>
                  <w:rFonts w:eastAsia="Times New Roman"/>
                  <w:lang w:val="en-US"/>
                </w:rPr>
                <w:delText xml:space="preserve">Certificate </w:delText>
              </w:r>
            </w:del>
            <w:ins w:id="933" w:author="Pivonka,Fran" w:date="2015-09-10T11:49:00Z">
              <w:r w:rsidR="00BD09D4">
                <w:rPr>
                  <w:rFonts w:eastAsia="Times New Roman"/>
                  <w:lang w:val="en-US"/>
                </w:rPr>
                <w:t xml:space="preserve">certificate </w:t>
              </w:r>
            </w:ins>
            <w:r>
              <w:rPr>
                <w:rFonts w:eastAsia="Times New Roman"/>
                <w:lang w:val="en-US"/>
              </w:rPr>
              <w:t>number</w:t>
            </w:r>
            <w:ins w:id="934" w:author="Pivonka,Fran" w:date="2015-09-10T11:49:00Z">
              <w:r w:rsidR="00BD09D4">
                <w:rPr>
                  <w:rFonts w:eastAsia="Times New Roman"/>
                  <w:lang w:val="en-US"/>
                </w:rPr>
                <w:t>,</w:t>
              </w:r>
            </w:ins>
            <w:del w:id="935" w:author="Pivonka,Fran" w:date="2015-09-10T11:49:00Z">
              <w:r w:rsidDel="00BD09D4">
                <w:rPr>
                  <w:rFonts w:eastAsia="Times New Roman"/>
                  <w:lang w:val="en-US"/>
                </w:rPr>
                <w:delText xml:space="preserve"> or Personal </w:delText>
              </w:r>
            </w:del>
            <w:ins w:id="936" w:author="Pivonka,Fran" w:date="2015-09-10T11:49:00Z">
              <w:r w:rsidR="00BD09D4">
                <w:rPr>
                  <w:rFonts w:eastAsia="Times New Roman"/>
                  <w:lang w:val="en-US"/>
                </w:rPr>
                <w:t xml:space="preserve">personal </w:t>
              </w:r>
            </w:ins>
            <w:del w:id="937" w:author="Pivonka,Fran" w:date="2015-09-10T11:50:00Z">
              <w:r w:rsidDel="00BD09D4">
                <w:rPr>
                  <w:rFonts w:eastAsia="Times New Roman"/>
                  <w:lang w:val="en-US"/>
                </w:rPr>
                <w:delText xml:space="preserve">Health </w:delText>
              </w:r>
            </w:del>
            <w:ins w:id="938" w:author="Pivonka,Fran" w:date="2015-09-10T11:50:00Z">
              <w:r w:rsidR="00BD09D4">
                <w:rPr>
                  <w:rFonts w:eastAsia="Times New Roman"/>
                  <w:lang w:val="en-US"/>
                </w:rPr>
                <w:t xml:space="preserve">health </w:t>
              </w:r>
            </w:ins>
            <w:del w:id="939" w:author="Pivonka,Fran" w:date="2015-09-10T11:50:00Z">
              <w:r w:rsidDel="00BD09D4">
                <w:rPr>
                  <w:rFonts w:eastAsia="Times New Roman"/>
                  <w:lang w:val="en-US"/>
                </w:rPr>
                <w:delText xml:space="preserve">Number </w:delText>
              </w:r>
            </w:del>
            <w:ins w:id="940" w:author="Pivonka,Fran" w:date="2015-09-10T11:50:00Z">
              <w:r w:rsidR="00BD09D4">
                <w:rPr>
                  <w:rFonts w:eastAsia="Times New Roman"/>
                  <w:lang w:val="en-US"/>
                </w:rPr>
                <w:t xml:space="preserve">number </w:t>
              </w:r>
            </w:ins>
            <w:r>
              <w:rPr>
                <w:rFonts w:eastAsia="Times New Roman"/>
                <w:lang w:val="en-US"/>
              </w:rPr>
              <w:t xml:space="preserve">or </w:t>
            </w:r>
            <w:del w:id="941" w:author="Pivonka,Fran" w:date="2015-09-10T11:50:00Z">
              <w:r w:rsidDel="00BD09D4">
                <w:rPr>
                  <w:rFonts w:eastAsia="Times New Roman"/>
                  <w:lang w:val="en-US"/>
                </w:rPr>
                <w:delText xml:space="preserve">Case </w:delText>
              </w:r>
            </w:del>
            <w:ins w:id="942" w:author="Pivonka,Fran" w:date="2015-09-10T11:50:00Z">
              <w:r w:rsidR="00BD09D4">
                <w:rPr>
                  <w:rFonts w:eastAsia="Times New Roman"/>
                  <w:lang w:val="en-US"/>
                </w:rPr>
                <w:t xml:space="preserve">case </w:t>
              </w:r>
            </w:ins>
            <w:r>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b/>
                <w:bCs/>
                <w:lang w:val="en-US"/>
              </w:rPr>
              <w:t>Coverage.group</w:t>
            </w:r>
          </w:p>
        </w:tc>
        <w:tc>
          <w:tcPr>
            <w:tcW w:w="0" w:type="auto"/>
            <w:vAlign w:val="center"/>
            <w:hideMark/>
          </w:tcPr>
          <w:p w:rsidR="00D67926" w:rsidRPr="004C0BA0" w:rsidRDefault="00D67926">
            <w:pPr>
              <w:rPr>
                <w:rFonts w:eastAsia="Times New Roman"/>
                <w:lang w:val="en-US"/>
              </w:rPr>
            </w:pP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Short name</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An identifier for the group</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lastRenderedPageBreak/>
              <w:t>Definition</w:t>
            </w:r>
          </w:p>
        </w:tc>
        <w:tc>
          <w:tcPr>
            <w:tcW w:w="0" w:type="auto"/>
            <w:vAlign w:val="center"/>
            <w:hideMark/>
          </w:tcPr>
          <w:p w:rsidR="00D67926" w:rsidRPr="004C0BA0" w:rsidRDefault="008D6FB8" w:rsidP="00BD09D4">
            <w:pPr>
              <w:rPr>
                <w:rFonts w:eastAsia="Times New Roman"/>
                <w:lang w:val="en-US"/>
              </w:rPr>
            </w:pPr>
            <w:r w:rsidRPr="004C0BA0">
              <w:rPr>
                <w:rFonts w:eastAsia="Times New Roman"/>
                <w:lang w:val="en-US"/>
              </w:rPr>
              <w:t xml:space="preserve">Identifies a style or collective of coverage issues by the underwriter, for example may be used to identify a class of coverage or employer group. May also be referred to as a </w:t>
            </w:r>
            <w:del w:id="943" w:author="Pivonka,Fran" w:date="2015-09-10T11:48:00Z">
              <w:r w:rsidRPr="004C0BA0" w:rsidDel="00BD09D4">
                <w:rPr>
                  <w:rFonts w:eastAsia="Times New Roman"/>
                  <w:lang w:val="en-US"/>
                </w:rPr>
                <w:delText xml:space="preserve">Policy </w:delText>
              </w:r>
            </w:del>
            <w:ins w:id="944" w:author="Pivonka,Fran" w:date="2015-09-10T11:48:00Z">
              <w:r w:rsidR="00BD09D4" w:rsidRPr="004C0BA0">
                <w:rPr>
                  <w:rFonts w:eastAsia="Times New Roman"/>
                  <w:lang w:val="en-US"/>
                </w:rPr>
                <w:t xml:space="preserve">policy </w:t>
              </w:r>
            </w:ins>
            <w:r w:rsidRPr="004C0BA0">
              <w:rPr>
                <w:rFonts w:eastAsia="Times New Roman"/>
                <w:lang w:val="en-US"/>
              </w:rPr>
              <w:t xml:space="preserve">or </w:t>
            </w:r>
            <w:del w:id="945" w:author="Pivonka,Fran" w:date="2015-09-10T11:48:00Z">
              <w:r w:rsidRPr="004C0BA0" w:rsidDel="00BD09D4">
                <w:rPr>
                  <w:rFonts w:eastAsia="Times New Roman"/>
                  <w:lang w:val="en-US"/>
                </w:rPr>
                <w:delText xml:space="preserve">Group </w:delText>
              </w:r>
            </w:del>
            <w:ins w:id="946" w:author="Pivonka,Fran" w:date="2015-09-10T11:48:00Z">
              <w:r w:rsidR="00BD09D4" w:rsidRPr="004C0BA0">
                <w:rPr>
                  <w:rFonts w:eastAsia="Times New Roman"/>
                  <w:lang w:val="en-US"/>
                </w:rPr>
                <w:t xml:space="preserve">group </w:t>
              </w:r>
            </w:ins>
            <w:r w:rsidRPr="004C0BA0">
              <w:rPr>
                <w:rFonts w:eastAsia="Times New Roman"/>
                <w:lang w:val="en-US"/>
              </w:rPr>
              <w:t xml:space="preserve">ID. </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b/>
                <w:bCs/>
                <w:lang w:val="en-US"/>
              </w:rPr>
              <w:t>Coverage.plan</w:t>
            </w:r>
          </w:p>
        </w:tc>
        <w:tc>
          <w:tcPr>
            <w:tcW w:w="0" w:type="auto"/>
            <w:vAlign w:val="center"/>
            <w:hideMark/>
          </w:tcPr>
          <w:p w:rsidR="00D67926" w:rsidRPr="004C0BA0" w:rsidRDefault="00D67926">
            <w:pPr>
              <w:rPr>
                <w:rFonts w:eastAsia="Times New Roman"/>
                <w:lang w:val="en-US"/>
              </w:rPr>
            </w:pP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Short name</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An identifier for the plan</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Definition</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 xml:space="preserve">Identifies a style or collective of coverage issues by the underwriter, for example may be used to identify a class of coverage or employer group. May also be referred to as a </w:t>
            </w:r>
            <w:del w:id="947" w:author="Pivonka,Fran" w:date="2015-09-10T20:24:00Z">
              <w:r w:rsidRPr="004C0BA0" w:rsidDel="004C0BA0">
                <w:rPr>
                  <w:rFonts w:eastAsia="Times New Roman"/>
                  <w:lang w:val="en-US"/>
                </w:rPr>
                <w:delText xml:space="preserve">Policy </w:delText>
              </w:r>
            </w:del>
            <w:ins w:id="948" w:author="Pivonka,Fran" w:date="2015-09-10T20:24:00Z">
              <w:r w:rsidR="004C0BA0">
                <w:rPr>
                  <w:rFonts w:eastAsia="Times New Roman"/>
                  <w:lang w:val="en-US"/>
                </w:rPr>
                <w:t>p</w:t>
              </w:r>
              <w:r w:rsidR="004C0BA0" w:rsidRPr="004C0BA0">
                <w:rPr>
                  <w:rFonts w:eastAsia="Times New Roman"/>
                  <w:lang w:val="en-US"/>
                </w:rPr>
                <w:t xml:space="preserve">olicy </w:t>
              </w:r>
            </w:ins>
            <w:r w:rsidRPr="004C0BA0">
              <w:rPr>
                <w:rFonts w:eastAsia="Times New Roman"/>
                <w:lang w:val="en-US"/>
              </w:rPr>
              <w:t xml:space="preserve">or </w:t>
            </w:r>
            <w:del w:id="949" w:author="Pivonka,Fran" w:date="2015-09-10T20:24:00Z">
              <w:r w:rsidRPr="004C0BA0" w:rsidDel="004C0BA0">
                <w:rPr>
                  <w:rFonts w:eastAsia="Times New Roman"/>
                  <w:lang w:val="en-US"/>
                </w:rPr>
                <w:delText xml:space="preserve">Group </w:delText>
              </w:r>
            </w:del>
            <w:ins w:id="950" w:author="Pivonka,Fran" w:date="2015-09-10T20:24:00Z">
              <w:r w:rsidR="004C0BA0">
                <w:rPr>
                  <w:rFonts w:eastAsia="Times New Roman"/>
                  <w:lang w:val="en-US"/>
                </w:rPr>
                <w:t>g</w:t>
              </w:r>
              <w:r w:rsidR="004C0BA0" w:rsidRPr="004C0BA0">
                <w:rPr>
                  <w:rFonts w:eastAsia="Times New Roman"/>
                  <w:lang w:val="en-US"/>
                </w:rPr>
                <w:t xml:space="preserve">roup </w:t>
              </w:r>
            </w:ins>
            <w:r w:rsidRPr="004C0BA0">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subsection of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sub-style or sub-collective of coverage issues by the underwriter</w:t>
            </w:r>
            <w:ins w:id="951" w:author="Pivonka,Fran" w:date="2015-09-10T20:24:00Z">
              <w:r w:rsidR="004C0BA0">
                <w:rPr>
                  <w:rFonts w:eastAsia="Times New Roman"/>
                  <w:lang w:val="en-US"/>
                </w:rPr>
                <w:t>.</w:t>
              </w:r>
            </w:ins>
            <w:del w:id="952" w:author="Pivonka,Fran" w:date="2015-09-10T20:24:00Z">
              <w:r w:rsidDel="004C0BA0">
                <w:rPr>
                  <w:rFonts w:eastAsia="Times New Roman"/>
                  <w:lang w:val="en-US"/>
                </w:rPr>
                <w:delText>,</w:delText>
              </w:r>
            </w:del>
            <w:r>
              <w:rPr>
                <w:rFonts w:eastAsia="Times New Roman"/>
                <w:lang w:val="en-US"/>
              </w:rPr>
              <w:t xml:space="preserve"> </w:t>
            </w:r>
            <w:del w:id="953" w:author="Pivonka,Fran" w:date="2015-09-10T20:25:00Z">
              <w:r w:rsidDel="004C0BA0">
                <w:rPr>
                  <w:rFonts w:eastAsia="Times New Roman"/>
                  <w:lang w:val="en-US"/>
                </w:rPr>
                <w:delText xml:space="preserve">for </w:delText>
              </w:r>
            </w:del>
            <w:ins w:id="954" w:author="Pivonka,Fran" w:date="2015-09-10T20:25:00Z">
              <w:r w:rsidR="004C0BA0">
                <w:rPr>
                  <w:rFonts w:eastAsia="Times New Roman"/>
                  <w:lang w:val="en-US"/>
                </w:rPr>
                <w:t xml:space="preserve">For </w:t>
              </w:r>
            </w:ins>
            <w:r>
              <w:rPr>
                <w:rFonts w:eastAsia="Times New Roman"/>
                <w:lang w:val="en-US"/>
              </w:rPr>
              <w:t>example</w:t>
            </w:r>
            <w:ins w:id="955" w:author="Pivonka,Fran" w:date="2015-09-10T20:25:00Z">
              <w:r w:rsidR="004C0BA0">
                <w:rPr>
                  <w:rFonts w:eastAsia="Times New Roman"/>
                  <w:lang w:val="en-US"/>
                </w:rPr>
                <w:t>, it</w:t>
              </w:r>
            </w:ins>
            <w:r>
              <w:rPr>
                <w:rFonts w:eastAsia="Times New Roman"/>
                <w:lang w:val="en-US"/>
              </w:rPr>
              <w:t xml:space="preserve"> may be used to identify a specific employer group within a class of employers. May be referred to as a </w:t>
            </w:r>
            <w:del w:id="956" w:author="Pivonka,Fran" w:date="2015-09-10T20:25:00Z">
              <w:r w:rsidDel="004C0BA0">
                <w:rPr>
                  <w:rFonts w:eastAsia="Times New Roman"/>
                  <w:lang w:val="en-US"/>
                </w:rPr>
                <w:delText xml:space="preserve">Section </w:delText>
              </w:r>
            </w:del>
            <w:ins w:id="957" w:author="Pivonka,Fran" w:date="2015-09-10T20:25:00Z">
              <w:r w:rsidR="004C0BA0">
                <w:rPr>
                  <w:rFonts w:eastAsia="Times New Roman"/>
                  <w:lang w:val="en-US"/>
                </w:rPr>
                <w:t xml:space="preserve">section </w:t>
              </w:r>
            </w:ins>
            <w:r>
              <w:rPr>
                <w:rFonts w:eastAsia="Times New Roman"/>
                <w:lang w:val="en-US"/>
              </w:rPr>
              <w:t xml:space="preserve">or </w:t>
            </w:r>
            <w:del w:id="958" w:author="Pivonka,Fran" w:date="2015-09-10T20:25:00Z">
              <w:r w:rsidDel="004C0BA0">
                <w:rPr>
                  <w:rFonts w:eastAsia="Times New Roman"/>
                  <w:lang w:val="en-US"/>
                </w:rPr>
                <w:delText xml:space="preserve">Division </w:delText>
              </w:r>
            </w:del>
            <w:ins w:id="959" w:author="Pivonka,Fran" w:date="2015-09-10T20:25:00Z">
              <w:r w:rsidR="004C0BA0">
                <w:rPr>
                  <w:rFonts w:eastAsia="Times New Roman"/>
                  <w:lang w:val="en-US"/>
                </w:rPr>
                <w:t xml:space="preserve">division </w:t>
              </w:r>
            </w:ins>
            <w:r>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Coverage.dependent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dependent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a dependent under the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coverage</w:t>
            </w:r>
            <w:ins w:id="960" w:author="Pivonka,Fran" w:date="2015-09-10T20:26:00Z">
              <w:r w:rsidR="004C0BA0">
                <w:rPr>
                  <w:rFonts w:eastAsia="Times New Roman"/>
                  <w:lang w:val="en-US"/>
                </w:rPr>
                <w:t>,</w:t>
              </w:r>
            </w:ins>
            <w:r>
              <w:rPr>
                <w:rFonts w:eastAsia="Times New Roman"/>
                <w:lang w:val="en-US"/>
              </w:rPr>
              <w:t xml:space="preserve"> a single identifier is issued to the </w:t>
            </w:r>
            <w:del w:id="961" w:author="Pivonka,Fran" w:date="2015-09-10T20:26:00Z">
              <w:r w:rsidDel="004C0BA0">
                <w:rPr>
                  <w:rFonts w:eastAsia="Times New Roman"/>
                  <w:lang w:val="en-US"/>
                </w:rPr>
                <w:delText xml:space="preserve">PolicyHolder </w:delText>
              </w:r>
            </w:del>
            <w:ins w:id="962" w:author="Pivonka,Fran" w:date="2015-09-10T20:26:00Z">
              <w:r w:rsidR="004C0BA0">
                <w:rPr>
                  <w:rFonts w:eastAsia="Times New Roman"/>
                  <w:lang w:val="en-US"/>
                </w:rPr>
                <w:t xml:space="preserve">policy holder </w:t>
              </w:r>
            </w:ins>
            <w:r>
              <w:rPr>
                <w:rFonts w:eastAsia="Times New Roman"/>
                <w:lang w:val="en-US"/>
              </w:rPr>
              <w:t>and</w:t>
            </w:r>
            <w:ins w:id="963" w:author="Pivonka,Fran" w:date="2015-09-10T20:27:00Z">
              <w:r w:rsidR="004C0BA0">
                <w:rPr>
                  <w:rFonts w:eastAsia="Times New Roman"/>
                  <w:lang w:val="en-US"/>
                </w:rPr>
                <w:t xml:space="preserve"> a</w:t>
              </w:r>
            </w:ins>
            <w:r>
              <w:rPr>
                <w:rFonts w:eastAsia="Times New Roman"/>
                <w:lang w:val="en-US"/>
              </w:rPr>
              <w:t xml:space="preserve"> dependent number</w:t>
            </w:r>
            <w:ins w:id="964" w:author="Pivonka,Fran" w:date="2015-09-10T20:27:00Z">
              <w:r w:rsidR="004C0BA0">
                <w:rPr>
                  <w:rFonts w:eastAsia="Times New Roman"/>
                  <w:lang w:val="en-US"/>
                </w:rPr>
                <w:t xml:space="preserve"> is</w:t>
              </w:r>
            </w:ins>
            <w:r>
              <w:rPr>
                <w:rFonts w:eastAsia="Times New Roman"/>
                <w:lang w:val="en-US"/>
              </w:rPr>
              <w:t xml:space="preserve"> </w:t>
            </w:r>
            <w:del w:id="965" w:author="Pivonka,Fran" w:date="2015-09-10T20:27:00Z">
              <w:r w:rsidDel="004C0BA0">
                <w:rPr>
                  <w:rFonts w:eastAsia="Times New Roman"/>
                  <w:lang w:val="en-US"/>
                </w:rPr>
                <w:delText xml:space="preserve">issues </w:delText>
              </w:r>
            </w:del>
            <w:ins w:id="966" w:author="Pivonka,Fran" w:date="2015-09-10T20:27:00Z">
              <w:r w:rsidR="004C0BA0">
                <w:rPr>
                  <w:rFonts w:eastAsia="Times New Roman"/>
                  <w:lang w:val="en-US"/>
                </w:rPr>
                <w:t xml:space="preserve">issued </w:t>
              </w:r>
            </w:ins>
            <w:r>
              <w:rPr>
                <w:rFonts w:eastAsia="Times New Roman"/>
                <w:lang w:val="en-US"/>
              </w:rPr>
              <w:t xml:space="preserve">to each </w:t>
            </w:r>
            <w:del w:id="967" w:author="Pivonka,Fran" w:date="2015-09-10T20:27:00Z">
              <w:r w:rsidDel="004C0BA0">
                <w:rPr>
                  <w:rFonts w:eastAsia="Times New Roman"/>
                  <w:lang w:val="en-US"/>
                </w:rPr>
                <w:delText xml:space="preserve">to each </w:delText>
              </w:r>
            </w:del>
            <w:r>
              <w:rPr>
                <w:rFonts w:eastAsia="Times New Roman"/>
                <w:lang w:val="en-US"/>
              </w:rPr>
              <w:t xml:space="preserve">of their dependents to track and manage the plan.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plan instance or sequence counter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coverage, for example social plans, may be offered in short time increments, </w:t>
            </w:r>
            <w:del w:id="968" w:author="Pivonka,Fran" w:date="2015-09-10T20:29:00Z">
              <w:r w:rsidDel="004C0BA0">
                <w:rPr>
                  <w:rFonts w:eastAsia="Times New Roman"/>
                  <w:lang w:val="en-US"/>
                </w:rPr>
                <w:delText>for example for</w:delText>
              </w:r>
            </w:del>
            <w:ins w:id="969" w:author="Pivonka,Fran" w:date="2015-09-10T20:29:00Z">
              <w:r w:rsidR="004C0BA0">
                <w:rPr>
                  <w:rFonts w:eastAsia="Times New Roman"/>
                  <w:lang w:val="en-US"/>
                </w:rPr>
                <w:t>such as</w:t>
              </w:r>
            </w:ins>
            <w:r>
              <w:rPr>
                <w:rFonts w:eastAsia="Times New Roman"/>
                <w:lang w:val="en-US"/>
              </w:rPr>
              <w:t xml:space="preserve"> a week or a month at a time</w:t>
            </w:r>
            <w:ins w:id="970" w:author="Pivonka,Fran" w:date="2015-09-10T20:30:00Z">
              <w:r w:rsidR="004C0BA0">
                <w:rPr>
                  <w:rFonts w:eastAsia="Times New Roman"/>
                  <w:lang w:val="en-US"/>
                </w:rPr>
                <w:t xml:space="preserve">. </w:t>
              </w:r>
            </w:ins>
            <w:del w:id="971" w:author="Pivonka,Fran" w:date="2015-09-10T20:30:00Z">
              <w:r w:rsidDel="004C0BA0">
                <w:rPr>
                  <w:rFonts w:eastAsia="Times New Roman"/>
                  <w:lang w:val="en-US"/>
                </w:rPr>
                <w:delText>,</w:delText>
              </w:r>
            </w:del>
            <w:r>
              <w:rPr>
                <w:rFonts w:eastAsia="Times New Roman"/>
                <w:lang w:val="en-US"/>
              </w:rPr>
              <w:t xml:space="preserve"> </w:t>
            </w:r>
            <w:del w:id="972" w:author="Pivonka,Fran" w:date="2015-09-10T20:30:00Z">
              <w:r w:rsidDel="004C0BA0">
                <w:rPr>
                  <w:rFonts w:eastAsia="Times New Roman"/>
                  <w:lang w:val="en-US"/>
                </w:rPr>
                <w:delText xml:space="preserve">so while </w:delText>
              </w:r>
            </w:del>
            <w:ins w:id="973" w:author="Pivonka,Fran" w:date="2015-09-10T20:30:00Z">
              <w:r w:rsidR="004C0BA0">
                <w:rPr>
                  <w:rFonts w:eastAsia="Times New Roman"/>
                  <w:lang w:val="en-US"/>
                </w:rPr>
                <w:t xml:space="preserve">While </w:t>
              </w:r>
            </w:ins>
            <w:r>
              <w:rPr>
                <w:rFonts w:eastAsia="Times New Roman"/>
                <w:lang w:val="en-US"/>
              </w:rPr>
              <w:t xml:space="preserve">the rest of the plan details and identifiers may remain constant over time, the instance is incremented with each renewal and provided to the covered party on their </w:t>
            </w:r>
            <w:del w:id="974" w:author="Pivonka,Fran" w:date="2015-09-10T20:30:00Z">
              <w:r w:rsidDel="004C0BA0">
                <w:rPr>
                  <w:rFonts w:eastAsia="Times New Roman"/>
                  <w:lang w:val="en-US"/>
                </w:rPr>
                <w:delText>'</w:delText>
              </w:r>
            </w:del>
            <w:r>
              <w:rPr>
                <w:rFonts w:eastAsia="Times New Roman"/>
                <w:lang w:val="en-US"/>
              </w:rPr>
              <w:t>card</w:t>
            </w:r>
            <w:del w:id="975" w:author="Pivonka,Fran" w:date="2015-09-10T20:30:00Z">
              <w:r w:rsidDel="004C0BA0">
                <w:rPr>
                  <w:rFonts w:eastAsia="Times New Roman"/>
                  <w:lang w:val="en-US"/>
                </w:rPr>
                <w:delText>'</w:delText>
              </w:r>
            </w:del>
            <w:r>
              <w:rPr>
                <w:rFonts w:eastAsia="Times New Roman"/>
                <w:lang w:val="en-US"/>
              </w:rPr>
              <w:t xml:space="preserv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holder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party who </w:t>
            </w:r>
            <w:del w:id="976" w:author="Pivonka,Fran" w:date="2015-09-10T20:30:00Z">
              <w:r w:rsidDel="00D731BE">
                <w:rPr>
                  <w:rFonts w:eastAsia="Times New Roman"/>
                  <w:lang w:val="en-US"/>
                </w:rPr>
                <w:delText>'</w:delText>
              </w:r>
            </w:del>
            <w:r>
              <w:rPr>
                <w:rFonts w:eastAsia="Times New Roman"/>
                <w:lang w:val="en-US"/>
              </w:rPr>
              <w:t>owns</w:t>
            </w:r>
            <w:del w:id="977" w:author="Pivonka,Fran" w:date="2015-09-10T20:31:00Z">
              <w:r w:rsidDel="00D731BE">
                <w:rPr>
                  <w:rFonts w:eastAsia="Times New Roman"/>
                  <w:lang w:val="en-US"/>
                </w:rPr>
                <w:delText>'</w:delText>
              </w:r>
            </w:del>
            <w:r>
              <w:rPr>
                <w:rFonts w:eastAsia="Times New Roman"/>
                <w:lang w:val="en-US"/>
              </w:rPr>
              <w:t xml:space="preserve"> the insurance contractual relationship to the policy or to whom the benefit of the policy is due.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Coverage.network</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network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identifier for a community of providers.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Coverage.contract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policy(s) which constitute this insurance coverage.</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82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EligibilityRequest</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978" w:author="Pivonka,Fran" w:date="2015-09-10T20:31:00Z">
              <w:r w:rsidDel="000B0253">
                <w:rPr>
                  <w:rFonts w:eastAsia="Times New Roman"/>
                  <w:lang w:val="en-US"/>
                </w:rPr>
                <w:delText>The Response Business Identifier.</w:delText>
              </w:r>
            </w:del>
            <w:ins w:id="979" w:author="Pivonka,Fran" w:date="2015-09-10T20:33:00Z">
              <w:r w:rsidR="000B0253">
                <w:rPr>
                  <w:rFonts w:eastAsia="Times New Roman"/>
                  <w:lang w:val="en-US"/>
                </w:rPr>
                <w:t xml:space="preserve">The response </w:t>
              </w:r>
            </w:ins>
            <w:ins w:id="980" w:author="Pivonka,Fran" w:date="2015-09-10T20:31:00Z">
              <w:r w:rsidR="000B0253">
                <w:rPr>
                  <w:rFonts w:eastAsia="Times New Roman"/>
                  <w:lang w:val="en-US"/>
                </w:rPr>
                <w:t>business 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model to which contents </w:t>
            </w:r>
            <w:del w:id="981" w:author="Pivonka,Fran" w:date="2015-09-10T20:34:00Z">
              <w:r w:rsidDel="000B0253">
                <w:rPr>
                  <w:rFonts w:eastAsia="Times New Roman"/>
                  <w:lang w:val="en-US"/>
                </w:rPr>
                <w:delText xml:space="preserve">conform, </w:delText>
              </w:r>
            </w:del>
            <w:ins w:id="982" w:author="Pivonka,Fran" w:date="2015-09-10T20:34:00Z">
              <w:r w:rsidR="000B0253">
                <w:rPr>
                  <w:rFonts w:eastAsia="Times New Roman"/>
                  <w:lang w:val="en-US"/>
                </w:rPr>
                <w:t xml:space="preserve">conform. The resource version </w:t>
              </w:r>
            </w:ins>
            <w:r>
              <w:rPr>
                <w:rFonts w:eastAsia="Times New Roman"/>
                <w:lang w:val="en-US"/>
              </w:rPr>
              <w:t xml:space="preserve">may be </w:t>
            </w:r>
            <w:ins w:id="983" w:author="Pivonka,Fran" w:date="2015-09-10T20:34:00Z">
              <w:r w:rsidR="000B0253">
                <w:rPr>
                  <w:rFonts w:eastAsia="Times New Roman"/>
                  <w:lang w:val="en-US"/>
                </w:rPr>
                <w:t xml:space="preserve">a </w:t>
              </w:r>
            </w:ins>
            <w:r>
              <w:rPr>
                <w:rFonts w:eastAsia="Times New Roman"/>
                <w:lang w:val="en-US"/>
              </w:rPr>
              <w:t xml:space="preserve">business </w:t>
            </w:r>
            <w:del w:id="984" w:author="Pivonka,Fran" w:date="2015-09-10T21:35:00Z">
              <w:r w:rsidDel="001C0459">
                <w:rPr>
                  <w:rFonts w:eastAsia="Times New Roman"/>
                  <w:lang w:val="en-US"/>
                </w:rPr>
                <w:delText xml:space="preserve">version </w:delText>
              </w:r>
            </w:del>
            <w:r>
              <w:rPr>
                <w:rFonts w:eastAsia="Times New Roman"/>
                <w:lang w:val="en-US"/>
              </w:rPr>
              <w:t xml:space="preserve">or standard </w:t>
            </w:r>
            <w:del w:id="985" w:author="Pivonka,Fran" w:date="2015-09-10T20:34: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986" w:author="Pivonka,Fran" w:date="2015-09-10T20:35:00Z">
              <w:r w:rsidDel="000B0253">
                <w:rPr>
                  <w:rFonts w:eastAsia="Times New Roman"/>
                  <w:lang w:val="en-US"/>
                </w:rPr>
                <w:delText xml:space="preserve">processable </w:delText>
              </w:r>
            </w:del>
            <w:ins w:id="987" w:author="Pivonka,Fran" w:date="2015-09-10T20:35:00Z">
              <w:r w:rsidR="000B0253">
                <w:rPr>
                  <w:rFonts w:eastAsia="Times New Roman"/>
                  <w:lang w:val="en-US"/>
                </w:rPr>
                <w:t xml:space="preserve">able to be processed </w:t>
              </w:r>
            </w:ins>
            <w:r>
              <w:rPr>
                <w:rFonts w:eastAsia="Times New Roman"/>
                <w:lang w:val="en-US"/>
              </w:rPr>
              <w:t xml:space="preserve">by the originating system </w:t>
            </w:r>
            <w:del w:id="988" w:author="Pivonka,Fran" w:date="2015-09-10T20:35:00Z">
              <w:r w:rsidDel="000B0253">
                <w:rPr>
                  <w:rFonts w:eastAsia="Times New Roman"/>
                  <w:lang w:val="en-US"/>
                </w:rPr>
                <w:delText xml:space="preserve">may </w:delText>
              </w:r>
            </w:del>
            <w:ins w:id="989" w:author="Pivonka,Fran" w:date="2015-09-10T20:35:00Z">
              <w:r w:rsidR="000B025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990" w:author="Pivonka,Fran" w:date="2015-09-10T20:36:00Z">
              <w:r w:rsidDel="000B0253">
                <w:rPr>
                  <w:rFonts w:eastAsia="Times New Roman"/>
                  <w:lang w:val="en-US"/>
                </w:rPr>
                <w:delText xml:space="preserve">, </w:delText>
              </w:r>
            </w:del>
            <w:ins w:id="991" w:author="Pivonka,Fran" w:date="2015-09-10T20:36:00Z">
              <w:r w:rsidR="000B0253">
                <w:rPr>
                  <w:rFonts w:eastAsia="Times New Roman"/>
                  <w:lang w:val="en-US"/>
                </w:rPr>
                <w:t xml:space="preserve">. The original version </w:t>
              </w:r>
            </w:ins>
            <w:r>
              <w:rPr>
                <w:rFonts w:eastAsia="Times New Roman"/>
                <w:lang w:val="en-US"/>
              </w:rPr>
              <w:t>may be</w:t>
            </w:r>
            <w:ins w:id="992" w:author="Pivonka,Fran" w:date="2015-09-10T20:36:00Z">
              <w:r w:rsidR="000B0253">
                <w:rPr>
                  <w:rFonts w:eastAsia="Times New Roman"/>
                  <w:lang w:val="en-US"/>
                </w:rPr>
                <w:t xml:space="preserve"> a</w:t>
              </w:r>
            </w:ins>
            <w:r>
              <w:rPr>
                <w:rFonts w:eastAsia="Times New Roman"/>
                <w:lang w:val="en-US"/>
              </w:rPr>
              <w:t xml:space="preserve"> business </w:t>
            </w:r>
            <w:del w:id="993" w:author="Pivonka,Fran" w:date="2015-09-10T21:35:00Z">
              <w:r w:rsidDel="001C0459">
                <w:rPr>
                  <w:rFonts w:eastAsia="Times New Roman"/>
                  <w:lang w:val="en-US"/>
                </w:rPr>
                <w:delText xml:space="preserve">version </w:delText>
              </w:r>
            </w:del>
            <w:r>
              <w:rPr>
                <w:rFonts w:eastAsia="Times New Roman"/>
                <w:lang w:val="en-US"/>
              </w:rPr>
              <w:t>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Insurer who is </w:t>
            </w:r>
            <w:ins w:id="994" w:author="Pivonka,Fran" w:date="2015-09-10T21:13:00Z">
              <w:r w:rsidR="00852A46">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995"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996"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w:t>
            </w:r>
          </w:p>
        </w:tc>
        <w:tc>
          <w:tcPr>
            <w:tcW w:w="0" w:type="auto"/>
            <w:vAlign w:val="center"/>
            <w:hideMark/>
          </w:tcPr>
          <w:p w:rsidR="00D67926" w:rsidRDefault="008D6FB8">
            <w:pPr>
              <w:rPr>
                <w:rFonts w:eastAsia="Times New Roman"/>
                <w:lang w:val="en-US"/>
              </w:rPr>
            </w:pPr>
            <w:r>
              <w:rPr>
                <w:rFonts w:eastAsia="Times New Roman"/>
                <w:lang w:val="en-US"/>
              </w:rPr>
              <w:t>Eligibility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w:t>
            </w:r>
            <w:ins w:id="997" w:author="Pivonka,Fran" w:date="2015-09-10T20:37:00Z">
              <w:r w:rsidR="000B0253">
                <w:rPr>
                  <w:rFonts w:eastAsia="Times New Roman"/>
                  <w:lang w:val="en-US"/>
                </w:rPr>
                <w:t xml:space="preserve"> </w:t>
              </w:r>
            </w:ins>
            <w:del w:id="998" w:author="Pivonka,Fran" w:date="2015-09-10T20:37:00Z">
              <w:r w:rsidDel="000B0253">
                <w:rPr>
                  <w:rFonts w:eastAsia="Times New Roman"/>
                  <w:lang w:val="en-US"/>
                </w:rPr>
                <w:delText xml:space="preserve">Response </w:delText>
              </w:r>
            </w:del>
            <w:ins w:id="999" w:author="Pivonka,Fran" w:date="2015-09-10T20:37:00Z">
              <w:r w:rsidR="000B0253">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eligibility and plan details from the processing of an </w:t>
            </w:r>
            <w:del w:id="1000" w:author="Pivonka,Fran" w:date="2015-09-10T20:37:00Z">
              <w:r w:rsidDel="000B0253">
                <w:rPr>
                  <w:rFonts w:eastAsia="Times New Roman"/>
                  <w:lang w:val="en-US"/>
                </w:rPr>
                <w:delText xml:space="preserve">Eligibility </w:delText>
              </w:r>
            </w:del>
            <w:ins w:id="1001" w:author="Pivonka,Fran" w:date="2015-09-10T20:37:00Z">
              <w:r w:rsidR="000B0253">
                <w:rPr>
                  <w:rFonts w:eastAsia="Times New Roman"/>
                  <w:lang w:val="en-US"/>
                </w:rPr>
                <w:t xml:space="preserve">eligibility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02" w:author="Pivonka,Fran" w:date="2015-09-10T20:37:00Z">
              <w:r w:rsidDel="000B0253">
                <w:rPr>
                  <w:rFonts w:eastAsia="Times New Roman"/>
                  <w:lang w:val="en-US"/>
                </w:rPr>
                <w:delText>Identifier</w:delText>
              </w:r>
            </w:del>
            <w:ins w:id="1003" w:author="Pivonka,Fran" w:date="2015-09-10T20:37:00Z">
              <w:r w:rsidR="000B0253">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04" w:author="Pivonka,Fran" w:date="2015-09-10T20:37:00Z">
              <w:r w:rsidDel="000B0253">
                <w:rPr>
                  <w:rFonts w:eastAsia="Times New Roman"/>
                  <w:lang w:val="en-US"/>
                </w:rPr>
                <w:delText xml:space="preserve">Response </w:delText>
              </w:r>
            </w:del>
            <w:ins w:id="1005" w:author="Pivonka,Fran" w:date="2015-09-10T20:37:00Z">
              <w:r w:rsidR="000B0253">
                <w:rPr>
                  <w:rFonts w:eastAsia="Times New Roman"/>
                  <w:lang w:val="en-US"/>
                </w:rPr>
                <w:t xml:space="preserve">response </w:t>
              </w:r>
            </w:ins>
            <w:del w:id="1006" w:author="Pivonka,Fran" w:date="2015-09-10T20:37:00Z">
              <w:r w:rsidDel="000B0253">
                <w:rPr>
                  <w:rFonts w:eastAsia="Times New Roman"/>
                  <w:lang w:val="en-US"/>
                </w:rPr>
                <w:delText xml:space="preserve">Business </w:delText>
              </w:r>
            </w:del>
            <w:ins w:id="1007" w:author="Pivonka,Fran" w:date="2015-09-10T20:37:00Z">
              <w:r w:rsidR="000B0253">
                <w:rPr>
                  <w:rFonts w:eastAsia="Times New Roman"/>
                  <w:lang w:val="en-US"/>
                </w:rPr>
                <w:t xml:space="preserve">business </w:t>
              </w:r>
            </w:ins>
            <w:del w:id="1008" w:author="Pivonka,Fran" w:date="2015-09-10T20:38:00Z">
              <w:r w:rsidDel="000B0253">
                <w:rPr>
                  <w:rFonts w:eastAsia="Times New Roman"/>
                  <w:lang w:val="en-US"/>
                </w:rPr>
                <w:delText>Identifier</w:delText>
              </w:r>
            </w:del>
            <w:ins w:id="1009" w:author="Pivonka,Fran" w:date="2015-09-10T20:38:00Z">
              <w:r w:rsidR="000B0253">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010" w:author="Pivonka,Fran" w:date="2015-09-10T20:38:00Z">
              <w:r w:rsidDel="000B0253">
                <w:rPr>
                  <w:rFonts w:eastAsia="Times New Roman"/>
                  <w:lang w:val="en-US"/>
                </w:rPr>
                <w:delText>Message</w:delText>
              </w:r>
            </w:del>
            <w:ins w:id="1011" w:author="Pivonka,Fran" w:date="2015-09-10T20:38:00Z">
              <w:r w:rsidR="000B0253">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12" w:author="Pivonka,Fran" w:date="2015-09-10T20:38:00Z">
              <w:r w:rsidR="000B0253">
                <w:rPr>
                  <w:rFonts w:eastAsia="Times New Roman"/>
                  <w:lang w:val="en-US"/>
                </w:rPr>
                <w:t>.</w:t>
              </w:r>
            </w:ins>
            <w:del w:id="1013" w:author="Pivonka,Fran" w:date="2015-09-10T20:38:00Z">
              <w:r w:rsidDel="000B0253">
                <w:rPr>
                  <w:rFonts w:eastAsia="Times New Roman"/>
                  <w:lang w:val="en-US"/>
                </w:rPr>
                <w:delText>,</w:delText>
              </w:r>
            </w:del>
            <w:r>
              <w:rPr>
                <w:rFonts w:eastAsia="Times New Roman"/>
                <w:lang w:val="en-US"/>
              </w:rPr>
              <w:t xml:space="preserve"> </w:t>
            </w:r>
            <w:ins w:id="1014" w:author="Pivonka,Fran" w:date="2015-09-10T20:39:00Z">
              <w:r w:rsidR="000B0253">
                <w:rPr>
                  <w:rFonts w:eastAsia="Times New Roman"/>
                  <w:lang w:val="en-US"/>
                </w:rPr>
                <w:t xml:space="preserve">The resource version </w:t>
              </w:r>
            </w:ins>
            <w:r>
              <w:rPr>
                <w:rFonts w:eastAsia="Times New Roman"/>
                <w:lang w:val="en-US"/>
              </w:rPr>
              <w:t xml:space="preserve">may be </w:t>
            </w:r>
            <w:ins w:id="1015" w:author="Pivonka,Fran" w:date="2015-09-10T20:39:00Z">
              <w:r w:rsidR="000B0253">
                <w:rPr>
                  <w:rFonts w:eastAsia="Times New Roman"/>
                  <w:lang w:val="en-US"/>
                </w:rPr>
                <w:t xml:space="preserve">a </w:t>
              </w:r>
            </w:ins>
            <w:r>
              <w:rPr>
                <w:rFonts w:eastAsia="Times New Roman"/>
                <w:lang w:val="en-US"/>
              </w:rPr>
              <w:t xml:space="preserve">business </w:t>
            </w:r>
            <w:del w:id="1016" w:author="Pivonka,Fran" w:date="2015-09-10T21:35:00Z">
              <w:r w:rsidDel="001C0459">
                <w:rPr>
                  <w:rFonts w:eastAsia="Times New Roman"/>
                  <w:lang w:val="en-US"/>
                </w:rPr>
                <w:delText xml:space="preserve">version </w:delText>
              </w:r>
            </w:del>
            <w:r>
              <w:rPr>
                <w:rFonts w:eastAsia="Times New Roman"/>
                <w:lang w:val="en-US"/>
              </w:rPr>
              <w:t xml:space="preserve">or </w:t>
            </w:r>
            <w:ins w:id="1017" w:author="Pivonka,Fran" w:date="2015-09-10T20:40:00Z">
              <w:r w:rsidR="000B0253">
                <w:rPr>
                  <w:rFonts w:eastAsia="Times New Roman"/>
                  <w:lang w:val="en-US"/>
                </w:rPr>
                <w:t xml:space="preserve">a </w:t>
              </w:r>
            </w:ins>
            <w:r>
              <w:rPr>
                <w:rFonts w:eastAsia="Times New Roman"/>
                <w:lang w:val="en-US"/>
              </w:rPr>
              <w:t xml:space="preserve">standard </w:t>
            </w:r>
            <w:del w:id="1018" w:author="Pivonka,Fran" w:date="2015-09-10T20:39: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19" w:author="Pivonka,Fran" w:date="2015-09-10T20:39:00Z">
              <w:r w:rsidDel="000B0253">
                <w:rPr>
                  <w:rFonts w:eastAsia="Times New Roman"/>
                  <w:lang w:val="en-US"/>
                </w:rPr>
                <w:delText xml:space="preserve">processable </w:delText>
              </w:r>
            </w:del>
            <w:ins w:id="1020" w:author="Pivonka,Fran" w:date="2015-09-10T20:39:00Z">
              <w:r w:rsidR="000B0253">
                <w:rPr>
                  <w:rFonts w:eastAsia="Times New Roman"/>
                  <w:lang w:val="en-US"/>
                </w:rPr>
                <w:t xml:space="preserve">able to be processed </w:t>
              </w:r>
            </w:ins>
            <w:r>
              <w:rPr>
                <w:rFonts w:eastAsia="Times New Roman"/>
                <w:lang w:val="en-US"/>
              </w:rPr>
              <w:t xml:space="preserve">by the originating system </w:t>
            </w:r>
            <w:del w:id="1021" w:author="Pivonka,Fran" w:date="2015-09-10T20:39:00Z">
              <w:r w:rsidDel="000B0253">
                <w:rPr>
                  <w:rFonts w:eastAsia="Times New Roman"/>
                  <w:lang w:val="en-US"/>
                </w:rPr>
                <w:delText xml:space="preserve">may </w:delText>
              </w:r>
            </w:del>
            <w:ins w:id="1022" w:author="Pivonka,Fran" w:date="2015-09-10T20:39:00Z">
              <w:r w:rsidR="000B025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23" w:author="Pivonka,Fran" w:date="2015-09-10T20:39:00Z">
              <w:r w:rsidR="000B0253">
                <w:rPr>
                  <w:rFonts w:eastAsia="Times New Roman"/>
                  <w:lang w:val="en-US"/>
                </w:rPr>
                <w:t>.</w:t>
              </w:r>
            </w:ins>
            <w:del w:id="1024" w:author="Pivonka,Fran" w:date="2015-09-10T20:39:00Z">
              <w:r w:rsidDel="000B0253">
                <w:rPr>
                  <w:rFonts w:eastAsia="Times New Roman"/>
                  <w:lang w:val="en-US"/>
                </w:rPr>
                <w:delText>,</w:delText>
              </w:r>
            </w:del>
            <w:r>
              <w:rPr>
                <w:rFonts w:eastAsia="Times New Roman"/>
                <w:lang w:val="en-US"/>
              </w:rPr>
              <w:t xml:space="preserve"> </w:t>
            </w:r>
            <w:ins w:id="1025" w:author="Pivonka,Fran" w:date="2015-09-10T20:39:00Z">
              <w:r w:rsidR="000B0253">
                <w:rPr>
                  <w:rFonts w:eastAsia="Times New Roman"/>
                  <w:lang w:val="en-US"/>
                </w:rPr>
                <w:t xml:space="preserve">The original version </w:t>
              </w:r>
            </w:ins>
            <w:r>
              <w:rPr>
                <w:rFonts w:eastAsia="Times New Roman"/>
                <w:lang w:val="en-US"/>
              </w:rPr>
              <w:t xml:space="preserve">may be </w:t>
            </w:r>
            <w:ins w:id="1026" w:author="Pivonka,Fran" w:date="2015-09-10T20:40:00Z">
              <w:r w:rsidR="000B0253">
                <w:rPr>
                  <w:rFonts w:eastAsia="Times New Roman"/>
                  <w:lang w:val="en-US"/>
                </w:rPr>
                <w:t xml:space="preserve">a </w:t>
              </w:r>
            </w:ins>
            <w:r>
              <w:rPr>
                <w:rFonts w:eastAsia="Times New Roman"/>
                <w:lang w:val="en-US"/>
              </w:rPr>
              <w:t xml:space="preserve">business </w:t>
            </w:r>
            <w:del w:id="1027" w:author="Pivonka,Fran" w:date="2015-09-10T21:35:00Z">
              <w:r w:rsidDel="001C0459">
                <w:rPr>
                  <w:rFonts w:eastAsia="Times New Roman"/>
                  <w:lang w:val="en-US"/>
                </w:rPr>
                <w:delText xml:space="preserve">version </w:delText>
              </w:r>
            </w:del>
            <w:r>
              <w:rPr>
                <w:rFonts w:eastAsia="Times New Roman"/>
                <w:lang w:val="en-US"/>
              </w:rPr>
              <w:t xml:space="preserve">or </w:t>
            </w:r>
            <w:ins w:id="1028" w:author="Pivonka,Fran" w:date="2015-09-10T20:40:00Z">
              <w:r w:rsidR="000B0253">
                <w:rPr>
                  <w:rFonts w:eastAsia="Times New Roman"/>
                  <w:lang w:val="en-US"/>
                </w:rPr>
                <w:t xml:space="preserve">a </w:t>
              </w:r>
            </w:ins>
            <w:r>
              <w:rPr>
                <w:rFonts w:eastAsia="Times New Roman"/>
                <w:lang w:val="en-US"/>
              </w:rPr>
              <w:t xml:space="preserve">standard </w:t>
            </w:r>
            <w:del w:id="1029" w:author="Pivonka,Fran" w:date="2015-09-10T20:40: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30" w:author="Pivonka,Fran" w:date="2015-09-10T20:40:00Z">
              <w:r w:rsidDel="000B0253">
                <w:rPr>
                  <w:rFonts w:eastAsia="Times New Roman"/>
                  <w:lang w:val="en-US"/>
                </w:rPr>
                <w:delText xml:space="preserve">Insurer </w:delText>
              </w:r>
            </w:del>
            <w:ins w:id="1031" w:author="Pivonka,Fran" w:date="2015-09-10T20:40:00Z">
              <w:r w:rsidR="000B0253">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032"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033"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66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34" w:author="Pivonka,Fran" w:date="2015-09-10T20:40:00Z">
              <w:r w:rsidDel="000B0253">
                <w:rPr>
                  <w:rFonts w:eastAsia="Times New Roman"/>
                  <w:lang w:val="en-US"/>
                </w:rPr>
                <w:delText>Identifier</w:delText>
              </w:r>
            </w:del>
            <w:ins w:id="1035" w:author="Pivonka,Fran" w:date="2015-09-10T20:40:00Z">
              <w:r w:rsidR="000B0253">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36" w:author="Pivonka,Fran" w:date="2015-09-10T20:41:00Z">
              <w:r w:rsidDel="000B0253">
                <w:rPr>
                  <w:rFonts w:eastAsia="Times New Roman"/>
                  <w:lang w:val="en-US"/>
                </w:rPr>
                <w:delText xml:space="preserve">Response </w:delText>
              </w:r>
            </w:del>
            <w:ins w:id="1037" w:author="Pivonka,Fran" w:date="2015-09-10T20:41:00Z">
              <w:r w:rsidR="000B0253">
                <w:rPr>
                  <w:rFonts w:eastAsia="Times New Roman"/>
                  <w:lang w:val="en-US"/>
                </w:rPr>
                <w:t xml:space="preserve">response </w:t>
              </w:r>
            </w:ins>
            <w:del w:id="1038" w:author="Pivonka,Fran" w:date="2015-09-10T20:41:00Z">
              <w:r w:rsidDel="000B0253">
                <w:rPr>
                  <w:rFonts w:eastAsia="Times New Roman"/>
                  <w:lang w:val="en-US"/>
                </w:rPr>
                <w:delText xml:space="preserve">Business </w:delText>
              </w:r>
            </w:del>
            <w:ins w:id="1039" w:author="Pivonka,Fran" w:date="2015-09-10T20:41:00Z">
              <w:r w:rsidR="000B0253">
                <w:rPr>
                  <w:rFonts w:eastAsia="Times New Roman"/>
                  <w:lang w:val="en-US"/>
                </w:rPr>
                <w:t xml:space="preserve">business </w:t>
              </w:r>
            </w:ins>
            <w:del w:id="1040" w:author="Pivonka,Fran" w:date="2015-09-10T20:41:00Z">
              <w:r w:rsidDel="000B0253">
                <w:rPr>
                  <w:rFonts w:eastAsia="Times New Roman"/>
                  <w:lang w:val="en-US"/>
                </w:rPr>
                <w:delText>Identifier</w:delText>
              </w:r>
            </w:del>
            <w:ins w:id="1041" w:author="Pivonka,Fran" w:date="2015-09-10T20:41:00Z">
              <w:r w:rsidR="000B0253">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ins w:id="1042" w:author="Pivonka,Fran" w:date="2015-09-10T20:41:00Z">
              <w:r w:rsidR="000B0253">
                <w:rPr>
                  <w:rFonts w:eastAsia="Times New Roman"/>
                  <w:lang w:val="en-US"/>
                </w:rPr>
                <w:t>.</w:t>
              </w:r>
            </w:ins>
            <w:del w:id="1043" w:author="Pivonka,Fran" w:date="2015-09-10T20:41:00Z">
              <w:r w:rsidDel="000B0253">
                <w:rPr>
                  <w:rFonts w:eastAsia="Times New Roman"/>
                  <w:lang w:val="en-US"/>
                </w:rPr>
                <w:delText>,</w:delText>
              </w:r>
            </w:del>
            <w:r>
              <w:rPr>
                <w:rFonts w:eastAsia="Times New Roman"/>
                <w:lang w:val="en-US"/>
              </w:rPr>
              <w:t xml:space="preserve"> </w:t>
            </w:r>
            <w:ins w:id="1044" w:author="Pivonka,Fran" w:date="2015-09-10T20:41:00Z">
              <w:r w:rsidR="000B0253">
                <w:rPr>
                  <w:rFonts w:eastAsia="Times New Roman"/>
                  <w:lang w:val="en-US"/>
                </w:rPr>
                <w:t xml:space="preserve">The resource version </w:t>
              </w:r>
            </w:ins>
            <w:r>
              <w:rPr>
                <w:rFonts w:eastAsia="Times New Roman"/>
                <w:lang w:val="en-US"/>
              </w:rPr>
              <w:t xml:space="preserve">may be </w:t>
            </w:r>
            <w:ins w:id="1045" w:author="Pivonka,Fran" w:date="2015-09-10T20:41:00Z">
              <w:r w:rsidR="000B0253">
                <w:rPr>
                  <w:rFonts w:eastAsia="Times New Roman"/>
                  <w:lang w:val="en-US"/>
                </w:rPr>
                <w:t xml:space="preserve">a </w:t>
              </w:r>
            </w:ins>
            <w:r>
              <w:rPr>
                <w:rFonts w:eastAsia="Times New Roman"/>
                <w:lang w:val="en-US"/>
              </w:rPr>
              <w:t xml:space="preserve">business </w:t>
            </w:r>
            <w:del w:id="1046" w:author="Pivonka,Fran" w:date="2015-09-10T21:35:00Z">
              <w:r w:rsidDel="001C0459">
                <w:rPr>
                  <w:rFonts w:eastAsia="Times New Roman"/>
                  <w:lang w:val="en-US"/>
                </w:rPr>
                <w:delText xml:space="preserve">version </w:delText>
              </w:r>
            </w:del>
            <w:r>
              <w:rPr>
                <w:rFonts w:eastAsia="Times New Roman"/>
                <w:lang w:val="en-US"/>
              </w:rPr>
              <w:t xml:space="preserve">or standard </w:t>
            </w:r>
            <w:del w:id="1047" w:author="Pivonka,Fran" w:date="2015-09-10T20:41: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48" w:author="Pivonka,Fran" w:date="2015-09-10T20:41:00Z">
              <w:r w:rsidDel="001774B8">
                <w:rPr>
                  <w:rFonts w:eastAsia="Times New Roman"/>
                  <w:lang w:val="en-US"/>
                </w:rPr>
                <w:delText xml:space="preserve">processable </w:delText>
              </w:r>
            </w:del>
            <w:ins w:id="1049" w:author="Pivonka,Fran" w:date="2015-09-10T20:41:00Z">
              <w:r w:rsidR="001774B8">
                <w:rPr>
                  <w:rFonts w:eastAsia="Times New Roman"/>
                  <w:lang w:val="en-US"/>
                </w:rPr>
                <w:t xml:space="preserve">able to be processed </w:t>
              </w:r>
            </w:ins>
            <w:r>
              <w:rPr>
                <w:rFonts w:eastAsia="Times New Roman"/>
                <w:lang w:val="en-US"/>
              </w:rPr>
              <w:t xml:space="preserve">by the originating system </w:t>
            </w:r>
            <w:del w:id="1050" w:author="Pivonka,Fran" w:date="2015-09-10T20:42:00Z">
              <w:r w:rsidDel="001774B8">
                <w:rPr>
                  <w:rFonts w:eastAsia="Times New Roman"/>
                  <w:lang w:val="en-US"/>
                </w:rPr>
                <w:delText xml:space="preserve">may </w:delText>
              </w:r>
            </w:del>
            <w:ins w:id="1051" w:author="Pivonka,Fran" w:date="2015-09-10T20:42:00Z">
              <w:r w:rsidR="001774B8">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52" w:author="Pivonka,Fran" w:date="2015-09-10T20:42:00Z">
              <w:r w:rsidR="001774B8">
                <w:rPr>
                  <w:rFonts w:eastAsia="Times New Roman"/>
                  <w:lang w:val="en-US"/>
                </w:rPr>
                <w:t>.</w:t>
              </w:r>
            </w:ins>
            <w:del w:id="1053" w:author="Pivonka,Fran" w:date="2015-09-10T20:42:00Z">
              <w:r w:rsidDel="001774B8">
                <w:rPr>
                  <w:rFonts w:eastAsia="Times New Roman"/>
                  <w:lang w:val="en-US"/>
                </w:rPr>
                <w:delText>,</w:delText>
              </w:r>
            </w:del>
            <w:r>
              <w:rPr>
                <w:rFonts w:eastAsia="Times New Roman"/>
                <w:lang w:val="en-US"/>
              </w:rPr>
              <w:t xml:space="preserve"> </w:t>
            </w:r>
            <w:ins w:id="1054" w:author="Pivonka,Fran" w:date="2015-09-10T20:42:00Z">
              <w:r w:rsidR="001774B8">
                <w:rPr>
                  <w:rFonts w:eastAsia="Times New Roman"/>
                  <w:lang w:val="en-US"/>
                </w:rPr>
                <w:t xml:space="preserve">The original version </w:t>
              </w:r>
            </w:ins>
            <w:r>
              <w:rPr>
                <w:rFonts w:eastAsia="Times New Roman"/>
                <w:lang w:val="en-US"/>
              </w:rPr>
              <w:t xml:space="preserve">may be </w:t>
            </w:r>
            <w:ins w:id="1055" w:author="Pivonka,Fran" w:date="2015-09-10T20:42:00Z">
              <w:r w:rsidR="001774B8">
                <w:rPr>
                  <w:rFonts w:eastAsia="Times New Roman"/>
                  <w:lang w:val="en-US"/>
                </w:rPr>
                <w:t xml:space="preserve">a </w:t>
              </w:r>
            </w:ins>
            <w:r>
              <w:rPr>
                <w:rFonts w:eastAsia="Times New Roman"/>
                <w:lang w:val="en-US"/>
              </w:rPr>
              <w:t xml:space="preserve">business </w:t>
            </w:r>
            <w:del w:id="1056" w:author="Pivonka,Fran" w:date="2015-09-10T21:36:00Z">
              <w:r w:rsidDel="001C0459">
                <w:rPr>
                  <w:rFonts w:eastAsia="Times New Roman"/>
                  <w:lang w:val="en-US"/>
                </w:rPr>
                <w:delText xml:space="preserve">version </w:delText>
              </w:r>
            </w:del>
            <w:r>
              <w:rPr>
                <w:rFonts w:eastAsia="Times New Roman"/>
                <w:lang w:val="en-US"/>
              </w:rPr>
              <w:t xml:space="preserve">or standard </w:t>
            </w:r>
            <w:del w:id="1057" w:author="Pivonka,Fran" w:date="2015-09-10T20:42:00Z">
              <w:r w:rsidDel="001774B8">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w:t>
            </w:r>
            <w:ins w:id="1058" w:author="Pivonka,Fran" w:date="2015-09-10T21:14:00Z">
              <w:r w:rsidR="00CD5646">
                <w:rPr>
                  <w:rFonts w:eastAsia="Times New Roman"/>
                  <w:lang w:val="en-US"/>
                </w:rPr>
                <w:t xml:space="preserve"> the</w:t>
              </w:r>
            </w:ins>
            <w:r>
              <w:rPr>
                <w:rFonts w:eastAsia="Times New Roman"/>
                <w:lang w:val="en-US"/>
              </w:rPr>
              <w:t xml:space="preserve">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059"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060"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Pr="00A8670E" w:rsidRDefault="008D6FB8">
            <w:pPr>
              <w:rPr>
                <w:rFonts w:eastAsia="Times New Roman"/>
                <w:lang w:val="en-US"/>
                <w:rPrChange w:id="1061" w:author="Pivonka,Fran" w:date="2015-09-11T21:20:00Z">
                  <w:rPr>
                    <w:rFonts w:eastAsia="Times New Roman"/>
                    <w:lang w:val="en-US"/>
                  </w:rPr>
                </w:rPrChange>
              </w:rPr>
            </w:pPr>
            <w:r w:rsidRPr="00A8670E">
              <w:rPr>
                <w:rFonts w:eastAsia="Times New Roman"/>
                <w:b/>
                <w:bCs/>
                <w:lang w:val="en-US"/>
                <w:rPrChange w:id="1062" w:author="Pivonka,Fran" w:date="2015-09-11T21:20:00Z">
                  <w:rPr>
                    <w:rFonts w:eastAsia="Times New Roman"/>
                    <w:b/>
                    <w:bCs/>
                    <w:lang w:val="en-US"/>
                  </w:rPr>
                </w:rPrChange>
              </w:rPr>
              <w:t>EnrollmentRequest.subject</w:t>
            </w:r>
          </w:p>
        </w:tc>
        <w:tc>
          <w:tcPr>
            <w:tcW w:w="0" w:type="auto"/>
            <w:vAlign w:val="center"/>
            <w:hideMark/>
          </w:tcPr>
          <w:p w:rsidR="00D67926" w:rsidRPr="00A8670E" w:rsidRDefault="00D67926">
            <w:pPr>
              <w:rPr>
                <w:rFonts w:eastAsia="Times New Roman"/>
                <w:lang w:val="en-US"/>
                <w:rPrChange w:id="1063" w:author="Pivonka,Fran" w:date="2015-09-11T21:20:00Z">
                  <w:rPr>
                    <w:rFonts w:eastAsia="Times New Roman"/>
                    <w:lang w:val="en-US"/>
                  </w:rPr>
                </w:rPrChange>
              </w:rPr>
            </w:pPr>
          </w:p>
        </w:tc>
      </w:tr>
      <w:tr w:rsidR="00D67926">
        <w:trPr>
          <w:divId w:val="1529179779"/>
          <w:tblCellSpacing w:w="15" w:type="dxa"/>
        </w:trPr>
        <w:tc>
          <w:tcPr>
            <w:tcW w:w="0" w:type="auto"/>
            <w:vAlign w:val="center"/>
            <w:hideMark/>
          </w:tcPr>
          <w:p w:rsidR="00D67926" w:rsidRPr="00A8670E" w:rsidRDefault="008D6FB8">
            <w:pPr>
              <w:rPr>
                <w:rFonts w:eastAsia="Times New Roman"/>
                <w:lang w:val="en-US"/>
                <w:rPrChange w:id="1064" w:author="Pivonka,Fran" w:date="2015-09-11T21:20:00Z">
                  <w:rPr>
                    <w:rFonts w:eastAsia="Times New Roman"/>
                    <w:lang w:val="en-US"/>
                  </w:rPr>
                </w:rPrChange>
              </w:rPr>
            </w:pPr>
            <w:r w:rsidRPr="00A8670E">
              <w:rPr>
                <w:rFonts w:eastAsia="Times New Roman"/>
                <w:lang w:val="en-US"/>
                <w:rPrChange w:id="1065" w:author="Pivonka,Fran" w:date="2015-09-11T21:20:00Z">
                  <w:rPr>
                    <w:rFonts w:eastAsia="Times New Roman"/>
                    <w:lang w:val="en-US"/>
                  </w:rPr>
                </w:rPrChange>
              </w:rPr>
              <w:t>Short name</w:t>
            </w:r>
          </w:p>
        </w:tc>
        <w:tc>
          <w:tcPr>
            <w:tcW w:w="0" w:type="auto"/>
            <w:vAlign w:val="center"/>
            <w:hideMark/>
          </w:tcPr>
          <w:p w:rsidR="00D67926" w:rsidRPr="00A8670E" w:rsidRDefault="008D6FB8">
            <w:pPr>
              <w:rPr>
                <w:rFonts w:eastAsia="Times New Roman"/>
                <w:lang w:val="en-US"/>
                <w:rPrChange w:id="1066" w:author="Pivonka,Fran" w:date="2015-09-11T21:20:00Z">
                  <w:rPr>
                    <w:rFonts w:eastAsia="Times New Roman"/>
                    <w:lang w:val="en-US"/>
                  </w:rPr>
                </w:rPrChange>
              </w:rPr>
            </w:pPr>
            <w:r w:rsidRPr="00A8670E">
              <w:rPr>
                <w:rFonts w:eastAsia="Times New Roman"/>
                <w:lang w:val="en-US"/>
                <w:rPrChange w:id="1067" w:author="Pivonka,Fran" w:date="2015-09-11T21:20:00Z">
                  <w:rPr>
                    <w:rFonts w:eastAsia="Times New Roman"/>
                    <w:lang w:val="en-US"/>
                  </w:rPr>
                </w:rPrChange>
              </w:rPr>
              <w:t xml:space="preserve">The subject of the </w:t>
            </w:r>
            <w:del w:id="1068" w:author="Pivonka,Fran" w:date="2015-09-10T20:42:00Z">
              <w:r w:rsidRPr="00A8670E" w:rsidDel="001774B8">
                <w:rPr>
                  <w:rFonts w:eastAsia="Times New Roman"/>
                  <w:lang w:val="en-US"/>
                  <w:rPrChange w:id="1069" w:author="Pivonka,Fran" w:date="2015-09-11T21:20:00Z">
                    <w:rPr>
                      <w:rFonts w:eastAsia="Times New Roman"/>
                      <w:lang w:val="en-US"/>
                    </w:rPr>
                  </w:rPrChange>
                </w:rPr>
                <w:delText xml:space="preserve">Products </w:delText>
              </w:r>
            </w:del>
            <w:ins w:id="1070" w:author="Pivonka,Fran" w:date="2015-09-10T20:42:00Z">
              <w:r w:rsidR="001774B8" w:rsidRPr="00A8670E">
                <w:rPr>
                  <w:rFonts w:eastAsia="Times New Roman"/>
                  <w:lang w:val="en-US"/>
                  <w:rPrChange w:id="1071" w:author="Pivonka,Fran" w:date="2015-09-11T21:20:00Z">
                    <w:rPr>
                      <w:rFonts w:eastAsia="Times New Roman"/>
                      <w:lang w:val="en-US"/>
                    </w:rPr>
                  </w:rPrChange>
                </w:rPr>
                <w:t xml:space="preserve">products </w:t>
              </w:r>
            </w:ins>
            <w:r w:rsidRPr="00A8670E">
              <w:rPr>
                <w:rFonts w:eastAsia="Times New Roman"/>
                <w:lang w:val="en-US"/>
                <w:rPrChange w:id="1072" w:author="Pivonka,Fran" w:date="2015-09-11T21:20:00Z">
                  <w:rPr>
                    <w:rFonts w:eastAsia="Times New Roman"/>
                    <w:lang w:val="en-US"/>
                  </w:rPr>
                </w:rPrChange>
              </w:rPr>
              <w:t xml:space="preserve">and </w:t>
            </w:r>
            <w:del w:id="1073" w:author="Pivonka,Fran" w:date="2015-09-10T20:42:00Z">
              <w:r w:rsidRPr="00A8670E" w:rsidDel="001774B8">
                <w:rPr>
                  <w:rFonts w:eastAsia="Times New Roman"/>
                  <w:lang w:val="en-US"/>
                  <w:rPrChange w:id="1074" w:author="Pivonka,Fran" w:date="2015-09-11T21:20:00Z">
                    <w:rPr>
                      <w:rFonts w:eastAsia="Times New Roman"/>
                      <w:lang w:val="en-US"/>
                    </w:rPr>
                  </w:rPrChange>
                </w:rPr>
                <w:delText>Services</w:delText>
              </w:r>
            </w:del>
            <w:ins w:id="1075" w:author="Pivonka,Fran" w:date="2015-09-10T20:42:00Z">
              <w:r w:rsidR="001774B8" w:rsidRPr="00A8670E">
                <w:rPr>
                  <w:rFonts w:eastAsia="Times New Roman"/>
                  <w:lang w:val="en-US"/>
                  <w:rPrChange w:id="1076" w:author="Pivonka,Fran" w:date="2015-09-11T21:20:00Z">
                    <w:rPr>
                      <w:rFonts w:eastAsia="Times New Roman"/>
                      <w:lang w:val="en-US"/>
                    </w:rPr>
                  </w:rPrChange>
                </w:rPr>
                <w:t>services</w:t>
              </w:r>
            </w:ins>
          </w:p>
        </w:tc>
      </w:tr>
      <w:tr w:rsidR="00D67926">
        <w:trPr>
          <w:divId w:val="1529179779"/>
          <w:tblCellSpacing w:w="15" w:type="dxa"/>
        </w:trPr>
        <w:tc>
          <w:tcPr>
            <w:tcW w:w="0" w:type="auto"/>
            <w:vAlign w:val="center"/>
            <w:hideMark/>
          </w:tcPr>
          <w:p w:rsidR="00D67926" w:rsidRPr="00A8670E" w:rsidRDefault="008D6FB8">
            <w:pPr>
              <w:rPr>
                <w:rFonts w:eastAsia="Times New Roman"/>
                <w:lang w:val="en-US"/>
                <w:rPrChange w:id="1077" w:author="Pivonka,Fran" w:date="2015-09-11T21:20:00Z">
                  <w:rPr>
                    <w:rFonts w:eastAsia="Times New Roman"/>
                    <w:lang w:val="en-US"/>
                  </w:rPr>
                </w:rPrChange>
              </w:rPr>
            </w:pPr>
            <w:r w:rsidRPr="00A8670E">
              <w:rPr>
                <w:rFonts w:eastAsia="Times New Roman"/>
                <w:lang w:val="en-US"/>
                <w:rPrChange w:id="1078" w:author="Pivonka,Fran" w:date="2015-09-11T21:20:00Z">
                  <w:rPr>
                    <w:rFonts w:eastAsia="Times New Roman"/>
                    <w:lang w:val="en-US"/>
                  </w:rPr>
                </w:rPrChange>
              </w:rPr>
              <w:t>Definition</w:t>
            </w:r>
          </w:p>
        </w:tc>
        <w:tc>
          <w:tcPr>
            <w:tcW w:w="0" w:type="auto"/>
            <w:vAlign w:val="center"/>
            <w:hideMark/>
          </w:tcPr>
          <w:p w:rsidR="00D67926" w:rsidRPr="00A8670E" w:rsidRDefault="008D6FB8">
            <w:pPr>
              <w:rPr>
                <w:rFonts w:eastAsia="Times New Roman"/>
                <w:lang w:val="en-US"/>
                <w:rPrChange w:id="1079" w:author="Pivonka,Fran" w:date="2015-09-11T21:20:00Z">
                  <w:rPr>
                    <w:rFonts w:eastAsia="Times New Roman"/>
                    <w:lang w:val="en-US"/>
                  </w:rPr>
                </w:rPrChange>
              </w:rPr>
            </w:pPr>
            <w:r w:rsidRPr="00A8670E">
              <w:rPr>
                <w:rFonts w:eastAsia="Times New Roman"/>
                <w:lang w:val="en-US"/>
                <w:rPrChange w:id="1080" w:author="Pivonka,Fran" w:date="2015-09-11T21:20:00Z">
                  <w:rPr>
                    <w:rFonts w:eastAsia="Times New Roman"/>
                    <w:lang w:val="en-US"/>
                  </w:rPr>
                </w:rPrChange>
              </w:rPr>
              <w:t xml:space="preserve">Patient </w:t>
            </w:r>
            <w:del w:id="1081" w:author="Pivonka,Fran" w:date="2015-09-10T20:43:00Z">
              <w:r w:rsidRPr="00A8670E" w:rsidDel="001774B8">
                <w:rPr>
                  <w:rFonts w:eastAsia="Times New Roman"/>
                  <w:lang w:val="en-US"/>
                  <w:rPrChange w:id="1082" w:author="Pivonka,Fran" w:date="2015-09-11T21:20:00Z">
                    <w:rPr>
                      <w:rFonts w:eastAsia="Times New Roman"/>
                      <w:lang w:val="en-US"/>
                    </w:rPr>
                  </w:rPrChange>
                </w:rPr>
                <w:delText>Resource</w:delText>
              </w:r>
            </w:del>
            <w:ins w:id="1083" w:author="Pivonka,Fran" w:date="2015-09-10T20:43:00Z">
              <w:r w:rsidR="001774B8" w:rsidRPr="00A8670E">
                <w:rPr>
                  <w:rFonts w:eastAsia="Times New Roman"/>
                  <w:lang w:val="en-US"/>
                  <w:rPrChange w:id="1084" w:author="Pivonka,Fran" w:date="2015-09-11T21:20:00Z">
                    <w:rPr>
                      <w:rFonts w:eastAsia="Times New Roman"/>
                      <w:lang w:val="en-US"/>
                    </w:rPr>
                  </w:rPrChange>
                </w:rPr>
                <w:t>resource</w:t>
              </w:r>
            </w:ins>
            <w:r w:rsidRPr="00A8670E">
              <w:rPr>
                <w:rFonts w:eastAsia="Times New Roman"/>
                <w:lang w:val="en-US"/>
                <w:rPrChange w:id="1085" w:author="Pivonka,Fran" w:date="2015-09-11T21:20:00Z">
                  <w:rPr>
                    <w:rFonts w:eastAsia="Times New Roman"/>
                    <w:lang w:val="en-US"/>
                  </w:rPr>
                </w:rPrChange>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program or plan identification, underwriter or </w:t>
            </w:r>
            <w:del w:id="1086" w:author="Pivonka,Fran" w:date="2015-09-10T20:43:00Z">
              <w:r w:rsidDel="001774B8">
                <w:rPr>
                  <w:rFonts w:eastAsia="Times New Roman"/>
                  <w:lang w:val="en-US"/>
                </w:rPr>
                <w:delText>payor</w:delText>
              </w:r>
            </w:del>
            <w:ins w:id="1087" w:author="Pivonka,Fran" w:date="2015-09-10T20:43:00Z">
              <w:r w:rsidR="001774B8">
                <w:rPr>
                  <w:rFonts w:eastAsia="Times New Roman"/>
                  <w:lang w:val="en-US"/>
                </w:rPr>
                <w:t>payer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bl>
    <w:p w:rsidR="00D67926" w:rsidRDefault="008D6FB8">
      <w:pPr>
        <w:pStyle w:val="Heading2"/>
        <w:divId w:val="1529179779"/>
        <w:rPr>
          <w:rFonts w:eastAsia="Times New Roman"/>
          <w:lang w:val="en-US"/>
        </w:rPr>
      </w:pPr>
      <w:r>
        <w:rPr>
          <w:rFonts w:eastAsia="Times New Roman"/>
          <w:lang w:val="en-US"/>
        </w:rPr>
        <w:lastRenderedPageBreak/>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97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w:t>
            </w:r>
          </w:p>
        </w:tc>
        <w:tc>
          <w:tcPr>
            <w:tcW w:w="0" w:type="auto"/>
            <w:vAlign w:val="center"/>
            <w:hideMark/>
          </w:tcPr>
          <w:p w:rsidR="00D67926" w:rsidRDefault="008D6FB8">
            <w:pPr>
              <w:rPr>
                <w:rFonts w:eastAsia="Times New Roman"/>
                <w:lang w:val="en-US"/>
              </w:rPr>
            </w:pPr>
            <w:r>
              <w:rPr>
                <w:rFonts w:eastAsia="Times New Roman"/>
                <w:lang w:val="en-US"/>
              </w:rPr>
              <w:t>Enrollment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w:t>
            </w:r>
            <w:ins w:id="1088" w:author="Pivonka,Fran" w:date="2015-09-10T20:44:00Z">
              <w:r w:rsidR="00EF025C">
                <w:rPr>
                  <w:rFonts w:eastAsia="Times New Roman"/>
                  <w:lang w:val="en-US"/>
                </w:rPr>
                <w:t xml:space="preserve"> </w:t>
              </w:r>
            </w:ins>
            <w:del w:id="1089" w:author="Pivonka,Fran" w:date="2015-09-10T20:44:00Z">
              <w:r w:rsidDel="00EF025C">
                <w:rPr>
                  <w:rFonts w:eastAsia="Times New Roman"/>
                  <w:lang w:val="en-US"/>
                </w:rPr>
                <w:delText xml:space="preserve">Response </w:delText>
              </w:r>
            </w:del>
            <w:ins w:id="1090" w:author="Pivonka,Fran" w:date="2015-09-10T20:44:00Z">
              <w:r w:rsidR="00EF025C">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w:t>
            </w:r>
            <w:del w:id="1091" w:author="Pivonka,Fran" w:date="2015-09-10T20:44:00Z">
              <w:r w:rsidDel="00EF025C">
                <w:rPr>
                  <w:rFonts w:eastAsia="Times New Roman"/>
                  <w:lang w:val="en-US"/>
                </w:rPr>
                <w:delText xml:space="preserve">Enrollment </w:delText>
              </w:r>
            </w:del>
            <w:ins w:id="1092" w:author="Pivonka,Fran" w:date="2015-09-10T20:44:00Z">
              <w:r w:rsidR="00EF025C">
                <w:rPr>
                  <w:rFonts w:eastAsia="Times New Roman"/>
                  <w:lang w:val="en-US"/>
                </w:rPr>
                <w:t xml:space="preserve">enrollment </w:t>
              </w:r>
            </w:ins>
            <w:r>
              <w:rPr>
                <w:rFonts w:eastAsia="Times New Roman"/>
                <w:lang w:val="en-US"/>
              </w:rPr>
              <w:t xml:space="preserve">and plan details from the processing of an </w:t>
            </w:r>
            <w:del w:id="1093" w:author="Pivonka,Fran" w:date="2015-09-10T20:44:00Z">
              <w:r w:rsidDel="00EF025C">
                <w:rPr>
                  <w:rFonts w:eastAsia="Times New Roman"/>
                  <w:lang w:val="en-US"/>
                </w:rPr>
                <w:delText xml:space="preserve">Enrollment </w:delText>
              </w:r>
            </w:del>
            <w:ins w:id="1094" w:author="Pivonka,Fran" w:date="2015-09-10T20:44:00Z">
              <w:r w:rsidR="00EF025C">
                <w:rPr>
                  <w:rFonts w:eastAsia="Times New Roman"/>
                  <w:lang w:val="en-US"/>
                </w:rPr>
                <w:t xml:space="preserve">enrollment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95" w:author="Pivonka,Fran" w:date="2015-09-10T20:44:00Z">
              <w:r w:rsidDel="00EF025C">
                <w:rPr>
                  <w:rFonts w:eastAsia="Times New Roman"/>
                  <w:lang w:val="en-US"/>
                </w:rPr>
                <w:delText>Identifier</w:delText>
              </w:r>
            </w:del>
            <w:ins w:id="1096" w:author="Pivonka,Fran" w:date="2015-09-10T20:44:00Z">
              <w:r w:rsidR="00EF025C">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97" w:author="Pivonka,Fran" w:date="2015-09-10T20:45:00Z">
              <w:r w:rsidDel="00EF025C">
                <w:rPr>
                  <w:rFonts w:eastAsia="Times New Roman"/>
                  <w:lang w:val="en-US"/>
                </w:rPr>
                <w:delText xml:space="preserve">Response </w:delText>
              </w:r>
            </w:del>
            <w:ins w:id="1098" w:author="Pivonka,Fran" w:date="2015-09-10T20:45:00Z">
              <w:r w:rsidR="00EF025C">
                <w:rPr>
                  <w:rFonts w:eastAsia="Times New Roman"/>
                  <w:lang w:val="en-US"/>
                </w:rPr>
                <w:t xml:space="preserve">response </w:t>
              </w:r>
            </w:ins>
            <w:del w:id="1099" w:author="Pivonka,Fran" w:date="2015-09-10T20:45:00Z">
              <w:r w:rsidDel="00EF025C">
                <w:rPr>
                  <w:rFonts w:eastAsia="Times New Roman"/>
                  <w:lang w:val="en-US"/>
                </w:rPr>
                <w:delText xml:space="preserve">Business </w:delText>
              </w:r>
            </w:del>
            <w:ins w:id="1100" w:author="Pivonka,Fran" w:date="2015-09-10T20:45:00Z">
              <w:r w:rsidR="00EF025C">
                <w:rPr>
                  <w:rFonts w:eastAsia="Times New Roman"/>
                  <w:lang w:val="en-US"/>
                </w:rPr>
                <w:t xml:space="preserve">business </w:t>
              </w:r>
            </w:ins>
            <w:del w:id="1101" w:author="Pivonka,Fran" w:date="2015-09-10T20:45:00Z">
              <w:r w:rsidDel="00EF025C">
                <w:rPr>
                  <w:rFonts w:eastAsia="Times New Roman"/>
                  <w:lang w:val="en-US"/>
                </w:rPr>
                <w:delText>Identifier</w:delText>
              </w:r>
            </w:del>
            <w:ins w:id="1102" w:author="Pivonka,Fran" w:date="2015-09-10T20:45:00Z">
              <w:r w:rsidR="00EF025C">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103" w:author="Pivonka,Fran" w:date="2015-09-10T20:45:00Z">
              <w:r w:rsidDel="00EF025C">
                <w:rPr>
                  <w:rFonts w:eastAsia="Times New Roman"/>
                  <w:lang w:val="en-US"/>
                </w:rPr>
                <w:delText>Message</w:delText>
              </w:r>
            </w:del>
            <w:ins w:id="1104" w:author="Pivonka,Fran" w:date="2015-09-10T20:45:00Z">
              <w:r w:rsidR="00EF025C">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105" w:author="Pivonka,Fran" w:date="2015-09-10T20:45:00Z">
              <w:r w:rsidR="00EF025C">
                <w:rPr>
                  <w:rFonts w:eastAsia="Times New Roman"/>
                  <w:lang w:val="en-US"/>
                </w:rPr>
                <w:t>.</w:t>
              </w:r>
            </w:ins>
            <w:del w:id="1106" w:author="Pivonka,Fran" w:date="2015-09-10T20:45:00Z">
              <w:r w:rsidDel="00EF025C">
                <w:rPr>
                  <w:rFonts w:eastAsia="Times New Roman"/>
                  <w:lang w:val="en-US"/>
                </w:rPr>
                <w:delText>,</w:delText>
              </w:r>
            </w:del>
            <w:r>
              <w:rPr>
                <w:rFonts w:eastAsia="Times New Roman"/>
                <w:lang w:val="en-US"/>
              </w:rPr>
              <w:t xml:space="preserve"> </w:t>
            </w:r>
            <w:ins w:id="1107" w:author="Pivonka,Fran" w:date="2015-09-10T20:45:00Z">
              <w:r w:rsidR="00EF025C">
                <w:rPr>
                  <w:rFonts w:eastAsia="Times New Roman"/>
                  <w:lang w:val="en-US"/>
                </w:rPr>
                <w:t xml:space="preserve">The resource version </w:t>
              </w:r>
            </w:ins>
            <w:r>
              <w:rPr>
                <w:rFonts w:eastAsia="Times New Roman"/>
                <w:lang w:val="en-US"/>
              </w:rPr>
              <w:t xml:space="preserve">may be </w:t>
            </w:r>
            <w:ins w:id="1108" w:author="Pivonka,Fran" w:date="2015-09-10T20:45:00Z">
              <w:r w:rsidR="00EF025C">
                <w:rPr>
                  <w:rFonts w:eastAsia="Times New Roman"/>
                  <w:lang w:val="en-US"/>
                </w:rPr>
                <w:t xml:space="preserve">a </w:t>
              </w:r>
            </w:ins>
            <w:r>
              <w:rPr>
                <w:rFonts w:eastAsia="Times New Roman"/>
                <w:lang w:val="en-US"/>
              </w:rPr>
              <w:t xml:space="preserve">business </w:t>
            </w:r>
            <w:del w:id="1109" w:author="Pivonka,Fran" w:date="2015-09-10T21:36:00Z">
              <w:r w:rsidDel="001C0459">
                <w:rPr>
                  <w:rFonts w:eastAsia="Times New Roman"/>
                  <w:lang w:val="en-US"/>
                </w:rPr>
                <w:delText xml:space="preserve">version </w:delText>
              </w:r>
            </w:del>
            <w:r>
              <w:rPr>
                <w:rFonts w:eastAsia="Times New Roman"/>
                <w:lang w:val="en-US"/>
              </w:rPr>
              <w:t>or</w:t>
            </w:r>
            <w:del w:id="1110" w:author="Pivonka,Fran" w:date="2015-09-11T21:21:00Z">
              <w:r w:rsidDel="00D73C02">
                <w:rPr>
                  <w:rFonts w:eastAsia="Times New Roman"/>
                  <w:lang w:val="en-US"/>
                </w:rPr>
                <w:delText xml:space="preserve"> </w:delText>
              </w:r>
            </w:del>
            <w:ins w:id="1111" w:author="Pivonka,Fran" w:date="2015-09-10T20:46:00Z">
              <w:r w:rsidR="00EF025C">
                <w:rPr>
                  <w:rFonts w:eastAsia="Times New Roman"/>
                  <w:lang w:val="en-US"/>
                </w:rPr>
                <w:t xml:space="preserve"> </w:t>
              </w:r>
            </w:ins>
            <w:r>
              <w:rPr>
                <w:rFonts w:eastAsia="Times New Roman"/>
                <w:lang w:val="en-US"/>
              </w:rPr>
              <w:t xml:space="preserve">standard </w:t>
            </w:r>
            <w:del w:id="1112" w:author="Pivonka,Fran" w:date="2015-09-10T20:46:00Z">
              <w:r w:rsidDel="00EF025C">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13" w:author="Pivonka,Fran" w:date="2015-09-10T20:46:00Z">
              <w:r w:rsidDel="00EF025C">
                <w:rPr>
                  <w:rFonts w:eastAsia="Times New Roman"/>
                  <w:lang w:val="en-US"/>
                </w:rPr>
                <w:delText xml:space="preserve">processable </w:delText>
              </w:r>
            </w:del>
            <w:ins w:id="1114" w:author="Pivonka,Fran" w:date="2015-09-10T20:46:00Z">
              <w:r w:rsidR="00EF025C">
                <w:rPr>
                  <w:rFonts w:eastAsia="Times New Roman"/>
                  <w:lang w:val="en-US"/>
                </w:rPr>
                <w:t xml:space="preserve">able to be processed </w:t>
              </w:r>
            </w:ins>
            <w:r>
              <w:rPr>
                <w:rFonts w:eastAsia="Times New Roman"/>
                <w:lang w:val="en-US"/>
              </w:rPr>
              <w:t xml:space="preserve">by the originating system </w:t>
            </w:r>
            <w:del w:id="1115" w:author="Pivonka,Fran" w:date="2015-09-10T20:46:00Z">
              <w:r w:rsidDel="00EF025C">
                <w:rPr>
                  <w:rFonts w:eastAsia="Times New Roman"/>
                  <w:lang w:val="en-US"/>
                </w:rPr>
                <w:delText xml:space="preserve">may </w:delText>
              </w:r>
            </w:del>
            <w:ins w:id="1116" w:author="Pivonka,Fran" w:date="2015-09-10T20:46:00Z">
              <w:r w:rsidR="00EF025C">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ins w:id="1117" w:author="Pivonka,Fran" w:date="2015-09-10T20:46:00Z">
              <w:r w:rsidR="00EF025C">
                <w:rPr>
                  <w:rFonts w:eastAsia="Times New Roman"/>
                  <w:lang w:val="en-US"/>
                </w:rPr>
                <w:t>. The original version</w:t>
              </w:r>
            </w:ins>
            <w:del w:id="1118" w:author="Pivonka,Fran" w:date="2015-09-10T20:46:00Z">
              <w:r w:rsidDel="00EF025C">
                <w:rPr>
                  <w:rFonts w:eastAsia="Times New Roman"/>
                  <w:lang w:val="en-US"/>
                </w:rPr>
                <w:delText>,</w:delText>
              </w:r>
            </w:del>
            <w:r>
              <w:rPr>
                <w:rFonts w:eastAsia="Times New Roman"/>
                <w:lang w:val="en-US"/>
              </w:rPr>
              <w:t xml:space="preserve"> may be</w:t>
            </w:r>
            <w:ins w:id="1119" w:author="Pivonka,Fran" w:date="2015-09-10T20:46:00Z">
              <w:r w:rsidR="00EF025C">
                <w:rPr>
                  <w:rFonts w:eastAsia="Times New Roman"/>
                  <w:lang w:val="en-US"/>
                </w:rPr>
                <w:t xml:space="preserve"> a</w:t>
              </w:r>
            </w:ins>
            <w:r>
              <w:rPr>
                <w:rFonts w:eastAsia="Times New Roman"/>
                <w:lang w:val="en-US"/>
              </w:rPr>
              <w:t xml:space="preserve"> business </w:t>
            </w:r>
            <w:del w:id="1120" w:author="Pivonka,Fran" w:date="2015-09-10T21:36:00Z">
              <w:r w:rsidDel="001C0459">
                <w:rPr>
                  <w:rFonts w:eastAsia="Times New Roman"/>
                  <w:lang w:val="en-US"/>
                </w:rPr>
                <w:delText xml:space="preserve">version </w:delText>
              </w:r>
            </w:del>
            <w:r>
              <w:rPr>
                <w:rFonts w:eastAsia="Times New Roman"/>
                <w:lang w:val="en-US"/>
              </w:rPr>
              <w:t xml:space="preserve">or standard </w:t>
            </w:r>
            <w:del w:id="1121" w:author="Pivonka,Fran" w:date="2015-09-10T20:46:00Z">
              <w:r w:rsidDel="00EF025C">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22" w:author="Pivonka,Fran" w:date="2015-09-10T20:47:00Z">
              <w:r w:rsidDel="00EF025C">
                <w:rPr>
                  <w:rFonts w:eastAsia="Times New Roman"/>
                  <w:lang w:val="en-US"/>
                </w:rPr>
                <w:delText xml:space="preserve">Insurer </w:delText>
              </w:r>
            </w:del>
            <w:ins w:id="1123" w:author="Pivonka,Fran" w:date="2015-09-10T20:47:00Z">
              <w:r w:rsidR="00EF025C">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24"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25"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85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w:t>
            </w:r>
          </w:p>
        </w:tc>
        <w:tc>
          <w:tcPr>
            <w:tcW w:w="0" w:type="auto"/>
            <w:vAlign w:val="center"/>
            <w:hideMark/>
          </w:tcPr>
          <w:p w:rsidR="00D67926" w:rsidRDefault="008D6FB8">
            <w:pPr>
              <w:rPr>
                <w:rFonts w:eastAsia="Times New Roman"/>
                <w:lang w:val="en-US"/>
              </w:rPr>
            </w:pPr>
            <w:r>
              <w:rPr>
                <w:rFonts w:eastAsia="Times New Roman"/>
                <w:lang w:val="en-US"/>
              </w:rPr>
              <w:t>Explanation Of Benefit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w:t>
            </w:r>
            <w:ins w:id="1126" w:author="Pivonka,Fran" w:date="2015-09-10T20:48:00Z">
              <w:r w:rsidR="00EF025C">
                <w:rPr>
                  <w:rFonts w:eastAsia="Times New Roman"/>
                  <w:lang w:val="en-US"/>
                </w:rPr>
                <w:t xml:space="preserve">informs the subscriber of the benefits provided which includes </w:t>
              </w:r>
            </w:ins>
            <w:del w:id="1127" w:author="Pivonka,Fran" w:date="2015-09-10T20:50:00Z">
              <w:r w:rsidDel="00EF025C">
                <w:rPr>
                  <w:rFonts w:eastAsia="Times New Roman"/>
                  <w:lang w:val="en-US"/>
                </w:rPr>
                <w:delText xml:space="preserve">provides: </w:delText>
              </w:r>
            </w:del>
            <w:r>
              <w:rPr>
                <w:rFonts w:eastAsia="Times New Roman"/>
                <w:lang w:val="en-US"/>
              </w:rPr>
              <w:t>the claim details</w:t>
            </w:r>
            <w:ins w:id="1128" w:author="Pivonka,Fran" w:date="2015-09-10T20:50:00Z">
              <w:r w:rsidR="00EF025C">
                <w:rPr>
                  <w:rFonts w:eastAsia="Times New Roman"/>
                  <w:lang w:val="en-US"/>
                </w:rPr>
                <w:t>,</w:t>
              </w:r>
            </w:ins>
            <w:del w:id="1129" w:author="Pivonka,Fran" w:date="2015-09-10T20:50:00Z">
              <w:r w:rsidDel="00EF025C">
                <w:rPr>
                  <w:rFonts w:eastAsia="Times New Roman"/>
                  <w:lang w:val="en-US"/>
                </w:rPr>
                <w:delText>;</w:delText>
              </w:r>
            </w:del>
            <w:r>
              <w:rPr>
                <w:rFonts w:eastAsia="Times New Roman"/>
                <w:lang w:val="en-US"/>
              </w:rPr>
              <w:t xml:space="preserve"> adjudication details from the processing of a </w:t>
            </w:r>
            <w:del w:id="1130" w:author="Pivonka,Fran" w:date="2015-09-10T20:50:00Z">
              <w:r w:rsidDel="00EF025C">
                <w:rPr>
                  <w:rFonts w:eastAsia="Times New Roman"/>
                  <w:lang w:val="en-US"/>
                </w:rPr>
                <w:delText xml:space="preserve">Claim; </w:delText>
              </w:r>
            </w:del>
            <w:del w:id="1131" w:author="Pivonka,Fran" w:date="2015-09-10T20:51:00Z">
              <w:r w:rsidDel="00EF025C">
                <w:rPr>
                  <w:rFonts w:eastAsia="Times New Roman"/>
                  <w:lang w:val="en-US"/>
                </w:rPr>
                <w:delText>and</w:delText>
              </w:r>
            </w:del>
            <w:ins w:id="1132" w:author="Pivonka,Fran" w:date="2015-09-10T20:51:00Z">
              <w:r w:rsidR="00EF025C">
                <w:rPr>
                  <w:rFonts w:eastAsia="Times New Roman"/>
                  <w:lang w:val="en-US"/>
                </w:rPr>
                <w:t>claim and</w:t>
              </w:r>
            </w:ins>
            <w:r>
              <w:rPr>
                <w:rFonts w:eastAsia="Times New Roman"/>
                <w:lang w:val="en-US"/>
              </w:rPr>
              <w:t xml:space="preserve"> optionally account balance information</w:t>
            </w:r>
            <w:proofErr w:type="gramStart"/>
            <w:ins w:id="1133" w:author="Pivonka,Fran" w:date="2015-09-10T20:50:00Z">
              <w:r w:rsidR="00EF025C">
                <w:rPr>
                  <w:rFonts w:eastAsia="Times New Roman"/>
                  <w:lang w:val="en-US"/>
                </w:rPr>
                <w:t>.</w:t>
              </w:r>
            </w:ins>
            <w:r>
              <w:rPr>
                <w:rFonts w:eastAsia="Times New Roman"/>
                <w:lang w:val="en-US"/>
              </w:rPr>
              <w:t>,</w:t>
            </w:r>
            <w:proofErr w:type="gramEnd"/>
            <w:r>
              <w:rPr>
                <w:rFonts w:eastAsia="Times New Roman"/>
                <w:lang w:val="en-US"/>
              </w:rPr>
              <w:t xml:space="preserve"> </w:t>
            </w:r>
            <w:del w:id="1134" w:author="Pivonka,Fran" w:date="2015-09-10T20:50:00Z">
              <w:r w:rsidDel="00EF025C">
                <w:rPr>
                  <w:rFonts w:eastAsia="Times New Roman"/>
                  <w:lang w:val="en-US"/>
                </w:rPr>
                <w:delText xml:space="preserve">for informing the subscriber of the benefits provided. </w:delText>
              </w:r>
            </w:del>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EOB</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35" w:author="Pivonka,Fran" w:date="2015-09-10T20:51:00Z">
              <w:r w:rsidDel="00EF025C">
                <w:rPr>
                  <w:rFonts w:eastAsia="Times New Roman"/>
                  <w:lang w:val="en-US"/>
                </w:rPr>
                <w:delText>Identifier</w:delText>
              </w:r>
            </w:del>
            <w:ins w:id="1136" w:author="Pivonka,Fran" w:date="2015-09-10T20:51:00Z">
              <w:r w:rsidR="00EF025C">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37" w:author="Pivonka,Fran" w:date="2015-09-10T20:51:00Z">
              <w:r w:rsidDel="00EF025C">
                <w:rPr>
                  <w:rFonts w:eastAsia="Times New Roman"/>
                  <w:lang w:val="en-US"/>
                </w:rPr>
                <w:delText xml:space="preserve">Response </w:delText>
              </w:r>
            </w:del>
            <w:ins w:id="1138" w:author="Pivonka,Fran" w:date="2015-09-10T20:51:00Z">
              <w:r w:rsidR="00EF025C">
                <w:rPr>
                  <w:rFonts w:eastAsia="Times New Roman"/>
                  <w:lang w:val="en-US"/>
                </w:rPr>
                <w:t xml:space="preserve">response </w:t>
              </w:r>
            </w:ins>
            <w:del w:id="1139" w:author="Pivonka,Fran" w:date="2015-09-10T20:51:00Z">
              <w:r w:rsidDel="00EF025C">
                <w:rPr>
                  <w:rFonts w:eastAsia="Times New Roman"/>
                  <w:lang w:val="en-US"/>
                </w:rPr>
                <w:delText xml:space="preserve">Business </w:delText>
              </w:r>
            </w:del>
            <w:ins w:id="1140" w:author="Pivonka,Fran" w:date="2015-09-10T20:51:00Z">
              <w:r w:rsidR="00EF025C">
                <w:rPr>
                  <w:rFonts w:eastAsia="Times New Roman"/>
                  <w:lang w:val="en-US"/>
                </w:rPr>
                <w:t xml:space="preserve">business </w:t>
              </w:r>
            </w:ins>
            <w:del w:id="1141" w:author="Pivonka,Fran" w:date="2015-09-10T20:51:00Z">
              <w:r w:rsidDel="00EF025C">
                <w:rPr>
                  <w:rFonts w:eastAsia="Times New Roman"/>
                  <w:lang w:val="en-US"/>
                </w:rPr>
                <w:delText>Identifier</w:delText>
              </w:r>
            </w:del>
            <w:ins w:id="1142" w:author="Pivonka,Fran" w:date="2015-09-10T20:51:00Z">
              <w:r w:rsidR="00EF025C">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ExplanationOfBenefit.ruleset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43" w:author="Pivonka,Fran" w:date="2015-09-10T21:36:00Z">
              <w:r w:rsidDel="001C0459">
                <w:rPr>
                  <w:rFonts w:eastAsia="Times New Roman"/>
                  <w:lang w:val="en-US"/>
                </w:rPr>
                <w:delText>,</w:delText>
              </w:r>
            </w:del>
            <w:ins w:id="1144" w:author="Pivonka,Fran" w:date="2015-09-10T21:36:00Z">
              <w:r w:rsidR="001C0459">
                <w:rPr>
                  <w:rFonts w:eastAsia="Times New Roman"/>
                  <w:lang w:val="en-US"/>
                </w:rPr>
                <w:t>.</w:t>
              </w:r>
            </w:ins>
            <w:r>
              <w:rPr>
                <w:rFonts w:eastAsia="Times New Roman"/>
                <w:lang w:val="en-US"/>
              </w:rPr>
              <w:t xml:space="preserve"> </w:t>
            </w:r>
            <w:ins w:id="1145" w:author="Pivonka,Fran" w:date="2015-09-10T20:52:00Z">
              <w:r w:rsidR="002B79A6">
                <w:rPr>
                  <w:rFonts w:eastAsia="Times New Roman"/>
                  <w:lang w:val="en-US"/>
                </w:rPr>
                <w:t xml:space="preserve">The resource version </w:t>
              </w:r>
            </w:ins>
            <w:r>
              <w:rPr>
                <w:rFonts w:eastAsia="Times New Roman"/>
                <w:lang w:val="en-US"/>
              </w:rPr>
              <w:t xml:space="preserve">may be </w:t>
            </w:r>
            <w:ins w:id="1146" w:author="Pivonka,Fran" w:date="2015-09-10T20:52:00Z">
              <w:r w:rsidR="002B79A6">
                <w:rPr>
                  <w:rFonts w:eastAsia="Times New Roman"/>
                  <w:lang w:val="en-US"/>
                </w:rPr>
                <w:t xml:space="preserve">a </w:t>
              </w:r>
            </w:ins>
            <w:r>
              <w:rPr>
                <w:rFonts w:eastAsia="Times New Roman"/>
                <w:lang w:val="en-US"/>
              </w:rPr>
              <w:t xml:space="preserve">business </w:t>
            </w:r>
            <w:del w:id="1147" w:author="Pivonka,Fran" w:date="2015-09-10T21:37:00Z">
              <w:r w:rsidDel="001C0459">
                <w:rPr>
                  <w:rFonts w:eastAsia="Times New Roman"/>
                  <w:lang w:val="en-US"/>
                </w:rPr>
                <w:delText xml:space="preserve">version </w:delText>
              </w:r>
            </w:del>
            <w:r>
              <w:rPr>
                <w:rFonts w:eastAsia="Times New Roman"/>
                <w:lang w:val="en-US"/>
              </w:rPr>
              <w:t xml:space="preserve">or standard </w:t>
            </w:r>
            <w:del w:id="1148" w:author="Pivonka,Fran" w:date="2015-09-10T20:52: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49" w:author="Pivonka,Fran" w:date="2015-09-10T20:52:00Z">
              <w:r w:rsidDel="002B79A6">
                <w:rPr>
                  <w:rFonts w:eastAsia="Times New Roman"/>
                  <w:lang w:val="en-US"/>
                </w:rPr>
                <w:delText xml:space="preserve">processable </w:delText>
              </w:r>
            </w:del>
            <w:ins w:id="1150" w:author="Pivonka,Fran" w:date="2015-09-10T20:52:00Z">
              <w:r w:rsidR="002B79A6">
                <w:rPr>
                  <w:rFonts w:eastAsia="Times New Roman"/>
                  <w:lang w:val="en-US"/>
                </w:rPr>
                <w:t xml:space="preserve">able to be processed </w:t>
              </w:r>
            </w:ins>
            <w:r>
              <w:rPr>
                <w:rFonts w:eastAsia="Times New Roman"/>
                <w:lang w:val="en-US"/>
              </w:rPr>
              <w:t xml:space="preserve">by the originating system </w:t>
            </w:r>
            <w:del w:id="1151" w:author="Pivonka,Fran" w:date="2015-09-10T20:53:00Z">
              <w:r w:rsidDel="002B79A6">
                <w:rPr>
                  <w:rFonts w:eastAsia="Times New Roman"/>
                  <w:lang w:val="en-US"/>
                </w:rPr>
                <w:delText xml:space="preserve">may </w:delText>
              </w:r>
            </w:del>
            <w:ins w:id="1152" w:author="Pivonka,Fran" w:date="2015-09-10T20:53:00Z">
              <w:r w:rsidR="002B79A6">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53" w:author="Pivonka,Fran" w:date="2015-09-10T20:53:00Z">
              <w:r w:rsidDel="002B79A6">
                <w:rPr>
                  <w:rFonts w:eastAsia="Times New Roman"/>
                  <w:lang w:val="en-US"/>
                </w:rPr>
                <w:delText xml:space="preserve">, </w:delText>
              </w:r>
            </w:del>
            <w:ins w:id="1154" w:author="Pivonka,Fran" w:date="2015-09-10T20:53:00Z">
              <w:r w:rsidR="002B79A6">
                <w:rPr>
                  <w:rFonts w:eastAsia="Times New Roman"/>
                  <w:lang w:val="en-US"/>
                </w:rPr>
                <w:t xml:space="preserve">. </w:t>
              </w:r>
            </w:ins>
            <w:ins w:id="1155" w:author="Pivonka,Fran" w:date="2015-09-10T20:54:00Z">
              <w:r w:rsidR="002B79A6">
                <w:rPr>
                  <w:rFonts w:eastAsia="Times New Roman"/>
                  <w:lang w:val="en-US"/>
                </w:rPr>
                <w:t>The original ve</w:t>
              </w:r>
            </w:ins>
            <w:ins w:id="1156" w:author="Pivonka,Fran" w:date="2015-09-10T21:37:00Z">
              <w:r w:rsidR="001C0459">
                <w:rPr>
                  <w:rFonts w:eastAsia="Times New Roman"/>
                  <w:lang w:val="en-US"/>
                </w:rPr>
                <w:t>r</w:t>
              </w:r>
            </w:ins>
            <w:ins w:id="1157" w:author="Pivonka,Fran" w:date="2015-09-10T20:54:00Z">
              <w:r w:rsidR="002B79A6">
                <w:rPr>
                  <w:rFonts w:eastAsia="Times New Roman"/>
                  <w:lang w:val="en-US"/>
                </w:rPr>
                <w:t xml:space="preserve">sion </w:t>
              </w:r>
            </w:ins>
            <w:r>
              <w:rPr>
                <w:rFonts w:eastAsia="Times New Roman"/>
                <w:lang w:val="en-US"/>
              </w:rPr>
              <w:t xml:space="preserve">may be </w:t>
            </w:r>
            <w:ins w:id="1158" w:author="Pivonka,Fran" w:date="2015-09-10T20:54:00Z">
              <w:r w:rsidR="002B79A6">
                <w:rPr>
                  <w:rFonts w:eastAsia="Times New Roman"/>
                  <w:lang w:val="en-US"/>
                </w:rPr>
                <w:t xml:space="preserve">a </w:t>
              </w:r>
            </w:ins>
            <w:r>
              <w:rPr>
                <w:rFonts w:eastAsia="Times New Roman"/>
                <w:lang w:val="en-US"/>
              </w:rPr>
              <w:t xml:space="preserve">business </w:t>
            </w:r>
            <w:del w:id="1159" w:author="Pivonka,Fran" w:date="2015-09-10T21:37:00Z">
              <w:r w:rsidDel="001C0459">
                <w:rPr>
                  <w:rFonts w:eastAsia="Times New Roman"/>
                  <w:lang w:val="en-US"/>
                </w:rPr>
                <w:delText xml:space="preserve">version </w:delText>
              </w:r>
            </w:del>
            <w:r>
              <w:rPr>
                <w:rFonts w:eastAsia="Times New Roman"/>
                <w:lang w:val="en-US"/>
              </w:rPr>
              <w:t xml:space="preserve">or standard </w:t>
            </w:r>
            <w:del w:id="1160" w:author="Pivonka,Fran" w:date="2015-09-10T20:54: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61" w:author="Pivonka,Fran" w:date="2015-09-10T20:55:00Z">
              <w:r w:rsidDel="002B79A6">
                <w:rPr>
                  <w:rFonts w:eastAsia="Times New Roman"/>
                  <w:lang w:val="en-US"/>
                </w:rPr>
                <w:delText xml:space="preserve">Insurer </w:delText>
              </w:r>
            </w:del>
            <w:ins w:id="1162" w:author="Pivonka,Fran" w:date="2015-09-10T20:55:00Z">
              <w:r w:rsidR="002B79A6">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63"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64" w:author="Pivonka,Fran" w:date="2015-09-10T21:11: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w:t>
            </w:r>
          </w:p>
        </w:tc>
        <w:tc>
          <w:tcPr>
            <w:tcW w:w="0" w:type="auto"/>
            <w:vAlign w:val="center"/>
            <w:hideMark/>
          </w:tcPr>
          <w:p w:rsidR="00D67926" w:rsidRDefault="008D6FB8">
            <w:pPr>
              <w:rPr>
                <w:rFonts w:eastAsia="Times New Roman"/>
                <w:lang w:val="en-US"/>
              </w:rPr>
            </w:pPr>
            <w:r>
              <w:rPr>
                <w:rFonts w:eastAsia="Times New Roman"/>
                <w:lang w:val="en-US"/>
              </w:rPr>
              <w:t>Payment Notice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w:t>
            </w:r>
            <w:ins w:id="1165" w:author="Pivonka,Fran" w:date="2015-09-10T20:55:00Z">
              <w:r w:rsidR="002B79A6">
                <w:rPr>
                  <w:rFonts w:eastAsia="Times New Roman"/>
                  <w:lang w:val="en-US"/>
                </w:rPr>
                <w:t xml:space="preserve"> </w:t>
              </w:r>
            </w:ins>
            <w:del w:id="1166" w:author="Pivonka,Fran" w:date="2015-09-10T20:55:00Z">
              <w:r w:rsidDel="002B79A6">
                <w:rPr>
                  <w:rFonts w:eastAsia="Times New Roman"/>
                  <w:lang w:val="en-US"/>
                </w:rPr>
                <w:delText xml:space="preserve">Notice </w:delText>
              </w:r>
            </w:del>
            <w:ins w:id="1167" w:author="Pivonka,Fran" w:date="2015-09-10T20:55:00Z">
              <w:r w:rsidR="002B79A6">
                <w:rPr>
                  <w:rFonts w:eastAsia="Times New Roman"/>
                  <w:lang w:val="en-US"/>
                </w:rPr>
                <w:t xml:space="preserve">notice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68" w:author="Pivonka,Fran" w:date="2015-09-10T20:55:00Z">
              <w:r w:rsidDel="002B79A6">
                <w:rPr>
                  <w:rFonts w:eastAsia="Times New Roman"/>
                  <w:lang w:val="en-US"/>
                </w:rPr>
                <w:delText>Identifier</w:delText>
              </w:r>
            </w:del>
            <w:ins w:id="1169" w:author="Pivonka,Fran" w:date="2015-09-10T20:55:00Z">
              <w:r w:rsidR="002B79A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70" w:author="Pivonka,Fran" w:date="2015-09-10T20:55:00Z">
              <w:r w:rsidDel="002B79A6">
                <w:rPr>
                  <w:rFonts w:eastAsia="Times New Roman"/>
                  <w:lang w:val="en-US"/>
                </w:rPr>
                <w:delText xml:space="preserve">Response </w:delText>
              </w:r>
            </w:del>
            <w:ins w:id="1171" w:author="Pivonka,Fran" w:date="2015-09-10T20:55:00Z">
              <w:r w:rsidR="002B79A6">
                <w:rPr>
                  <w:rFonts w:eastAsia="Times New Roman"/>
                  <w:lang w:val="en-US"/>
                </w:rPr>
                <w:t xml:space="preserve">response </w:t>
              </w:r>
            </w:ins>
            <w:del w:id="1172" w:author="Pivonka,Fran" w:date="2015-09-10T20:55:00Z">
              <w:r w:rsidDel="002B79A6">
                <w:rPr>
                  <w:rFonts w:eastAsia="Times New Roman"/>
                  <w:lang w:val="en-US"/>
                </w:rPr>
                <w:delText xml:space="preserve">Business </w:delText>
              </w:r>
            </w:del>
            <w:ins w:id="1173" w:author="Pivonka,Fran" w:date="2015-09-10T20:55:00Z">
              <w:r w:rsidR="002B79A6">
                <w:rPr>
                  <w:rFonts w:eastAsia="Times New Roman"/>
                  <w:lang w:val="en-US"/>
                </w:rPr>
                <w:t xml:space="preserve">business </w:t>
              </w:r>
            </w:ins>
            <w:del w:id="1174" w:author="Pivonka,Fran" w:date="2015-09-10T20:56:00Z">
              <w:r w:rsidDel="002B79A6">
                <w:rPr>
                  <w:rFonts w:eastAsia="Times New Roman"/>
                  <w:lang w:val="en-US"/>
                </w:rPr>
                <w:delText>Identifier</w:delText>
              </w:r>
            </w:del>
            <w:ins w:id="1175" w:author="Pivonka,Fran" w:date="2015-09-10T20:56:00Z">
              <w:r w:rsidR="002B79A6">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76" w:author="Pivonka,Fran" w:date="2015-09-10T20:56:00Z">
              <w:r w:rsidDel="002B79A6">
                <w:rPr>
                  <w:rFonts w:eastAsia="Times New Roman"/>
                  <w:lang w:val="en-US"/>
                </w:rPr>
                <w:delText xml:space="preserve">, </w:delText>
              </w:r>
            </w:del>
            <w:ins w:id="1177" w:author="Pivonka,Fran" w:date="2015-09-10T20:56:00Z">
              <w:r w:rsidR="002B79A6">
                <w:rPr>
                  <w:rFonts w:eastAsia="Times New Roman"/>
                  <w:lang w:val="en-US"/>
                </w:rPr>
                <w:t xml:space="preserve">. The resource version </w:t>
              </w:r>
            </w:ins>
            <w:r>
              <w:rPr>
                <w:rFonts w:eastAsia="Times New Roman"/>
                <w:lang w:val="en-US"/>
              </w:rPr>
              <w:t xml:space="preserve">may be </w:t>
            </w:r>
            <w:ins w:id="1178" w:author="Pivonka,Fran" w:date="2015-09-10T20:56:00Z">
              <w:r w:rsidR="002B79A6">
                <w:rPr>
                  <w:rFonts w:eastAsia="Times New Roman"/>
                  <w:lang w:val="en-US"/>
                </w:rPr>
                <w:t xml:space="preserve">a </w:t>
              </w:r>
            </w:ins>
            <w:r>
              <w:rPr>
                <w:rFonts w:eastAsia="Times New Roman"/>
                <w:lang w:val="en-US"/>
              </w:rPr>
              <w:t xml:space="preserve">business </w:t>
            </w:r>
            <w:del w:id="1179" w:author="Pivonka,Fran" w:date="2015-09-10T21:41:00Z">
              <w:r w:rsidDel="001C0459">
                <w:rPr>
                  <w:rFonts w:eastAsia="Times New Roman"/>
                  <w:lang w:val="en-US"/>
                </w:rPr>
                <w:delText xml:space="preserve">version </w:delText>
              </w:r>
            </w:del>
            <w:r>
              <w:rPr>
                <w:rFonts w:eastAsia="Times New Roman"/>
                <w:lang w:val="en-US"/>
              </w:rPr>
              <w:t xml:space="preserve">or standard </w:t>
            </w:r>
            <w:del w:id="1180" w:author="Pivonka,Fran" w:date="2015-09-10T20:56: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81" w:author="Pivonka,Fran" w:date="2015-09-10T20:56:00Z">
              <w:r w:rsidDel="00EB6109">
                <w:rPr>
                  <w:rFonts w:eastAsia="Times New Roman"/>
                  <w:lang w:val="en-US"/>
                </w:rPr>
                <w:delText xml:space="preserve">processable </w:delText>
              </w:r>
            </w:del>
            <w:ins w:id="1182" w:author="Pivonka,Fran" w:date="2015-09-10T20:56:00Z">
              <w:r w:rsidR="00EB6109">
                <w:rPr>
                  <w:rFonts w:eastAsia="Times New Roman"/>
                  <w:lang w:val="en-US"/>
                </w:rPr>
                <w:t xml:space="preserve">able to be processed </w:t>
              </w:r>
            </w:ins>
            <w:r>
              <w:rPr>
                <w:rFonts w:eastAsia="Times New Roman"/>
                <w:lang w:val="en-US"/>
              </w:rPr>
              <w:t xml:space="preserve">by the originating system </w:t>
            </w:r>
            <w:del w:id="1183" w:author="Pivonka,Fran" w:date="2015-09-10T20:56:00Z">
              <w:r w:rsidDel="00EB6109">
                <w:rPr>
                  <w:rFonts w:eastAsia="Times New Roman"/>
                  <w:lang w:val="en-US"/>
                </w:rPr>
                <w:delText xml:space="preserve">may </w:delText>
              </w:r>
            </w:del>
            <w:ins w:id="1184" w:author="Pivonka,Fran" w:date="2015-09-10T20:56:00Z">
              <w:r w:rsidR="00EB6109">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del w:id="1185" w:author="Pivonka,Fran" w:date="2015-09-10T20:57:00Z">
              <w:r w:rsidDel="00EB6109">
                <w:rPr>
                  <w:rFonts w:eastAsia="Times New Roman"/>
                  <w:lang w:val="en-US"/>
                </w:rPr>
                <w:delText xml:space="preserve">, </w:delText>
              </w:r>
            </w:del>
            <w:ins w:id="1186" w:author="Pivonka,Fran" w:date="2015-09-10T20:57:00Z">
              <w:r w:rsidR="00EB6109">
                <w:rPr>
                  <w:rFonts w:eastAsia="Times New Roman"/>
                  <w:lang w:val="en-US"/>
                </w:rPr>
                <w:t xml:space="preserve">. The original version </w:t>
              </w:r>
            </w:ins>
            <w:r>
              <w:rPr>
                <w:rFonts w:eastAsia="Times New Roman"/>
                <w:lang w:val="en-US"/>
              </w:rPr>
              <w:t xml:space="preserve">may be </w:t>
            </w:r>
            <w:ins w:id="1187" w:author="Pivonka,Fran" w:date="2015-09-10T20:57:00Z">
              <w:r w:rsidR="00EB6109">
                <w:rPr>
                  <w:rFonts w:eastAsia="Times New Roman"/>
                  <w:lang w:val="en-US"/>
                </w:rPr>
                <w:t xml:space="preserve">a </w:t>
              </w:r>
            </w:ins>
            <w:r>
              <w:rPr>
                <w:rFonts w:eastAsia="Times New Roman"/>
                <w:lang w:val="en-US"/>
              </w:rPr>
              <w:t xml:space="preserve">business </w:t>
            </w:r>
            <w:del w:id="1188" w:author="Pivonka,Fran" w:date="2015-09-10T21:39:00Z">
              <w:r w:rsidDel="001C0459">
                <w:rPr>
                  <w:rFonts w:eastAsia="Times New Roman"/>
                  <w:lang w:val="en-US"/>
                </w:rPr>
                <w:delText xml:space="preserve">version </w:delText>
              </w:r>
            </w:del>
            <w:r>
              <w:rPr>
                <w:rFonts w:eastAsia="Times New Roman"/>
                <w:lang w:val="en-US"/>
              </w:rPr>
              <w:t xml:space="preserve">or standard </w:t>
            </w:r>
            <w:del w:id="1189" w:author="Pivonka,Fran" w:date="2015-09-10T20:57:00Z">
              <w:r w:rsidDel="00EB610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Insurer or </w:t>
            </w:r>
            <w:del w:id="1190" w:author="Pivonka,Fran" w:date="2015-09-10T20:57:00Z">
              <w:r w:rsidDel="00EB6109">
                <w:rPr>
                  <w:rFonts w:eastAsia="Times New Roman"/>
                  <w:lang w:val="en-US"/>
                </w:rPr>
                <w:delText xml:space="preserve">Regulatory </w:delText>
              </w:r>
            </w:del>
            <w:ins w:id="1191" w:author="Pivonka,Fran" w:date="2015-09-10T20:57:00Z">
              <w:r w:rsidR="00EB6109">
                <w:rPr>
                  <w:rFonts w:eastAsia="Times New Roman"/>
                  <w:lang w:val="en-US"/>
                </w:rPr>
                <w:t xml:space="preserve">regulatory </w:t>
              </w:r>
            </w:ins>
            <w:r>
              <w:rPr>
                <w:rFonts w:eastAsia="Times New Roman"/>
                <w:lang w:val="en-US"/>
              </w:rPr>
              <w:t>body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92" w:author="Pivonka,Fran" w:date="2015-09-10T20:58:00Z">
              <w:r w:rsidDel="00EB6109">
                <w:rPr>
                  <w:rFonts w:eastAsia="Times New Roman"/>
                  <w:lang w:val="en-US"/>
                </w:rPr>
                <w:delText xml:space="preserve">Insurer </w:delText>
              </w:r>
            </w:del>
            <w:ins w:id="1193" w:author="Pivonka,Fran" w:date="2015-09-10T20:58:00Z">
              <w:r w:rsidR="00EB6109">
                <w:rPr>
                  <w:rFonts w:eastAsia="Times New Roman"/>
                  <w:lang w:val="en-US"/>
                </w:rPr>
                <w:t xml:space="preserve">insurer </w:t>
              </w:r>
            </w:ins>
            <w:r>
              <w:rPr>
                <w:rFonts w:eastAsia="Times New Roman"/>
                <w:lang w:val="en-US"/>
              </w:rPr>
              <w:t xml:space="preserve">who is </w:t>
            </w:r>
            <w:ins w:id="1194" w:author="Pivonka,Fran" w:date="2015-09-10T21:19:00Z">
              <w:r w:rsidR="00CD5646">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95" w:author="Pivonka,Fran" w:date="2015-09-10T21:14: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96" w:author="Pivonka,Fran" w:date="2015-09-10T21:11:00Z">
              <w:r w:rsidDel="00852A46">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of response to </w:t>
            </w:r>
            <w:del w:id="1197" w:author="Pivonka,Fran" w:date="2015-09-10T21:00:00Z">
              <w:r w:rsidDel="00EB6109">
                <w:rPr>
                  <w:rFonts w:eastAsia="Times New Roman"/>
                  <w:lang w:val="en-US"/>
                </w:rPr>
                <w:delText xml:space="preserve">resource to </w:delText>
              </w:r>
            </w:del>
            <w:r>
              <w:rPr>
                <w:rFonts w:eastAsia="Times New Roman"/>
                <w:lang w:val="en-US"/>
              </w:rPr>
              <w:t>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of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payment status</w:t>
            </w:r>
            <w:ins w:id="1198" w:author="Pivonka,Fran" w:date="2015-09-10T21:01:00Z">
              <w:r w:rsidR="00EB6109">
                <w:rPr>
                  <w:rFonts w:eastAsia="Times New Roman"/>
                  <w:lang w:val="en-US"/>
                </w:rPr>
                <w:t>.</w:t>
              </w:r>
            </w:ins>
            <w:del w:id="1199" w:author="Pivonka,Fran" w:date="2015-09-10T21:01:00Z">
              <w:r w:rsidDel="00EB6109">
                <w:rPr>
                  <w:rFonts w:eastAsia="Times New Roman"/>
                  <w:lang w:val="en-US"/>
                </w:rPr>
                <w:delText>,</w:delText>
              </w:r>
            </w:del>
            <w:r>
              <w:rPr>
                <w:rFonts w:eastAsia="Times New Roman"/>
                <w:lang w:val="en-US"/>
              </w:rPr>
              <w:t xml:space="preserve"> </w:t>
            </w:r>
            <w:ins w:id="1200" w:author="Pivonka,Fran" w:date="2015-09-10T21:01:00Z">
              <w:r w:rsidR="00EB6109">
                <w:rPr>
                  <w:rFonts w:eastAsia="Times New Roman"/>
                  <w:lang w:val="en-US"/>
                </w:rPr>
                <w:t>T</w:t>
              </w:r>
            </w:ins>
            <w:del w:id="1201" w:author="Pivonka,Fran" w:date="2015-09-10T21:01:00Z">
              <w:r w:rsidDel="00EB6109">
                <w:rPr>
                  <w:rFonts w:eastAsia="Times New Roman"/>
                  <w:lang w:val="en-US"/>
                </w:rPr>
                <w:delText>t</w:delText>
              </w:r>
            </w:del>
            <w:r>
              <w:rPr>
                <w:rFonts w:eastAsia="Times New Roman"/>
                <w:lang w:val="en-US"/>
              </w:rPr>
              <w:t>ypically paid</w:t>
            </w:r>
            <w:proofErr w:type="gramStart"/>
            <w:ins w:id="1202" w:author="Pivonka,Fran" w:date="2015-09-10T21:01:00Z">
              <w:r w:rsidR="00EB6109">
                <w:rPr>
                  <w:rFonts w:eastAsia="Times New Roman"/>
                  <w:lang w:val="en-US"/>
                </w:rPr>
                <w:t>,</w:t>
              </w:r>
            </w:ins>
            <w:proofErr w:type="gramEnd"/>
            <w:del w:id="1203" w:author="Pivonka,Fran" w:date="2015-09-10T21:01:00Z">
              <w:r w:rsidDel="00EB6109">
                <w:rPr>
                  <w:rFonts w:eastAsia="Times New Roman"/>
                  <w:lang w:val="en-US"/>
                </w:rPr>
                <w:delText xml:space="preserve">: </w:delText>
              </w:r>
            </w:del>
            <w:r>
              <w:rPr>
                <w:rFonts w:eastAsia="Times New Roman"/>
                <w:lang w:val="en-US"/>
              </w:rPr>
              <w:t>payment sent, cleared</w:t>
            </w:r>
            <w:ins w:id="1204" w:author="Pivonka,Fran" w:date="2015-09-10T21:01:00Z">
              <w:r w:rsidR="00EB6109">
                <w:rPr>
                  <w:rFonts w:eastAsia="Times New Roman"/>
                  <w:lang w:val="en-US"/>
                </w:rPr>
                <w:t xml:space="preserve"> or</w:t>
              </w:r>
            </w:ins>
            <w:del w:id="1205" w:author="Pivonka,Fran" w:date="2015-09-10T21:01:00Z">
              <w:r w:rsidDel="00EB6109">
                <w:rPr>
                  <w:rFonts w:eastAsia="Times New Roman"/>
                  <w:lang w:val="en-US"/>
                </w:rPr>
                <w:delText>:</w:delText>
              </w:r>
            </w:del>
            <w:r>
              <w:rPr>
                <w:rFonts w:eastAsia="Times New Roman"/>
                <w:lang w:val="en-US"/>
              </w:rPr>
              <w:t xml:space="preserve"> payment received.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payment conveyance status codes</w:t>
            </w:r>
            <w:ins w:id="1206" w:author="Pivonka,Fran" w:date="2015-09-10T21:00:00Z">
              <w:r w:rsidR="00EB6109">
                <w:rPr>
                  <w:rFonts w:eastAsia="Times New Roman"/>
                  <w:lang w:val="en-US"/>
                </w:rPr>
                <w:t>.</w:t>
              </w:r>
            </w:ins>
          </w:p>
        </w:tc>
      </w:tr>
    </w:tbl>
    <w:p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73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w:t>
            </w:r>
          </w:p>
        </w:tc>
        <w:tc>
          <w:tcPr>
            <w:tcW w:w="0" w:type="auto"/>
            <w:vAlign w:val="center"/>
            <w:hideMark/>
          </w:tcPr>
          <w:p w:rsidR="00D67926" w:rsidRDefault="008D6FB8">
            <w:pPr>
              <w:rPr>
                <w:rFonts w:eastAsia="Times New Roman"/>
                <w:lang w:val="en-US"/>
              </w:rPr>
            </w:pPr>
            <w:r>
              <w:rPr>
                <w:rFonts w:eastAsia="Times New Roman"/>
                <w:lang w:val="en-US"/>
              </w:rPr>
              <w:t>Payment Reconciliation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w:t>
            </w:r>
            <w:ins w:id="1207" w:author="Pivonka,Fran" w:date="2015-09-10T21:01:00Z">
              <w:r w:rsidR="00C11391">
                <w:rPr>
                  <w:rFonts w:eastAsia="Times New Roman"/>
                  <w:lang w:val="en-US"/>
                </w:rPr>
                <w:t xml:space="preserve"> </w:t>
              </w:r>
            </w:ins>
            <w:del w:id="1208" w:author="Pivonka,Fran" w:date="2015-09-10T21:01:00Z">
              <w:r w:rsidDel="00C11391">
                <w:rPr>
                  <w:rFonts w:eastAsia="Times New Roman"/>
                  <w:lang w:val="en-US"/>
                </w:rPr>
                <w:delText xml:space="preserve">Reconciliation </w:delText>
              </w:r>
            </w:del>
            <w:ins w:id="1209" w:author="Pivonka,Fran" w:date="2015-09-10T21:01:00Z">
              <w:r w:rsidR="00C11391">
                <w:rPr>
                  <w:rFonts w:eastAsia="Times New Roman"/>
                  <w:lang w:val="en-US"/>
                </w:rPr>
                <w:t xml:space="preserve">reconciliation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210" w:author="Pivonka,Fran" w:date="2015-09-10T21:02:00Z">
              <w:r w:rsidDel="00C11391">
                <w:rPr>
                  <w:rFonts w:eastAsia="Times New Roman"/>
                  <w:lang w:val="en-US"/>
                </w:rPr>
                <w:delText>Identifier</w:delText>
              </w:r>
            </w:del>
            <w:ins w:id="1211" w:author="Pivonka,Fran" w:date="2015-09-10T21:02:00Z">
              <w:r w:rsidR="00C11391">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12" w:author="Pivonka,Fran" w:date="2015-09-10T21:02:00Z">
              <w:r w:rsidDel="00C11391">
                <w:rPr>
                  <w:rFonts w:eastAsia="Times New Roman"/>
                  <w:lang w:val="en-US"/>
                </w:rPr>
                <w:delText xml:space="preserve">Response </w:delText>
              </w:r>
            </w:del>
            <w:ins w:id="1213" w:author="Pivonka,Fran" w:date="2015-09-10T21:02:00Z">
              <w:r w:rsidR="00C11391">
                <w:rPr>
                  <w:rFonts w:eastAsia="Times New Roman"/>
                  <w:lang w:val="en-US"/>
                </w:rPr>
                <w:t xml:space="preserve">response </w:t>
              </w:r>
            </w:ins>
            <w:del w:id="1214" w:author="Pivonka,Fran" w:date="2015-09-10T21:02:00Z">
              <w:r w:rsidDel="00C11391">
                <w:rPr>
                  <w:rFonts w:eastAsia="Times New Roman"/>
                  <w:lang w:val="en-US"/>
                </w:rPr>
                <w:delText xml:space="preserve">Business </w:delText>
              </w:r>
            </w:del>
            <w:ins w:id="1215" w:author="Pivonka,Fran" w:date="2015-09-10T21:02:00Z">
              <w:r w:rsidR="00C11391">
                <w:rPr>
                  <w:rFonts w:eastAsia="Times New Roman"/>
                  <w:lang w:val="en-US"/>
                </w:rPr>
                <w:t xml:space="preserve">business </w:t>
              </w:r>
            </w:ins>
            <w:del w:id="1216" w:author="Pivonka,Fran" w:date="2015-09-10T21:02:00Z">
              <w:r w:rsidDel="00C11391">
                <w:rPr>
                  <w:rFonts w:eastAsia="Times New Roman"/>
                  <w:lang w:val="en-US"/>
                </w:rPr>
                <w:delText>Identifier</w:delText>
              </w:r>
            </w:del>
            <w:ins w:id="1217" w:author="Pivonka,Fran" w:date="2015-09-10T21:02:00Z">
              <w:r w:rsidR="00C11391">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218" w:author="Pivonka,Fran" w:date="2015-09-10T21:02:00Z">
              <w:r w:rsidDel="00C11391">
                <w:rPr>
                  <w:rFonts w:eastAsia="Times New Roman"/>
                  <w:lang w:val="en-US"/>
                </w:rPr>
                <w:delText>Message</w:delText>
              </w:r>
            </w:del>
            <w:ins w:id="1219" w:author="Pivonka,Fran" w:date="2015-09-10T21:02:00Z">
              <w:r w:rsidR="00C11391">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del w:id="1220" w:author="Pivonka,Fran" w:date="2015-09-10T21:03:00Z">
              <w:r w:rsidDel="00C11391">
                <w:rPr>
                  <w:rFonts w:eastAsia="Times New Roman"/>
                  <w:lang w:val="en-US"/>
                </w:rPr>
                <w:delText xml:space="preserve">, </w:delText>
              </w:r>
            </w:del>
            <w:ins w:id="1221" w:author="Pivonka,Fran" w:date="2015-09-10T21:03:00Z">
              <w:r w:rsidR="00C11391">
                <w:rPr>
                  <w:rFonts w:eastAsia="Times New Roman"/>
                  <w:lang w:val="en-US"/>
                </w:rPr>
                <w:t xml:space="preserve">. The resource version </w:t>
              </w:r>
            </w:ins>
            <w:r>
              <w:rPr>
                <w:rFonts w:eastAsia="Times New Roman"/>
                <w:lang w:val="en-US"/>
              </w:rPr>
              <w:t xml:space="preserve">may be </w:t>
            </w:r>
            <w:ins w:id="1222" w:author="Pivonka,Fran" w:date="2015-09-10T21:03:00Z">
              <w:r w:rsidR="00C11391">
                <w:rPr>
                  <w:rFonts w:eastAsia="Times New Roman"/>
                  <w:lang w:val="en-US"/>
                </w:rPr>
                <w:t xml:space="preserve">a </w:t>
              </w:r>
            </w:ins>
            <w:r>
              <w:rPr>
                <w:rFonts w:eastAsia="Times New Roman"/>
                <w:lang w:val="en-US"/>
              </w:rPr>
              <w:t xml:space="preserve">business </w:t>
            </w:r>
            <w:del w:id="1223" w:author="Pivonka,Fran" w:date="2015-09-10T21:41:00Z">
              <w:r w:rsidDel="001C0459">
                <w:rPr>
                  <w:rFonts w:eastAsia="Times New Roman"/>
                  <w:lang w:val="en-US"/>
                </w:rPr>
                <w:delText xml:space="preserve">version </w:delText>
              </w:r>
            </w:del>
            <w:r>
              <w:rPr>
                <w:rFonts w:eastAsia="Times New Roman"/>
                <w:lang w:val="en-US"/>
              </w:rPr>
              <w:t xml:space="preserve">or standard </w:t>
            </w:r>
            <w:del w:id="1224" w:author="Pivonka,Fran" w:date="2015-09-10T21:03:00Z">
              <w:r w:rsidDel="00C11391">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225" w:author="Pivonka,Fran" w:date="2015-09-10T21:09:00Z">
              <w:r w:rsidDel="00CF4613">
                <w:rPr>
                  <w:rFonts w:eastAsia="Times New Roman"/>
                  <w:lang w:val="en-US"/>
                </w:rPr>
                <w:delText xml:space="preserve">processable </w:delText>
              </w:r>
            </w:del>
            <w:ins w:id="1226" w:author="Pivonka,Fran" w:date="2015-09-10T21:09:00Z">
              <w:r w:rsidR="00CF4613">
                <w:rPr>
                  <w:rFonts w:eastAsia="Times New Roman"/>
                  <w:lang w:val="en-US"/>
                </w:rPr>
                <w:t xml:space="preserve">able to be processed </w:t>
              </w:r>
            </w:ins>
            <w:r>
              <w:rPr>
                <w:rFonts w:eastAsia="Times New Roman"/>
                <w:lang w:val="en-US"/>
              </w:rPr>
              <w:t xml:space="preserve">by the originating system </w:t>
            </w:r>
            <w:del w:id="1227" w:author="Pivonka,Fran" w:date="2015-09-10T21:09:00Z">
              <w:r w:rsidDel="00CF4613">
                <w:rPr>
                  <w:rFonts w:eastAsia="Times New Roman"/>
                  <w:lang w:val="en-US"/>
                </w:rPr>
                <w:delText xml:space="preserve">may </w:delText>
              </w:r>
            </w:del>
            <w:ins w:id="1228" w:author="Pivonka,Fran" w:date="2015-09-10T21:09:00Z">
              <w:r w:rsidR="00CF461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29" w:author="Pivonka,Fran" w:date="2015-09-10T21:09:00Z">
              <w:r w:rsidDel="00CF4613">
                <w:rPr>
                  <w:rFonts w:eastAsia="Times New Roman"/>
                  <w:lang w:val="en-US"/>
                </w:rPr>
                <w:delText xml:space="preserve">, </w:delText>
              </w:r>
            </w:del>
            <w:ins w:id="1230" w:author="Pivonka,Fran" w:date="2015-09-10T21:09:00Z">
              <w:r w:rsidR="00CF4613">
                <w:rPr>
                  <w:rFonts w:eastAsia="Times New Roman"/>
                  <w:lang w:val="en-US"/>
                </w:rPr>
                <w:t xml:space="preserve">. The original version </w:t>
              </w:r>
            </w:ins>
            <w:r>
              <w:rPr>
                <w:rFonts w:eastAsia="Times New Roman"/>
                <w:lang w:val="en-US"/>
              </w:rPr>
              <w:t xml:space="preserve">may be </w:t>
            </w:r>
            <w:ins w:id="1231" w:author="Pivonka,Fran" w:date="2015-09-10T21:09:00Z">
              <w:r w:rsidR="00CF4613">
                <w:rPr>
                  <w:rFonts w:eastAsia="Times New Roman"/>
                  <w:lang w:val="en-US"/>
                </w:rPr>
                <w:t xml:space="preserve">a </w:t>
              </w:r>
            </w:ins>
            <w:r>
              <w:rPr>
                <w:rFonts w:eastAsia="Times New Roman"/>
                <w:lang w:val="en-US"/>
              </w:rPr>
              <w:t xml:space="preserve">business version or </w:t>
            </w:r>
            <w:ins w:id="1232" w:author="Pivonka,Fran" w:date="2015-09-10T21:09:00Z">
              <w:r w:rsidR="00CF4613">
                <w:rPr>
                  <w:rFonts w:eastAsia="Times New Roman"/>
                  <w:lang w:val="en-US"/>
                </w:rPr>
                <w:t xml:space="preserve">a </w:t>
              </w:r>
            </w:ins>
            <w:r>
              <w:rPr>
                <w:rFonts w:eastAsia="Times New Roman"/>
                <w:lang w:val="en-US"/>
              </w:rPr>
              <w:t>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covered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33" w:author="Pivonka,Fran" w:date="2015-09-10T21:09:00Z">
              <w:r w:rsidDel="00CF4613">
                <w:rPr>
                  <w:rFonts w:eastAsia="Times New Roman"/>
                  <w:lang w:val="en-US"/>
                </w:rPr>
                <w:delText xml:space="preserve">Insurer </w:delText>
              </w:r>
            </w:del>
            <w:ins w:id="1234" w:author="Pivonka,Fran" w:date="2015-09-10T21:09:00Z">
              <w:r w:rsidR="00CF4613">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235" w:author="Pivonka,Fran" w:date="2015-09-10T21:15: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36" w:author="Pivonka,Fran" w:date="2015-09-10T21:10:00Z">
              <w:r w:rsidDel="00CF4613">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individual settlement amounts and the corresponding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the nature of the payment, adjustment, funds advance,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amount: payment, adjustment, advance.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Claim </w:t>
            </w:r>
            <w:del w:id="1237" w:author="Pivonka,Fran" w:date="2015-09-10T21:21:00Z">
              <w:r w:rsidDel="00CD5646">
                <w:rPr>
                  <w:rFonts w:eastAsia="Times New Roman"/>
                  <w:lang w:val="en-US"/>
                </w:rPr>
                <w:delText>Response</w:delText>
              </w:r>
            </w:del>
            <w:ins w:id="1238" w:author="Pivonka,Fran" w:date="2015-09-10T21:21:00Z">
              <w:r w:rsidR="00CD5646">
                <w:rPr>
                  <w:rFonts w:eastAsia="Times New Roman"/>
                  <w:lang w:val="en-US"/>
                </w:rPr>
                <w:t>response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Submitter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39" w:author="Pivonka,Fran" w:date="2015-09-10T21:22:00Z">
              <w:r w:rsidDel="00CD5646">
                <w:rPr>
                  <w:rFonts w:eastAsia="Times New Roman"/>
                  <w:lang w:val="en-US"/>
                </w:rPr>
                <w:delText xml:space="preserve">Organization </w:delText>
              </w:r>
            </w:del>
            <w:ins w:id="1240" w:author="Pivonka,Fran" w:date="2015-09-10T21:22:00Z">
              <w:r w:rsidR="00CD5646">
                <w:rPr>
                  <w:rFonts w:eastAsia="Times New Roman"/>
                  <w:lang w:val="en-US"/>
                </w:rPr>
                <w:t xml:space="preserve">organization </w:t>
              </w:r>
            </w:ins>
            <w:del w:id="1241" w:author="Pivonka,Fran" w:date="2015-09-10T21:22:00Z">
              <w:r w:rsidDel="00CD5646">
                <w:rPr>
                  <w:rFonts w:eastAsia="Times New Roman"/>
                  <w:lang w:val="en-US"/>
                </w:rPr>
                <w:delText xml:space="preserve">which </w:delText>
              </w:r>
            </w:del>
            <w:ins w:id="1242" w:author="Pivonka,Fran" w:date="2015-09-10T21:22:00Z">
              <w:r w:rsidR="00CD5646">
                <w:rPr>
                  <w:rFonts w:eastAsia="Times New Roman"/>
                  <w:lang w:val="en-US"/>
                </w:rPr>
                <w:t xml:space="preserve">that </w:t>
              </w:r>
            </w:ins>
            <w:r>
              <w:rPr>
                <w:rFonts w:eastAsia="Times New Roman"/>
                <w:lang w:val="en-US"/>
              </w:rPr>
              <w:t>submitted the invoice or financial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43" w:author="Pivonka,Fran" w:date="2015-09-10T21:22:00Z">
              <w:r w:rsidDel="00CD5646">
                <w:rPr>
                  <w:rFonts w:eastAsia="Times New Roman"/>
                  <w:lang w:val="en-US"/>
                </w:rPr>
                <w:delText xml:space="preserve">which is </w:delText>
              </w:r>
            </w:del>
            <w:r>
              <w:rPr>
                <w:rFonts w:eastAsia="Times New Roman"/>
                <w:lang w:val="en-US"/>
              </w:rPr>
              <w:t>receiving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invoice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paid for this detail.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Printed </w:t>
            </w:r>
            <w:del w:id="1244" w:author="Pivonka,Fran" w:date="2015-09-10T21:22:00Z">
              <w:r w:rsidDel="00CD5646">
                <w:rPr>
                  <w:rFonts w:eastAsia="Times New Roman"/>
                  <w:lang w:val="en-US"/>
                </w:rPr>
                <w:delText xml:space="preserve">Form </w:delText>
              </w:r>
            </w:del>
            <w:ins w:id="1245" w:author="Pivonka,Fran" w:date="2015-09-10T21:22:00Z">
              <w:r w:rsidR="00CD5646">
                <w:rPr>
                  <w:rFonts w:eastAsia="Times New Roman"/>
                  <w:lang w:val="en-US"/>
                </w:rPr>
                <w:t xml:space="preserve">form </w:t>
              </w:r>
            </w:ins>
            <w:del w:id="1246" w:author="Pivonka,Fran" w:date="2015-09-10T21:22:00Z">
              <w:r w:rsidDel="00CD5646">
                <w:rPr>
                  <w:rFonts w:eastAsia="Times New Roman"/>
                  <w:lang w:val="en-US"/>
                </w:rPr>
                <w:delText>Identifier</w:delText>
              </w:r>
            </w:del>
            <w:ins w:id="1247" w:author="Pivonka,Fran" w:date="2015-09-10T21:22:00Z">
              <w:r w:rsidR="00CD564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Total amount of </w:t>
            </w:r>
            <w:del w:id="1248" w:author="Pivonka,Fran" w:date="2015-09-10T21:22:00Z">
              <w:r w:rsidDel="00CD5646">
                <w:rPr>
                  <w:rFonts w:eastAsia="Times New Roman"/>
                  <w:lang w:val="en-US"/>
                </w:rPr>
                <w:delText>Payment</w:delText>
              </w:r>
            </w:del>
            <w:ins w:id="1249" w:author="Pivonka,Fran" w:date="2015-09-10T21:22:00Z">
              <w:r w:rsidR="00CD5646">
                <w:rPr>
                  <w:rFonts w:eastAsia="Times New Roman"/>
                  <w:lang w:val="en-US"/>
                </w:rPr>
                <w:t>payment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Total 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bl>
    <w:p w:rsidR="00D67926" w:rsidRDefault="008D6FB8">
      <w:pPr>
        <w:pStyle w:val="Heading2"/>
        <w:divId w:val="1529179779"/>
        <w:rPr>
          <w:rFonts w:eastAsia="Times New Roman"/>
          <w:lang w:val="en-US"/>
        </w:rPr>
      </w:pPr>
      <w:r>
        <w:rPr>
          <w:rFonts w:eastAsia="Times New Roman"/>
          <w:lang w:val="en-US"/>
        </w:rPr>
        <w:lastRenderedPageBreak/>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47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w:t>
            </w:r>
            <w:del w:id="1250" w:author="Pivonka,Fran" w:date="2015-09-10T21:31:00Z">
              <w:r w:rsidDel="0001053B">
                <w:rPr>
                  <w:rFonts w:eastAsia="Times New Roman"/>
                  <w:lang w:val="en-US"/>
                </w:rPr>
                <w:delText>procesing</w:delText>
              </w:r>
            </w:del>
            <w:ins w:id="1251" w:author="Pivonka,Fran" w:date="2015-09-10T21:31:00Z">
              <w:r w:rsidR="0001053B">
                <w:rPr>
                  <w:rFonts w:eastAsia="Times New Roman"/>
                  <w:lang w:val="en-US"/>
                </w:rPr>
                <w:t>processing</w:t>
              </w:r>
            </w:ins>
            <w:r>
              <w:rPr>
                <w:rFonts w:eastAsia="Times New Roman"/>
                <w:lang w:val="en-US"/>
              </w:rPr>
              <w:t xml:space="preserve"> action being requested, for example</w:t>
            </w:r>
            <w:ins w:id="1252" w:author="Pivonka,Fran" w:date="2015-09-10T21:31:00Z">
              <w:r w:rsidR="0001053B">
                <w:rPr>
                  <w:rFonts w:eastAsia="Times New Roman"/>
                  <w:lang w:val="en-US"/>
                </w:rPr>
                <w:t>,</w:t>
              </w:r>
            </w:ins>
            <w:r>
              <w:rPr>
                <w:rFonts w:eastAsia="Times New Roman"/>
                <w:lang w:val="en-US"/>
              </w:rPr>
              <w:t xml:space="preserve"> </w:t>
            </w:r>
            <w:del w:id="1253" w:author="Pivonka,Fran" w:date="2015-09-10T21:31:00Z">
              <w:r w:rsidDel="0001053B">
                <w:rPr>
                  <w:rFonts w:eastAsia="Times New Roman"/>
                  <w:lang w:val="en-US"/>
                </w:rPr>
                <w:delText>Reversal</w:delText>
              </w:r>
            </w:del>
            <w:ins w:id="1254" w:author="Pivonka,Fran" w:date="2015-09-10T21:31:00Z">
              <w:r w:rsidR="0001053B">
                <w:rPr>
                  <w:rFonts w:eastAsia="Times New Roman"/>
                  <w:lang w:val="en-US"/>
                </w:rPr>
                <w:t>reversal</w:t>
              </w:r>
            </w:ins>
            <w:r>
              <w:rPr>
                <w:rFonts w:eastAsia="Times New Roman"/>
                <w:lang w:val="en-US"/>
              </w:rPr>
              <w:t xml:space="preserve">, </w:t>
            </w:r>
            <w:del w:id="1255" w:author="Pivonka,Fran" w:date="2015-09-10T21:31:00Z">
              <w:r w:rsidDel="0001053B">
                <w:rPr>
                  <w:rFonts w:eastAsia="Times New Roman"/>
                  <w:lang w:val="en-US"/>
                </w:rPr>
                <w:delText>Readjudication</w:delText>
              </w:r>
            </w:del>
            <w:ins w:id="1256" w:author="Pivonka,Fran" w:date="2015-09-10T21:31:00Z">
              <w:r w:rsidR="0001053B">
                <w:rPr>
                  <w:rFonts w:eastAsia="Times New Roman"/>
                  <w:lang w:val="en-US"/>
                </w:rPr>
                <w:t>readjudication</w:t>
              </w:r>
            </w:ins>
            <w:r>
              <w:rPr>
                <w:rFonts w:eastAsia="Times New Roman"/>
                <w:lang w:val="en-US"/>
              </w:rPr>
              <w:t xml:space="preserve">, </w:t>
            </w:r>
            <w:del w:id="1257" w:author="Pivonka,Fran" w:date="2015-09-10T21:32:00Z">
              <w:r w:rsidDel="0001053B">
                <w:rPr>
                  <w:rFonts w:eastAsia="Times New Roman"/>
                  <w:lang w:val="en-US"/>
                </w:rPr>
                <w:delText>StatusRequest</w:delText>
              </w:r>
            </w:del>
            <w:ins w:id="1258" w:author="Pivonka,Fran" w:date="2015-09-10T21:32:00Z">
              <w:r w:rsidR="0001053B">
                <w:rPr>
                  <w:rFonts w:eastAsia="Times New Roman"/>
                  <w:lang w:val="en-US"/>
                </w:rPr>
                <w:t>status request</w:t>
              </w:r>
            </w:ins>
            <w:r>
              <w:rPr>
                <w:rFonts w:eastAsia="Times New Roman"/>
                <w:lang w:val="en-US"/>
              </w:rPr>
              <w:t>,</w:t>
            </w:r>
            <w:ins w:id="1259" w:author="Pivonka,Fran" w:date="2015-09-10T21:33:00Z">
              <w:r w:rsidR="0001053B">
                <w:rPr>
                  <w:rFonts w:eastAsia="Times New Roman"/>
                  <w:lang w:val="en-US"/>
                </w:rPr>
                <w:t xml:space="preserve"> </w:t>
              </w:r>
            </w:ins>
            <w:del w:id="1260" w:author="Pivonka,Fran" w:date="2015-09-10T21:33:00Z">
              <w:r w:rsidDel="0001053B">
                <w:rPr>
                  <w:rFonts w:eastAsia="Times New Roman"/>
                  <w:lang w:val="en-US"/>
                </w:rPr>
                <w:delText>PendedRequest</w:delText>
              </w:r>
            </w:del>
            <w:ins w:id="1261" w:author="Pivonka,Fran" w:date="2015-09-10T21:33:00Z">
              <w:r w:rsidR="0001053B">
                <w:rPr>
                  <w:rFonts w:eastAsia="Times New Roman"/>
                  <w:lang w:val="en-US"/>
                </w:rPr>
                <w:t>pended request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allowable action</w:t>
            </w:r>
            <w:ins w:id="1262" w:author="Pivonka,Fran" w:date="2015-09-10T21:33:00Z">
              <w:r w:rsidR="0001053B">
                <w:rPr>
                  <w:rFonts w:eastAsia="Times New Roman"/>
                  <w:lang w:val="en-US"/>
                </w:rPr>
                <w:t>s</w:t>
              </w:r>
            </w:ins>
            <w:r>
              <w:rPr>
                <w:rFonts w:eastAsia="Times New Roman"/>
                <w:lang w:val="en-US"/>
              </w:rPr>
              <w:t xml:space="preserve"> </w:t>
            </w:r>
            <w:del w:id="1263" w:author="Pivonka,Fran" w:date="2015-09-10T21:33:00Z">
              <w:r w:rsidDel="0001053B">
                <w:rPr>
                  <w:rFonts w:eastAsia="Times New Roman"/>
                  <w:lang w:val="en-US"/>
                </w:rPr>
                <w:delText xml:space="preserve">which </w:delText>
              </w:r>
            </w:del>
            <w:r>
              <w:rPr>
                <w:rFonts w:eastAsia="Times New Roman"/>
                <w:lang w:val="en-US"/>
              </w:rPr>
              <w:t>this resource can request</w:t>
            </w:r>
            <w:ins w:id="1264" w:author="Pivonka,Fran" w:date="2015-09-10T21:33:00Z">
              <w:r w:rsidR="0001053B">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65" w:author="Pivonka,Fran" w:date="2015-09-10T21:33:00Z">
              <w:r w:rsidDel="0001053B">
                <w:rPr>
                  <w:rFonts w:eastAsia="Times New Roman"/>
                  <w:lang w:val="en-US"/>
                </w:rPr>
                <w:delText xml:space="preserve">ProcessRequest </w:delText>
              </w:r>
            </w:del>
            <w:ins w:id="1266" w:author="Pivonka,Fran" w:date="2015-09-10T21:33:00Z">
              <w:r w:rsidR="0001053B">
                <w:rPr>
                  <w:rFonts w:eastAsia="Times New Roman"/>
                  <w:lang w:val="en-US"/>
                </w:rPr>
                <w:t xml:space="preserve">process request </w:t>
              </w:r>
            </w:ins>
            <w:del w:id="1267" w:author="Pivonka,Fran" w:date="2015-09-10T21:33:00Z">
              <w:r w:rsidDel="0001053B">
                <w:rPr>
                  <w:rFonts w:eastAsia="Times New Roman"/>
                  <w:lang w:val="en-US"/>
                </w:rPr>
                <w:delText xml:space="preserve">Business </w:delText>
              </w:r>
            </w:del>
            <w:ins w:id="1268" w:author="Pivonka,Fran" w:date="2015-09-10T21:33:00Z">
              <w:r w:rsidR="0001053B">
                <w:rPr>
                  <w:rFonts w:eastAsia="Times New Roman"/>
                  <w:lang w:val="en-US"/>
                </w:rPr>
                <w:t xml:space="preserve">business </w:t>
              </w:r>
            </w:ins>
            <w:del w:id="1269" w:author="Pivonka,Fran" w:date="2015-09-10T21:33:00Z">
              <w:r w:rsidDel="0001053B">
                <w:rPr>
                  <w:rFonts w:eastAsia="Times New Roman"/>
                  <w:lang w:val="en-US"/>
                </w:rPr>
                <w:delText>Identifier</w:delText>
              </w:r>
            </w:del>
            <w:ins w:id="1270" w:author="Pivonka,Fran" w:date="2015-09-10T21:33:00Z">
              <w:r w:rsidR="0001053B">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71" w:author="Pivonka,Fran" w:date="2015-09-10T21:33:00Z">
              <w:r w:rsidDel="001C0459">
                <w:rPr>
                  <w:rFonts w:eastAsia="Times New Roman"/>
                  <w:lang w:val="en-US"/>
                </w:rPr>
                <w:delText xml:space="preserve">, </w:delText>
              </w:r>
            </w:del>
            <w:ins w:id="1272" w:author="Pivonka,Fran" w:date="2015-09-10T21:33:00Z">
              <w:r w:rsidR="001C0459">
                <w:rPr>
                  <w:rFonts w:eastAsia="Times New Roman"/>
                  <w:lang w:val="en-US"/>
                </w:rPr>
                <w:t xml:space="preserve">. </w:t>
              </w:r>
            </w:ins>
            <w:ins w:id="1273" w:author="Pivonka,Fran" w:date="2015-09-10T21:34:00Z">
              <w:r w:rsidR="001C0459">
                <w:rPr>
                  <w:rFonts w:eastAsia="Times New Roman"/>
                  <w:lang w:val="en-US"/>
                </w:rPr>
                <w:t xml:space="preserve">The resource version </w:t>
              </w:r>
            </w:ins>
            <w:r>
              <w:rPr>
                <w:rFonts w:eastAsia="Times New Roman"/>
                <w:lang w:val="en-US"/>
              </w:rPr>
              <w:t xml:space="preserve">may be </w:t>
            </w:r>
            <w:ins w:id="1274" w:author="Pivonka,Fran" w:date="2015-09-10T21:34:00Z">
              <w:r w:rsidR="001C0459">
                <w:rPr>
                  <w:rFonts w:eastAsia="Times New Roman"/>
                  <w:lang w:val="en-US"/>
                </w:rPr>
                <w:t xml:space="preserve">a </w:t>
              </w:r>
            </w:ins>
            <w:r>
              <w:rPr>
                <w:rFonts w:eastAsia="Times New Roman"/>
                <w:lang w:val="en-US"/>
              </w:rPr>
              <w:t xml:space="preserve">business </w:t>
            </w:r>
            <w:del w:id="1275" w:author="Pivonka,Fran" w:date="2015-09-10T21:34:00Z">
              <w:r w:rsidDel="001C0459">
                <w:rPr>
                  <w:rFonts w:eastAsia="Times New Roman"/>
                  <w:lang w:val="en-US"/>
                </w:rPr>
                <w:delText xml:space="preserve">version </w:delText>
              </w:r>
            </w:del>
            <w:r>
              <w:rPr>
                <w:rFonts w:eastAsia="Times New Roman"/>
                <w:lang w:val="en-US"/>
              </w:rPr>
              <w:t xml:space="preserve">or standard </w:t>
            </w:r>
            <w:del w:id="1276" w:author="Pivonka,Fran" w:date="2015-09-10T21:34:00Z">
              <w:r w:rsidDel="001C045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277" w:author="Pivonka,Fran" w:date="2015-09-10T21:43:00Z">
              <w:r w:rsidDel="001C0459">
                <w:rPr>
                  <w:rFonts w:eastAsia="Times New Roman"/>
                  <w:lang w:val="en-US"/>
                </w:rPr>
                <w:delText xml:space="preserve">processable </w:delText>
              </w:r>
            </w:del>
            <w:ins w:id="1278" w:author="Pivonka,Fran" w:date="2015-09-10T21:43:00Z">
              <w:r w:rsidR="001C0459">
                <w:rPr>
                  <w:rFonts w:eastAsia="Times New Roman"/>
                  <w:lang w:val="en-US"/>
                </w:rPr>
                <w:t xml:space="preserve">able to be processed </w:t>
              </w:r>
            </w:ins>
            <w:r>
              <w:rPr>
                <w:rFonts w:eastAsia="Times New Roman"/>
                <w:lang w:val="en-US"/>
              </w:rPr>
              <w:t xml:space="preserve">by the originating system </w:t>
            </w:r>
            <w:del w:id="1279" w:author="Pivonka,Fran" w:date="2015-09-10T21:43:00Z">
              <w:r w:rsidDel="001C0459">
                <w:rPr>
                  <w:rFonts w:eastAsia="Times New Roman"/>
                  <w:lang w:val="en-US"/>
                </w:rPr>
                <w:delText xml:space="preserve">may </w:delText>
              </w:r>
            </w:del>
            <w:ins w:id="1280" w:author="Pivonka,Fran" w:date="2015-09-10T21:43:00Z">
              <w:r w:rsidR="001C0459">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81" w:author="Pivonka,Fran" w:date="2015-09-10T21:44:00Z">
              <w:r w:rsidDel="001C0459">
                <w:rPr>
                  <w:rFonts w:eastAsia="Times New Roman"/>
                  <w:lang w:val="en-US"/>
                </w:rPr>
                <w:delText xml:space="preserve">, </w:delText>
              </w:r>
            </w:del>
            <w:ins w:id="1282" w:author="Pivonka,Fran" w:date="2015-09-10T21:44:00Z">
              <w:r w:rsidR="001C0459">
                <w:rPr>
                  <w:rFonts w:eastAsia="Times New Roman"/>
                  <w:lang w:val="en-US"/>
                </w:rPr>
                <w:t xml:space="preserve">. The original version </w:t>
              </w:r>
            </w:ins>
            <w:r>
              <w:rPr>
                <w:rFonts w:eastAsia="Times New Roman"/>
                <w:lang w:val="en-US"/>
              </w:rPr>
              <w:t xml:space="preserve">may be </w:t>
            </w:r>
            <w:ins w:id="1283" w:author="Pivonka,Fran" w:date="2015-09-10T21:44:00Z">
              <w:r w:rsidR="001C0459">
                <w:rPr>
                  <w:rFonts w:eastAsia="Times New Roman"/>
                  <w:lang w:val="en-US"/>
                </w:rPr>
                <w:t xml:space="preserve">a </w:t>
              </w:r>
            </w:ins>
            <w:r>
              <w:rPr>
                <w:rFonts w:eastAsia="Times New Roman"/>
                <w:lang w:val="en-US"/>
              </w:rPr>
              <w:t xml:space="preserve">business </w:t>
            </w:r>
            <w:del w:id="1284" w:author="Pivonka,Fran" w:date="2015-09-10T21:44:00Z">
              <w:r w:rsidDel="001C0459">
                <w:rPr>
                  <w:rFonts w:eastAsia="Times New Roman"/>
                  <w:lang w:val="en-US"/>
                </w:rPr>
                <w:delText xml:space="preserve">version </w:delText>
              </w:r>
            </w:del>
            <w:r>
              <w:rPr>
                <w:rFonts w:eastAsia="Times New Roman"/>
                <w:lang w:val="en-US"/>
              </w:rPr>
              <w:t xml:space="preserve">or standard </w:t>
            </w:r>
            <w:del w:id="1285" w:author="Pivonka,Fran" w:date="2015-09-10T21:44:00Z">
              <w:r w:rsidDel="001C045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which is </w:t>
            </w:r>
            <w:ins w:id="1286" w:author="Pivonka,Fran" w:date="2015-09-10T21:45:00Z">
              <w:r w:rsidR="001B77CE">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287" w:author="Pivonka,Fran" w:date="2015-09-10T21:15:00Z">
              <w:r w:rsidDel="00CD5646">
                <w:rPr>
                  <w:rFonts w:eastAsia="Times New Roman"/>
                  <w:lang w:val="en-US"/>
                </w:rPr>
                <w:delText xml:space="preserve">who is </w:delText>
              </w:r>
            </w:del>
            <w:r>
              <w:rPr>
                <w:rFonts w:eastAsia="Times New Roman"/>
                <w:lang w:val="en-US"/>
              </w:rPr>
              <w:t xml:space="preserve">responsible for the action specified in </w:t>
            </w:r>
            <w:del w:id="1288" w:author="Pivonka,Fran" w:date="2015-09-10T21:15:00Z">
              <w:r w:rsidDel="00CD5646">
                <w:rPr>
                  <w:rFonts w:eastAsia="Times New Roman"/>
                  <w:lang w:val="en-US"/>
                </w:rPr>
                <w:delText xml:space="preserve">thise </w:delText>
              </w:r>
            </w:del>
            <w:ins w:id="1289" w:author="Pivonka,Fran" w:date="2015-09-10T21:15:00Z">
              <w:r w:rsidR="00CD5646">
                <w:rPr>
                  <w:rFonts w:eastAsia="Times New Roman"/>
                  <w:lang w:val="en-US"/>
                </w:rPr>
                <w:t xml:space="preserve">this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90" w:author="Pivonka,Fran" w:date="2015-09-10T21:15:00Z">
              <w:r w:rsidDel="00CD5646">
                <w:rPr>
                  <w:rFonts w:eastAsia="Times New Roman"/>
                  <w:lang w:val="en-US"/>
                </w:rPr>
                <w:delText xml:space="preserve">which is </w:delText>
              </w:r>
            </w:del>
            <w:r>
              <w:rPr>
                <w:rFonts w:eastAsia="Times New Roman"/>
                <w:lang w:val="en-US"/>
              </w:rPr>
              <w:t xml:space="preserve">responsible for the action </w:t>
            </w:r>
            <w:del w:id="1291" w:author="Pivonka,Fran" w:date="2015-09-10T21:16:00Z">
              <w:r w:rsidDel="00CD5646">
                <w:rPr>
                  <w:rFonts w:eastAsia="Times New Roman"/>
                  <w:lang w:val="en-US"/>
                </w:rPr>
                <w:delText xml:space="preserve">speccified </w:delText>
              </w:r>
            </w:del>
            <w:ins w:id="1292" w:author="Pivonka,Fran" w:date="2015-09-10T21:16:00Z">
              <w:r w:rsidR="00CD5646">
                <w:rPr>
                  <w:rFonts w:eastAsia="Times New Roman"/>
                  <w:lang w:val="en-US"/>
                </w:rPr>
                <w:t xml:space="preserve">specified </w:t>
              </w:r>
            </w:ins>
            <w:r>
              <w:rPr>
                <w:rFonts w:eastAsia="Times New Roman"/>
                <w:lang w:val="en-US"/>
              </w:rPr>
              <w:t xml:space="preserve">in </w:t>
            </w:r>
            <w:del w:id="1293" w:author="Pivonka,Fran" w:date="2015-09-10T21:16:00Z">
              <w:r w:rsidDel="00CD5646">
                <w:rPr>
                  <w:rFonts w:eastAsia="Times New Roman"/>
                  <w:lang w:val="en-US"/>
                </w:rPr>
                <w:delText xml:space="preserve">thise </w:delText>
              </w:r>
            </w:del>
            <w:ins w:id="1294" w:author="Pivonka,Fran" w:date="2015-09-10T21:16:00Z">
              <w:r w:rsidR="00CD5646">
                <w:rPr>
                  <w:rFonts w:eastAsia="Times New Roman"/>
                  <w:lang w:val="en-US"/>
                </w:rPr>
                <w:t xml:space="preserve">this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ProcessRequest.nullify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Nullify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remove all history excluding audit.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resources must </w:t>
            </w:r>
            <w:del w:id="1295" w:author="Pivonka,Fran" w:date="2015-09-10T22:15:00Z">
              <w:r w:rsidDel="009021E1">
                <w:rPr>
                  <w:rFonts w:eastAsia="Times New Roman"/>
                  <w:lang w:val="en-US"/>
                </w:rPr>
                <w:delText xml:space="preserve">not simply be reversed in a processing or accounting sense but rather must </w:delText>
              </w:r>
            </w:del>
            <w:r>
              <w:rPr>
                <w:rFonts w:eastAsia="Times New Roman"/>
                <w:lang w:val="en-US"/>
              </w:rPr>
              <w:t>have all history removed</w:t>
            </w:r>
            <w:ins w:id="1296" w:author="Pivonka,Fran" w:date="2015-09-10T22:15:00Z">
              <w:r w:rsidR="009021E1">
                <w:rPr>
                  <w:rFonts w:eastAsia="Times New Roman"/>
                  <w:lang w:val="en-US"/>
                </w:rPr>
                <w:t>.</w:t>
              </w:r>
            </w:ins>
            <w:del w:id="1297" w:author="Pivonka,Fran" w:date="2015-09-10T22:15:00Z">
              <w:r w:rsidDel="009021E1">
                <w:rPr>
                  <w:rFonts w:eastAsia="Times New Roman"/>
                  <w:lang w:val="en-US"/>
                </w:rPr>
                <w:delText>,</w:delText>
              </w:r>
            </w:del>
            <w:r>
              <w:rPr>
                <w:rFonts w:eastAsia="Times New Roman"/>
                <w:lang w:val="en-US"/>
              </w:rPr>
              <w:t xml:space="preserve"> </w:t>
            </w:r>
            <w:ins w:id="1298" w:author="Pivonka,Fran" w:date="2015-09-10T22:15:00Z">
              <w:r w:rsidR="009021E1">
                <w:rPr>
                  <w:rFonts w:eastAsia="Times New Roman"/>
                  <w:lang w:val="en-US"/>
                </w:rPr>
                <w:t xml:space="preserve">For example, an </w:t>
              </w:r>
            </w:ins>
            <w:del w:id="1299" w:author="Pivonka,Fran" w:date="2015-09-10T22:15:00Z">
              <w:r w:rsidDel="009021E1">
                <w:rPr>
                  <w:rFonts w:eastAsia="Times New Roman"/>
                  <w:lang w:val="en-US"/>
                </w:rPr>
                <w:delText xml:space="preserve">such as the </w:delText>
              </w:r>
            </w:del>
            <w:r>
              <w:rPr>
                <w:rFonts w:eastAsia="Times New Roman"/>
                <w:lang w:val="en-US"/>
              </w:rPr>
              <w:t>accidental submission of sensitive and/or wrong information</w:t>
            </w:r>
            <w:ins w:id="1300" w:author="Pivonka,Fran" w:date="2015-09-10T22:16:00Z">
              <w:r w:rsidR="009021E1">
                <w:rPr>
                  <w:rFonts w:eastAsia="Times New Roman"/>
                  <w:lang w:val="en-US"/>
                </w:rPr>
                <w:t xml:space="preserve"> would warrant a nullification</w:t>
              </w:r>
            </w:ins>
            <w:r>
              <w:rPr>
                <w:rFonts w:eastAsia="Times New Roman"/>
                <w:lang w:val="en-US"/>
              </w:rPr>
              <w:t xml:space="preserve">. If the receiver cannot comply with a </w:t>
            </w:r>
            <w:del w:id="1301" w:author="Pivonka,Fran" w:date="2015-09-10T21:48:00Z">
              <w:r w:rsidDel="001B77CE">
                <w:rPr>
                  <w:rFonts w:eastAsia="Times New Roman"/>
                  <w:lang w:val="en-US"/>
                </w:rPr>
                <w:delText xml:space="preserve">Nullify </w:delText>
              </w:r>
            </w:del>
            <w:ins w:id="1302" w:author="Pivonka,Fran" w:date="2015-09-10T21:48:00Z">
              <w:r w:rsidR="001B77CE">
                <w:rPr>
                  <w:rFonts w:eastAsia="Times New Roman"/>
                  <w:lang w:val="en-US"/>
                </w:rPr>
                <w:t xml:space="preserve">nullify </w:t>
              </w:r>
            </w:ins>
            <w:r>
              <w:rPr>
                <w:rFonts w:eastAsia="Times New Roman"/>
                <w:lang w:val="en-US"/>
              </w:rPr>
              <w:t xml:space="preserve">request </w:t>
            </w:r>
            <w:del w:id="1303" w:author="Pivonka,Fran" w:date="2015-09-10T22:16:00Z">
              <w:r w:rsidDel="009021E1">
                <w:rPr>
                  <w:rFonts w:eastAsia="Times New Roman"/>
                  <w:lang w:val="en-US"/>
                </w:rPr>
                <w:delText xml:space="preserve">then </w:delText>
              </w:r>
            </w:del>
            <w:r>
              <w:rPr>
                <w:rFonts w:eastAsia="Times New Roman"/>
                <w:lang w:val="en-US"/>
              </w:rPr>
              <w:t xml:space="preserve">they must reject the request.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number/string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supply which authenticates the process.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to re-adjudicate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top level items to be re-adjudicated</w:t>
            </w:r>
            <w:ins w:id="1304" w:author="Pivonka,Fran" w:date="2015-09-10T22:17:00Z">
              <w:r w:rsidR="009021E1">
                <w:rPr>
                  <w:rFonts w:eastAsia="Times New Roman"/>
                  <w:lang w:val="en-US"/>
                </w:rPr>
                <w:t>.</w:t>
              </w:r>
            </w:ins>
            <w:del w:id="1305" w:author="Pivonka,Fran" w:date="2015-09-10T22:17:00Z">
              <w:r w:rsidDel="009021E1">
                <w:rPr>
                  <w:rFonts w:eastAsia="Times New Roman"/>
                  <w:lang w:val="en-US"/>
                </w:rPr>
                <w:delText>,</w:delText>
              </w:r>
            </w:del>
            <w:r>
              <w:rPr>
                <w:rFonts w:eastAsia="Times New Roman"/>
                <w:lang w:val="en-US"/>
              </w:rPr>
              <w:t xml:space="preserve"> </w:t>
            </w:r>
            <w:del w:id="1306" w:author="Pivonka,Fran" w:date="2015-09-10T22:17:00Z">
              <w:r w:rsidDel="009021E1">
                <w:rPr>
                  <w:rFonts w:eastAsia="Times New Roman"/>
                  <w:lang w:val="en-US"/>
                </w:rPr>
                <w:delText>if none</w:delText>
              </w:r>
            </w:del>
            <w:ins w:id="1307" w:author="Pivonka,Fran" w:date="2015-09-10T22:17:00Z">
              <w:r w:rsidR="009021E1">
                <w:rPr>
                  <w:rFonts w:eastAsia="Times New Roman"/>
                  <w:lang w:val="en-US"/>
                </w:rPr>
                <w:t>If no items are</w:t>
              </w:r>
            </w:ins>
            <w:r>
              <w:rPr>
                <w:rFonts w:eastAsia="Times New Roman"/>
                <w:lang w:val="en-US"/>
              </w:rPr>
              <w:t xml:space="preserve"> specified then the entire submission is re-adjudicated.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ProcessRequest.include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ProcessRequest.exclude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period of time during which the fulfilling resources would have been created.</w:t>
            </w:r>
          </w:p>
        </w:tc>
      </w:tr>
    </w:tbl>
    <w:p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37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w:t>
            </w:r>
          </w:p>
        </w:tc>
        <w:tc>
          <w:tcPr>
            <w:tcW w:w="0" w:type="auto"/>
            <w:vAlign w:val="center"/>
            <w:hideMark/>
          </w:tcPr>
          <w:p w:rsidR="00D67926" w:rsidRDefault="008D6FB8">
            <w:pPr>
              <w:rPr>
                <w:rFonts w:eastAsia="Times New Roman"/>
                <w:lang w:val="en-US"/>
              </w:rPr>
            </w:pPr>
            <w:r>
              <w:rPr>
                <w:rFonts w:eastAsia="Times New Roman"/>
                <w:lang w:val="en-US"/>
              </w:rPr>
              <w:t>Process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w:t>
            </w:r>
            <w:ins w:id="1308" w:author="Pivonka,Fran" w:date="2015-09-10T22:19:00Z">
              <w:r w:rsidR="009021E1">
                <w:rPr>
                  <w:rFonts w:eastAsia="Times New Roman"/>
                  <w:lang w:val="en-US"/>
                </w:rPr>
                <w:t xml:space="preserve"> </w:t>
              </w:r>
            </w:ins>
            <w:del w:id="1309" w:author="Pivonka,Fran" w:date="2015-09-10T22:19:00Z">
              <w:r w:rsidDel="009021E1">
                <w:rPr>
                  <w:rFonts w:eastAsia="Times New Roman"/>
                  <w:lang w:val="en-US"/>
                </w:rPr>
                <w:delText xml:space="preserve">Response </w:delText>
              </w:r>
            </w:del>
            <w:ins w:id="1310" w:author="Pivonka,Fran" w:date="2015-09-10T22:19:00Z">
              <w:r w:rsidR="009021E1">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311" w:author="Pivonka,Fran" w:date="2015-09-10T22:19:00Z">
              <w:r w:rsidDel="009021E1">
                <w:rPr>
                  <w:rFonts w:eastAsia="Times New Roman"/>
                  <w:lang w:val="en-US"/>
                </w:rPr>
                <w:delText xml:space="preserve">Response </w:delText>
              </w:r>
            </w:del>
            <w:ins w:id="1312" w:author="Pivonka,Fran" w:date="2015-09-10T22:19:00Z">
              <w:r w:rsidR="009021E1">
                <w:rPr>
                  <w:rFonts w:eastAsia="Times New Roman"/>
                  <w:lang w:val="en-US"/>
                </w:rPr>
                <w:t xml:space="preserve">response </w:t>
              </w:r>
            </w:ins>
            <w:del w:id="1313" w:author="Pivonka,Fran" w:date="2015-09-10T22:19:00Z">
              <w:r w:rsidDel="009021E1">
                <w:rPr>
                  <w:rFonts w:eastAsia="Times New Roman"/>
                  <w:lang w:val="en-US"/>
                </w:rPr>
                <w:delText xml:space="preserve">Business </w:delText>
              </w:r>
            </w:del>
            <w:ins w:id="1314" w:author="Pivonka,Fran" w:date="2015-09-10T22:19:00Z">
              <w:r w:rsidR="009021E1">
                <w:rPr>
                  <w:rFonts w:eastAsia="Times New Roman"/>
                  <w:lang w:val="en-US"/>
                </w:rPr>
                <w:t xml:space="preserve">business </w:t>
              </w:r>
            </w:ins>
            <w:del w:id="1315" w:author="Pivonka,Fran" w:date="2015-09-10T22:19:00Z">
              <w:r w:rsidDel="009021E1">
                <w:rPr>
                  <w:rFonts w:eastAsia="Times New Roman"/>
                  <w:lang w:val="en-US"/>
                </w:rPr>
                <w:delText>Identifier</w:delText>
              </w:r>
            </w:del>
            <w:ins w:id="1316" w:author="Pivonka,Fran" w:date="2015-09-10T22:19:00Z">
              <w:r w:rsidR="009021E1">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outcome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Local status of outcome codes</w:t>
            </w:r>
            <w:ins w:id="1317" w:author="Pivonka,Fran" w:date="2015-09-10T22:19:00Z">
              <w:r w:rsidR="009021E1">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318" w:author="Pivonka,Fran" w:date="2015-09-10T22:22:00Z">
              <w:r w:rsidDel="009021E1">
                <w:rPr>
                  <w:rFonts w:eastAsia="Times New Roman"/>
                  <w:lang w:val="en-US"/>
                </w:rPr>
                <w:delText>Message</w:delText>
              </w:r>
            </w:del>
            <w:ins w:id="1319" w:author="Pivonka,Fran" w:date="2015-09-10T22:22:00Z">
              <w:r w:rsidR="009021E1">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 or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320" w:author="Pivonka,Fran" w:date="2015-09-10T22:24:00Z">
              <w:r w:rsidDel="009021E1">
                <w:rPr>
                  <w:rFonts w:eastAsia="Times New Roman"/>
                  <w:lang w:val="en-US"/>
                </w:rPr>
                <w:delText xml:space="preserve">, </w:delText>
              </w:r>
            </w:del>
            <w:ins w:id="1321" w:author="Pivonka,Fran" w:date="2015-09-10T22:24:00Z">
              <w:r w:rsidR="009021E1">
                <w:rPr>
                  <w:rFonts w:eastAsia="Times New Roman"/>
                  <w:lang w:val="en-US"/>
                </w:rPr>
                <w:t xml:space="preserve">. The resource version </w:t>
              </w:r>
            </w:ins>
            <w:r>
              <w:rPr>
                <w:rFonts w:eastAsia="Times New Roman"/>
                <w:lang w:val="en-US"/>
              </w:rPr>
              <w:t xml:space="preserve">may be </w:t>
            </w:r>
            <w:ins w:id="1322" w:author="Pivonka,Fran" w:date="2015-09-10T22:24:00Z">
              <w:r w:rsidR="009021E1">
                <w:rPr>
                  <w:rFonts w:eastAsia="Times New Roman"/>
                  <w:lang w:val="en-US"/>
                </w:rPr>
                <w:t xml:space="preserve">a </w:t>
              </w:r>
            </w:ins>
            <w:r>
              <w:rPr>
                <w:rFonts w:eastAsia="Times New Roman"/>
                <w:lang w:val="en-US"/>
              </w:rPr>
              <w:t xml:space="preserve">business </w:t>
            </w:r>
            <w:del w:id="1323" w:author="Pivonka,Fran" w:date="2015-09-10T22:24:00Z">
              <w:r w:rsidDel="009021E1">
                <w:rPr>
                  <w:rFonts w:eastAsia="Times New Roman"/>
                  <w:lang w:val="en-US"/>
                </w:rPr>
                <w:delText xml:space="preserve">version </w:delText>
              </w:r>
            </w:del>
            <w:r>
              <w:rPr>
                <w:rFonts w:eastAsia="Times New Roman"/>
                <w:lang w:val="en-US"/>
              </w:rPr>
              <w:t xml:space="preserve">or standard </w:t>
            </w:r>
            <w:del w:id="1324" w:author="Pivonka,Fran" w:date="2015-09-10T22:24:00Z">
              <w:r w:rsidDel="009021E1">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325" w:author="Pivonka,Fran" w:date="2015-09-10T22:24:00Z">
              <w:r w:rsidDel="006C7D4B">
                <w:rPr>
                  <w:rFonts w:eastAsia="Times New Roman"/>
                  <w:lang w:val="en-US"/>
                </w:rPr>
                <w:delText xml:space="preserve">processable </w:delText>
              </w:r>
            </w:del>
            <w:ins w:id="1326" w:author="Pivonka,Fran" w:date="2015-09-10T22:24:00Z">
              <w:r w:rsidR="006C7D4B">
                <w:rPr>
                  <w:rFonts w:eastAsia="Times New Roman"/>
                  <w:lang w:val="en-US"/>
                </w:rPr>
                <w:t xml:space="preserve">able to be processed </w:t>
              </w:r>
            </w:ins>
            <w:r>
              <w:rPr>
                <w:rFonts w:eastAsia="Times New Roman"/>
                <w:lang w:val="en-US"/>
              </w:rPr>
              <w:t xml:space="preserve">by the originating system </w:t>
            </w:r>
            <w:del w:id="1327" w:author="Pivonka,Fran" w:date="2015-09-10T22:25:00Z">
              <w:r w:rsidDel="006C7D4B">
                <w:rPr>
                  <w:rFonts w:eastAsia="Times New Roman"/>
                  <w:lang w:val="en-US"/>
                </w:rPr>
                <w:delText xml:space="preserve">may </w:delText>
              </w:r>
            </w:del>
            <w:ins w:id="1328" w:author="Pivonka,Fran" w:date="2015-09-10T22:25:00Z">
              <w:r w:rsidR="006C7D4B">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329" w:author="Pivonka,Fran" w:date="2015-09-10T22:25:00Z">
              <w:r w:rsidR="006C7D4B">
                <w:rPr>
                  <w:rFonts w:eastAsia="Times New Roman"/>
                  <w:lang w:val="en-US"/>
                </w:rPr>
                <w:t>.</w:t>
              </w:r>
            </w:ins>
            <w:del w:id="1330" w:author="Pivonka,Fran" w:date="2015-09-10T22:25:00Z">
              <w:r w:rsidDel="006C7D4B">
                <w:rPr>
                  <w:rFonts w:eastAsia="Times New Roman"/>
                  <w:lang w:val="en-US"/>
                </w:rPr>
                <w:delText>,</w:delText>
              </w:r>
            </w:del>
            <w:ins w:id="1331" w:author="Pivonka,Fran" w:date="2015-09-10T22:25:00Z">
              <w:r w:rsidR="006C7D4B">
                <w:rPr>
                  <w:rFonts w:eastAsia="Times New Roman"/>
                  <w:lang w:val="en-US"/>
                </w:rPr>
                <w:t>The original version</w:t>
              </w:r>
            </w:ins>
            <w:r>
              <w:rPr>
                <w:rFonts w:eastAsia="Times New Roman"/>
                <w:lang w:val="en-US"/>
              </w:rPr>
              <w:t xml:space="preserve"> may be </w:t>
            </w:r>
            <w:ins w:id="1332" w:author="Pivonka,Fran" w:date="2015-09-10T22:25:00Z">
              <w:r w:rsidR="006C7D4B">
                <w:rPr>
                  <w:rFonts w:eastAsia="Times New Roman"/>
                  <w:lang w:val="en-US"/>
                </w:rPr>
                <w:t xml:space="preserve">a </w:t>
              </w:r>
            </w:ins>
            <w:r>
              <w:rPr>
                <w:rFonts w:eastAsia="Times New Roman"/>
                <w:lang w:val="en-US"/>
              </w:rPr>
              <w:t xml:space="preserve">business </w:t>
            </w:r>
            <w:del w:id="1333" w:author="Pivonka,Fran" w:date="2015-09-10T22:25:00Z">
              <w:r w:rsidDel="006C7D4B">
                <w:rPr>
                  <w:rFonts w:eastAsia="Times New Roman"/>
                  <w:lang w:val="en-US"/>
                </w:rPr>
                <w:delText xml:space="preserve">version </w:delText>
              </w:r>
            </w:del>
            <w:r>
              <w:rPr>
                <w:rFonts w:eastAsia="Times New Roman"/>
                <w:lang w:val="en-US"/>
              </w:rPr>
              <w:t xml:space="preserve">or standard </w:t>
            </w:r>
            <w:del w:id="1334" w:author="Pivonka,Fran" w:date="2015-09-10T22:25:00Z">
              <w:r w:rsidDel="006C7D4B">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Authoring </w:t>
            </w:r>
            <w:del w:id="1335" w:author="Pivonka,Fran" w:date="2015-09-10T22:25:00Z">
              <w:r w:rsidDel="006C7D4B">
                <w:rPr>
                  <w:rFonts w:eastAsia="Times New Roman"/>
                  <w:lang w:val="en-US"/>
                </w:rPr>
                <w:delText>Organization</w:delText>
              </w:r>
            </w:del>
            <w:ins w:id="1336" w:author="Pivonka,Fran" w:date="2015-09-10T22:25:00Z">
              <w:r w:rsidR="006C7D4B">
                <w:rPr>
                  <w:rFonts w:eastAsia="Times New Roman"/>
                  <w:lang w:val="en-US"/>
                </w:rPr>
                <w:t>organization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337" w:author="Pivonka,Fran" w:date="2015-09-10T22:26:00Z">
              <w:r w:rsidDel="006C7D4B">
                <w:rPr>
                  <w:rFonts w:eastAsia="Times New Roman"/>
                  <w:lang w:val="en-US"/>
                </w:rPr>
                <w:delText xml:space="preserve">who </w:delText>
              </w:r>
            </w:del>
            <w:ins w:id="1338" w:author="Pivonka,Fran" w:date="2015-09-10T22:26:00Z">
              <w:r w:rsidR="006C7D4B">
                <w:rPr>
                  <w:rFonts w:eastAsia="Times New Roman"/>
                  <w:lang w:val="en-US"/>
                </w:rPr>
                <w:t xml:space="preserve">that </w:t>
              </w:r>
            </w:ins>
            <w:r>
              <w:rPr>
                <w:rFonts w:eastAsia="Times New Roman"/>
                <w:lang w:val="en-US"/>
              </w:rPr>
              <w:t>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339" w:author="Pivonka,Fran" w:date="2015-09-10T21:16: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340" w:author="Pivonka,Fran" w:date="2015-09-10T22:26:00Z">
              <w:r w:rsidDel="006C7D4B">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Printed </w:t>
            </w:r>
            <w:del w:id="1341" w:author="Pivonka,Fran" w:date="2015-09-10T22:26:00Z">
              <w:r w:rsidDel="006C7D4B">
                <w:rPr>
                  <w:rFonts w:eastAsia="Times New Roman"/>
                  <w:lang w:val="en-US"/>
                </w:rPr>
                <w:delText xml:space="preserve">Form </w:delText>
              </w:r>
            </w:del>
            <w:ins w:id="1342" w:author="Pivonka,Fran" w:date="2015-09-10T22:26:00Z">
              <w:r w:rsidR="006C7D4B">
                <w:rPr>
                  <w:rFonts w:eastAsia="Times New Roman"/>
                  <w:lang w:val="en-US"/>
                </w:rPr>
                <w:t xml:space="preserve">form </w:t>
              </w:r>
            </w:ins>
            <w:del w:id="1343" w:author="Pivonka,Fran" w:date="2015-09-10T22:26:00Z">
              <w:r w:rsidDel="006C7D4B">
                <w:rPr>
                  <w:rFonts w:eastAsia="Times New Roman"/>
                  <w:lang w:val="en-US"/>
                </w:rPr>
                <w:delText>Identifier</w:delText>
              </w:r>
            </w:del>
            <w:ins w:id="1344" w:author="Pivonka,Fran" w:date="2015-09-10T22:26:00Z">
              <w:r w:rsidR="006C7D4B">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ins w:id="1345" w:author="Pivonka,Fran" w:date="2015-09-10T22:26:00Z">
              <w:r w:rsidR="006C7D4B">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ProcessResponse.error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bl>
    <w:p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24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w:t>
            </w:r>
          </w:p>
        </w:tc>
        <w:tc>
          <w:tcPr>
            <w:tcW w:w="0" w:type="auto"/>
            <w:vAlign w:val="center"/>
            <w:hideMark/>
          </w:tcPr>
          <w:p w:rsidR="00D67926" w:rsidRDefault="008D6FB8">
            <w:pPr>
              <w:rPr>
                <w:rFonts w:eastAsia="Times New Roman"/>
                <w:lang w:val="en-US"/>
              </w:rPr>
            </w:pPr>
            <w:r>
              <w:rPr>
                <w:rFonts w:eastAsia="Times New Roman"/>
                <w:lang w:val="en-US"/>
              </w:rPr>
              <w:t>Vision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Prescription for </w:t>
            </w:r>
            <w:del w:id="1346" w:author="Pivonka,Fran" w:date="2015-09-10T22:35:00Z">
              <w:r w:rsidDel="00797839">
                <w:rPr>
                  <w:rFonts w:eastAsia="Times New Roman"/>
                  <w:lang w:val="en-US"/>
                </w:rPr>
                <w:delText xml:space="preserve">Vision </w:delText>
              </w:r>
            </w:del>
            <w:ins w:id="1347" w:author="Pivonka,Fran" w:date="2015-09-10T22:35:00Z">
              <w:r w:rsidR="00797839">
                <w:rPr>
                  <w:rFonts w:eastAsia="Times New Roman"/>
                  <w:lang w:val="en-US"/>
                </w:rPr>
                <w:t xml:space="preserve">vision </w:t>
              </w:r>
            </w:ins>
            <w:r>
              <w:rPr>
                <w:rFonts w:eastAsia="Times New Roman"/>
                <w:lang w:val="en-US"/>
              </w:rPr>
              <w:t>correction products for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link to a resource representing the person to whom the </w:t>
            </w:r>
            <w:del w:id="1348" w:author="Pivonka,Fran" w:date="2015-09-10T22:35:00Z">
              <w:r w:rsidDel="00797839">
                <w:rPr>
                  <w:rFonts w:eastAsia="Times New Roman"/>
                  <w:lang w:val="en-US"/>
                </w:rPr>
                <w:delText xml:space="preserve">Vision </w:delText>
              </w:r>
            </w:del>
            <w:ins w:id="1349" w:author="Pivonka,Fran" w:date="2015-09-10T22:35:00Z">
              <w:r w:rsidR="00797839">
                <w:rPr>
                  <w:rFonts w:eastAsia="Times New Roman"/>
                  <w:lang w:val="en-US"/>
                </w:rPr>
                <w:t xml:space="preserve">vision </w:t>
              </w:r>
            </w:ins>
            <w:r>
              <w:rPr>
                <w:rFonts w:eastAsia="Times New Roman"/>
                <w:lang w:val="en-US"/>
              </w:rPr>
              <w:t>products will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Who authorizes the </w:t>
            </w:r>
            <w:del w:id="1350" w:author="Pivonka,Fran" w:date="2015-09-10T22:36:00Z">
              <w:r w:rsidDel="00797839">
                <w:rPr>
                  <w:rFonts w:eastAsia="Times New Roman"/>
                  <w:lang w:val="en-US"/>
                </w:rPr>
                <w:delText xml:space="preserve">Vision </w:delText>
              </w:r>
            </w:del>
            <w:ins w:id="1351" w:author="Pivonka,Fran" w:date="2015-09-10T22:36:00Z">
              <w:r w:rsidR="00797839">
                <w:rPr>
                  <w:rFonts w:eastAsia="Times New Roman"/>
                  <w:lang w:val="en-US"/>
                </w:rPr>
                <w:t xml:space="preserve">vision </w:t>
              </w:r>
            </w:ins>
            <w:r>
              <w:rPr>
                <w:rFonts w:eastAsia="Times New Roman"/>
                <w:lang w:val="en-US"/>
              </w:rPr>
              <w:t>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Vision supply 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Deals with details of the dispense part of the supply specification.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type of </w:t>
            </w:r>
            <w:del w:id="1352" w:author="Pivonka,Fran" w:date="2015-09-10T22:37:00Z">
              <w:r w:rsidDel="007325AF">
                <w:rPr>
                  <w:rFonts w:eastAsia="Times New Roman"/>
                  <w:lang w:val="en-US"/>
                </w:rPr>
                <w:delText xml:space="preserve">Vision </w:delText>
              </w:r>
            </w:del>
            <w:ins w:id="1353" w:author="Pivonka,Fran" w:date="2015-09-10T22:37:00Z">
              <w:r w:rsidR="007325AF">
                <w:rPr>
                  <w:rFonts w:eastAsia="Times New Roman"/>
                  <w:lang w:val="en-US"/>
                </w:rPr>
                <w:t xml:space="preserve">vision </w:t>
              </w:r>
            </w:ins>
            <w:r>
              <w:rPr>
                <w:rFonts w:eastAsia="Times New Roman"/>
                <w:lang w:val="en-US"/>
              </w:rPr>
              <w:t>correction product which is required for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w:t>
            </w:r>
            <w:del w:id="1354" w:author="Pivonka,Fran" w:date="2015-09-10T22:38:00Z">
              <w:r w:rsidDel="007325AF">
                <w:rPr>
                  <w:rFonts w:eastAsia="Times New Roman"/>
                  <w:lang w:val="en-US"/>
                </w:rPr>
                <w:delText xml:space="preserve">Vision </w:delText>
              </w:r>
            </w:del>
            <w:ins w:id="1355" w:author="Pivonka,Fran" w:date="2015-09-10T22:38:00Z">
              <w:r w:rsidR="007325AF">
                <w:rPr>
                  <w:rFonts w:eastAsia="Times New Roman"/>
                  <w:lang w:val="en-US"/>
                </w:rPr>
                <w:t xml:space="preserve">vision </w:t>
              </w:r>
            </w:ins>
            <w:r>
              <w:rPr>
                <w:rFonts w:eastAsia="Times New Roman"/>
                <w:lang w:val="en-US"/>
              </w:rPr>
              <w:t>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eye for which the lens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eye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sphere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cylinder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astigmatism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axis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for astigmatism measured in integer degrees.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of prism to compensate for eye alignment in fractional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relative base, or reference lens edge, for the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base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multifocal lenses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Contact </w:t>
            </w:r>
            <w:del w:id="1356" w:author="Pivonka,Fran" w:date="2015-09-10T22:39:00Z">
              <w:r w:rsidDel="007325AF">
                <w:rPr>
                  <w:rFonts w:eastAsia="Times New Roman"/>
                  <w:lang w:val="en-US"/>
                </w:rPr>
                <w:delText xml:space="preserve">Lens </w:delText>
              </w:r>
            </w:del>
            <w:ins w:id="1357" w:author="Pivonka,Fran" w:date="2015-09-10T22:39:00Z">
              <w:r w:rsidR="007325AF">
                <w:rPr>
                  <w:rFonts w:eastAsia="Times New Roman"/>
                  <w:lang w:val="en-US"/>
                </w:rPr>
                <w:t xml:space="preserve">lens </w:t>
              </w:r>
            </w:ins>
            <w:r>
              <w:rPr>
                <w:rFonts w:eastAsia="Times New Roman"/>
                <w:lang w:val="en-US"/>
              </w:rPr>
              <w:t>power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back curvature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Back </w:t>
            </w:r>
            <w:del w:id="1358" w:author="Pivonka,Fran" w:date="2015-09-10T22:39:00Z">
              <w:r w:rsidDel="007325AF">
                <w:rPr>
                  <w:rFonts w:eastAsia="Times New Roman"/>
                  <w:lang w:val="en-US"/>
                </w:rPr>
                <w:delText xml:space="preserve">Curvature </w:delText>
              </w:r>
            </w:del>
            <w:ins w:id="1359" w:author="Pivonka,Fran" w:date="2015-09-10T22:39:00Z">
              <w:r w:rsidR="007325AF">
                <w:rPr>
                  <w:rFonts w:eastAsia="Times New Roman"/>
                  <w:lang w:val="en-US"/>
                </w:rPr>
                <w:t xml:space="preserve">curvature </w:t>
              </w:r>
            </w:ins>
            <w:r>
              <w:rPr>
                <w:rFonts w:eastAsia="Times New Roman"/>
                <w:lang w:val="en-US"/>
              </w:rPr>
              <w:t>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VisionPrescription.dispense.diameter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Contact </w:t>
            </w:r>
            <w:del w:id="1360" w:author="Pivonka,Fran" w:date="2015-09-10T22:45:00Z">
              <w:r w:rsidDel="007D7324">
                <w:rPr>
                  <w:rFonts w:eastAsia="Times New Roman"/>
                  <w:lang w:val="en-US"/>
                </w:rPr>
                <w:delText xml:space="preserve">Lens </w:delText>
              </w:r>
            </w:del>
            <w:ins w:id="1361" w:author="Pivonka,Fran" w:date="2015-09-10T22:45:00Z">
              <w:r w:rsidR="007D7324">
                <w:rPr>
                  <w:rFonts w:eastAsia="Times New Roman"/>
                  <w:lang w:val="en-US"/>
                </w:rPr>
                <w:t xml:space="preserve">lens </w:t>
              </w:r>
            </w:ins>
            <w:r>
              <w:rPr>
                <w:rFonts w:eastAsia="Times New Roman"/>
                <w:lang w:val="en-US"/>
              </w:rPr>
              <w:t>diameter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diameter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wear duration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maximum wear period for the lens.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ins w:id="1362" w:author="Pivonka,Fran" w:date="2015-09-10T22:46:00Z">
              <w:r w:rsidR="007D7324">
                <w:rPr>
                  <w:rFonts w:eastAsia="Times New Roman"/>
                  <w:lang w:val="en-US"/>
                </w:rPr>
                <w:t xml:space="preserve"> </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color or pattern.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ins w:id="1363" w:author="Pivonka,Fran" w:date="2015-09-10T22:46:00Z">
              <w:r w:rsidR="007D7324">
                <w:rPr>
                  <w:rFonts w:eastAsia="Times New Roman"/>
                  <w:lang w:val="en-US"/>
                </w:rPr>
                <w:t xml:space="preserve"> </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Brand recommendations or restrictions.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for coatings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for special requirements such as coatings and lens materials.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0..1</w:t>
            </w:r>
          </w:p>
        </w:tc>
      </w:tr>
    </w:tbl>
    <w:p w:rsidR="00D67926" w:rsidRDefault="008D6FB8">
      <w:pPr>
        <w:pStyle w:val="Heading1"/>
        <w:divId w:val="1126195178"/>
        <w:rPr>
          <w:rFonts w:eastAsia="Times New Roman"/>
          <w:lang w:val="en-US"/>
        </w:rPr>
      </w:pPr>
      <w:r>
        <w:rPr>
          <w:rFonts w:eastAsia="Times New Roman"/>
          <w:lang w:val="en-US"/>
        </w:rPr>
        <w:t>Health Care Devices</w:t>
      </w:r>
    </w:p>
    <w:p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218"/>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w:t>
            </w:r>
          </w:p>
        </w:tc>
        <w:tc>
          <w:tcPr>
            <w:tcW w:w="0" w:type="auto"/>
            <w:vAlign w:val="center"/>
            <w:hideMark/>
          </w:tcPr>
          <w:p w:rsidR="00D67926" w:rsidRDefault="008D6FB8">
            <w:pPr>
              <w:rPr>
                <w:rFonts w:eastAsia="Times New Roman"/>
                <w:lang w:val="en-US"/>
              </w:rPr>
            </w:pPr>
            <w:r>
              <w:rPr>
                <w:rFonts w:eastAsia="Times New Roman"/>
                <w:lang w:val="en-US"/>
              </w:rPr>
              <w:t>Device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w:t>
            </w:r>
            <w:r>
              <w:rPr>
                <w:rFonts w:eastAsia="Times New Roman"/>
                <w:lang w:val="en-US"/>
              </w:rPr>
              <w:lastRenderedPageBreak/>
              <w:t xml:space="preserve">Examples for such a node are MDS, VMD, or Channel.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component it is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assigned by the software stack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Recent system change timestamp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timestamp for the most recent system change which includes device configuration or setting change.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source device of this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resource link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A31E2">
            <w:pPr>
              <w:rPr>
                <w:rFonts w:eastAsia="Times New Roman"/>
                <w:lang w:val="en-US"/>
              </w:rPr>
            </w:pPr>
            <w:r>
              <w:rPr>
                <w:rFonts w:eastAsia="Times New Roman"/>
                <w:lang w:val="en-US"/>
              </w:rPr>
              <w:t xml:space="preserve">Describes the link to the parent resource. For example: </w:t>
            </w:r>
            <w:del w:id="1364" w:author="Pivonka,Fran" w:date="2015-09-11T09:50:00Z">
              <w:r w:rsidDel="00CD11E7">
                <w:rPr>
                  <w:rFonts w:eastAsia="Times New Roman"/>
                  <w:lang w:val="en-US"/>
                </w:rPr>
                <w:delText xml:space="preserve">Channel </w:delText>
              </w:r>
            </w:del>
            <w:ins w:id="1365" w:author="Pivonka,Fran" w:date="2015-09-11T09:50:00Z">
              <w:r w:rsidR="00CD11E7">
                <w:rPr>
                  <w:rFonts w:eastAsia="Times New Roman"/>
                  <w:lang w:val="en-US"/>
                </w:rPr>
                <w:lastRenderedPageBreak/>
                <w:t xml:space="preserve">channel </w:t>
              </w:r>
            </w:ins>
            <w:r>
              <w:rPr>
                <w:rFonts w:eastAsia="Times New Roman"/>
                <w:lang w:val="en-US"/>
              </w:rPr>
              <w:t>is linked to its VMD parent.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operational status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current operational status of the device. For example: </w:t>
            </w:r>
            <w:del w:id="1366" w:author="Pivonka,Fran" w:date="2015-09-11T09:46:00Z">
              <w:r w:rsidDel="00CD11E7">
                <w:rPr>
                  <w:rFonts w:eastAsia="Times New Roman"/>
                  <w:lang w:val="en-US"/>
                </w:rPr>
                <w:delText>On</w:delText>
              </w:r>
            </w:del>
            <w:ins w:id="1367" w:author="Pivonka,Fran" w:date="2015-09-11T09:46:00Z">
              <w:r w:rsidR="00CD11E7">
                <w:rPr>
                  <w:rFonts w:eastAsia="Times New Roman"/>
                  <w:lang w:val="en-US"/>
                </w:rPr>
                <w:t>on</w:t>
              </w:r>
            </w:ins>
            <w:r>
              <w:rPr>
                <w:rFonts w:eastAsia="Times New Roman"/>
                <w:lang w:val="en-US"/>
              </w:rPr>
              <w:t xml:space="preserve">, </w:t>
            </w:r>
            <w:del w:id="1368" w:author="Pivonka,Fran" w:date="2015-09-11T09:46:00Z">
              <w:r w:rsidDel="00CD11E7">
                <w:rPr>
                  <w:rFonts w:eastAsia="Times New Roman"/>
                  <w:lang w:val="en-US"/>
                </w:rPr>
                <w:delText>Off</w:delText>
              </w:r>
            </w:del>
            <w:ins w:id="1369" w:author="Pivonka,Fran" w:date="2015-09-11T09:46:00Z">
              <w:r w:rsidR="00CD11E7">
                <w:rPr>
                  <w:rFonts w:eastAsia="Times New Roman"/>
                  <w:lang w:val="en-US"/>
                </w:rPr>
                <w:t>off</w:t>
              </w:r>
            </w:ins>
            <w:r>
              <w:rPr>
                <w:rFonts w:eastAsia="Times New Roman"/>
                <w:lang w:val="en-US"/>
              </w:rPr>
              <w:t xml:space="preserve">, </w:t>
            </w:r>
            <w:del w:id="1370" w:author="Pivonka,Fran" w:date="2015-09-11T09:46:00Z">
              <w:r w:rsidDel="00CD11E7">
                <w:rPr>
                  <w:rFonts w:eastAsia="Times New Roman"/>
                  <w:lang w:val="en-US"/>
                </w:rPr>
                <w:delText>Standby</w:delText>
              </w:r>
            </w:del>
            <w:ins w:id="1371" w:author="Pivonka,Fran" w:date="2015-09-11T09:46:00Z">
              <w:r w:rsidR="00CD11E7">
                <w:rPr>
                  <w:rFonts w:eastAsia="Times New Roman"/>
                  <w:lang w:val="en-US"/>
                </w:rPr>
                <w:t>standby</w:t>
              </w:r>
            </w:ins>
            <w:r>
              <w:rPr>
                <w:rFonts w:eastAsia="Times New Roman"/>
                <w:lang w:val="en-US"/>
              </w:rPr>
              <w:t>,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Operational</w:t>
            </w:r>
            <w:ins w:id="1372" w:author="Pivonka,Fran" w:date="2015-09-10T22:49:00Z">
              <w:r w:rsidR="0000379A">
                <w:rPr>
                  <w:rFonts w:eastAsia="Times New Roman"/>
                  <w:lang w:val="en-US"/>
                </w:rPr>
                <w:t xml:space="preserve"> </w:t>
              </w:r>
            </w:ins>
            <w:del w:id="1373" w:author="Pivonka,Fran" w:date="2015-09-10T22:50:00Z">
              <w:r w:rsidDel="0000379A">
                <w:rPr>
                  <w:rFonts w:eastAsia="Times New Roman"/>
                  <w:lang w:val="en-US"/>
                </w:rPr>
                <w:delText xml:space="preserve">Status </w:delText>
              </w:r>
            </w:del>
            <w:ins w:id="1374" w:author="Pivonka,Fran" w:date="2015-09-10T22:50:00Z">
              <w:r w:rsidR="0000379A">
                <w:rPr>
                  <w:rFonts w:eastAsia="Times New Roman"/>
                  <w:lang w:val="en-US"/>
                </w:rPr>
                <w:t xml:space="preserve">status </w:t>
              </w:r>
            </w:ins>
            <w:r>
              <w:rPr>
                <w:rFonts w:eastAsia="Times New Roman"/>
                <w:lang w:val="en-US"/>
              </w:rPr>
              <w:t xml:space="preserve">for the MDS, VMD, or </w:t>
            </w:r>
            <w:del w:id="1375" w:author="Pivonka,Fran" w:date="2015-09-11T09:48:00Z">
              <w:r w:rsidDel="00CD11E7">
                <w:rPr>
                  <w:rFonts w:eastAsia="Times New Roman"/>
                  <w:lang w:val="en-US"/>
                </w:rPr>
                <w:delText xml:space="preserve">Channel </w:delText>
              </w:r>
            </w:del>
            <w:ins w:id="1376" w:author="Pivonka,Fran" w:date="2015-09-11T09:48:00Z">
              <w:r w:rsidR="00CD11E7">
                <w:rPr>
                  <w:rFonts w:eastAsia="Times New Roman"/>
                  <w:lang w:val="en-US"/>
                </w:rPr>
                <w:t xml:space="preserve">channel </w:t>
              </w:r>
            </w:ins>
            <w:r>
              <w:rPr>
                <w:rFonts w:eastAsia="Times New Roman"/>
                <w:lang w:val="en-US"/>
              </w:rPr>
              <w:t xml:space="preserve">will be bound to a specific </w:t>
            </w:r>
            <w:del w:id="1377" w:author="Pivonka,Fran" w:date="2015-09-10T22:50:00Z">
              <w:r w:rsidDel="0000379A">
                <w:rPr>
                  <w:rFonts w:eastAsia="Times New Roman"/>
                  <w:lang w:val="en-US"/>
                </w:rPr>
                <w:delText xml:space="preserve">ValueSet </w:delText>
              </w:r>
            </w:del>
            <w:ins w:id="1378" w:author="Pivonka,Fran" w:date="2015-09-10T22:50:00Z">
              <w:r w:rsidR="0000379A">
                <w:rPr>
                  <w:rFonts w:eastAsia="Times New Roman"/>
                  <w:lang w:val="en-US"/>
                </w:rPr>
                <w:t xml:space="preserve">value set </w:t>
              </w:r>
            </w:ins>
            <w:r>
              <w:rPr>
                <w:rFonts w:eastAsia="Times New Roman"/>
                <w:lang w:val="en-US"/>
              </w:rPr>
              <w:t>that is defined in its profile.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supported parameter group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Different measurement principle supported by the device</w:t>
            </w:r>
            <w:ins w:id="1379" w:author="Pivonka,Fran" w:date="2015-09-10T22:50:00Z">
              <w:r w:rsidR="0000379A">
                <w:rPr>
                  <w:rFonts w:eastAsia="Times New Roman"/>
                  <w:lang w:val="en-US"/>
                </w:rPr>
                <w:t>.</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Production specification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Specification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Internal component unique identification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code for the human-readable text strings produced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786"/>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w:t>
            </w:r>
          </w:p>
        </w:tc>
        <w:tc>
          <w:tcPr>
            <w:tcW w:w="0" w:type="auto"/>
            <w:vAlign w:val="center"/>
            <w:hideMark/>
          </w:tcPr>
          <w:p w:rsidR="00D67926" w:rsidRDefault="008D6FB8">
            <w:pPr>
              <w:rPr>
                <w:rFonts w:eastAsia="Times New Roman"/>
                <w:lang w:val="en-US"/>
              </w:rPr>
            </w:pPr>
            <w:r>
              <w:rPr>
                <w:rFonts w:eastAsia="Times New Roman"/>
                <w:lang w:val="en-US"/>
              </w:rPr>
              <w:t>Device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metric. For example: Heart Rate, PEEP Setting,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DeviceMetric.type can </w:t>
            </w:r>
            <w:del w:id="1380" w:author="Pivonka,Fran" w:date="2015-09-10T23:08:00Z">
              <w:r w:rsidDel="00D16AC2">
                <w:rPr>
                  <w:rFonts w:eastAsia="Times New Roman"/>
                  <w:lang w:val="en-US"/>
                </w:rPr>
                <w:delText xml:space="preserve">be </w:delText>
              </w:r>
            </w:del>
            <w:r>
              <w:rPr>
                <w:rFonts w:eastAsia="Times New Roman"/>
                <w:lang w:val="en-US"/>
              </w:rPr>
              <w:t>refer</w:t>
            </w:r>
            <w:del w:id="1381" w:author="Pivonka,Fran" w:date="2015-09-10T23:09:00Z">
              <w:r w:rsidDel="00D16AC2">
                <w:rPr>
                  <w:rFonts w:eastAsia="Times New Roman"/>
                  <w:lang w:val="en-US"/>
                </w:rPr>
                <w:delText>red</w:delText>
              </w:r>
            </w:del>
            <w:r>
              <w:rPr>
                <w:rFonts w:eastAsia="Times New Roman"/>
                <w:lang w:val="en-US"/>
              </w:rPr>
              <w:t xml:space="preserve"> to either GDMN (nomenclature system supported by FDA Global UDI Database) or </w:t>
            </w:r>
            <w:del w:id="1382" w:author="Pivonka,Fran" w:date="2015-09-10T23:08:00Z">
              <w:r w:rsidDel="00D16AC2">
                <w:rPr>
                  <w:rFonts w:eastAsia="Times New Roman"/>
                  <w:lang w:val="en-US"/>
                </w:rPr>
                <w:delText xml:space="preserve">preferable </w:delText>
              </w:r>
            </w:del>
            <w:r>
              <w:rPr>
                <w:rFonts w:eastAsia="Times New Roman"/>
                <w:lang w:val="en-US"/>
              </w:rPr>
              <w:t>RTMMS coding system</w:t>
            </w:r>
            <w:ins w:id="1383" w:author="Pivonka,Fran" w:date="2015-09-10T23:08:00Z">
              <w:r w:rsidR="00D16AC2">
                <w:rPr>
                  <w:rFonts w:eastAsia="Times New Roman"/>
                  <w:lang w:val="en-US"/>
                </w:rPr>
                <w:t xml:space="preserve"> (preferable)</w:t>
              </w:r>
            </w:ins>
            <w:r>
              <w:rPr>
                <w:rFonts w:eastAsia="Times New Roman"/>
                <w:lang w:val="en-US"/>
              </w:rPr>
              <w:t xml:space="preserv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metric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of this </w:t>
            </w:r>
            <w:del w:id="1384" w:author="Pivonka,Fran" w:date="2015-09-10T23:08:00Z">
              <w:r w:rsidDel="00D16AC2">
                <w:rPr>
                  <w:rFonts w:eastAsia="Times New Roman"/>
                  <w:lang w:val="en-US"/>
                </w:rPr>
                <w:delText>DeviceMetric</w:delText>
              </w:r>
            </w:del>
            <w:ins w:id="1385" w:author="Pivonka,Fran" w:date="2015-09-10T23:08:00Z">
              <w:r w:rsidR="00D16AC2">
                <w:rPr>
                  <w:rFonts w:eastAsia="Times New Roman"/>
                  <w:lang w:val="en-US"/>
                </w:rPr>
                <w:t>device metric</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DeviceMetric.unit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Unit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DeviceMetric.unit can </w:t>
            </w:r>
            <w:del w:id="1386" w:author="Pivonka,Fran" w:date="2015-09-10T23:05:00Z">
              <w:r w:rsidDel="00D16AC2">
                <w:rPr>
                  <w:rFonts w:eastAsia="Times New Roman"/>
                  <w:lang w:val="en-US"/>
                </w:rPr>
                <w:delText xml:space="preserve">be </w:delText>
              </w:r>
            </w:del>
            <w:r>
              <w:rPr>
                <w:rFonts w:eastAsia="Times New Roman"/>
                <w:lang w:val="en-US"/>
              </w:rPr>
              <w:t>refer</w:t>
            </w:r>
            <w:del w:id="1387" w:author="Pivonka,Fran" w:date="2015-09-10T23:05:00Z">
              <w:r w:rsidDel="00D16AC2">
                <w:rPr>
                  <w:rFonts w:eastAsia="Times New Roman"/>
                  <w:lang w:val="en-US"/>
                </w:rPr>
                <w:delText>red</w:delText>
              </w:r>
            </w:del>
            <w:r>
              <w:rPr>
                <w:rFonts w:eastAsia="Times New Roman"/>
                <w:lang w:val="en-US"/>
              </w:rPr>
              <w:t xml:space="preserve"> to either UCUM or </w:t>
            </w:r>
            <w:del w:id="1388" w:author="Pivonka,Fran" w:date="2015-09-10T23:05:00Z">
              <w:r w:rsidDel="00D16AC2">
                <w:rPr>
                  <w:rFonts w:eastAsia="Times New Roman"/>
                  <w:lang w:val="en-US"/>
                </w:rPr>
                <w:delText xml:space="preserve">preferable </w:delText>
              </w:r>
            </w:del>
            <w:r>
              <w:rPr>
                <w:rFonts w:eastAsia="Times New Roman"/>
                <w:lang w:val="en-US"/>
              </w:rPr>
              <w:t>RTMMS coding system</w:t>
            </w:r>
            <w:ins w:id="1389" w:author="Pivonka,Fran" w:date="2015-09-10T23:05:00Z">
              <w:r w:rsidR="00D16AC2">
                <w:rPr>
                  <w:rFonts w:eastAsia="Times New Roman"/>
                  <w:lang w:val="en-US"/>
                </w:rPr>
                <w:t xml:space="preserve"> (preferable)</w:t>
              </w:r>
            </w:ins>
            <w:r>
              <w:rPr>
                <w:rFonts w:eastAsia="Times New Roman"/>
                <w:lang w:val="en-US"/>
              </w:rPr>
              <w: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unit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w:t>
            </w:r>
            <w:del w:id="1390" w:author="Pivonka,Fran" w:date="2015-09-10T22:55:00Z">
              <w:r w:rsidDel="00270DAF">
                <w:rPr>
                  <w:rFonts w:eastAsia="Times New Roman"/>
                  <w:lang w:val="en-US"/>
                </w:rPr>
                <w:delText>Device</w:delText>
              </w:r>
            </w:del>
            <w:ins w:id="1391" w:author="Pivonka,Fran" w:date="2015-09-10T22:55:00Z">
              <w:r w:rsidR="00270DAF">
                <w:rPr>
                  <w:rFonts w:eastAsia="Times New Roman"/>
                  <w:lang w:val="en-US"/>
                </w:rPr>
                <w:t>device</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w:t>
            </w:r>
            <w:del w:id="1392" w:author="Pivonka,Fran" w:date="2015-09-10T22:55:00Z">
              <w:r w:rsidDel="00270DAF">
                <w:rPr>
                  <w:rFonts w:eastAsia="Times New Roman"/>
                  <w:lang w:val="en-US"/>
                </w:rPr>
                <w:delText xml:space="preserve">Device </w:delText>
              </w:r>
            </w:del>
            <w:ins w:id="1393" w:author="Pivonka,Fran" w:date="2015-09-10T22:55:00Z">
              <w:r w:rsidR="00270DAF">
                <w:rPr>
                  <w:rFonts w:eastAsia="Times New Roman"/>
                  <w:lang w:val="en-US"/>
                </w:rPr>
                <w:t xml:space="preserve">device </w:t>
              </w:r>
            </w:ins>
            <w:r>
              <w:rPr>
                <w:rFonts w:eastAsia="Times New Roman"/>
                <w:lang w:val="en-US"/>
              </w:rPr>
              <w:t xml:space="preserve">that this DeviceMetric belongs to and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DeviceComponent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DeviceComponent that this DeviceMetric belongs and </w:t>
            </w:r>
            <w:del w:id="1394" w:author="Pivonka,Fran" w:date="2015-09-10T23:18:00Z">
              <w:r w:rsidDel="004825BF">
                <w:rPr>
                  <w:rFonts w:eastAsia="Times New Roman"/>
                  <w:lang w:val="en-US"/>
                </w:rPr>
                <w:delText xml:space="preserve">that </w:delText>
              </w:r>
            </w:del>
            <w:r>
              <w:rPr>
                <w:rFonts w:eastAsia="Times New Roman"/>
                <w:lang w:val="en-US"/>
              </w:rPr>
              <w:t>provide</w:t>
            </w:r>
            <w:ins w:id="1395" w:author="Pivonka,Fran" w:date="2015-09-10T23:18:00Z">
              <w:r w:rsidR="004825BF">
                <w:rPr>
                  <w:rFonts w:eastAsia="Times New Roman"/>
                  <w:lang w:val="en-US"/>
                </w:rPr>
                <w:t>s</w:t>
              </w:r>
            </w:ins>
            <w:r>
              <w:rPr>
                <w:rFonts w:eastAsia="Times New Roman"/>
                <w:lang w:val="en-US"/>
              </w:rPr>
              <w:t xml:space="preserve"> information about the location </w:t>
            </w:r>
            <w:del w:id="1396" w:author="Pivonka,Fran" w:date="2015-09-10T23:18:00Z">
              <w:r w:rsidDel="004825BF">
                <w:rPr>
                  <w:rFonts w:eastAsia="Times New Roman"/>
                  <w:lang w:val="en-US"/>
                </w:rPr>
                <w:delText xml:space="preserve">of this DeviceMetric </w:delText>
              </w:r>
            </w:del>
            <w:r>
              <w:rPr>
                <w:rFonts w:eastAsia="Times New Roman"/>
                <w:lang w:val="en-US"/>
              </w:rPr>
              <w:t xml:space="preserve">in the containment structure of the parent </w:t>
            </w:r>
            <w:del w:id="1397" w:author="Pivonka,Fran" w:date="2015-09-10T23:18:00Z">
              <w:r w:rsidDel="004825BF">
                <w:rPr>
                  <w:rFonts w:eastAsia="Times New Roman"/>
                  <w:lang w:val="en-US"/>
                </w:rPr>
                <w:delText>Device</w:delText>
              </w:r>
            </w:del>
            <w:ins w:id="1398" w:author="Pivonka,Fran" w:date="2015-09-10T23:18:00Z">
              <w:r w:rsidR="004825BF">
                <w:rPr>
                  <w:rFonts w:eastAsia="Times New Roman"/>
                  <w:lang w:val="en-US"/>
                </w:rPr>
                <w:t>device</w:t>
              </w:r>
            </w:ins>
            <w:r>
              <w:rPr>
                <w:rFonts w:eastAsia="Times New Roman"/>
                <w:lang w:val="en-US"/>
              </w:rPr>
              <w:t xml:space="preserve">. An example </w:t>
            </w:r>
            <w:ins w:id="1399" w:author="Pivonka,Fran" w:date="2015-09-10T23:22:00Z">
              <w:r w:rsidR="004825BF">
                <w:rPr>
                  <w:rFonts w:eastAsia="Times New Roman"/>
                  <w:lang w:val="en-US"/>
                </w:rPr>
                <w:t xml:space="preserve">of a </w:t>
              </w:r>
            </w:ins>
            <w:ins w:id="1400" w:author="Pivonka,Fran" w:date="2015-09-11T09:58:00Z">
              <w:r w:rsidR="009A31E2">
                <w:rPr>
                  <w:rFonts w:eastAsia="Times New Roman"/>
                  <w:lang w:val="en-US"/>
                </w:rPr>
                <w:t>DeviceMetric.parent</w:t>
              </w:r>
            </w:ins>
            <w:ins w:id="1401" w:author="Pivonka,Fran" w:date="2015-09-10T23:22:00Z">
              <w:r w:rsidR="009A31E2">
                <w:rPr>
                  <w:rFonts w:eastAsia="Times New Roman"/>
                  <w:lang w:val="en-US"/>
                </w:rPr>
                <w:t xml:space="preserve"> is a DeviceC</w:t>
              </w:r>
              <w:r w:rsidR="004825BF">
                <w:rPr>
                  <w:rFonts w:eastAsia="Times New Roman"/>
                  <w:lang w:val="en-US"/>
                </w:rPr>
                <w:t xml:space="preserve">omponent that </w:t>
              </w:r>
            </w:ins>
            <w:del w:id="1402" w:author="Pivonka,Fran" w:date="2015-09-10T23:23:00Z">
              <w:r w:rsidDel="004825BF">
                <w:rPr>
                  <w:rFonts w:eastAsia="Times New Roman"/>
                  <w:lang w:val="en-US"/>
                </w:rPr>
                <w:delText xml:space="preserve">would be a DeviceComponent that </w:delText>
              </w:r>
            </w:del>
            <w:r>
              <w:rPr>
                <w:rFonts w:eastAsia="Times New Roman"/>
                <w:lang w:val="en-US"/>
              </w:rPr>
              <w:t xml:space="preserve">represents a </w:t>
            </w:r>
            <w:del w:id="1403" w:author="Pivonka,Fran" w:date="2015-09-10T23:23:00Z">
              <w:r w:rsidDel="004825BF">
                <w:rPr>
                  <w:rFonts w:eastAsia="Times New Roman"/>
                  <w:lang w:val="en-US"/>
                </w:rPr>
                <w:delText>Channel</w:delText>
              </w:r>
            </w:del>
            <w:ins w:id="1404" w:author="Pivonka,Fran" w:date="2015-09-10T23:23:00Z">
              <w:r w:rsidR="004825BF">
                <w:rPr>
                  <w:rFonts w:eastAsia="Times New Roman"/>
                  <w:lang w:val="en-US"/>
                </w:rPr>
                <w:t>channel</w:t>
              </w:r>
            </w:ins>
            <w:r>
              <w:rPr>
                <w:rFonts w:eastAsia="Times New Roman"/>
                <w:lang w:val="en-US"/>
              </w:rPr>
              <w:t xml:space="preserve">. This reference can be used by a client application to distinguish </w:t>
            </w:r>
            <w:del w:id="1405" w:author="Pivonka,Fran" w:date="2015-09-10T23:22:00Z">
              <w:r w:rsidDel="004825BF">
                <w:rPr>
                  <w:rFonts w:eastAsia="Times New Roman"/>
                  <w:lang w:val="en-US"/>
                </w:rPr>
                <w:delText xml:space="preserve">DeviceMetrics </w:delText>
              </w:r>
            </w:del>
            <w:ins w:id="1406" w:author="Pivonka,Fran" w:date="2015-09-10T23:22:00Z">
              <w:r w:rsidR="004825BF">
                <w:rPr>
                  <w:rFonts w:eastAsia="Times New Roman"/>
                  <w:lang w:val="en-US"/>
                </w:rPr>
                <w:t xml:space="preserve">device metrics </w:t>
              </w:r>
            </w:ins>
            <w:r>
              <w:rPr>
                <w:rFonts w:eastAsia="Times New Roman"/>
                <w:lang w:val="en-US"/>
              </w:rPr>
              <w:t xml:space="preserve">that have the same type, but should be interpreted based on their containment location.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operational status of the </w:t>
            </w:r>
            <w:del w:id="1407" w:author="Pivonka,Fran" w:date="2015-09-10T23:23:00Z">
              <w:r w:rsidDel="004825BF">
                <w:rPr>
                  <w:rFonts w:eastAsia="Times New Roman"/>
                  <w:lang w:val="en-US"/>
                </w:rPr>
                <w:delText>DeviceMetric</w:delText>
              </w:r>
            </w:del>
            <w:ins w:id="1408" w:author="Pivonka,Fran" w:date="2015-09-10T23:23:00Z">
              <w:r w:rsidR="004825BF">
                <w:rPr>
                  <w:rFonts w:eastAsia="Times New Roman"/>
                  <w:lang w:val="en-US"/>
                </w:rPr>
                <w:t>device metric</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DeviceMetric.color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w:t>
            </w:r>
            <w:ins w:id="1409" w:author="Pivonka,Fran" w:date="2015-09-10T23:27:00Z">
              <w:r w:rsidR="00AA644A">
                <w:rPr>
                  <w:rFonts w:eastAsia="Times New Roman"/>
                  <w:lang w:val="en-US"/>
                </w:rPr>
                <w:t xml:space="preserve">For example, a patient monitor that </w:t>
              </w:r>
            </w:ins>
            <w:ins w:id="1410" w:author="Pivonka,Fran" w:date="2015-09-10T23:29:00Z">
              <w:r w:rsidR="00AA644A">
                <w:rPr>
                  <w:rFonts w:eastAsia="Times New Roman"/>
                  <w:lang w:val="en-US"/>
                </w:rPr>
                <w:t>measures</w:t>
              </w:r>
            </w:ins>
            <w:ins w:id="1411" w:author="Pivonka,Fran" w:date="2015-09-10T23:27:00Z">
              <w:r w:rsidR="00AA644A">
                <w:rPr>
                  <w:rFonts w:eastAsia="Times New Roman"/>
                  <w:lang w:val="en-US"/>
                </w:rPr>
                <w:t xml:space="preserve"> HR, BP, PR and SpO2 might have t</w:t>
              </w:r>
            </w:ins>
            <w:ins w:id="1412" w:author="Pivonka,Fran" w:date="2015-09-10T23:29:00Z">
              <w:r w:rsidR="00AA644A">
                <w:rPr>
                  <w:rFonts w:eastAsia="Times New Roman"/>
                  <w:lang w:val="en-US"/>
                </w:rPr>
                <w:t>h</w:t>
              </w:r>
            </w:ins>
            <w:ins w:id="1413" w:author="Pivonka,Fran" w:date="2015-09-10T23:27:00Z">
              <w:r w:rsidR="00AA644A">
                <w:rPr>
                  <w:rFonts w:eastAsia="Times New Roman"/>
                  <w:lang w:val="en-US"/>
                </w:rPr>
                <w:t xml:space="preserve">e parameters </w:t>
              </w:r>
            </w:ins>
            <w:del w:id="1414" w:author="Pivonka,Fran" w:date="2015-09-10T23:30:00Z">
              <w:r w:rsidDel="00AA644A">
                <w:rPr>
                  <w:rFonts w:eastAsia="Times New Roman"/>
                  <w:lang w:val="en-US"/>
                </w:rPr>
                <w:delText xml:space="preserve">In practice, consider a Patient Monitor that has ECG/HR and Pleth for example; the parameters are </w:delText>
              </w:r>
            </w:del>
            <w:r>
              <w:rPr>
                <w:rFonts w:eastAsia="Times New Roman"/>
                <w:lang w:val="en-US"/>
              </w:rPr>
              <w:t xml:space="preserve">displayed in different characteristic colors, such as HR-blue, BP-green, and PR and SpO2- magenta.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typical color of representation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DeviceMetric.category</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category of the observation generation process. </w:t>
            </w:r>
            <w:del w:id="1415" w:author="Pivonka,Fran" w:date="2015-09-10T23:31:00Z">
              <w:r w:rsidDel="00AA644A">
                <w:rPr>
                  <w:rFonts w:eastAsia="Times New Roman"/>
                  <w:lang w:val="en-US"/>
                </w:rPr>
                <w:delText>A DeviceMetric can be for example a</w:delText>
              </w:r>
            </w:del>
            <w:ins w:id="1416" w:author="Pivonka,Fran" w:date="2015-09-10T23:31:00Z">
              <w:r w:rsidR="00AA644A">
                <w:rPr>
                  <w:rFonts w:eastAsia="Times New Roman"/>
                  <w:lang w:val="en-US"/>
                </w:rPr>
                <w:t>Examples of device metric categories are</w:t>
              </w:r>
            </w:ins>
            <w:r>
              <w:rPr>
                <w:rFonts w:eastAsia="Times New Roman"/>
                <w:lang w:val="en-US"/>
              </w:rPr>
              <w:t xml:space="preserve"> setting, measurement, or calculation.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category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measurement repetition time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calibration method.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state of the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state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DeviceMetric.calibration.time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bl>
    <w:p w:rsidR="00D67926" w:rsidRDefault="008D6FB8">
      <w:pPr>
        <w:pStyle w:val="Heading1"/>
        <w:divId w:val="707486012"/>
        <w:rPr>
          <w:rFonts w:eastAsia="Times New Roman"/>
          <w:lang w:val="en-US"/>
        </w:rPr>
      </w:pPr>
      <w:r>
        <w:rPr>
          <w:rFonts w:eastAsia="Times New Roman"/>
          <w:lang w:val="en-US"/>
        </w:rPr>
        <w:t>Imaging Integration</w:t>
      </w:r>
    </w:p>
    <w:p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0"/>
        <w:gridCol w:w="2420"/>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rsidR="00D67926" w:rsidRDefault="008D6FB8">
            <w:pPr>
              <w:rPr>
                <w:rFonts w:eastAsia="Times New Roman"/>
                <w:lang w:val="en-US"/>
              </w:rPr>
            </w:pPr>
            <w:r>
              <w:rPr>
                <w:rFonts w:eastAsia="Times New Roman"/>
                <w:lang w:val="en-US"/>
              </w:rPr>
              <w:t>Imaging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w:t>
            </w:r>
            <w:r>
              <w:rPr>
                <w:rFonts w:eastAsia="Times New Roman"/>
                <w:lang w:val="en-US"/>
              </w:rPr>
              <w:lastRenderedPageBreak/>
              <w:t xml:space="preserve">measurements taken from that instance (for inclusion in a teaching file); and so 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Manifest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XDS-I summary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Key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KOS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Instance UID of the DICOM KOS SOP Instances represented in this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DICOM SOP Instance is always assigned with a unique identifier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of the selected objects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Instances in ImagingObjectSelection must be from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or significance of, the </w:t>
            </w:r>
            <w:r>
              <w:rPr>
                <w:rFonts w:eastAsia="Times New Roman"/>
                <w:lang w:val="en-US"/>
              </w:rPr>
              <w:lastRenderedPageBreak/>
              <w:t>selection of objects referenced in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document title code of 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text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narrative description of the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TextValue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 (human or machine)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Author of ImagingObjectSelection. It can be a human </w:t>
            </w:r>
            <w:r>
              <w:rPr>
                <w:rFonts w:eastAsia="Times New Roman"/>
                <w:lang w:val="en-US"/>
              </w:rPr>
              <w:lastRenderedPageBreak/>
              <w:t>author or a device which made the decision of the SOP instances selected. For example, a radiologist selected a set of imaging SOP instances to attach</w:t>
            </w:r>
            <w:del w:id="1417" w:author="Pivonka,Fran" w:date="2015-09-11T10:03:00Z">
              <w:r w:rsidDel="009A31E2">
                <w:rPr>
                  <w:rFonts w:eastAsia="Times New Roman"/>
                  <w:lang w:val="en-US"/>
                </w:rPr>
                <w:delText>ed</w:delText>
              </w:r>
            </w:del>
            <w:r>
              <w:rPr>
                <w:rFonts w:eastAsia="Times New Roman"/>
                <w:lang w:val="en-US"/>
              </w:rPr>
              <w:t xml:space="preserve"> in a diagnostic report, and a CAD application may author a selection to describe SOP instances it used to generate a detection conclusion.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Track the selection decision maker.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time of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and time when the selection of the referenced instances were made. It is (typically) </w:t>
            </w:r>
            <w:del w:id="1418" w:author="Pivonka,Fran" w:date="2015-09-11T10:03:00Z">
              <w:r w:rsidDel="009A31E2">
                <w:rPr>
                  <w:rFonts w:eastAsia="Times New Roman"/>
                  <w:lang w:val="en-US"/>
                </w:rPr>
                <w:delText>diffeent</w:delText>
              </w:r>
            </w:del>
            <w:ins w:id="1419" w:author="Pivonka,Fran" w:date="2015-09-11T10:03:00Z">
              <w:r w:rsidR="009A31E2">
                <w:rPr>
                  <w:rFonts w:eastAsia="Times New Roman"/>
                  <w:lang w:val="en-US"/>
                </w:rPr>
                <w:t>different</w:t>
              </w:r>
            </w:ins>
            <w:r>
              <w:rPr>
                <w:rFonts w:eastAsia="Times New Roman"/>
                <w:lang w:val="en-US"/>
              </w:rPr>
              <w:t xml:space="preserve"> from the creation date of the selection resource, and from dates associated with the referenced instances (e.g. capture time of the referenced image).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ObservationDateTime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Study identity and locating information of the DICOM SOP </w:t>
            </w:r>
            <w:r>
              <w:rPr>
                <w:rFonts w:eastAsia="Times New Roman"/>
                <w:lang w:val="en-US"/>
              </w:rPr>
              <w:lastRenderedPageBreak/>
              <w:t>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w:t>
            </w:r>
            <w:del w:id="1420" w:author="Pivonka,Fran" w:date="2015-09-11T10:03:00Z">
              <w:r w:rsidDel="000B4388">
                <w:rPr>
                  <w:rFonts w:eastAsia="Times New Roman"/>
                  <w:lang w:val="en-US"/>
                </w:rPr>
                <w:delText>hierachical</w:delText>
              </w:r>
            </w:del>
            <w:ins w:id="1421" w:author="Pivonka,Fran" w:date="2015-09-11T10:03:00Z">
              <w:r w:rsidR="000B4388">
                <w:rPr>
                  <w:rFonts w:eastAsia="Times New Roman"/>
                  <w:lang w:val="en-US"/>
                </w:rPr>
                <w:t>hierarchical</w:t>
              </w:r>
            </w:ins>
            <w:r>
              <w:rPr>
                <w:rFonts w:eastAsia="Times New Roman"/>
                <w:lang w:val="en-US"/>
              </w:rPr>
              <w:t xml:space="preserve"> identification of the instances.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study level provide a means of retrieving the entire study.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study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level locator information is optional. If provided, this is the URL to retrieve the entire study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study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ImagingStudy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Imaging Study in FHIR form.</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1422" w:author="Pivonka,Fran" w:date="2015-09-11T10:04:00Z">
              <w:r w:rsidDel="000B4388">
                <w:rPr>
                  <w:rFonts w:eastAsia="Times New Roman"/>
                  <w:lang w:val="en-US"/>
                </w:rPr>
                <w:delText>used</w:delText>
              </w:r>
            </w:del>
            <w:ins w:id="1423" w:author="Pivonka,Fran" w:date="2015-09-11T10:04:00Z">
              <w:r w:rsidR="000B4388">
                <w:rPr>
                  <w:rFonts w:eastAsia="Times New Roman"/>
                  <w:lang w:val="en-US"/>
                </w:rPr>
                <w:t>Used</w:t>
              </w:r>
            </w:ins>
            <w:r>
              <w:rPr>
                <w:rFonts w:eastAsia="Times New Roman"/>
                <w:lang w:val="en-US"/>
              </w:rPr>
              <w:t xml:space="preserve"> to retrieve the ImagingStudy that contain the images </w:t>
            </w:r>
            <w:del w:id="1424" w:author="Pivonka,Fran" w:date="2015-09-11T10:05:00Z">
              <w:r w:rsidDel="000B4388">
                <w:rPr>
                  <w:rFonts w:eastAsia="Times New Roman"/>
                  <w:lang w:val="en-US"/>
                </w:rPr>
                <w:delText xml:space="preserve">refenced </w:delText>
              </w:r>
            </w:del>
            <w:ins w:id="1425" w:author="Pivonka,Fran" w:date="2015-09-11T10:05:00Z">
              <w:r w:rsidR="000B4388">
                <w:rPr>
                  <w:rFonts w:eastAsia="Times New Roman"/>
                  <w:lang w:val="en-US"/>
                </w:rPr>
                <w:t xml:space="preserve">referenced </w:t>
              </w:r>
            </w:ins>
            <w:r>
              <w:rPr>
                <w:rFonts w:eastAsia="Times New Roman"/>
                <w:lang w:val="en-US"/>
              </w:rPr>
              <w:t>in the Imaging ObjectSelection.study.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Series </w:t>
            </w:r>
            <w:del w:id="1426" w:author="Pivonka,Fran" w:date="2015-09-11T10:05:00Z">
              <w:r w:rsidDel="000B4388">
                <w:rPr>
                  <w:rFonts w:eastAsia="Times New Roman"/>
                  <w:lang w:val="en-US"/>
                </w:rPr>
                <w:delText>indentity</w:delText>
              </w:r>
            </w:del>
            <w:ins w:id="1427" w:author="Pivonka,Fran" w:date="2015-09-11T10:05:00Z">
              <w:r w:rsidR="000B4388">
                <w:rPr>
                  <w:rFonts w:eastAsia="Times New Roman"/>
                  <w:lang w:val="en-US"/>
                </w:rPr>
                <w:t>identity</w:t>
              </w:r>
            </w:ins>
            <w:r>
              <w:rPr>
                <w:rFonts w:eastAsia="Times New Roman"/>
                <w:lang w:val="en-US"/>
              </w:rPr>
              <w:t xml:space="preserve">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component represents the series level </w:t>
            </w:r>
            <w:del w:id="1428" w:author="Pivonka,Fran" w:date="2015-09-11T10:05:00Z">
              <w:r w:rsidDel="000B4388">
                <w:rPr>
                  <w:rFonts w:eastAsia="Times New Roman"/>
                  <w:lang w:val="en-US"/>
                </w:rPr>
                <w:delText>indentity</w:delText>
              </w:r>
            </w:del>
            <w:ins w:id="1429" w:author="Pivonka,Fran" w:date="2015-09-11T10:05:00Z">
              <w:r w:rsidR="000B4388">
                <w:rPr>
                  <w:rFonts w:eastAsia="Times New Roman"/>
                  <w:lang w:val="en-US"/>
                </w:rPr>
                <w:t>identity</w:t>
              </w:r>
            </w:ins>
            <w:r>
              <w:rPr>
                <w:rFonts w:eastAsia="Times New Roman"/>
                <w:lang w:val="en-US"/>
              </w:rPr>
              <w:t xml:space="preserve"> and locator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w:t>
            </w:r>
            <w:r>
              <w:rPr>
                <w:rFonts w:eastAsia="Times New Roman"/>
                <w:lang w:val="en-US"/>
              </w:rPr>
              <w:lastRenderedPageBreak/>
              <w:t xml:space="preserve">the UIDs of the study - series - instance hierarchy. In addition, the locator at the series level provide a means of retrieving the entire series.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series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series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locating information of the selected DICOM SOP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w:t>
            </w:r>
            <w:del w:id="1430" w:author="Pivonka,Fran" w:date="2015-09-11T10:06:00Z">
              <w:r w:rsidDel="000B4388">
                <w:rPr>
                  <w:rFonts w:eastAsia="Times New Roman"/>
                  <w:lang w:val="en-US"/>
                </w:rPr>
                <w:delText xml:space="preserve">Instance </w:delText>
              </w:r>
            </w:del>
            <w:ins w:id="1431" w:author="Pivonka,Fran" w:date="2015-09-11T10:06:00Z">
              <w:r w:rsidR="000B4388">
                <w:rPr>
                  <w:rFonts w:eastAsia="Times New Roman"/>
                  <w:lang w:val="en-US"/>
                </w:rPr>
                <w:t xml:space="preserve">instance </w:t>
              </w:r>
            </w:ins>
            <w:r>
              <w:rPr>
                <w:rFonts w:eastAsia="Times New Roman"/>
                <w:lang w:val="en-US"/>
              </w:rPr>
              <w:t>component identify the instance selected</w:t>
            </w:r>
            <w:del w:id="1432" w:author="Pivonka,Fran" w:date="2015-09-11T10:06:00Z">
              <w:r w:rsidDel="000B4388">
                <w:rPr>
                  <w:rFonts w:eastAsia="Times New Roman"/>
                  <w:lang w:val="en-US"/>
                </w:rPr>
                <w:delText xml:space="preserve"> in the selection</w:delText>
              </w:r>
            </w:del>
            <w:r>
              <w:rPr>
                <w:rFonts w:eastAsia="Times New Roman"/>
                <w:lang w:val="en-US"/>
              </w:rPr>
              <w:t xml:space="preserve">, along with the study and series identities to form the DICOM identity </w:t>
            </w:r>
            <w:del w:id="1433" w:author="Pivonka,Fran" w:date="2015-09-11T10:07:00Z">
              <w:r w:rsidDel="000B4388">
                <w:rPr>
                  <w:rFonts w:eastAsia="Times New Roman"/>
                  <w:lang w:val="en-US"/>
                </w:rPr>
                <w:delText>hierachy</w:delText>
              </w:r>
            </w:del>
            <w:ins w:id="1434" w:author="Pivonka,Fran" w:date="2015-09-11T10:07:00Z">
              <w:r w:rsidR="000B4388">
                <w:rPr>
                  <w:rFonts w:eastAsia="Times New Roman"/>
                  <w:lang w:val="en-US"/>
                </w:rPr>
                <w:t>hierarchy</w:t>
              </w:r>
            </w:ins>
            <w:r>
              <w:rPr>
                <w:rFonts w:eastAsia="Times New Roman"/>
                <w:lang w:val="en-US"/>
              </w:rPr>
              <w:t xml:space="preserv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SOP class UID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class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Selected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SOP Instance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 UID identifies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SOP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instance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SOP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Instance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SOP instance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location information of the frames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component may be used if the referenced image SOP </w:t>
            </w:r>
            <w:del w:id="1435" w:author="Pivonka,Fran" w:date="2015-09-11T10:08:00Z">
              <w:r w:rsidDel="000B4388">
                <w:rPr>
                  <w:rFonts w:eastAsia="Times New Roman"/>
                  <w:lang w:val="en-US"/>
                </w:rPr>
                <w:delText xml:space="preserve">Instance </w:delText>
              </w:r>
            </w:del>
            <w:ins w:id="1436" w:author="Pivonka,Fran" w:date="2015-09-11T10:08:00Z">
              <w:r w:rsidR="000B4388">
                <w:rPr>
                  <w:rFonts w:eastAsia="Times New Roman"/>
                  <w:lang w:val="en-US"/>
                </w:rPr>
                <w:t xml:space="preserve">instance </w:t>
              </w:r>
            </w:ins>
            <w:r>
              <w:rPr>
                <w:rFonts w:eastAsia="Times New Roman"/>
                <w:lang w:val="en-US"/>
              </w:rPr>
              <w:t>is a multi-frame image.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specific set of frames referenced in this imaging object selection. The </w:t>
            </w:r>
            <w:del w:id="1437" w:author="Pivonka,Fran" w:date="2015-09-11T10:08:00Z">
              <w:r w:rsidDel="000B4388">
                <w:rPr>
                  <w:rFonts w:eastAsia="Times New Roman"/>
                  <w:lang w:val="en-US"/>
                </w:rPr>
                <w:delText xml:space="preserve">url </w:delText>
              </w:r>
            </w:del>
            <w:ins w:id="1438" w:author="Pivonka,Fran" w:date="2015-09-11T10:08:00Z">
              <w:r w:rsidR="000B4388">
                <w:rPr>
                  <w:rFonts w:eastAsia="Times New Roman"/>
                  <w:lang w:val="en-US"/>
                </w:rPr>
                <w:t xml:space="preserve">URL </w:t>
              </w:r>
            </w:ins>
            <w:r>
              <w:rPr>
                <w:rFonts w:eastAsia="Times New Roman"/>
                <w:lang w:val="en-US"/>
              </w:rPr>
              <w:t xml:space="preserve">retrieves the pixel data, and is encapsulated in a </w:t>
            </w:r>
            <w:r>
              <w:rPr>
                <w:rFonts w:eastAsia="Times New Roman"/>
                <w:lang w:val="en-US"/>
              </w:rPr>
              <w:lastRenderedPageBreak/>
              <w:t xml:space="preserve">multipart MIME response.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ImagingObjectSelection.study.series.instance.frames.frameNumbers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Frame numbers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frame numbers in 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1439" w:author="Pivonka,Fran" w:date="2015-09-11T10:09:00Z">
              <w:r w:rsidDel="000B4388">
                <w:rPr>
                  <w:rFonts w:eastAsia="Times New Roman"/>
                  <w:lang w:val="en-US"/>
                </w:rPr>
                <w:delText xml:space="preserve">one </w:delText>
              </w:r>
            </w:del>
            <w:ins w:id="1440" w:author="Pivonka,Fran" w:date="2015-09-11T10:09:00Z">
              <w:r w:rsidR="000B4388">
                <w:rPr>
                  <w:rFonts w:eastAsia="Times New Roman"/>
                  <w:lang w:val="en-US"/>
                </w:rPr>
                <w:t xml:space="preserve">One </w:t>
              </w:r>
            </w:ins>
            <w:r>
              <w:rPr>
                <w:rFonts w:eastAsia="Times New Roman"/>
                <w:lang w:val="en-US"/>
              </w:rPr>
              <w:t>or more non-duplicate frame numbers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frame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frames.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Frame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frames using DICOM WADO-RS API.</w:t>
            </w:r>
          </w:p>
        </w:tc>
      </w:tr>
    </w:tbl>
    <w:p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6492"/>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w:t>
            </w:r>
          </w:p>
        </w:tc>
        <w:tc>
          <w:tcPr>
            <w:tcW w:w="0" w:type="auto"/>
            <w:vAlign w:val="center"/>
            <w:hideMark/>
          </w:tcPr>
          <w:p w:rsidR="00D67926" w:rsidRDefault="008D6FB8">
            <w:pPr>
              <w:rPr>
                <w:rFonts w:eastAsia="Times New Roman"/>
                <w:lang w:val="en-US"/>
              </w:rPr>
            </w:pPr>
            <w:r>
              <w:rPr>
                <w:rFonts w:eastAsia="Times New Roman"/>
                <w:lang w:val="en-US"/>
              </w:rPr>
              <w:t>Imaging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Representation of the content produced in a DICOM imaging study. A study comprises a set of </w:t>
            </w:r>
            <w:del w:id="1441" w:author="Pivonka,Fran" w:date="2015-09-11T10:10:00Z">
              <w:r w:rsidDel="004E75A9">
                <w:rPr>
                  <w:rFonts w:eastAsia="Times New Roman"/>
                  <w:lang w:val="en-US"/>
                </w:rPr>
                <w:delText>Series</w:delText>
              </w:r>
            </w:del>
            <w:ins w:id="1442" w:author="Pivonka,Fran" w:date="2015-09-11T10:10:00Z">
              <w:r w:rsidR="004E75A9">
                <w:rPr>
                  <w:rFonts w:eastAsia="Times New Roman"/>
                  <w:lang w:val="en-US"/>
                </w:rPr>
                <w:t>series</w:t>
              </w:r>
            </w:ins>
            <w:r>
              <w:rPr>
                <w:rFonts w:eastAsia="Times New Roman"/>
                <w:lang w:val="en-US"/>
              </w:rPr>
              <w:t xml:space="preserve">, each of which includes a set of Service-Object Pair Instances (SOP Instances - images or other data) acquired or produced in a common context. A </w:t>
            </w:r>
            <w:del w:id="1443" w:author="Pivonka,Fran" w:date="2015-09-11T10:10:00Z">
              <w:r w:rsidDel="004E75A9">
                <w:rPr>
                  <w:rFonts w:eastAsia="Times New Roman"/>
                  <w:lang w:val="en-US"/>
                </w:rPr>
                <w:delText xml:space="preserve">Series </w:delText>
              </w:r>
            </w:del>
            <w:ins w:id="1444" w:author="Pivonka,Fran" w:date="2015-09-11T10:10:00Z">
              <w:r w:rsidR="004E75A9">
                <w:rPr>
                  <w:rFonts w:eastAsia="Times New Roman"/>
                  <w:lang w:val="en-US"/>
                </w:rPr>
                <w:t xml:space="preserve">series </w:t>
              </w:r>
            </w:ins>
            <w:r>
              <w:rPr>
                <w:rFonts w:eastAsia="Times New Roman"/>
                <w:lang w:val="en-US"/>
              </w:rPr>
              <w:t xml:space="preserve">is of only one modality (e.g., X-ray, CT, MR, ultrasound), but a </w:t>
            </w:r>
            <w:del w:id="1445" w:author="Pivonka,Fran" w:date="2015-09-11T10:10:00Z">
              <w:r w:rsidDel="004E75A9">
                <w:rPr>
                  <w:rFonts w:eastAsia="Times New Roman"/>
                  <w:lang w:val="en-US"/>
                </w:rPr>
                <w:delText xml:space="preserve">Study </w:delText>
              </w:r>
            </w:del>
            <w:ins w:id="1446" w:author="Pivonka,Fran" w:date="2015-09-11T10:10:00Z">
              <w:r w:rsidR="004E75A9">
                <w:rPr>
                  <w:rFonts w:eastAsia="Times New Roman"/>
                  <w:lang w:val="en-US"/>
                </w:rPr>
                <w:t xml:space="preserve">study </w:t>
              </w:r>
            </w:ins>
            <w:r>
              <w:rPr>
                <w:rFonts w:eastAsia="Times New Roman"/>
                <w:lang w:val="en-US"/>
              </w:rPr>
              <w:t xml:space="preserve">may have multiple </w:t>
            </w:r>
            <w:del w:id="1447" w:author="Pivonka,Fran" w:date="2015-09-11T10:10:00Z">
              <w:r w:rsidDel="004E75A9">
                <w:rPr>
                  <w:rFonts w:eastAsia="Times New Roman"/>
                  <w:lang w:val="en-US"/>
                </w:rPr>
                <w:delText xml:space="preserve">Series </w:delText>
              </w:r>
            </w:del>
            <w:ins w:id="1448" w:author="Pivonka,Fran" w:date="2015-09-11T10:10:00Z">
              <w:r w:rsidR="004E75A9">
                <w:rPr>
                  <w:rFonts w:eastAsia="Times New Roman"/>
                  <w:lang w:val="en-US"/>
                </w:rPr>
                <w:t xml:space="preserve">series </w:t>
              </w:r>
            </w:ins>
            <w:r>
              <w:rPr>
                <w:rFonts w:eastAsia="Times New Roman"/>
                <w:lang w:val="en-US"/>
              </w:rPr>
              <w:t xml:space="preserve">of different modalities.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study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and Time the study started. Time</w:t>
            </w:r>
            <w:ins w:id="1449" w:author="Pivonka,Fran" w:date="2015-09-11T10:10:00Z">
              <w:r w:rsidR="004E75A9">
                <w:rPr>
                  <w:rFonts w:eastAsia="Times New Roman"/>
                  <w:lang w:val="en-US"/>
                </w:rPr>
                <w:t xml:space="preserve"> </w:t>
              </w:r>
            </w:ins>
            <w:r>
              <w:rPr>
                <w:rFonts w:eastAsia="Times New Roman"/>
                <w:lang w:val="en-US"/>
              </w:rPr>
              <w:t xml:space="preserve">zone </w:t>
            </w:r>
            <w:del w:id="1450" w:author="Pivonka,Fran" w:date="2015-09-11T10:10:00Z">
              <w:r w:rsidDel="004E75A9">
                <w:rPr>
                  <w:rFonts w:eastAsia="Times New Roman"/>
                  <w:lang w:val="en-US"/>
                </w:rPr>
                <w:delText xml:space="preserve">Offset </w:delText>
              </w:r>
            </w:del>
            <w:ins w:id="1451" w:author="Pivonka,Fran" w:date="2015-09-11T10:10:00Z">
              <w:r w:rsidR="004E75A9">
                <w:rPr>
                  <w:rFonts w:eastAsia="Times New Roman"/>
                  <w:lang w:val="en-US"/>
                </w:rPr>
                <w:t xml:space="preserve">offset </w:t>
              </w:r>
            </w:ins>
            <w:del w:id="1452" w:author="Pivonka,Fran" w:date="2015-09-11T10:10:00Z">
              <w:r w:rsidDel="004E75A9">
                <w:rPr>
                  <w:rFonts w:eastAsia="Times New Roman"/>
                  <w:lang w:val="en-US"/>
                </w:rPr>
                <w:delText xml:space="preserve">From </w:delText>
              </w:r>
            </w:del>
            <w:ins w:id="1453" w:author="Pivonka,Fran" w:date="2015-09-11T10:10:00Z">
              <w:r w:rsidR="004E75A9">
                <w:rPr>
                  <w:rFonts w:eastAsia="Times New Roman"/>
                  <w:lang w:val="en-US"/>
                </w:rPr>
                <w:t xml:space="preserve">from </w:t>
              </w:r>
            </w:ins>
            <w:r>
              <w:rPr>
                <w:rFonts w:eastAsia="Times New Roman"/>
                <w:lang w:val="en-US"/>
              </w:rPr>
              <w:t>UTC.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the images are of</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imaged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ImagingStudy.accession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workflow identifier ("Accession 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Accession Number is an identifier related to some aspect of imaging workflow and data management</w:t>
            </w:r>
            <w:del w:id="1454" w:author="Pivonka,Fran" w:date="2015-09-11T10:11:00Z">
              <w:r w:rsidDel="004E75A9">
                <w:rPr>
                  <w:rFonts w:eastAsia="Times New Roman"/>
                  <w:lang w:val="en-US"/>
                </w:rPr>
                <w:delText>, and</w:delText>
              </w:r>
            </w:del>
            <w:ins w:id="1455" w:author="Pivonka,Fran" w:date="2015-09-11T10:11:00Z">
              <w:r w:rsidR="004E75A9">
                <w:rPr>
                  <w:rFonts w:eastAsia="Times New Roman"/>
                  <w:lang w:val="en-US"/>
                </w:rPr>
                <w:t>.</w:t>
              </w:r>
            </w:ins>
            <w:r>
              <w:rPr>
                <w:rFonts w:eastAsia="Times New Roman"/>
                <w:lang w:val="en-US"/>
              </w:rPr>
              <w:t xml:space="preserve"> </w:t>
            </w:r>
            <w:del w:id="1456" w:author="Pivonka,Fran" w:date="2015-09-11T10:11:00Z">
              <w:r w:rsidDel="004E75A9">
                <w:rPr>
                  <w:rFonts w:eastAsia="Times New Roman"/>
                  <w:lang w:val="en-US"/>
                </w:rPr>
                <w:delText xml:space="preserve">usage </w:delText>
              </w:r>
            </w:del>
            <w:ins w:id="1457" w:author="Pivonka,Fran" w:date="2015-09-11T10:11:00Z">
              <w:r w:rsidR="004E75A9">
                <w:rPr>
                  <w:rFonts w:eastAsia="Times New Roman"/>
                  <w:lang w:val="en-US"/>
                </w:rPr>
                <w:t xml:space="preserve">Usage </w:t>
              </w:r>
            </w:ins>
            <w:r>
              <w:rPr>
                <w:rFonts w:eastAsia="Times New Roman"/>
                <w:lang w:val="en-US"/>
              </w:rPr>
              <w:t>may vary across different institutions. See for instance [IHE Radiology Technical Framework Volume 1 Appendix A]</w:t>
            </w:r>
            <w:ins w:id="1458" w:author="Pivonka,Fran" w:date="2015-09-11T10:11:00Z">
              <w:r w:rsidR="004E75A9">
                <w:rPr>
                  <w:rFonts w:eastAsia="Times New Roman"/>
                  <w:lang w:val="en-US"/>
                </w:rPr>
                <w:t xml:space="preserve"> </w:t>
              </w:r>
            </w:ins>
            <w:r>
              <w:rPr>
                <w:rFonts w:eastAsia="Times New Roman"/>
                <w:lang w:val="en-US"/>
              </w:rPr>
              <w:t xml:space="preserve">(http://www.ihe.net/uploadedFiles/Documents/Radiology/IHE_RAD_TF_Rev13.0_Vol1_FT_2014-07-30.pdf).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AccessionNumber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ImagingStudy.order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 that caused this study to be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 series</w:t>
            </w:r>
            <w:ins w:id="1459" w:author="Pivonka,Fran" w:date="2015-09-11T10:12:00Z">
              <w:r w:rsidR="004E75A9">
                <w:rPr>
                  <w:rFonts w:eastAsia="Times New Roman"/>
                  <w:lang w:val="en-US"/>
                </w:rPr>
                <w:t xml:space="preserve"> </w:t>
              </w:r>
            </w:ins>
            <w:del w:id="1460" w:author="Pivonka,Fran" w:date="2015-09-11T10:12:00Z">
              <w:r w:rsidDel="004E75A9">
                <w:rPr>
                  <w:rFonts w:eastAsia="Times New Roman"/>
                  <w:lang w:val="en-US"/>
                </w:rPr>
                <w:delText>.</w:delText>
              </w:r>
            </w:del>
            <w:r>
              <w:rPr>
                <w:rFonts w:eastAsia="Times New Roman"/>
                <w:lang w:val="en-US"/>
              </w:rPr>
              <w:t>modality if actual acquisition modalities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ModalitiesInStudy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ImagingStudy.referrer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Referring physician (0008,0090)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requesting/referring physician.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ReferringPhysiciansName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study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resource where Study is available.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61" w:author="Pivonka,Fran" w:date="2015-09-11T10:13:00Z">
              <w:r w:rsidDel="004E75A9">
                <w:rPr>
                  <w:rFonts w:eastAsia="Times New Roman"/>
                  <w:lang w:val="en-US"/>
                </w:rPr>
                <w:delText xml:space="preserve">Study </w:delText>
              </w:r>
            </w:del>
            <w:ins w:id="1462" w:author="Pivonka,Fran" w:date="2015-09-11T10:13:00Z">
              <w:r w:rsidR="004E75A9">
                <w:rPr>
                  <w:rFonts w:eastAsia="Times New Roman"/>
                  <w:lang w:val="en-US"/>
                </w:rPr>
                <w:t xml:space="preserve">study </w:t>
              </w:r>
            </w:ins>
            <w:del w:id="1463" w:author="Pivonka,Fran" w:date="2015-09-11T10:13:00Z">
              <w:r w:rsidDel="004E75A9">
                <w:rPr>
                  <w:rFonts w:eastAsia="Times New Roman"/>
                  <w:lang w:val="en-US"/>
                </w:rPr>
                <w:delText xml:space="preserve">Related </w:delText>
              </w:r>
            </w:del>
            <w:ins w:id="1464" w:author="Pivonka,Fran" w:date="2015-09-11T10:13:00Z">
              <w:r w:rsidR="004E75A9">
                <w:rPr>
                  <w:rFonts w:eastAsia="Times New Roman"/>
                  <w:lang w:val="en-US"/>
                </w:rPr>
                <w:t xml:space="preserve">related </w:t>
              </w:r>
            </w:ins>
            <w:del w:id="1465" w:author="Pivonka,Fran" w:date="2015-09-11T10:13:00Z">
              <w:r w:rsidDel="004E75A9">
                <w:rPr>
                  <w:rFonts w:eastAsia="Times New Roman"/>
                  <w:lang w:val="en-US"/>
                </w:rPr>
                <w:delText>Series</w:delText>
              </w:r>
            </w:del>
            <w:ins w:id="1466" w:author="Pivonka,Fran" w:date="2015-09-11T10:13:00Z">
              <w:r w:rsidR="004E75A9">
                <w:rPr>
                  <w:rFonts w:eastAsia="Times New Roman"/>
                  <w:lang w:val="en-US"/>
                </w:rPr>
                <w:t>series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67" w:author="Pivonka,Fran" w:date="2015-09-11T10:13:00Z">
              <w:r w:rsidDel="004E75A9">
                <w:rPr>
                  <w:rFonts w:eastAsia="Times New Roman"/>
                  <w:lang w:val="en-US"/>
                </w:rPr>
                <w:delText xml:space="preserve">Series </w:delText>
              </w:r>
            </w:del>
            <w:ins w:id="1468" w:author="Pivonka,Fran" w:date="2015-09-11T10:13:00Z">
              <w:r w:rsidR="004E75A9">
                <w:rPr>
                  <w:rFonts w:eastAsia="Times New Roman"/>
                  <w:lang w:val="en-US"/>
                </w:rPr>
                <w:t xml:space="preserve">series </w:t>
              </w:r>
            </w:ins>
            <w:r>
              <w:rPr>
                <w:rFonts w:eastAsia="Times New Roman"/>
                <w:lang w:val="en-US"/>
              </w:rPr>
              <w:t xml:space="preserve">in </w:t>
            </w:r>
            <w:del w:id="1469" w:author="Pivonka,Fran" w:date="2015-09-11T10:13:00Z">
              <w:r w:rsidDel="004E75A9">
                <w:rPr>
                  <w:rFonts w:eastAsia="Times New Roman"/>
                  <w:lang w:val="en-US"/>
                </w:rPr>
                <w:delText>Study</w:delText>
              </w:r>
            </w:del>
            <w:ins w:id="1470" w:author="Pivonka,Fran" w:date="2015-09-11T10:13:00Z">
              <w:r w:rsidR="004E75A9">
                <w:rPr>
                  <w:rFonts w:eastAsia="Times New Roman"/>
                  <w:lang w:val="en-US"/>
                </w:rPr>
                <w:t>study</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71" w:author="Pivonka,Fran" w:date="2015-09-11T10:13:00Z">
              <w:r w:rsidDel="00FF4F04">
                <w:rPr>
                  <w:rFonts w:eastAsia="Times New Roman"/>
                  <w:lang w:val="en-US"/>
                </w:rPr>
                <w:delText xml:space="preserve">Study </w:delText>
              </w:r>
            </w:del>
            <w:ins w:id="1472" w:author="Pivonka,Fran" w:date="2015-09-11T10:13:00Z">
              <w:r w:rsidR="00FF4F04">
                <w:rPr>
                  <w:rFonts w:eastAsia="Times New Roman"/>
                  <w:lang w:val="en-US"/>
                </w:rPr>
                <w:t xml:space="preserve">study </w:t>
              </w:r>
            </w:ins>
            <w:del w:id="1473" w:author="Pivonka,Fran" w:date="2015-09-11T10:13:00Z">
              <w:r w:rsidDel="00FF4F04">
                <w:rPr>
                  <w:rFonts w:eastAsia="Times New Roman"/>
                  <w:lang w:val="en-US"/>
                </w:rPr>
                <w:delText xml:space="preserve">Related </w:delText>
              </w:r>
            </w:del>
            <w:ins w:id="1474" w:author="Pivonka,Fran" w:date="2015-09-11T10:13:00Z">
              <w:r w:rsidR="00FF4F04">
                <w:rPr>
                  <w:rFonts w:eastAsia="Times New Roman"/>
                  <w:lang w:val="en-US"/>
                </w:rPr>
                <w:t xml:space="preserve">related </w:t>
              </w:r>
            </w:ins>
            <w:del w:id="1475" w:author="Pivonka,Fran" w:date="2015-09-11T10:13:00Z">
              <w:r w:rsidDel="00FF4F04">
                <w:rPr>
                  <w:rFonts w:eastAsia="Times New Roman"/>
                  <w:lang w:val="en-US"/>
                </w:rPr>
                <w:delText>Instances</w:delText>
              </w:r>
            </w:del>
            <w:ins w:id="1476" w:author="Pivonka,Fran" w:date="2015-09-11T10:13:00Z">
              <w:r w:rsidR="00FF4F04">
                <w:rPr>
                  <w:rFonts w:eastAsia="Times New Roman"/>
                  <w:lang w:val="en-US"/>
                </w:rPr>
                <w:t>instances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SOP </w:t>
            </w:r>
            <w:del w:id="1477" w:author="Pivonka,Fran" w:date="2015-09-11T10:13:00Z">
              <w:r w:rsidDel="00FF4F04">
                <w:rPr>
                  <w:rFonts w:eastAsia="Times New Roman"/>
                  <w:lang w:val="en-US"/>
                </w:rPr>
                <w:delText xml:space="preserve">Instances </w:delText>
              </w:r>
            </w:del>
            <w:ins w:id="1478" w:author="Pivonka,Fran" w:date="2015-09-11T10:13:00Z">
              <w:r w:rsidR="00FF4F04">
                <w:rPr>
                  <w:rFonts w:eastAsia="Times New Roman"/>
                  <w:lang w:val="en-US"/>
                </w:rPr>
                <w:t xml:space="preserve">instances </w:t>
              </w:r>
            </w:ins>
            <w:r>
              <w:rPr>
                <w:rFonts w:eastAsia="Times New Roman"/>
                <w:lang w:val="en-US"/>
              </w:rPr>
              <w:t xml:space="preserve">in </w:t>
            </w:r>
            <w:del w:id="1479" w:author="Pivonka,Fran" w:date="2015-09-11T10:13:00Z">
              <w:r w:rsidDel="00FF4F04">
                <w:rPr>
                  <w:rFonts w:eastAsia="Times New Roman"/>
                  <w:lang w:val="en-US"/>
                </w:rPr>
                <w:delText>Study</w:delText>
              </w:r>
            </w:del>
            <w:ins w:id="1480" w:author="Pivonka,Fran" w:date="2015-09-11T10:13:00Z">
              <w:r w:rsidR="00FF4F04">
                <w:rPr>
                  <w:rFonts w:eastAsia="Times New Roman"/>
                  <w:lang w:val="en-US"/>
                </w:rPr>
                <w:t>study</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ImagingStudy.procedure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ProcedureCodeSequence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interpreted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read the study and interpreted the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Name of Physician(s) Reading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Institution-generated description or classification of the </w:t>
            </w:r>
            <w:del w:id="1481" w:author="Pivonka,Fran" w:date="2015-09-11T10:15:00Z">
              <w:r w:rsidDel="00FF4F04">
                <w:rPr>
                  <w:rFonts w:eastAsia="Times New Roman"/>
                  <w:lang w:val="en-US"/>
                </w:rPr>
                <w:delText xml:space="preserve">Study </w:delText>
              </w:r>
            </w:del>
            <w:ins w:id="1482" w:author="Pivonka,Fran" w:date="2015-09-11T10:15:00Z">
              <w:r w:rsidR="00FF4F04">
                <w:rPr>
                  <w:rFonts w:eastAsia="Times New Roman"/>
                  <w:lang w:val="en-US"/>
                </w:rPr>
                <w:t xml:space="preserve">study </w:t>
              </w:r>
            </w:ins>
            <w:r>
              <w:rPr>
                <w:rFonts w:eastAsia="Times New Roman"/>
                <w:lang w:val="en-US"/>
              </w:rPr>
              <w:t>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Numeric identifier of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Numeric identifier of this series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ImagingStudy.series.modality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modality of the instances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modality of this series 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83" w:author="Pivonka,Fran" w:date="2015-09-11T10:15:00Z">
              <w:r w:rsidDel="00FF4F04">
                <w:rPr>
                  <w:rFonts w:eastAsia="Times New Roman"/>
                  <w:lang w:val="en-US"/>
                </w:rPr>
                <w:delText xml:space="preserve">Series </w:delText>
              </w:r>
            </w:del>
            <w:ins w:id="1484" w:author="Pivonka,Fran" w:date="2015-09-11T10:15:00Z">
              <w:r w:rsidR="00FF4F04">
                <w:rPr>
                  <w:rFonts w:eastAsia="Times New Roman"/>
                  <w:lang w:val="en-US"/>
                </w:rPr>
                <w:t xml:space="preserve">series </w:t>
              </w:r>
            </w:ins>
            <w:del w:id="1485" w:author="Pivonka,Fran" w:date="2015-09-11T10:15:00Z">
              <w:r w:rsidDel="00FF4F04">
                <w:rPr>
                  <w:rFonts w:eastAsia="Times New Roman"/>
                  <w:lang w:val="en-US"/>
                </w:rPr>
                <w:delText xml:space="preserve">Related </w:delText>
              </w:r>
            </w:del>
            <w:ins w:id="1486" w:author="Pivonka,Fran" w:date="2015-09-11T10:15:00Z">
              <w:r w:rsidR="00FF4F04">
                <w:rPr>
                  <w:rFonts w:eastAsia="Times New Roman"/>
                  <w:lang w:val="en-US"/>
                </w:rPr>
                <w:t xml:space="preserve">related </w:t>
              </w:r>
            </w:ins>
            <w:del w:id="1487" w:author="Pivonka,Fran" w:date="2015-09-11T10:15:00Z">
              <w:r w:rsidDel="00FF4F04">
                <w:rPr>
                  <w:rFonts w:eastAsia="Times New Roman"/>
                  <w:lang w:val="en-US"/>
                </w:rPr>
                <w:delText>Instances</w:delText>
              </w:r>
            </w:del>
            <w:ins w:id="1488" w:author="Pivonka,Fran" w:date="2015-09-11T10:15:00Z">
              <w:r w:rsidR="00FF4F04">
                <w:rPr>
                  <w:rFonts w:eastAsia="Times New Roman"/>
                  <w:lang w:val="en-US"/>
                </w:rPr>
                <w:t>instances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SOP </w:t>
            </w:r>
            <w:del w:id="1489" w:author="Pivonka,Fran" w:date="2015-09-11T10:15:00Z">
              <w:r w:rsidDel="00FF4F04">
                <w:rPr>
                  <w:rFonts w:eastAsia="Times New Roman"/>
                  <w:lang w:val="en-US"/>
                </w:rPr>
                <w:delText xml:space="preserve">Instances </w:delText>
              </w:r>
            </w:del>
            <w:ins w:id="1490" w:author="Pivonka,Fran" w:date="2015-09-11T10:15:00Z">
              <w:r w:rsidR="00FF4F04">
                <w:rPr>
                  <w:rFonts w:eastAsia="Times New Roman"/>
                  <w:lang w:val="en-US"/>
                </w:rPr>
                <w:t xml:space="preserve">instances </w:t>
              </w:r>
            </w:ins>
            <w:r>
              <w:rPr>
                <w:rFonts w:eastAsia="Times New Roman"/>
                <w:lang w:val="en-US"/>
              </w:rPr>
              <w:t xml:space="preserve">in </w:t>
            </w:r>
            <w:del w:id="1491" w:author="Pivonka,Fran" w:date="2015-09-11T10:15:00Z">
              <w:r w:rsidDel="00FF4F04">
                <w:rPr>
                  <w:rFonts w:eastAsia="Times New Roman"/>
                  <w:lang w:val="en-US"/>
                </w:rPr>
                <w:delText>Series</w:delText>
              </w:r>
            </w:del>
            <w:ins w:id="1492" w:author="Pivonka,Fran" w:date="2015-09-11T10:15:00Z">
              <w:r w:rsidR="00FF4F04">
                <w:rPr>
                  <w:rFonts w:eastAsia="Times New Roman"/>
                  <w:lang w:val="en-US"/>
                </w:rPr>
                <w:t>series</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NumberOfSeriesRelatedInstances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series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referenced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URI/URL specifying the location of the referenced series using WADO-RS.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BodyPartExamined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Laterality if body</w:t>
            </w:r>
            <w:ins w:id="1493" w:author="Pivonka,Fran" w:date="2015-09-11T10:20:00Z">
              <w:r w:rsidR="00FF4F04">
                <w:rPr>
                  <w:rFonts w:eastAsia="Times New Roman"/>
                  <w:lang w:val="en-US"/>
                </w:rPr>
                <w:t xml:space="preserve"> </w:t>
              </w:r>
            </w:ins>
            <w:del w:id="1494" w:author="Pivonka,Fran" w:date="2015-09-11T10:20:00Z">
              <w:r w:rsidDel="00FF4F04">
                <w:rPr>
                  <w:rFonts w:eastAsia="Times New Roman"/>
                  <w:lang w:val="en-US"/>
                </w:rPr>
                <w:delText xml:space="preserve">Site </w:delText>
              </w:r>
            </w:del>
            <w:ins w:id="1495" w:author="Pivonka,Fran" w:date="2015-09-11T10:20:00Z">
              <w:r w:rsidR="00FF4F04">
                <w:rPr>
                  <w:rFonts w:eastAsia="Times New Roman"/>
                  <w:lang w:val="en-US"/>
                </w:rPr>
                <w:t xml:space="preserve">site </w:t>
              </w:r>
            </w:ins>
            <w:r>
              <w:rPr>
                <w:rFonts w:eastAsia="Times New Roman"/>
                <w:lang w:val="en-US"/>
              </w:rPr>
              <w:t xml:space="preserve">is </w:t>
            </w:r>
            <w:ins w:id="1496" w:author="Pivonka,Fran" w:date="2015-09-11T10:20:00Z">
              <w:r w:rsidR="00FF4F04">
                <w:rPr>
                  <w:rFonts w:eastAsia="Times New Roman"/>
                  <w:lang w:val="en-US"/>
                </w:rPr>
                <w:t xml:space="preserve">a </w:t>
              </w:r>
            </w:ins>
            <w:r>
              <w:rPr>
                <w:rFonts w:eastAsia="Times New Roman"/>
                <w:lang w:val="en-US"/>
              </w:rPr>
              <w:t>paired anatomic structure and laterality is not pre-coordinated in bodySite code.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series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time </w:t>
            </w:r>
            <w:del w:id="1497" w:author="Pivonka,Fran" w:date="2015-09-11T10:20:00Z">
              <w:r w:rsidDel="00FF4F04">
                <w:rPr>
                  <w:rFonts w:eastAsia="Times New Roman"/>
                  <w:lang w:val="en-US"/>
                </w:rPr>
                <w:delText xml:space="preserve">when </w:delText>
              </w:r>
            </w:del>
            <w:r>
              <w:rPr>
                <w:rFonts w:eastAsia="Times New Roman"/>
                <w:lang w:val="en-US"/>
              </w:rPr>
              <w:t>the series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SOP instance from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SOP Instance within the series, e.g., an image, or presentation state.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number of this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image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DICOM class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DICOM instance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Type of instance (image </w:t>
            </w:r>
            <w:del w:id="1498" w:author="Pivonka,Fran" w:date="2015-09-11T10:21:00Z">
              <w:r w:rsidDel="00FF4F04">
                <w:rPr>
                  <w:rFonts w:eastAsia="Times New Roman"/>
                  <w:lang w:val="en-US"/>
                </w:rPr>
                <w:delText>etc</w:delText>
              </w:r>
            </w:del>
            <w:ins w:id="1499" w:author="Pivonka,Fran" w:date="2015-09-11T10:21:00Z">
              <w:r w:rsidR="00FF4F04">
                <w:rPr>
                  <w:rFonts w:eastAsia="Times New Roman"/>
                  <w:lang w:val="en-US"/>
                </w:rPr>
                <w:t>etc.</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human-friendly SOP Class 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'CT image', 'MR multi-frame', 'blending presentation'.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of Attachment.data is discouraged.</w:t>
            </w:r>
          </w:p>
        </w:tc>
      </w:tr>
    </w:tbl>
    <w:p w:rsidR="00D67926" w:rsidRDefault="008D6FB8">
      <w:pPr>
        <w:pStyle w:val="Heading1"/>
        <w:divId w:val="1664770817"/>
        <w:rPr>
          <w:rFonts w:eastAsia="Times New Roman"/>
          <w:lang w:val="en-US"/>
        </w:rPr>
      </w:pPr>
      <w:r>
        <w:rPr>
          <w:rFonts w:eastAsia="Times New Roman"/>
          <w:lang w:val="en-US"/>
        </w:rPr>
        <w:t>Orders and Observations</w:t>
      </w:r>
    </w:p>
    <w:p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5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w:t>
            </w:r>
          </w:p>
        </w:tc>
        <w:tc>
          <w:tcPr>
            <w:tcW w:w="0" w:type="auto"/>
            <w:vAlign w:val="center"/>
            <w:hideMark/>
          </w:tcPr>
          <w:p w:rsidR="00D67926" w:rsidRDefault="008D6FB8">
            <w:pPr>
              <w:rPr>
                <w:rFonts w:eastAsia="Times New Roman"/>
                <w:lang w:val="en-US"/>
              </w:rPr>
            </w:pPr>
            <w:r>
              <w:rPr>
                <w:rFonts w:eastAsia="Times New Roman"/>
                <w:lang w:val="en-US"/>
              </w:rPr>
              <w:t>Body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and identified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to which the body site belongs.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w:t>
            </w:r>
            <w:ins w:id="1500" w:author="Pivonka,Fran" w:date="2015-09-11T10:24:00Z">
              <w:r w:rsidR="00E47A72">
                <w:rPr>
                  <w:rFonts w:eastAsia="Times New Roman"/>
                  <w:lang w:val="en-US"/>
                </w:rPr>
                <w:t xml:space="preserve"> </w:t>
              </w:r>
            </w:ins>
            <w:r>
              <w:rPr>
                <w:rFonts w:eastAsia="Times New Roman"/>
                <w:lang w:val="en-US"/>
              </w:rPr>
              <w:t>site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this instance of the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Named anatomical location - ideally </w:t>
            </w:r>
            <w:del w:id="1501" w:author="Pivonka,Fran" w:date="2015-09-11T10:24:00Z">
              <w:r w:rsidDel="00E47A72">
                <w:rPr>
                  <w:rFonts w:eastAsia="Times New Roman"/>
                  <w:lang w:val="en-US"/>
                </w:rPr>
                <w:delText xml:space="preserve">would be </w:delText>
              </w:r>
            </w:del>
            <w:r>
              <w:rPr>
                <w:rFonts w:eastAsia="Times New Roman"/>
                <w:lang w:val="en-US"/>
              </w:rPr>
              <w:t>coded where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Modification to location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Concepts modifying the anatomic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Description could include any visual markings used to orientate the viewer </w:t>
            </w:r>
            <w:del w:id="1502" w:author="Pivonka,Fran" w:date="2015-09-11T10:25:00Z">
              <w:r w:rsidDel="00E47A72">
                <w:rPr>
                  <w:rFonts w:eastAsia="Times New Roman"/>
                  <w:lang w:val="en-US"/>
                </w:rPr>
                <w:delText>e.g</w:delText>
              </w:r>
            </w:del>
            <w:ins w:id="1503" w:author="Pivonka,Fran" w:date="2015-09-11T10:25:00Z">
              <w:r w:rsidR="00E47A72">
                <w:rPr>
                  <w:rFonts w:eastAsia="Times New Roman"/>
                  <w:lang w:val="en-US"/>
                </w:rPr>
                <w:t>e.g.</w:t>
              </w:r>
            </w:ins>
            <w:r>
              <w:rPr>
                <w:rFonts w:eastAsia="Times New Roman"/>
                <w:lang w:val="en-US"/>
              </w:rPr>
              <w:t xml:space="preserve"> external reference points, special sutures, ink markings.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Attached images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or images used to identify a location.</w:t>
            </w:r>
          </w:p>
        </w:tc>
      </w:tr>
    </w:tbl>
    <w:p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87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Often called a clinical template.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Master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to reference this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w:t>
            </w:r>
            <w:del w:id="1504" w:author="Pivonka,Fran" w:date="2015-09-11T10:26:00Z">
              <w:r w:rsidDel="00E47A72">
                <w:rPr>
                  <w:rFonts w:eastAsia="Times New Roman"/>
                  <w:lang w:val="en-US"/>
                </w:rPr>
                <w:delText>,</w:delText>
              </w:r>
            </w:del>
            <w:r>
              <w:rPr>
                <w:rFonts w:eastAsia="Times New Roman"/>
                <w:lang w:val="en-US"/>
              </w:rPr>
              <w:t xml:space="preserve"> this is used for values that can go in a v3 II data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label for this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data elements that are appropriate for use</w:t>
            </w:r>
            <w:del w:id="1505" w:author="Pivonka,Fran" w:date="2015-09-11T10:28:00Z">
              <w:r w:rsidDel="00E47A72">
                <w:rPr>
                  <w:rFonts w:eastAsia="Times New Roman"/>
                  <w:lang w:val="en-US"/>
                </w:rPr>
                <w:delText xml:space="preserve"> vs. not.</w:delText>
              </w:r>
            </w:del>
            <w:ins w:id="1506" w:author="Pivonka,Fran" w:date="2015-09-11T10:28:00Z">
              <w:r w:rsidR="00E47A72">
                <w:rPr>
                  <w:rFonts w:eastAsia="Times New Roman"/>
                  <w:lang w:val="en-US"/>
                </w:rPr>
                <w: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lifecycle status of a </w:t>
            </w:r>
            <w:del w:id="1507" w:author="Pivonka,Fran" w:date="2015-09-11T10:28:00Z">
              <w:r w:rsidDel="00E47A72">
                <w:rPr>
                  <w:rFonts w:eastAsia="Times New Roman"/>
                  <w:lang w:val="en-US"/>
                </w:rPr>
                <w:delText xml:space="preserve">Value </w:delText>
              </w:r>
            </w:del>
            <w:ins w:id="1508" w:author="Pivonka,Fran" w:date="2015-09-11T10:28:00Z">
              <w:r w:rsidR="00E47A72">
                <w:rPr>
                  <w:rFonts w:eastAsia="Times New Roman"/>
                  <w:lang w:val="en-US"/>
                </w:rPr>
                <w:t xml:space="preserve">value </w:t>
              </w:r>
            </w:ins>
            <w:del w:id="1509" w:author="Pivonka,Fran" w:date="2015-09-11T10:28:00Z">
              <w:r w:rsidDel="00E47A72">
                <w:rPr>
                  <w:rFonts w:eastAsia="Times New Roman"/>
                  <w:lang w:val="en-US"/>
                </w:rPr>
                <w:delText xml:space="preserve">Set </w:delText>
              </w:r>
            </w:del>
            <w:ins w:id="1510" w:author="Pivonka,Fran" w:date="2015-09-11T10:28:00Z">
              <w:r w:rsidR="00E47A72">
                <w:rPr>
                  <w:rFonts w:eastAsia="Times New Roman"/>
                  <w:lang w:val="en-US"/>
                </w:rPr>
                <w:t xml:space="preserve">set </w:t>
              </w:r>
            </w:ins>
            <w:r>
              <w:rPr>
                <w:rFonts w:eastAsia="Times New Roman"/>
                <w:lang w:val="en-US"/>
              </w:rPr>
              <w:t xml:space="preserve">or </w:t>
            </w:r>
            <w:del w:id="1511" w:author="Pivonka,Fran" w:date="2015-09-11T10:28:00Z">
              <w:r w:rsidDel="00E47A72">
                <w:rPr>
                  <w:rFonts w:eastAsia="Times New Roman"/>
                  <w:lang w:val="en-US"/>
                </w:rPr>
                <w:delText xml:space="preserve">Concept </w:delText>
              </w:r>
            </w:del>
            <w:ins w:id="1512" w:author="Pivonka,Fran" w:date="2015-09-11T10:28:00Z">
              <w:r w:rsidR="00E47A72">
                <w:rPr>
                  <w:rFonts w:eastAsia="Times New Roman"/>
                  <w:lang w:val="en-US"/>
                </w:rPr>
                <w:t xml:space="preserve">concept </w:t>
              </w:r>
            </w:ins>
            <w:del w:id="1513" w:author="Pivonka,Fran" w:date="2015-09-11T10:28:00Z">
              <w:r w:rsidDel="00E47A72">
                <w:rPr>
                  <w:rFonts w:eastAsia="Times New Roman"/>
                  <w:lang w:val="en-US"/>
                </w:rPr>
                <w:delText>Map</w:delText>
              </w:r>
            </w:del>
            <w:ins w:id="1514" w:author="Pivonka,Fran" w:date="2015-09-11T10:28:00Z">
              <w:r w:rsidR="00E47A72">
                <w:rPr>
                  <w:rFonts w:eastAsia="Times New Roman"/>
                  <w:lang w:val="en-US"/>
                </w:rPr>
                <w:t>map</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data </w:t>
            </w:r>
            <w:del w:id="1515" w:author="Pivonka,Fran" w:date="2015-09-11T10:28:00Z">
              <w:r w:rsidDel="00E47A72">
                <w:rPr>
                  <w:rFonts w:eastAsia="Times New Roman"/>
                  <w:lang w:val="en-US"/>
                </w:rPr>
                <w:delText>elemnt</w:delText>
              </w:r>
            </w:del>
            <w:ins w:id="1516" w:author="Pivonka,Fran" w:date="2015-09-11T10:28:00Z">
              <w:r w:rsidR="00E47A72">
                <w:rPr>
                  <w:rFonts w:eastAsia="Times New Roman"/>
                  <w:lang w:val="en-US"/>
                </w:rPr>
                <w:t>element</w:t>
              </w:r>
            </w:ins>
            <w:r>
              <w:rPr>
                <w:rFonts w:eastAsia="Times New Roman"/>
                <w:lang w:val="en-US"/>
              </w:rPr>
              <w:t xml:space="preserve"> definition is authored for testing purposes (or education/evaluation/marketing), and is not intended to be used for genuine usage.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data element definitions that are appropriate for use</w:t>
            </w:r>
            <w:del w:id="1517" w:author="Pivonka,Fran" w:date="2015-09-11T10:29:00Z">
              <w:r w:rsidDel="00E47A72">
                <w:rPr>
                  <w:rFonts w:eastAsia="Times New Roman"/>
                  <w:lang w:val="en-US"/>
                </w:rPr>
                <w:delText xml:space="preserve"> vs. not</w:delText>
              </w:r>
            </w:del>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DataElement.publisher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w:t>
            </w:r>
            <w:del w:id="1518" w:author="Pivonka,Fran" w:date="2015-09-11T10:29:00Z">
              <w:r w:rsidDel="00E47A72">
                <w:rPr>
                  <w:rFonts w:eastAsia="Times New Roman"/>
                  <w:lang w:val="en-US"/>
                </w:rPr>
                <w:delText xml:space="preserve">Organization </w:delText>
              </w:r>
            </w:del>
            <w:ins w:id="1519" w:author="Pivonka,Fran" w:date="2015-09-11T10:29:00Z">
              <w:r w:rsidR="00E47A72">
                <w:rPr>
                  <w:rFonts w:eastAsia="Times New Roman"/>
                  <w:lang w:val="en-US"/>
                </w:rPr>
                <w:t xml:space="preserve">organization </w:t>
              </w:r>
            </w:ins>
            <w:r>
              <w:rPr>
                <w:rFonts w:eastAsia="Times New Roman"/>
                <w:lang w:val="en-US"/>
              </w:rPr>
              <w:t>or individual)</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w:t>
            </w:r>
            <w:del w:id="1520" w:author="Pivonka,Fran" w:date="2015-09-11T10:31:00Z">
              <w:r w:rsidDel="00E47A72">
                <w:rPr>
                  <w:rFonts w:eastAsia="Times New Roman"/>
                  <w:lang w:val="en-US"/>
                </w:rPr>
                <w:delText xml:space="preserve">that </w:delText>
              </w:r>
            </w:del>
            <w:r>
              <w:rPr>
                <w:rFonts w:eastAsia="Times New Roman"/>
                <w:lang w:val="en-US"/>
              </w:rPr>
              <w:t xml:space="preserve">this version of the </w:t>
            </w:r>
            <w:del w:id="1521" w:author="Pivonka,Fran" w:date="2015-09-11T10:31:00Z">
              <w:r w:rsidDel="00E47A72">
                <w:rPr>
                  <w:rFonts w:eastAsia="Times New Roman"/>
                  <w:lang w:val="en-US"/>
                </w:rPr>
                <w:delText xml:space="preserve">Data </w:delText>
              </w:r>
            </w:del>
            <w:ins w:id="1522" w:author="Pivonka,Fran" w:date="2015-09-11T10:31:00Z">
              <w:r w:rsidR="00E47A72">
                <w:rPr>
                  <w:rFonts w:eastAsia="Times New Roman"/>
                  <w:lang w:val="en-US"/>
                </w:rPr>
                <w:t xml:space="preserve">data </w:t>
              </w:r>
            </w:ins>
            <w:del w:id="1523" w:author="Pivonka,Fran" w:date="2015-09-11T10:31:00Z">
              <w:r w:rsidDel="00E47A72">
                <w:rPr>
                  <w:rFonts w:eastAsia="Times New Roman"/>
                  <w:lang w:val="en-US"/>
                </w:rPr>
                <w:delText xml:space="preserve">Element </w:delText>
              </w:r>
            </w:del>
            <w:ins w:id="1524" w:author="Pivonka,Fran" w:date="2015-09-11T10:31:00Z">
              <w:r w:rsidR="00E47A72">
                <w:rPr>
                  <w:rFonts w:eastAsia="Times New Roman"/>
                  <w:lang w:val="en-US"/>
                </w:rPr>
                <w:t xml:space="preserve">element </w:t>
              </w:r>
            </w:ins>
            <w:r>
              <w:rPr>
                <w:rFonts w:eastAsia="Times New Roman"/>
                <w:lang w:val="en-US"/>
              </w:rPr>
              <w:t>was published. The date must change when the business version changes</w:t>
            </w:r>
            <w:proofErr w:type="gramStart"/>
            <w:r>
              <w:rPr>
                <w:rFonts w:eastAsia="Times New Roman"/>
                <w:lang w:val="en-US"/>
              </w:rPr>
              <w:t xml:space="preserve">, </w:t>
            </w:r>
            <w:proofErr w:type="gramEnd"/>
            <w:del w:id="1525" w:author="Pivonka,Fran" w:date="2015-09-11T10:32:00Z">
              <w:r w:rsidDel="00E47A72">
                <w:rPr>
                  <w:rFonts w:eastAsia="Times New Roman"/>
                  <w:lang w:val="en-US"/>
                </w:rPr>
                <w:delText>if it does</w:delText>
              </w:r>
            </w:del>
            <w:r>
              <w:rPr>
                <w:rFonts w:eastAsia="Times New Roman"/>
                <w:lang w:val="en-US"/>
              </w:rPr>
              <w:t xml:space="preserve">, and it must change if the status code changes. </w:t>
            </w:r>
            <w:del w:id="1526" w:author="Pivonka,Fran" w:date="2015-09-11T10:32:00Z">
              <w:r w:rsidDel="00E47A72">
                <w:rPr>
                  <w:rFonts w:eastAsia="Times New Roman"/>
                  <w:lang w:val="en-US"/>
                </w:rPr>
                <w:delText xml:space="preserve">in </w:delText>
              </w:r>
            </w:del>
            <w:ins w:id="1527" w:author="Pivonka,Fran" w:date="2015-09-11T10:32:00Z">
              <w:r w:rsidR="00E47A72">
                <w:rPr>
                  <w:rFonts w:eastAsia="Times New Roman"/>
                  <w:lang w:val="en-US"/>
                </w:rPr>
                <w:t xml:space="preserve">In </w:t>
              </w:r>
            </w:ins>
            <w:r>
              <w:rPr>
                <w:rFonts w:eastAsia="Times New Roman"/>
                <w:lang w:val="en-US"/>
              </w:rPr>
              <w:t xml:space="preserve">addition, it should change when the </w:t>
            </w:r>
            <w:del w:id="1528" w:author="Pivonka,Fran" w:date="2015-09-11T10:33:00Z">
              <w:r w:rsidDel="00E47A72">
                <w:rPr>
                  <w:rFonts w:eastAsia="Times New Roman"/>
                  <w:lang w:val="en-US"/>
                </w:rPr>
                <w:delText xml:space="preserve">substantiative </w:delText>
              </w:r>
            </w:del>
            <w:ins w:id="1529" w:author="Pivonka,Fran" w:date="2015-09-11T10:33:00Z">
              <w:r w:rsidR="00E47A72">
                <w:rPr>
                  <w:rFonts w:eastAsia="Times New Roman"/>
                  <w:lang w:val="en-US"/>
                </w:rPr>
                <w:t xml:space="preserve">substantive </w:t>
              </w:r>
            </w:ins>
            <w:r>
              <w:rPr>
                <w:rFonts w:eastAsia="Times New Roman"/>
                <w:lang w:val="en-US"/>
              </w:rPr>
              <w:t xml:space="preserve">content of the data element changes.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refers to the "business" version</w:t>
            </w:r>
            <w:del w:id="1530" w:author="Pivonka,Fran" w:date="2015-09-11T10:34:00Z">
              <w:r w:rsidDel="00E47A72">
                <w:rPr>
                  <w:rFonts w:eastAsia="Times New Roman"/>
                  <w:lang w:val="en-US"/>
                </w:rPr>
                <w:delText xml:space="preserve"> -</w:delText>
              </w:r>
            </w:del>
            <w:ins w:id="1531" w:author="Pivonka,Fran" w:date="2015-09-11T10:34:00Z">
              <w:r w:rsidR="00E47A72">
                <w:rPr>
                  <w:rFonts w:eastAsia="Times New Roman"/>
                  <w:lang w:val="en-US"/>
                </w:rPr>
                <w:t>,</w:t>
              </w:r>
            </w:ins>
            <w:r>
              <w:rPr>
                <w:rFonts w:eastAsia="Times New Roman"/>
                <w:lang w:val="en-US"/>
              </w:rPr>
              <w:t xml:space="preserve"> the DataElement.version which changes based on business processes. It does not refer to the date of the RESTful version which is part of the resource metadata. Additional specific dates may be added as extensions.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DataElement.useContext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DataElement.copyright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Use and/or </w:t>
            </w:r>
            <w:del w:id="1532" w:author="Pivonka,Fran" w:date="2015-09-11T10:34:00Z">
              <w:r w:rsidDel="00E65E60">
                <w:rPr>
                  <w:rFonts w:eastAsia="Times New Roman"/>
                  <w:lang w:val="en-US"/>
                </w:rPr>
                <w:delText xml:space="preserve">Publishing </w:delText>
              </w:r>
            </w:del>
            <w:ins w:id="1533" w:author="Pivonka,Fran" w:date="2015-09-11T10:34:00Z">
              <w:r w:rsidR="00E65E60">
                <w:rPr>
                  <w:rFonts w:eastAsia="Times New Roman"/>
                  <w:lang w:val="en-US"/>
                </w:rPr>
                <w:t xml:space="preserve">publishing </w:t>
              </w:r>
            </w:ins>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DataElement.stringency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how precise the data element is in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determining </w:t>
            </w:r>
            <w:del w:id="1534" w:author="Pivonka,Fran" w:date="2015-09-11T10:36:00Z">
              <w:r w:rsidDel="00E65E60">
                <w:rPr>
                  <w:rFonts w:eastAsia="Times New Roman"/>
                  <w:lang w:val="en-US"/>
                </w:rPr>
                <w:delText xml:space="preserve">whether </w:delText>
              </w:r>
            </w:del>
            <w:r>
              <w:rPr>
                <w:rFonts w:eastAsia="Times New Roman"/>
                <w:lang w:val="en-US"/>
              </w:rPr>
              <w:t>the degree of comparability of data element instances</w:t>
            </w:r>
            <w:ins w:id="1535" w:author="Pivonka,Fran" w:date="2015-09-11T10:36:00Z">
              <w:r w:rsidR="00E65E60">
                <w:rPr>
                  <w:rFonts w:eastAsia="Times New Roman"/>
                  <w:lang w:val="en-US"/>
                </w:rPr>
                <w:t>.</w:t>
              </w:r>
            </w:ins>
            <w:r>
              <w:rPr>
                <w:rFonts w:eastAsia="Times New Roman"/>
                <w:lang w:val="en-US"/>
              </w:rPr>
              <w:t xml:space="preserve"> </w:t>
            </w:r>
            <w:del w:id="1536" w:author="Pivonka,Fran" w:date="2015-09-11T10:36:00Z">
              <w:r w:rsidDel="00E65E60">
                <w:rPr>
                  <w:rFonts w:eastAsia="Times New Roman"/>
                  <w:lang w:val="en-US"/>
                </w:rPr>
                <w:delText>- less</w:delText>
              </w:r>
            </w:del>
            <w:ins w:id="1537" w:author="Pivonka,Fran" w:date="2015-09-11T10:36:00Z">
              <w:r w:rsidR="00E65E60">
                <w:rPr>
                  <w:rFonts w:eastAsia="Times New Roman"/>
                  <w:lang w:val="en-US"/>
                </w:rPr>
                <w:t>Less</w:t>
              </w:r>
            </w:ins>
            <w:r>
              <w:rPr>
                <w:rFonts w:eastAsia="Times New Roman"/>
                <w:lang w:val="en-US"/>
              </w:rPr>
              <w:t xml:space="preserve"> granular data elements </w:t>
            </w:r>
            <w:r>
              <w:rPr>
                <w:rFonts w:eastAsia="Times New Roman"/>
                <w:lang w:val="en-US"/>
              </w:rPr>
              <w:lastRenderedPageBreak/>
              <w:t xml:space="preserve">result in data that is less comparable (or at least requires more work to compare).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degree of precision of the data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specification (other than a terminology) that the elements </w:t>
            </w:r>
            <w:del w:id="1538" w:author="Pivonka,Fran" w:date="2015-09-11T10:37:00Z">
              <w:r w:rsidDel="00E65E60">
                <w:rPr>
                  <w:rFonts w:eastAsia="Times New Roman"/>
                  <w:lang w:val="en-US"/>
                </w:rPr>
                <w:delText xml:space="preserve">that </w:delText>
              </w:r>
            </w:del>
            <w:ins w:id="1539" w:author="Pivonka,Fran" w:date="2015-09-11T10:37:00Z">
              <w:r w:rsidR="00E65E60">
                <w:rPr>
                  <w:rFonts w:eastAsia="Times New Roman"/>
                  <w:lang w:val="en-US"/>
                </w:rPr>
                <w:t xml:space="preserve">which </w:t>
              </w:r>
            </w:ins>
            <w:r>
              <w:rPr>
                <w:rFonts w:eastAsia="Times New Roman"/>
                <w:lang w:val="en-US"/>
              </w:rPr>
              <w:t>make up the DataElement hav</w:t>
            </w:r>
            <w:ins w:id="1540" w:author="Pivonka,Fran" w:date="2015-09-11T10:37:00Z">
              <w:r w:rsidR="00E65E60">
                <w:rPr>
                  <w:rFonts w:eastAsia="Times New Roman"/>
                  <w:lang w:val="en-US"/>
                </w:rPr>
                <w:t>e</w:t>
              </w:r>
            </w:ins>
            <w:r>
              <w:rPr>
                <w:rFonts w:eastAsia="Times New Roman"/>
                <w:lang w:val="en-US"/>
              </w:rPr>
              <w:t xml:space="preserve"> some </w:t>
            </w:r>
            <w:del w:id="1541" w:author="Pivonka,Fran" w:date="2015-09-11T10:37:00Z">
              <w:r w:rsidDel="00E65E60">
                <w:rPr>
                  <w:rFonts w:eastAsia="Times New Roman"/>
                  <w:lang w:val="en-US"/>
                </w:rPr>
                <w:delText>correspondance</w:delText>
              </w:r>
            </w:del>
            <w:ins w:id="1542" w:author="Pivonka,Fran" w:date="2015-09-11T10:37:00Z">
              <w:r w:rsidR="00E65E60">
                <w:rPr>
                  <w:rFonts w:eastAsia="Times New Roman"/>
                  <w:lang w:val="en-US"/>
                </w:rPr>
                <w:t>correspondence</w:t>
              </w:r>
            </w:ins>
            <w:r>
              <w:rPr>
                <w:rFonts w:eastAsia="Times New Roman"/>
                <w:lang w:val="en-US"/>
              </w:rPr>
              <w:t xml:space="preserve"> with.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w:t>
            </w:r>
            <w:del w:id="1543" w:author="Pivonka,Fran" w:date="2015-09-11T10:37:00Z">
              <w:r w:rsidDel="00E65E60">
                <w:rPr>
                  <w:rFonts w:eastAsia="Times New Roman"/>
                  <w:lang w:val="en-US"/>
                </w:rPr>
                <w:delText xml:space="preserve">Internal </w:delText>
              </w:r>
            </w:del>
            <w:ins w:id="1544" w:author="Pivonka,Fran" w:date="2015-09-11T10:37:00Z">
              <w:r w:rsidR="00E65E60">
                <w:rPr>
                  <w:rFonts w:eastAsia="Times New Roman"/>
                  <w:lang w:val="en-US"/>
                </w:rPr>
                <w:t xml:space="preserve">internal </w:t>
              </w:r>
            </w:ins>
            <w:r>
              <w:rPr>
                <w:rFonts w:eastAsia="Times New Roman"/>
                <w:lang w:val="en-US"/>
              </w:rPr>
              <w:t>id that is used to identify this mapping set when specific mappings are made on a per-element basis.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DataElement.mapping.uri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Versions, </w:t>
            </w:r>
            <w:del w:id="1545" w:author="Pivonka,Fran" w:date="2015-09-11T10:38:00Z">
              <w:r w:rsidDel="00E65E60">
                <w:rPr>
                  <w:rFonts w:eastAsia="Times New Roman"/>
                  <w:lang w:val="en-US"/>
                </w:rPr>
                <w:delText>Issues</w:delText>
              </w:r>
            </w:del>
            <w:ins w:id="1546" w:author="Pivonka,Fran" w:date="2015-09-11T10:38:00Z">
              <w:r w:rsidR="00E65E60">
                <w:rPr>
                  <w:rFonts w:eastAsia="Times New Roman"/>
                  <w:lang w:val="en-US"/>
                </w:rPr>
                <w:t>issues</w:t>
              </w:r>
            </w:ins>
            <w:r>
              <w:rPr>
                <w:rFonts w:eastAsia="Times New Roman"/>
                <w:lang w:val="en-US"/>
              </w:rPr>
              <w:t xml:space="preserve">, </w:t>
            </w:r>
            <w:del w:id="1547" w:author="Pivonka,Fran" w:date="2015-09-11T10:38:00Z">
              <w:r w:rsidDel="00E65E60">
                <w:rPr>
                  <w:rFonts w:eastAsia="Times New Roman"/>
                  <w:lang w:val="en-US"/>
                </w:rPr>
                <w:delText xml:space="preserve">Scope </w:delText>
              </w:r>
            </w:del>
            <w:ins w:id="1548" w:author="Pivonka,Fran" w:date="2015-09-11T10:38:00Z">
              <w:r w:rsidR="00E65E60">
                <w:rPr>
                  <w:rFonts w:eastAsia="Times New Roman"/>
                  <w:lang w:val="en-US"/>
                </w:rPr>
                <w:t xml:space="preserve">scope </w:t>
              </w:r>
            </w:ins>
            <w:r>
              <w:rPr>
                <w:rFonts w:eastAsia="Times New Roman"/>
                <w:lang w:val="en-US"/>
              </w:rPr>
              <w:t xml:space="preserve">limitations </w:t>
            </w:r>
            <w:del w:id="1549" w:author="Pivonka,Fran" w:date="2015-09-11T10:38:00Z">
              <w:r w:rsidDel="00E65E60">
                <w:rPr>
                  <w:rFonts w:eastAsia="Times New Roman"/>
                  <w:lang w:val="en-US"/>
                </w:rPr>
                <w:delText>etc</w:delText>
              </w:r>
            </w:del>
            <w:ins w:id="1550" w:author="Pivonka,Fran" w:date="2015-09-11T10:38:00Z">
              <w:r w:rsidR="00E65E60">
                <w:rPr>
                  <w:rFonts w:eastAsia="Times New Roman"/>
                  <w:lang w:val="en-US"/>
                </w:rPr>
                <w:t>etc.</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1.</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base allowed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slicing allowed</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497"/>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w:t>
            </w:r>
          </w:p>
        </w:tc>
        <w:tc>
          <w:tcPr>
            <w:tcW w:w="0" w:type="auto"/>
            <w:vAlign w:val="center"/>
            <w:hideMark/>
          </w:tcPr>
          <w:p w:rsidR="00D67926" w:rsidRDefault="008D6FB8">
            <w:pPr>
              <w:rPr>
                <w:rFonts w:eastAsia="Times New Roman"/>
                <w:lang w:val="en-US"/>
              </w:rPr>
            </w:pPr>
            <w:r>
              <w:rPr>
                <w:rFonts w:eastAsia="Times New Roman"/>
                <w:lang w:val="en-US"/>
              </w:rPr>
              <w:t>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identifies an instance of a manufactured </w:t>
            </w:r>
            <w:del w:id="1551" w:author="Pivonka,Fran" w:date="2015-09-11T10:39:00Z">
              <w:r w:rsidDel="00E65E60">
                <w:rPr>
                  <w:rFonts w:eastAsia="Times New Roman"/>
                  <w:lang w:val="en-US"/>
                </w:rPr>
                <w:delText xml:space="preserve">thing </w:delText>
              </w:r>
            </w:del>
            <w:ins w:id="1552" w:author="Pivonka,Fran" w:date="2015-09-11T10:39:00Z">
              <w:r w:rsidR="00E65E60">
                <w:rPr>
                  <w:rFonts w:eastAsia="Times New Roman"/>
                  <w:lang w:val="en-US"/>
                </w:rPr>
                <w:t xml:space="preserve">item </w:t>
              </w:r>
            </w:ins>
            <w:r>
              <w:rPr>
                <w:rFonts w:eastAsia="Times New Roman"/>
                <w:lang w:val="en-US"/>
              </w:rPr>
              <w:t xml:space="preserve">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w:t>
            </w:r>
            <w:del w:id="1553" w:author="Pivonka,Fran" w:date="2015-09-11T10:40:00Z">
              <w:r w:rsidDel="00E65E60">
                <w:rPr>
                  <w:rFonts w:eastAsia="Times New Roman"/>
                  <w:lang w:val="en-US"/>
                </w:rPr>
                <w:delText>Non medical</w:delText>
              </w:r>
            </w:del>
            <w:ins w:id="1554" w:author="Pivonka,Fran" w:date="2015-09-11T10:40:00Z">
              <w:r w:rsidR="00E65E60">
                <w:rPr>
                  <w:rFonts w:eastAsia="Times New Roman"/>
                  <w:lang w:val="en-US"/>
                </w:rPr>
                <w:t>Non-medical</w:t>
              </w:r>
            </w:ins>
            <w:r>
              <w:rPr>
                <w:rFonts w:eastAsia="Times New Roman"/>
                <w:lang w:val="en-US"/>
              </w:rPr>
              <w:t xml:space="preserve"> devices may </w:t>
            </w:r>
            <w:del w:id="1555" w:author="Pivonka,Fran" w:date="2015-09-11T10:40:00Z">
              <w:r w:rsidDel="00E65E60">
                <w:rPr>
                  <w:rFonts w:eastAsia="Times New Roman"/>
                  <w:lang w:val="en-US"/>
                </w:rPr>
                <w:delText>includes</w:delText>
              </w:r>
            </w:del>
            <w:ins w:id="1556" w:author="Pivonka,Fran" w:date="2015-09-11T10:40:00Z">
              <w:r w:rsidR="00E65E60">
                <w:rPr>
                  <w:rFonts w:eastAsia="Times New Roman"/>
                  <w:lang w:val="en-US"/>
                </w:rPr>
                <w:t>include</w:t>
              </w:r>
            </w:ins>
            <w:r>
              <w:rPr>
                <w:rFonts w:eastAsia="Times New Roman"/>
                <w:lang w:val="en-US"/>
              </w:rPr>
              <w:t xml:space="preserve"> </w:t>
            </w:r>
            <w:del w:id="1557" w:author="Pivonka,Fran" w:date="2015-09-11T10:40:00Z">
              <w:r w:rsidDel="00E65E60">
                <w:rPr>
                  <w:rFonts w:eastAsia="Times New Roman"/>
                  <w:lang w:val="en-US"/>
                </w:rPr>
                <w:delText xml:space="preserve">things </w:delText>
              </w:r>
            </w:del>
            <w:ins w:id="1558" w:author="Pivonka,Fran" w:date="2015-09-11T10:40:00Z">
              <w:r w:rsidR="00E65E60">
                <w:rPr>
                  <w:rFonts w:eastAsia="Times New Roman"/>
                  <w:lang w:val="en-US"/>
                </w:rPr>
                <w:t xml:space="preserve">items </w:t>
              </w:r>
            </w:ins>
            <w:r>
              <w:rPr>
                <w:rFonts w:eastAsia="Times New Roman"/>
                <w:lang w:val="en-US"/>
              </w:rPr>
              <w:t xml:space="preserve">such as a machine, </w:t>
            </w:r>
            <w:del w:id="1559" w:author="Pivonka,Fran" w:date="2015-09-11T10:40:00Z">
              <w:r w:rsidDel="00E65E60">
                <w:rPr>
                  <w:rFonts w:eastAsia="Times New Roman"/>
                  <w:lang w:val="en-US"/>
                </w:rPr>
                <w:delText xml:space="preserve">a </w:delText>
              </w:r>
            </w:del>
            <w:r>
              <w:rPr>
                <w:rFonts w:eastAsia="Times New Roman"/>
                <w:lang w:val="en-US"/>
              </w:rPr>
              <w:t xml:space="preserve">cellphone, </w:t>
            </w:r>
            <w:del w:id="1560" w:author="Pivonka,Fran" w:date="2015-09-11T10:40:00Z">
              <w:r w:rsidDel="00E65E60">
                <w:rPr>
                  <w:rFonts w:eastAsia="Times New Roman"/>
                  <w:lang w:val="en-US"/>
                </w:rPr>
                <w:delText xml:space="preserve">a </w:delText>
              </w:r>
            </w:del>
            <w:r>
              <w:rPr>
                <w:rFonts w:eastAsia="Times New Roman"/>
                <w:lang w:val="en-US"/>
              </w:rPr>
              <w:t xml:space="preserve">computer, an application,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from manufacturer, owner, and others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instance identifiers assigned to a device by organizations like manufacturers or </w:t>
            </w:r>
            <w:del w:id="1561" w:author="Pivonka,Fran" w:date="2015-09-11T10:40:00Z">
              <w:r w:rsidDel="00E65E60">
                <w:rPr>
                  <w:rFonts w:eastAsia="Times New Roman"/>
                  <w:lang w:val="en-US"/>
                </w:rPr>
                <w:delText xml:space="preserve">owners . </w:delText>
              </w:r>
            </w:del>
            <w:ins w:id="1562" w:author="Pivonka,Fran" w:date="2015-09-11T10:40:00Z">
              <w:r w:rsidR="00E65E60">
                <w:rPr>
                  <w:rFonts w:eastAsia="Times New Roman"/>
                  <w:lang w:val="en-US"/>
                </w:rPr>
                <w:t xml:space="preserve">owners. </w:t>
              </w:r>
            </w:ins>
            <w:r>
              <w:rPr>
                <w:rFonts w:eastAsia="Times New Roman"/>
                <w:lang w:val="en-US"/>
              </w:rPr>
              <w:t xml:space="preserve">If the identifier identifies the type of device, Device.type should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w:t>
            </w:r>
            <w:del w:id="1563" w:author="Pivonka,Fran" w:date="2015-09-11T10:41:00Z">
              <w:r w:rsidDel="00E65E60">
                <w:rPr>
                  <w:rFonts w:eastAsia="Times New Roman"/>
                  <w:lang w:val="en-US"/>
                </w:rPr>
                <w:delText xml:space="preserve">Mandated </w:delText>
              </w:r>
            </w:del>
            <w:ins w:id="1564" w:author="Pivonka,Fran" w:date="2015-09-11T10:41:00Z">
              <w:r w:rsidR="00E65E60">
                <w:rPr>
                  <w:rFonts w:eastAsia="Times New Roman"/>
                  <w:lang w:val="en-US"/>
                </w:rPr>
                <w:t xml:space="preserve">mandated </w:t>
              </w:r>
            </w:ins>
            <w:r>
              <w:rPr>
                <w:rFonts w:eastAsia="Times New Roman"/>
                <w:lang w:val="en-US"/>
              </w:rPr>
              <w:t xml:space="preserve">Unique Device Identifier (UDI) use the Device.udi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device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or identifier to identify a kind of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FDA </w:t>
            </w:r>
            <w:del w:id="1565" w:author="Pivonka,Fran" w:date="2015-09-11T10:41:00Z">
              <w:r w:rsidDel="00E65E60">
                <w:rPr>
                  <w:rFonts w:eastAsia="Times New Roman"/>
                  <w:lang w:val="en-US"/>
                </w:rPr>
                <w:delText xml:space="preserve">Mandated </w:delText>
              </w:r>
            </w:del>
            <w:ins w:id="1566" w:author="Pivonka,Fran" w:date="2015-09-11T10:41:00Z">
              <w:r w:rsidR="00E65E60">
                <w:rPr>
                  <w:rFonts w:eastAsia="Times New Roman"/>
                  <w:lang w:val="en-US"/>
                </w:rPr>
                <w:t xml:space="preserve">mandated </w:t>
              </w:r>
            </w:ins>
            <w:r>
              <w:rPr>
                <w:rFonts w:eastAsia="Times New Roman"/>
                <w:lang w:val="en-US"/>
              </w:rPr>
              <w:t>Unique Device Identifier (UDI) use the Device.udi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Status of the </w:t>
            </w:r>
            <w:del w:id="1567" w:author="Pivonka,Fran" w:date="2015-09-11T10:41:00Z">
              <w:r w:rsidDel="00E65E60">
                <w:rPr>
                  <w:rFonts w:eastAsia="Times New Roman"/>
                  <w:lang w:val="en-US"/>
                </w:rPr>
                <w:delText xml:space="preserve">Device </w:delText>
              </w:r>
            </w:del>
            <w:ins w:id="1568" w:author="Pivonka,Fran" w:date="2015-09-11T10:41:00Z">
              <w:r w:rsidR="00E65E60">
                <w:rPr>
                  <w:rFonts w:eastAsia="Times New Roman"/>
                  <w:lang w:val="en-US"/>
                </w:rPr>
                <w:t xml:space="preserve">device </w:t>
              </w:r>
            </w:ins>
            <w:r>
              <w:rPr>
                <w:rFonts w:eastAsia="Times New Roman"/>
                <w:lang w:val="en-US"/>
              </w:rPr>
              <w:t>availability.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availability status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device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of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Device.model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Model id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"model" </w:t>
            </w:r>
            <w:del w:id="1569" w:author="Pivonka,Fran" w:date="2015-09-11T10:42:00Z">
              <w:r w:rsidDel="00E65E60">
                <w:rPr>
                  <w:rFonts w:eastAsia="Times New Roman"/>
                  <w:lang w:val="en-US"/>
                </w:rPr>
                <w:delText xml:space="preserve">- </w:delText>
              </w:r>
            </w:del>
            <w:ins w:id="1570" w:author="Pivonka,Fran" w:date="2015-09-11T10:42:00Z">
              <w:r w:rsidR="00E65E60">
                <w:rPr>
                  <w:rFonts w:eastAsia="Times New Roman"/>
                  <w:lang w:val="en-US"/>
                </w:rPr>
                <w:t xml:space="preserve">is </w:t>
              </w:r>
            </w:ins>
            <w:r>
              <w:rPr>
                <w:rFonts w:eastAsia="Times New Roman"/>
                <w:lang w:val="en-US"/>
              </w:rPr>
              <w:t xml:space="preserve">an identifier assigned by the manufacturer to identify the product by its type. This number is shared by the all devices sold as the same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number (i.e. software)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 date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571" w:author="Pivonka,Fran" w:date="2015-09-11T10:42:00Z">
              <w:r w:rsidDel="00E65E60">
                <w:rPr>
                  <w:rFonts w:eastAsia="Times New Roman"/>
                  <w:lang w:val="en-US"/>
                </w:rPr>
                <w:delText xml:space="preserve">Date </w:delText>
              </w:r>
            </w:del>
            <w:ins w:id="1572" w:author="Pivonka,Fran" w:date="2015-09-11T10:42:00Z">
              <w:r w:rsidR="00E65E60">
                <w:rPr>
                  <w:rFonts w:eastAsia="Times New Roman"/>
                  <w:lang w:val="en-US"/>
                </w:rPr>
                <w:t xml:space="preserve">date </w:t>
              </w:r>
            </w:ins>
            <w:r>
              <w:rPr>
                <w:rFonts w:eastAsia="Times New Roman"/>
                <w:lang w:val="en-US"/>
              </w:rPr>
              <w:t>and time when the device was manufactured.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of expiry of this device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Device.udi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FDA Mandated Unique Device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syntax represented in the barcode) - see http://www.fda.gov/MedicalDevices/DeviceRegulationandGuidance/UniqueDeviceIdentification/default.htm.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unique identifier may identify an instance of a device uniquely, or it may </w:t>
            </w:r>
            <w:del w:id="1573" w:author="Pivonka,Fran" w:date="2015-09-11T10:43:00Z">
              <w:r w:rsidDel="00E65E60">
                <w:rPr>
                  <w:rFonts w:eastAsia="Times New Roman"/>
                  <w:lang w:val="en-US"/>
                </w:rPr>
                <w:delText xml:space="preserve">just </w:delText>
              </w:r>
            </w:del>
            <w:ins w:id="1574" w:author="Pivonka,Fran" w:date="2015-09-11T10:43:00Z">
              <w:r w:rsidR="00E65E60">
                <w:rPr>
                  <w:rFonts w:eastAsia="Times New Roman"/>
                  <w:lang w:val="en-US"/>
                </w:rPr>
                <w:t xml:space="preserve">only </w:t>
              </w:r>
            </w:ins>
            <w:r>
              <w:rPr>
                <w:rFonts w:eastAsia="Times New Roman"/>
                <w:lang w:val="en-US"/>
              </w:rPr>
              <w:t>identify the type of the device. A portion of the UDI</w:t>
            </w:r>
            <w:del w:id="1575" w:author="Pivonka,Fran" w:date="2015-09-11T10:43:00Z">
              <w:r w:rsidDel="00E65E60">
                <w:rPr>
                  <w:rFonts w:eastAsia="Times New Roman"/>
                  <w:lang w:val="en-US"/>
                </w:rPr>
                <w:delText xml:space="preserve"> -</w:delText>
              </w:r>
            </w:del>
            <w:ins w:id="1576" w:author="Pivonka,Fran" w:date="2015-09-11T10:43:00Z">
              <w:r w:rsidR="00E65E60">
                <w:rPr>
                  <w:rFonts w:eastAsia="Times New Roman"/>
                  <w:lang w:val="en-US"/>
                </w:rPr>
                <w:t>,</w:t>
              </w:r>
            </w:ins>
            <w:r>
              <w:rPr>
                <w:rFonts w:eastAsia="Times New Roman"/>
                <w:lang w:val="en-US"/>
              </w:rPr>
              <w:t xml:space="preserve"> the DI part</w:t>
            </w:r>
            <w:del w:id="1577" w:author="Pivonka,Fran" w:date="2015-09-11T10:43:00Z">
              <w:r w:rsidDel="00E65E60">
                <w:rPr>
                  <w:rFonts w:eastAsia="Times New Roman"/>
                  <w:lang w:val="en-US"/>
                </w:rPr>
                <w:delText xml:space="preserve"> -</w:delText>
              </w:r>
            </w:del>
            <w:ins w:id="1578" w:author="Pivonka,Fran" w:date="2015-09-11T10:43:00Z">
              <w:r w:rsidR="00E65E60">
                <w:rPr>
                  <w:rFonts w:eastAsia="Times New Roman"/>
                  <w:lang w:val="en-US"/>
                </w:rPr>
                <w:t>,</w:t>
              </w:r>
            </w:ins>
            <w:r>
              <w:rPr>
                <w:rFonts w:eastAsia="Times New Roman"/>
                <w:lang w:val="en-US"/>
              </w:rPr>
              <w:t xml:space="preserve"> can be extracted from the UDI when required, and used to look up information about the device through the GUDID.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Device.lotNumber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Lot number of manufacture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Alphanumeric Maximum 20.</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Device.owner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responsible for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Device.location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resource is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place where the device can be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information, 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for human/organization for support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used for troubleshooting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Network address to contact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network address on which the device may be contacted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bl>
    <w:p w:rsidR="00D67926" w:rsidRDefault="008D6FB8">
      <w:pPr>
        <w:pStyle w:val="Heading2"/>
        <w:divId w:val="1664770817"/>
        <w:rPr>
          <w:rFonts w:eastAsia="Times New Roman"/>
          <w:lang w:val="en-US"/>
        </w:rPr>
      </w:pPr>
      <w:r>
        <w:rPr>
          <w:rFonts w:eastAsia="Times New Roman"/>
          <w:lang w:val="en-US"/>
        </w:rPr>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w:t>
            </w:r>
          </w:p>
        </w:tc>
        <w:tc>
          <w:tcPr>
            <w:tcW w:w="0" w:type="auto"/>
            <w:vAlign w:val="center"/>
            <w:hideMark/>
          </w:tcPr>
          <w:p w:rsidR="00D67926" w:rsidRDefault="008D6FB8">
            <w:pPr>
              <w:rPr>
                <w:rFonts w:eastAsia="Times New Roman"/>
                <w:lang w:val="en-US"/>
              </w:rPr>
            </w:pPr>
            <w:r>
              <w:rPr>
                <w:rFonts w:eastAsia="Times New Roman"/>
                <w:lang w:val="en-US"/>
              </w:rPr>
              <w:t>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test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w:t>
            </w:r>
            <w:del w:id="1579" w:author="Pivonka,Fran" w:date="2015-09-11T10:46:00Z">
              <w:r w:rsidDel="00A91930">
                <w:rPr>
                  <w:rFonts w:eastAsia="Times New Roman"/>
                  <w:lang w:val="en-US"/>
                </w:rPr>
                <w:delText>v2 )</w:delText>
              </w:r>
            </w:del>
            <w:ins w:id="1580" w:author="Pivonka,Fran" w:date="2015-09-11T10:46:00Z">
              <w:r w:rsidR="00A91930">
                <w:rPr>
                  <w:rFonts w:eastAsia="Times New Roman"/>
                  <w:lang w:val="en-US"/>
                </w:rPr>
                <w:t>v2)</w:t>
              </w:r>
            </w:ins>
            <w:r>
              <w:rPr>
                <w:rFonts w:eastAsia="Times New Roman"/>
                <w:lang w:val="en-US"/>
              </w:rPr>
              <w:t xml:space="preserve"> and the producer of the observations in response to the order </w:t>
            </w:r>
            <w:del w:id="1581" w:author="Pivonka,Fran" w:date="2015-09-11T10:47:00Z">
              <w:r w:rsidDel="00A91930">
                <w:rPr>
                  <w:rFonts w:eastAsia="Times New Roman"/>
                  <w:lang w:val="en-US"/>
                </w:rPr>
                <w:delText>( known</w:delText>
              </w:r>
            </w:del>
            <w:ins w:id="1582" w:author="Pivonka,Fran" w:date="2015-09-11T10:47:00Z">
              <w:r w:rsidR="00A91930">
                <w:rPr>
                  <w:rFonts w:eastAsia="Times New Roman"/>
                  <w:lang w:val="en-US"/>
                </w:rPr>
                <w:t>(known</w:t>
              </w:r>
            </w:ins>
            <w:r>
              <w:rPr>
                <w:rFonts w:eastAsia="Times New Roman"/>
                <w:lang w:val="en-US"/>
              </w:rPr>
              <w:t xml:space="preserve"> the 'Filler' in HL7 v2</w:t>
            </w:r>
            <w:del w:id="1583" w:author="Pivonka,Fran" w:date="2015-09-11T10:47:00Z">
              <w:r w:rsidDel="00A91930">
                <w:rPr>
                  <w:rFonts w:eastAsia="Times New Roman"/>
                  <w:lang w:val="en-US"/>
                </w:rPr>
                <w:delText xml:space="preserve">) . </w:delText>
              </w:r>
            </w:del>
            <w:ins w:id="1584" w:author="Pivonka,Fran" w:date="2015-09-11T10:47:00Z">
              <w:r w:rsidR="00A91930">
                <w:rPr>
                  <w:rFonts w:eastAsia="Times New Roman"/>
                  <w:lang w:val="en-US"/>
                </w:rPr>
                <w:t xml:space="preserve">). </w:t>
              </w:r>
            </w:ins>
            <w:r>
              <w:rPr>
                <w:rFonts w:eastAsia="Times New Roman"/>
                <w:lang w:val="en-US"/>
              </w:rPr>
              <w:t xml:space="preserve">For </w:t>
            </w:r>
            <w:r>
              <w:rPr>
                <w:rFonts w:eastAsia="Times New Roman"/>
                <w:lang w:val="en-US"/>
              </w:rPr>
              <w:lastRenderedPageBreak/>
              <w:t>further discussion and examples see the [notes section</w:t>
            </w:r>
            <w:del w:id="1585" w:author="Pivonka,Fran" w:date="2015-09-11T10:47:00Z">
              <w:r w:rsidDel="00A91930">
                <w:rPr>
                  <w:rFonts w:eastAsia="Times New Roman"/>
                  <w:lang w:val="en-US"/>
                </w:rPr>
                <w:delText>](</w:delText>
              </w:r>
            </w:del>
            <w:ins w:id="1586" w:author="Pivonka,Fran" w:date="2015-09-11T10:47:00Z">
              <w:r w:rsidR="00A91930">
                <w:rPr>
                  <w:rFonts w:eastAsia="Times New Roman"/>
                  <w:lang w:val="en-US"/>
                </w:rPr>
                <w:t>] (</w:t>
              </w:r>
            </w:ins>
            <w:r>
              <w:rPr>
                <w:rFonts w:eastAsia="Times New Roman"/>
                <w:lang w:val="en-US"/>
              </w:rPr>
              <w:t xml:space="preserve">diagnosticorder.html#4.22.4)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that this diagnostic order is associated with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Explanation/Justification for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resources referred to in supportingInformation.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be used to decide how the diagnostic investigation will be performed, or even if it will be performed at all. Use CodeableConcept text element if the data is free (uncoded) text as shown in the [CT Scan example]</w:t>
            </w:r>
            <w:ins w:id="1587" w:author="Pivonka,Fran" w:date="2015-09-11T10:49:00Z">
              <w:r w:rsidR="00A91930">
                <w:rPr>
                  <w:rFonts w:eastAsia="Times New Roman"/>
                  <w:lang w:val="en-US"/>
                </w:rPr>
                <w:t xml:space="preserve"> </w:t>
              </w:r>
            </w:ins>
            <w:r>
              <w:rPr>
                <w:rFonts w:eastAsia="Times New Roman"/>
                <w:lang w:val="en-US"/>
              </w:rPr>
              <w:t xml:space="preserve">(diagnosticorder-example-di.html).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clinical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clinical information about the patient or specimen that may influence test interpretations. This includes observations explicitly requested by the producer</w:t>
            </w:r>
            <w:ins w:id="1588" w:author="Pivonka,Fran" w:date="2015-09-11T10:49:00Z">
              <w:r w:rsidR="00A91930">
                <w:rPr>
                  <w:rFonts w:eastAsia="Times New Roman"/>
                  <w:lang w:val="en-US"/>
                </w:rPr>
                <w:t xml:space="preserve"> </w:t>
              </w:r>
            </w:ins>
            <w:r>
              <w:rPr>
                <w:rFonts w:eastAsia="Times New Roman"/>
                <w:lang w:val="en-US"/>
              </w:rPr>
              <w:t xml:space="preserve">(filler) to provide context or supporting information needed to complete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Ask at order entry question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AOE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whole order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specimens that the diagnostic investigation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ins w:id="1589" w:author="Pivonka,Fran" w:date="2015-09-11T11:03:00Z">
              <w:r w:rsidR="00F10092">
                <w:rPr>
                  <w:rFonts w:eastAsia="Times New Roman"/>
                  <w:lang w:val="en-US"/>
                </w:rPr>
                <w:t>“</w:t>
              </w:r>
            </w:ins>
            <w:r>
              <w:rPr>
                <w:rFonts w:eastAsia="Times New Roman"/>
                <w:lang w:val="en-US"/>
              </w:rPr>
              <w:t>requested</w:t>
            </w:r>
            <w:ins w:id="1590" w:author="Pivonka,Fran" w:date="2015-09-11T11:03:00Z">
              <w:r w:rsidR="00F10092">
                <w:rPr>
                  <w:rFonts w:eastAsia="Times New Roman"/>
                  <w:lang w:val="en-US"/>
                </w:rPr>
                <w:t>”</w:t>
              </w:r>
            </w:ins>
            <w:r>
              <w:rPr>
                <w:rFonts w:eastAsia="Times New Roman"/>
                <w:lang w:val="en-US"/>
              </w:rPr>
              <w:t xml:space="preserve">. Thereafter,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Order resource also has a priority. Generally, these should be the same</w:t>
            </w:r>
            <w:del w:id="1591" w:author="Pivonka,Fran" w:date="2015-09-11T11:04:00Z">
              <w:r w:rsidDel="00F10092">
                <w:rPr>
                  <w:rFonts w:eastAsia="Times New Roman"/>
                  <w:lang w:val="en-US"/>
                </w:rPr>
                <w:delText xml:space="preserve">, </w:delText>
              </w:r>
            </w:del>
            <w:r>
              <w:rPr>
                <w:rFonts w:eastAsia="Times New Roman"/>
                <w:lang w:val="en-US"/>
              </w:rPr>
              <w:t>but they can be different</w:t>
            </w:r>
            <w:del w:id="1592" w:author="Pivonka,Fran" w:date="2015-09-11T11:04:00Z">
              <w:r w:rsidDel="00F10092">
                <w:rPr>
                  <w:rFonts w:eastAsia="Times New Roman"/>
                  <w:lang w:val="en-US"/>
                </w:rPr>
                <w:delText xml:space="preserve">, </w:delText>
              </w:r>
            </w:del>
            <w:ins w:id="1593" w:author="Pivonka,Fran" w:date="2015-09-11T11:04:00Z">
              <w:r w:rsidR="00F10092">
                <w:rPr>
                  <w:rFonts w:eastAsia="Times New Roman"/>
                  <w:lang w:val="en-US"/>
                </w:rPr>
                <w:t xml:space="preserve">. </w:t>
              </w:r>
            </w:ins>
            <w:del w:id="1594" w:author="Pivonka,Fran" w:date="2015-09-11T11:05:00Z">
              <w:r w:rsidDel="00F10092">
                <w:rPr>
                  <w:rFonts w:eastAsia="Times New Roman"/>
                  <w:lang w:val="en-US"/>
                </w:rPr>
                <w:delText xml:space="preserve">for </w:delText>
              </w:r>
            </w:del>
            <w:ins w:id="1595" w:author="Pivonka,Fran" w:date="2015-09-11T11:05:00Z">
              <w:r w:rsidR="00F10092">
                <w:rPr>
                  <w:rFonts w:eastAsia="Times New Roman"/>
                  <w:lang w:val="en-US"/>
                </w:rPr>
                <w:t xml:space="preserve">For </w:t>
              </w:r>
            </w:ins>
            <w:r>
              <w:rPr>
                <w:rFonts w:eastAsia="Times New Roman"/>
                <w:lang w:val="en-US"/>
              </w:rPr>
              <w:t>instance</w:t>
            </w:r>
            <w:ins w:id="1596" w:author="Pivonka,Fran" w:date="2015-09-11T11:05:00Z">
              <w:r w:rsidR="00F10092">
                <w:rPr>
                  <w:rFonts w:eastAsia="Times New Roman"/>
                  <w:lang w:val="en-US"/>
                </w:rPr>
                <w:t>,</w:t>
              </w:r>
            </w:ins>
            <w:r>
              <w:rPr>
                <w:rFonts w:eastAsia="Times New Roman"/>
                <w:lang w:val="en-US"/>
              </w:rPr>
              <w:t xml:space="preserve"> </w:t>
            </w:r>
            <w:del w:id="1597" w:author="Pivonka,Fran" w:date="2015-09-11T11:06:00Z">
              <w:r w:rsidDel="00F653A3">
                <w:rPr>
                  <w:rFonts w:eastAsia="Times New Roman"/>
                  <w:lang w:val="en-US"/>
                </w:rPr>
                <w:delText>in the case where the</w:delText>
              </w:r>
            </w:del>
            <w:ins w:id="1598" w:author="Pivonka,Fran" w:date="2015-09-11T11:06:00Z">
              <w:r w:rsidR="00F653A3">
                <w:rPr>
                  <w:rFonts w:eastAsia="Times New Roman"/>
                  <w:lang w:val="en-US"/>
                </w:rPr>
                <w:t>a</w:t>
              </w:r>
            </w:ins>
            <w:r>
              <w:rPr>
                <w:rFonts w:eastAsia="Times New Roman"/>
                <w:lang w:val="en-US"/>
              </w:rPr>
              <w:t xml:space="preserve"> clinician indicates </w:t>
            </w:r>
            <w:del w:id="1599" w:author="Pivonka,Fran" w:date="2015-09-11T11:05:00Z">
              <w:r w:rsidDel="00F10092">
                <w:rPr>
                  <w:rFonts w:eastAsia="Times New Roman"/>
                  <w:lang w:val="en-US"/>
                </w:rPr>
                <w:delText xml:space="preserve">that </w:delText>
              </w:r>
            </w:del>
            <w:r>
              <w:rPr>
                <w:rFonts w:eastAsia="Times New Roman"/>
                <w:lang w:val="en-US"/>
              </w:rPr>
              <w:t>the order is urgent, but the subsequent workflow process overrule</w:t>
            </w:r>
            <w:ins w:id="1600" w:author="Pivonka,Fran" w:date="2015-09-11T11:06:00Z">
              <w:r w:rsidR="00F653A3">
                <w:rPr>
                  <w:rFonts w:eastAsia="Times New Roman"/>
                  <w:lang w:val="en-US"/>
                </w:rPr>
                <w:t>s</w:t>
              </w:r>
            </w:ins>
            <w:r>
              <w:rPr>
                <w:rFonts w:eastAsia="Times New Roman"/>
                <w:lang w:val="en-US"/>
              </w:rPr>
              <w:t xml:space="preserve"> </w:t>
            </w:r>
            <w:del w:id="1601" w:author="Pivonka,Fran" w:date="2015-09-11T11:06:00Z">
              <w:r w:rsidDel="00F653A3">
                <w:rPr>
                  <w:rFonts w:eastAsia="Times New Roman"/>
                  <w:lang w:val="en-US"/>
                </w:rPr>
                <w:delText xml:space="preserve">this </w:delText>
              </w:r>
            </w:del>
            <w:ins w:id="1602" w:author="Pivonka,Fran" w:date="2015-09-11T11:06:00Z">
              <w:r w:rsidR="00F653A3">
                <w:rPr>
                  <w:rFonts w:eastAsia="Times New Roman"/>
                  <w:lang w:val="en-US"/>
                </w:rPr>
                <w:t xml:space="preserve">the </w:t>
              </w:r>
            </w:ins>
            <w:r>
              <w:rPr>
                <w:rFonts w:eastAsia="Times New Roman"/>
                <w:lang w:val="en-US"/>
              </w:rPr>
              <w:t xml:space="preserve">priority for some reason. The effective default value is "normal".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priority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events of interest in the lifecycle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not the same as an audit trail</w:t>
            </w:r>
            <w:del w:id="1603" w:author="Pivonka,Fran" w:date="2015-09-11T11:07:00Z">
              <w:r w:rsidDel="00F653A3">
                <w:rPr>
                  <w:rFonts w:eastAsia="Times New Roman"/>
                  <w:lang w:val="en-US"/>
                </w:rPr>
                <w:delText xml:space="preserve"> -</w:delText>
              </w:r>
            </w:del>
            <w:ins w:id="1604" w:author="Pivonka,Fran" w:date="2015-09-11T11:07:00Z">
              <w:r w:rsidR="00F653A3">
                <w:rPr>
                  <w:rFonts w:eastAsia="Times New Roman"/>
                  <w:lang w:val="en-US"/>
                </w:rPr>
                <w:t>.</w:t>
              </w:r>
            </w:ins>
            <w:r>
              <w:rPr>
                <w:rFonts w:eastAsia="Times New Roman"/>
                <w:lang w:val="en-US"/>
              </w:rPr>
              <w:t xml:space="preserve"> </w:t>
            </w:r>
            <w:del w:id="1605" w:author="Pivonka,Fran" w:date="2015-09-11T11:07:00Z">
              <w:r w:rsidDel="00F653A3">
                <w:rPr>
                  <w:rFonts w:eastAsia="Times New Roman"/>
                  <w:lang w:val="en-US"/>
                </w:rPr>
                <w:delText xml:space="preserve">it </w:delText>
              </w:r>
            </w:del>
            <w:ins w:id="1606" w:author="Pivonka,Fran" w:date="2015-09-11T11:07:00Z">
              <w:r w:rsidR="00F653A3">
                <w:rPr>
                  <w:rFonts w:eastAsia="Times New Roman"/>
                  <w:lang w:val="en-US"/>
                </w:rPr>
                <w:t xml:space="preserve">It </w:t>
              </w:r>
            </w:ins>
            <w:r>
              <w:rPr>
                <w:rFonts w:eastAsia="Times New Roman"/>
                <w:lang w:val="en-US"/>
              </w:rPr>
              <w:t xml:space="preserve">is a view of the important things that happened in the past. Typically, there would only be one entry for any given status, and systems may not record all the status events.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for the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information about the event and its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at which the event happened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at which the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or did this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w:t>
            </w:r>
            <w:del w:id="1607" w:author="Pivonka,Fran" w:date="2015-09-11T11:08:00Z">
              <w:r w:rsidDel="00F653A3">
                <w:rPr>
                  <w:rFonts w:eastAsia="Times New Roman"/>
                  <w:lang w:val="en-US"/>
                </w:rPr>
                <w:delText xml:space="preserve">who was </w:delText>
              </w:r>
            </w:del>
            <w:r>
              <w:rPr>
                <w:rFonts w:eastAsia="Times New Roman"/>
                <w:lang w:val="en-US"/>
              </w:rPr>
              <w:t>responsible for performing or recording the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the orderer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the item (test or panel)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tests/services that can be performed by diagnostic services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item is related to a specific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requested test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w:t>
            </w:r>
            <w:del w:id="1608" w:author="Pivonka,Fran" w:date="2015-09-11T11:10:00Z">
              <w:r w:rsidDel="00F653A3">
                <w:rPr>
                  <w:rFonts w:eastAsia="Times New Roman"/>
                  <w:lang w:val="en-US"/>
                </w:rPr>
                <w:delText xml:space="preserve">be </w:delText>
              </w:r>
            </w:del>
            <w:r>
              <w:rPr>
                <w:rFonts w:eastAsia="Times New Roman"/>
                <w:lang w:val="en-US"/>
              </w:rPr>
              <w:t>handled as a separate resource instead of an inline coded element (</w:t>
            </w:r>
            <w:del w:id="1609" w:author="Pivonka,Fran" w:date="2015-09-11T11:10:00Z">
              <w:r w:rsidDel="00F653A3">
                <w:rPr>
                  <w:rFonts w:eastAsia="Times New Roman"/>
                  <w:lang w:val="en-US"/>
                </w:rPr>
                <w:delText xml:space="preserve"> </w:delText>
              </w:r>
            </w:del>
            <w:r>
              <w:rPr>
                <w:rFonts w:eastAsia="Times New Roman"/>
                <w:lang w:val="en-US"/>
              </w:rPr>
              <w:t>e.g. to identify and track separately) then use the standard extension [body-site-instance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individual item within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Events specific to this item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patient</w:t>
            </w:r>
            <w:proofErr w:type="gramStart"/>
            <w:ins w:id="1610" w:author="Pivonka,Fran" w:date="2015-09-11T11:11:00Z">
              <w:r w:rsidR="00F653A3">
                <w:rPr>
                  <w:rFonts w:eastAsia="Times New Roman"/>
                  <w:lang w:val="en-US"/>
                </w:rPr>
                <w:t>,</w:t>
              </w:r>
            </w:ins>
            <w:proofErr w:type="gramEnd"/>
            <w:del w:id="1611" w:author="Pivonka,Fran" w:date="2015-09-11T11:11:00Z">
              <w:r w:rsidDel="00F653A3">
                <w:rPr>
                  <w:rFonts w:eastAsia="Times New Roman"/>
                  <w:lang w:val="en-US"/>
                </w:rPr>
                <w:delText xml:space="preserve"> or </w:delText>
              </w:r>
            </w:del>
            <w:r>
              <w:rPr>
                <w:rFonts w:eastAsia="Times New Roman"/>
                <w:lang w:val="en-US"/>
              </w:rPr>
              <w:t>specimen or order (e.g. "patient hates needles").</w:t>
            </w:r>
          </w:p>
        </w:tc>
      </w:tr>
    </w:tbl>
    <w:p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05"/>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w:t>
            </w:r>
          </w:p>
        </w:tc>
        <w:tc>
          <w:tcPr>
            <w:tcW w:w="0" w:type="auto"/>
            <w:vAlign w:val="center"/>
            <w:hideMark/>
          </w:tcPr>
          <w:p w:rsidR="00D67926" w:rsidRDefault="008D6FB8">
            <w:pPr>
              <w:rPr>
                <w:rFonts w:eastAsia="Times New Roman"/>
                <w:lang w:val="en-US"/>
              </w:rPr>
            </w:pPr>
            <w:r>
              <w:rPr>
                <w:rFonts w:eastAsia="Times New Roman"/>
                <w:lang w:val="en-US"/>
              </w:rPr>
              <w:t>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w:t>
            </w:r>
            <w:r>
              <w:rPr>
                <w:rFonts w:eastAsia="Times New Roman"/>
                <w:lang w:val="en-US"/>
              </w:rPr>
              <w:lastRenderedPageBreak/>
              <w:t xml:space="preserve">been designed for laboratory cumulative reporting formats nor detailed structured reports for sequencing.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external references to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local ID assigned to the report by the order filler, usually by the </w:t>
            </w:r>
            <w:del w:id="1612" w:author="Pivonka,Fran" w:date="2015-09-11T11:12:00Z">
              <w:r w:rsidDel="00F653A3">
                <w:rPr>
                  <w:rFonts w:eastAsia="Times New Roman"/>
                  <w:lang w:val="en-US"/>
                </w:rPr>
                <w:delText xml:space="preserve">Information </w:delText>
              </w:r>
            </w:del>
            <w:ins w:id="1613" w:author="Pivonka,Fran" w:date="2015-09-11T11:12:00Z">
              <w:r w:rsidR="00F653A3">
                <w:rPr>
                  <w:rFonts w:eastAsia="Times New Roman"/>
                  <w:lang w:val="en-US"/>
                </w:rPr>
                <w:t xml:space="preserve">information </w:t>
              </w:r>
            </w:ins>
            <w:del w:id="1614" w:author="Pivonka,Fran" w:date="2015-09-11T11:12:00Z">
              <w:r w:rsidDel="00F653A3">
                <w:rPr>
                  <w:rFonts w:eastAsia="Times New Roman"/>
                  <w:lang w:val="en-US"/>
                </w:rPr>
                <w:delText xml:space="preserve">System </w:delText>
              </w:r>
            </w:del>
            <w:ins w:id="1615" w:author="Pivonka,Fran" w:date="2015-09-11T11:12:00Z">
              <w:r w:rsidR="00F653A3">
                <w:rPr>
                  <w:rFonts w:eastAsia="Times New Roman"/>
                  <w:lang w:val="en-US"/>
                </w:rPr>
                <w:t xml:space="preserve">system </w:t>
              </w:r>
            </w:ins>
            <w:r>
              <w:rPr>
                <w:rFonts w:eastAsia="Times New Roman"/>
                <w:lang w:val="en-US"/>
              </w:rPr>
              <w:t>of the diagnostic service provider.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ReportID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category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w:t>
            </w:r>
            <w:del w:id="1616" w:author="Pivonka,Fran" w:date="2015-09-11T11:13:00Z">
              <w:r w:rsidDel="00F653A3">
                <w:rPr>
                  <w:rFonts w:eastAsia="Times New Roman"/>
                  <w:lang w:val="en-US"/>
                </w:rPr>
                <w:delText>dlinical</w:delText>
              </w:r>
            </w:del>
            <w:ins w:id="1617" w:author="Pivonka,Fran" w:date="2015-09-11T11:13:00Z">
              <w:r w:rsidR="00F653A3">
                <w:rPr>
                  <w:rFonts w:eastAsia="Times New Roman"/>
                  <w:lang w:val="en-US"/>
                </w:rPr>
                <w:t>clinical</w:t>
              </w:r>
            </w:ins>
            <w:r>
              <w:rPr>
                <w:rFonts w:eastAsia="Times New Roman"/>
                <w:lang w:val="en-US"/>
              </w:rPr>
              <w:t xml:space="preserve"> discipline, department or diagnostic service that created the report (e.g. cardiology, biochemistry, hematology, MRI). This is used for searching, sorting and display purposes.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discipline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diagnostic service sections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Name/Code for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name that describes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that describe </w:t>
            </w:r>
            <w:del w:id="1618" w:author="Pivonka,Fran" w:date="2015-09-11T11:13:00Z">
              <w:r w:rsidDel="00F653A3">
                <w:rPr>
                  <w:rFonts w:eastAsia="Times New Roman"/>
                  <w:lang w:val="en-US"/>
                </w:rPr>
                <w:delText xml:space="preserve">Diagnostic </w:delText>
              </w:r>
            </w:del>
            <w:ins w:id="1619" w:author="Pivonka,Fran" w:date="2015-09-11T11:13:00Z">
              <w:r w:rsidR="00F653A3">
                <w:rPr>
                  <w:rFonts w:eastAsia="Times New Roman"/>
                  <w:lang w:val="en-US"/>
                </w:rPr>
                <w:t xml:space="preserve">diagnostic </w:t>
              </w:r>
            </w:ins>
            <w:del w:id="1620" w:author="Pivonka,Fran" w:date="2015-09-11T11:13:00Z">
              <w:r w:rsidDel="00F653A3">
                <w:rPr>
                  <w:rFonts w:eastAsia="Times New Roman"/>
                  <w:lang w:val="en-US"/>
                </w:rPr>
                <w:delText>Reports</w:delText>
              </w:r>
            </w:del>
            <w:ins w:id="1621" w:author="Pivonka,Fran" w:date="2015-09-11T11:13:00Z">
              <w:r w:rsidR="00F653A3">
                <w:rPr>
                  <w:rFonts w:eastAsia="Times New Roman"/>
                  <w:lang w:val="en-US"/>
                </w:rPr>
                <w:t>reports</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report, usually, but not always,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SHALL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care event when test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link to the health care event (encounter) 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Clinically </w:t>
            </w:r>
            <w:del w:id="1622" w:author="Pivonka,Fran" w:date="2015-09-11T11:14:00Z">
              <w:r w:rsidDel="00F653A3">
                <w:rPr>
                  <w:rFonts w:eastAsia="Times New Roman"/>
                  <w:lang w:val="en-US"/>
                </w:rPr>
                <w:delText xml:space="preserve">Relevant </w:delText>
              </w:r>
            </w:del>
            <w:ins w:id="1623" w:author="Pivonka,Fran" w:date="2015-09-11T11:14:00Z">
              <w:r w:rsidR="00F653A3">
                <w:rPr>
                  <w:rFonts w:eastAsia="Times New Roman"/>
                  <w:lang w:val="en-US"/>
                </w:rPr>
                <w:t xml:space="preserve">relevant </w:t>
              </w:r>
            </w:ins>
            <w:r>
              <w:rPr>
                <w:rFonts w:eastAsia="Times New Roman"/>
                <w:lang w:val="en-US"/>
              </w:rPr>
              <w:t>time/time-period for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where in the patient history to file/present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version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w:t>
            </w:r>
            <w:del w:id="1624" w:author="Pivonka,Fran" w:date="2015-09-11T11:15:00Z">
              <w:r w:rsidDel="00F653A3">
                <w:rPr>
                  <w:rFonts w:eastAsia="Times New Roman"/>
                  <w:lang w:val="en-US"/>
                </w:rPr>
                <w:delText xml:space="preserve">report . </w:delText>
              </w:r>
            </w:del>
            <w:ins w:id="1625" w:author="Pivonka,Fran" w:date="2015-09-11T11:15:00Z">
              <w:r w:rsidR="00F653A3">
                <w:rPr>
                  <w:rFonts w:eastAsia="Times New Roman"/>
                  <w:lang w:val="en-US"/>
                </w:rPr>
                <w:t xml:space="preserve">report. </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Clinicians need to be able to check the date that the report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Responsible </w:t>
            </w:r>
            <w:del w:id="1626" w:author="Pivonka,Fran" w:date="2015-09-11T11:15:00Z">
              <w:r w:rsidDel="00F653A3">
                <w:rPr>
                  <w:rFonts w:eastAsia="Times New Roman"/>
                  <w:lang w:val="en-US"/>
                </w:rPr>
                <w:delText xml:space="preserve">Diagnostic </w:delText>
              </w:r>
            </w:del>
            <w:ins w:id="1627" w:author="Pivonka,Fran" w:date="2015-09-11T11:15:00Z">
              <w:r w:rsidR="00F653A3">
                <w:rPr>
                  <w:rFonts w:eastAsia="Times New Roman"/>
                  <w:lang w:val="en-US"/>
                </w:rPr>
                <w:t xml:space="preserve">diagnostic </w:t>
              </w:r>
            </w:ins>
            <w:del w:id="1628" w:author="Pivonka,Fran" w:date="2015-09-11T11:15:00Z">
              <w:r w:rsidDel="00F653A3">
                <w:rPr>
                  <w:rFonts w:eastAsia="Times New Roman"/>
                  <w:lang w:val="en-US"/>
                </w:rPr>
                <w:delText>Service</w:delText>
              </w:r>
            </w:del>
            <w:ins w:id="1629" w:author="Pivonka,Fran" w:date="2015-09-11T11:15:00Z">
              <w:r w:rsidR="00F653A3">
                <w:rPr>
                  <w:rFonts w:eastAsia="Times New Roman"/>
                  <w:lang w:val="en-US"/>
                </w:rPr>
                <w:t>service</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diagnostic service that is responsible for issuing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not necessarily the source of the atomic data items</w:t>
            </w:r>
            <w:del w:id="1630" w:author="Pivonka,Fran" w:date="2015-09-11T11:16:00Z">
              <w:r w:rsidDel="00EC1478">
                <w:rPr>
                  <w:rFonts w:eastAsia="Times New Roman"/>
                  <w:lang w:val="en-US"/>
                </w:rPr>
                <w:delText xml:space="preserve"> -</w:delText>
              </w:r>
            </w:del>
            <w:ins w:id="1631" w:author="Pivonka,Fran" w:date="2015-09-11T11:16:00Z">
              <w:r w:rsidR="00EC1478">
                <w:rPr>
                  <w:rFonts w:eastAsia="Times New Roman"/>
                  <w:lang w:val="en-US"/>
                </w:rPr>
                <w:t>.</w:t>
              </w:r>
            </w:ins>
            <w:r>
              <w:rPr>
                <w:rFonts w:eastAsia="Times New Roman"/>
                <w:lang w:val="en-US"/>
              </w:rPr>
              <w:t xml:space="preserve"> </w:t>
            </w:r>
            <w:del w:id="1632" w:author="Pivonka,Fran" w:date="2015-09-11T11:16:00Z">
              <w:r w:rsidDel="00EC1478">
                <w:rPr>
                  <w:rFonts w:eastAsia="Times New Roman"/>
                  <w:lang w:val="en-US"/>
                </w:rPr>
                <w:delText xml:space="preserve">it </w:delText>
              </w:r>
            </w:del>
            <w:ins w:id="1633" w:author="Pivonka,Fran" w:date="2015-09-11T11:16:00Z">
              <w:r w:rsidR="00EC1478">
                <w:rPr>
                  <w:rFonts w:eastAsia="Times New Roman"/>
                  <w:lang w:val="en-US"/>
                </w:rPr>
                <w:t xml:space="preserve">It </w:t>
              </w:r>
            </w:ins>
            <w:r>
              <w:rPr>
                <w:rFonts w:eastAsia="Times New Roman"/>
                <w:lang w:val="en-US"/>
              </w:rPr>
              <w:t xml:space="preserve">is the entity that takes responsibility for the clinical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a test or procedure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Specimens this report is based 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specimens on which this diagnostic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specimen is sufficiently specified with a code in the </w:t>
            </w:r>
            <w:del w:id="1634" w:author="Pivonka,Fran" w:date="2015-09-11T11:17:00Z">
              <w:r w:rsidDel="00EC1478">
                <w:rPr>
                  <w:rFonts w:eastAsia="Times New Roman"/>
                  <w:lang w:val="en-US"/>
                </w:rPr>
                <w:delText xml:space="preserve">Test </w:delText>
              </w:r>
            </w:del>
            <w:ins w:id="1635" w:author="Pivonka,Fran" w:date="2015-09-11T11:17:00Z">
              <w:r w:rsidR="00EC1478">
                <w:rPr>
                  <w:rFonts w:eastAsia="Times New Roman"/>
                  <w:lang w:val="en-US"/>
                </w:rPr>
                <w:t xml:space="preserve">test </w:t>
              </w:r>
            </w:ins>
            <w:r>
              <w:rPr>
                <w:rFonts w:eastAsia="Times New Roman"/>
                <w:lang w:val="en-US"/>
              </w:rPr>
              <w:t xml:space="preserve">result name, then this additional data may be redundant. If there are multiple specimens, these may be represented per Observation or group.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DiagnosticReport.result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Observations - simple, or complex nested groups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w:t>
            </w:r>
            <w:del w:id="1636" w:author="Pivonka,Fran" w:date="2015-09-11T11:19:00Z">
              <w:r w:rsidDel="00EC1478">
                <w:rPr>
                  <w:rFonts w:eastAsia="Times New Roman"/>
                  <w:lang w:val="en-US"/>
                </w:rPr>
                <w:delText>be able to</w:delText>
              </w:r>
            </w:del>
            <w:ins w:id="1637" w:author="Pivonka,Fran" w:date="2015-09-11T11:19:00Z">
              <w:r w:rsidR="00EC1478">
                <w:rPr>
                  <w:rFonts w:eastAsia="Times New Roman"/>
                  <w:lang w:val="en-US"/>
                </w:rPr>
                <w:t>support</w:t>
              </w:r>
            </w:ins>
            <w:r>
              <w:rPr>
                <w:rFonts w:eastAsia="Times New Roman"/>
                <w:lang w:val="en-US"/>
              </w:rPr>
              <w:t xml:space="preserve"> individual results, or report groups of results, where the result grouping is arbitrary, but meaningful. This structure is recursive - observations can contain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Analyte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Battery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del w:id="1638" w:author="Pivonka,Fran" w:date="2015-09-11T11:19:00Z">
              <w:r w:rsidDel="00EC1478">
                <w:rPr>
                  <w:rFonts w:eastAsia="Times New Roman"/>
                  <w:lang w:val="en-US"/>
                </w:rPr>
                <w:delText>Organiser</w:delText>
              </w:r>
            </w:del>
            <w:ins w:id="1639" w:author="Pivonka,Fran" w:date="2015-09-11T11:19:00Z">
              <w:r w:rsidR="00EC1478">
                <w:rPr>
                  <w:rFonts w:eastAsia="Times New Roman"/>
                  <w:lang w:val="en-US"/>
                </w:rPr>
                <w:t>Organizer</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1640" w:author="Pivonka,Fran" w:date="2015-09-11T21:32:00Z">
              <w:r w:rsidDel="004A017B">
                <w:rPr>
                  <w:rFonts w:eastAsia="Times New Roman"/>
                  <w:lang w:val="en-US"/>
                </w:rPr>
                <w:delText>d</w:delText>
              </w:r>
            </w:del>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images associated with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DICOM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Slides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Scans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 about the image (e.g. explanation)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Interpretation of test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Diagnoses codes provided as adjuncts to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Entire </w:t>
            </w:r>
            <w:del w:id="1641" w:author="Pivonka,Fran" w:date="2015-09-11T12:13:00Z">
              <w:r w:rsidDel="00272125">
                <w:rPr>
                  <w:rFonts w:eastAsia="Times New Roman"/>
                  <w:lang w:val="en-US"/>
                </w:rPr>
                <w:delText xml:space="preserve">Report </w:delText>
              </w:r>
            </w:del>
            <w:ins w:id="1642" w:author="Pivonka,Fran" w:date="2015-09-11T12:13:00Z">
              <w:r w:rsidR="00272125">
                <w:rPr>
                  <w:rFonts w:eastAsia="Times New Roman"/>
                  <w:lang w:val="en-US"/>
                </w:rPr>
                <w:t xml:space="preserve">report </w:t>
              </w:r>
            </w:ins>
            <w:r>
              <w:rPr>
                <w:rFonts w:eastAsia="Times New Roman"/>
                <w:lang w:val="en-US"/>
              </w:rPr>
              <w:t>as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Application/</w:t>
            </w:r>
            <w:del w:id="1643" w:author="Pivonka,Fran" w:date="2015-09-11T12:13:00Z">
              <w:r w:rsidDel="00272125">
                <w:rPr>
                  <w:rFonts w:eastAsia="Times New Roman"/>
                  <w:lang w:val="en-US"/>
                </w:rPr>
                <w:delText xml:space="preserve">pdf </w:delText>
              </w:r>
            </w:del>
            <w:ins w:id="1644" w:author="Pivonka,Fran" w:date="2015-09-11T12:13:00Z">
              <w:r w:rsidR="00272125">
                <w:rPr>
                  <w:rFonts w:eastAsia="Times New Roman"/>
                  <w:lang w:val="en-US"/>
                </w:rPr>
                <w:t xml:space="preserve">PDF </w:t>
              </w:r>
            </w:ins>
            <w:r>
              <w:rPr>
                <w:rFonts w:eastAsia="Times New Roman"/>
                <w:lang w:val="en-US"/>
              </w:rPr>
              <w:t>is recommended as the most reliable and interoperable in this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179"/>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w:t>
            </w:r>
          </w:p>
        </w:tc>
        <w:tc>
          <w:tcPr>
            <w:tcW w:w="0" w:type="auto"/>
            <w:vAlign w:val="center"/>
            <w:hideMark/>
          </w:tcPr>
          <w:p w:rsidR="00D67926" w:rsidRDefault="008D6FB8">
            <w:pPr>
              <w:rPr>
                <w:rFonts w:eastAsia="Times New Roman"/>
                <w:lang w:val="en-US"/>
              </w:rPr>
            </w:pPr>
            <w:r>
              <w:rPr>
                <w:rFonts w:eastAsia="Times New Roman"/>
                <w:lang w:val="en-US"/>
              </w:rPr>
              <w:t>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Referenced by an Order Request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Enteral Nutrition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Nutrition Order SHALL contain either Oral Diet , Supplement, or Enteral Formula class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requires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encounter associated with </w:t>
            </w:r>
            <w:del w:id="1645" w:author="Pivonka,Fran" w:date="2015-09-11T12:15:00Z">
              <w:r w:rsidDel="00272125">
                <w:rPr>
                  <w:rFonts w:eastAsia="Times New Roman"/>
                  <w:lang w:val="en-US"/>
                </w:rPr>
                <w:delText xml:space="preserve">that </w:delText>
              </w:r>
            </w:del>
            <w:r>
              <w:rPr>
                <w:rFonts w:eastAsia="Times New Roman"/>
                <w:lang w:val="en-US"/>
              </w:rPr>
              <w:t>this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the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nutrition order/request.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ins w:id="1646" w:author="Pivonka,Fran" w:date="2015-09-11T12:15:00Z">
              <w:r w:rsidR="00272125">
                <w:rPr>
                  <w:rFonts w:eastAsia="Times New Roman"/>
                  <w:lang w:val="en-US"/>
                </w:rPr>
                <w:t>“</w:t>
              </w:r>
            </w:ins>
            <w:r>
              <w:rPr>
                <w:rFonts w:eastAsia="Times New Roman"/>
                <w:lang w:val="en-US"/>
              </w:rPr>
              <w:t>requested</w:t>
            </w:r>
            <w:ins w:id="1647" w:author="Pivonka,Fran" w:date="2015-09-11T12:15:00Z">
              <w:r w:rsidR="00272125">
                <w:rPr>
                  <w:rFonts w:eastAsia="Times New Roman"/>
                  <w:lang w:val="en-US"/>
                </w:rPr>
                <w:t>”</w:t>
              </w:r>
            </w:ins>
            <w:r>
              <w:rPr>
                <w:rFonts w:eastAsia="Times New Roman"/>
                <w:lang w:val="en-US"/>
              </w:rPr>
              <w:t xml:space="preserve">. </w:t>
            </w:r>
            <w:del w:id="1648" w:author="Pivonka,Fran" w:date="2015-09-11T12:15:00Z">
              <w:r w:rsidDel="00272125">
                <w:rPr>
                  <w:rFonts w:eastAsia="Times New Roman"/>
                  <w:lang w:val="en-US"/>
                </w:rPr>
                <w:delText>There after</w:delText>
              </w:r>
            </w:del>
            <w:ins w:id="1649" w:author="Pivonka,Fran" w:date="2015-09-11T12:15:00Z">
              <w:r w:rsidR="00272125">
                <w:rPr>
                  <w:rFonts w:eastAsia="Times New Roman"/>
                  <w:lang w:val="en-US"/>
                </w:rPr>
                <w:t>Thereafter</w:t>
              </w:r>
            </w:ins>
            <w:r>
              <w:rPr>
                <w:rFonts w:eastAsia="Times New Roman"/>
                <w:lang w:val="en-US"/>
              </w:rPr>
              <w:t xml:space="preserve">,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the patient's food and nutrition-related allergies and intolerances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link to a record of allergies or </w:t>
            </w:r>
            <w:del w:id="1650" w:author="Pivonka,Fran" w:date="2015-09-11T12:15:00Z">
              <w:r w:rsidDel="00272125">
                <w:rPr>
                  <w:rFonts w:eastAsia="Times New Roman"/>
                  <w:lang w:val="en-US"/>
                </w:rPr>
                <w:delText xml:space="preserve">Intolerances </w:delText>
              </w:r>
            </w:del>
            <w:ins w:id="1651" w:author="Pivonka,Fran" w:date="2015-09-11T12:15:00Z">
              <w:r w:rsidR="00272125">
                <w:rPr>
                  <w:rFonts w:eastAsia="Times New Roman"/>
                  <w:lang w:val="en-US"/>
                </w:rPr>
                <w:t xml:space="preserve">intolerances </w:t>
              </w:r>
            </w:ins>
            <w:r>
              <w:rPr>
                <w:rFonts w:eastAsia="Times New Roman"/>
                <w:lang w:val="en-US"/>
              </w:rPr>
              <w:t>which should be included in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Information on a patient's food allergies and intolerances</w:t>
            </w:r>
            <w:del w:id="1652" w:author="Pivonka,Fran" w:date="2015-09-11T12:16:00Z">
              <w:r w:rsidDel="00272125">
                <w:rPr>
                  <w:rFonts w:eastAsia="Times New Roman"/>
                  <w:lang w:val="en-US"/>
                </w:rPr>
                <w:delText>,</w:delText>
              </w:r>
            </w:del>
            <w:r>
              <w:rPr>
                <w:rFonts w:eastAsia="Times New Roman"/>
                <w:lang w:val="en-US"/>
              </w:rPr>
              <w:t xml:space="preserve">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not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w:t>
            </w:r>
            <w:ins w:id="1653" w:author="Pivonka,Fran" w:date="2015-09-11T12:17:00Z">
              <w:r w:rsidR="00272125">
                <w:rPr>
                  <w:rFonts w:eastAsia="Times New Roman"/>
                  <w:lang w:val="en-US"/>
                </w:rPr>
                <w:t>s</w:t>
              </w:r>
            </w:ins>
            <w:del w:id="1654" w:author="Pivonka,Fran" w:date="2015-09-11T12:17:00Z">
              <w:r w:rsidDel="00272125">
                <w:rPr>
                  <w:rFonts w:eastAsia="Times New Roman"/>
                  <w:lang w:val="en-US"/>
                </w:rPr>
                <w:delText>â€</w:delText>
              </w:r>
            </w:del>
            <w:r>
              <w:rPr>
                <w:rFonts w:eastAsia="Times New Roman"/>
                <w:lang w:val="en-US"/>
              </w:rPr>
              <w:t>™</w:t>
            </w:r>
            <w:del w:id="1655" w:author="Pivonka,Fran" w:date="2015-09-11T12:17:00Z">
              <w:r w:rsidDel="00272125">
                <w:rPr>
                  <w:rFonts w:eastAsia="Times New Roman"/>
                  <w:lang w:val="en-US"/>
                </w:rPr>
                <w:delText>s</w:delText>
              </w:r>
            </w:del>
            <w:r>
              <w:rPr>
                <w:rFonts w:eastAsia="Times New Roman"/>
                <w:lang w:val="en-US"/>
              </w:rPr>
              <w:t xml:space="preserve"> diet for any reason. This modifier applies to the entire nutrition order inclusive of the oral diet, </w:t>
            </w:r>
            <w:r>
              <w:rPr>
                <w:rFonts w:eastAsia="Times New Roman"/>
                <w:lang w:val="en-US"/>
              </w:rPr>
              <w:lastRenderedPageBreak/>
              <w:t xml:space="preserve">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Oral diet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given orally in contrast to enteral (tube)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diet being ordered for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diet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nutrient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nutrient that is being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the specified nutrient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the specified nutrient to include in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texture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how to alter the texture of the foods, e.g.,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foodType (Meat).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textureModifier; could be (All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foods that are texture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required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supplement product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nutritional supplements to be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supplement(s)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nutritional supplement to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Enteral formula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 of enteral formula to be administered to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modular component to add to the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modular additive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energy per specified volume that is required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w:t>
            </w:r>
            <w:del w:id="1656" w:author="Pivonka,Fran" w:date="2015-09-11T12:23:00Z">
              <w:r w:rsidDel="001666D8">
                <w:rPr>
                  <w:rFonts w:eastAsia="Times New Roman"/>
                  <w:lang w:val="en-US"/>
                </w:rPr>
                <w:delText xml:space="preserve">the </w:delText>
              </w:r>
            </w:del>
            <w:ins w:id="1657" w:author="Pivonka,Fran" w:date="2015-09-11T12:23:00Z">
              <w:r w:rsidR="001666D8">
                <w:rPr>
                  <w:rFonts w:eastAsia="Times New Roman"/>
                  <w:lang w:val="en-US"/>
                </w:rPr>
                <w:t xml:space="preserve">that </w:t>
              </w:r>
            </w:ins>
            <w:r>
              <w:rPr>
                <w:rFonts w:eastAsia="Times New Roman"/>
                <w:lang w:val="en-US"/>
              </w:rPr>
              <w:t xml:space="preserve">provides 24 Calories per fluid ounce or an adult may require an enteral formula that provides 1.5 Calorie/mL.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NutritionOrder.enteralFormula.routeofAdministration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How the formula should enter the patient's gastrointestinal tract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route or physiological path of administration into the </w:t>
            </w:r>
            <w:del w:id="1658" w:author="Pivonka,Fran" w:date="2015-09-11T12:24:00Z">
              <w:r w:rsidDel="001666D8">
                <w:rPr>
                  <w:rFonts w:eastAsia="Times New Roman"/>
                  <w:lang w:val="en-US"/>
                </w:rPr>
                <w:delText>patient 's</w:delText>
              </w:r>
            </w:del>
            <w:ins w:id="1659" w:author="Pivonka,Fran" w:date="2015-09-11T12:24:00Z">
              <w:r w:rsidR="001666D8">
                <w:rPr>
                  <w:rFonts w:eastAsia="Times New Roman"/>
                  <w:lang w:val="en-US"/>
                </w:rPr>
                <w:t>patient’s</w:t>
              </w:r>
            </w:ins>
            <w:r>
              <w:rPr>
                <w:rFonts w:eastAsia="Times New Roman"/>
                <w:lang w:val="en-US"/>
              </w:rPr>
              <w:t xml:space="preserve"> gastrointestinal tract for purposes of providing the formula feeding, e.g., nasogastric tube.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route of administration of enteral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 as structured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enteral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Speed with which the formula is provided per period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formula volume per unit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instructions expressed as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844"/>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w:t>
            </w:r>
          </w:p>
        </w:tc>
        <w:tc>
          <w:tcPr>
            <w:tcW w:w="0" w:type="auto"/>
            <w:vAlign w:val="center"/>
            <w:hideMark/>
          </w:tcPr>
          <w:p w:rsidR="00D67926" w:rsidRDefault="008D6FB8">
            <w:pPr>
              <w:rPr>
                <w:rFonts w:eastAsia="Times New Roman"/>
                <w:lang w:val="en-US"/>
              </w:rPr>
            </w:pPr>
            <w:r>
              <w:rPr>
                <w:rFonts w:eastAsia="Times New Roman"/>
                <w:lang w:val="en-US"/>
              </w:rPr>
              <w:t>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w:t>
            </w:r>
            <w:del w:id="1660" w:author="Pivonka,Fran" w:date="2015-09-11T12:27:00Z">
              <w:r w:rsidDel="001666D8">
                <w:rPr>
                  <w:rFonts w:eastAsia="Times New Roman"/>
                  <w:lang w:val="en-US"/>
                </w:rPr>
                <w:delText xml:space="preserve">Lab </w:delText>
              </w:r>
            </w:del>
            <w:ins w:id="1661" w:author="Pivonka,Fran" w:date="2015-09-11T12:27:00Z">
              <w:r w:rsidR="001666D8">
                <w:rPr>
                  <w:rFonts w:eastAsia="Times New Roman"/>
                  <w:lang w:val="en-US"/>
                </w:rPr>
                <w:t xml:space="preserve">lab </w:t>
              </w:r>
            </w:ins>
            <w:r>
              <w:rPr>
                <w:rFonts w:eastAsia="Times New Roman"/>
                <w:lang w:val="en-US"/>
              </w:rPr>
              <w:t xml:space="preserve">reports,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Vital Signs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Measurement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Component code </w:t>
            </w:r>
            <w:del w:id="1662" w:author="Pivonka,Fran" w:date="2015-09-11T12:27:00Z">
              <w:r w:rsidDel="001666D8">
                <w:rPr>
                  <w:rFonts w:eastAsia="Times New Roman"/>
                  <w:lang w:val="en-US"/>
                </w:rPr>
                <w:delText xml:space="preserve">Shall </w:delText>
              </w:r>
            </w:del>
            <w:ins w:id="1663" w:author="Pivonka,Fran" w:date="2015-09-11T12:27:00Z">
              <w:r w:rsidR="001666D8">
                <w:rPr>
                  <w:rFonts w:eastAsia="Times New Roman"/>
                  <w:lang w:val="en-US"/>
                </w:rPr>
                <w:t xml:space="preserve">SHALL </w:t>
              </w:r>
            </w:ins>
            <w:r>
              <w:rPr>
                <w:rFonts w:eastAsia="Times New Roman"/>
                <w:lang w:val="en-US"/>
              </w:rPr>
              <w:t>not be same as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del w:id="1664" w:author="Pivonka,Fran" w:date="2015-09-11T12:27:00Z">
              <w:r w:rsidDel="001666D8">
                <w:rPr>
                  <w:rFonts w:eastAsia="Times New Roman"/>
                  <w:lang w:val="en-US"/>
                </w:rPr>
                <w:delText xml:space="preserve">Shall </w:delText>
              </w:r>
            </w:del>
            <w:ins w:id="1665" w:author="Pivonka,Fran" w:date="2015-09-11T12:27:00Z">
              <w:r w:rsidR="001666D8">
                <w:rPr>
                  <w:rFonts w:eastAsia="Times New Roman"/>
                  <w:lang w:val="en-US"/>
                </w:rPr>
                <w:t xml:space="preserve">SHALL </w:t>
              </w:r>
            </w:ins>
            <w:r>
              <w:rPr>
                <w:rFonts w:eastAsia="Times New Roman"/>
                <w:lang w:val="en-US"/>
              </w:rPr>
              <w:t>only be present if Observation.value[x] is not present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particular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the simple observation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observations to be distinguished and referenced.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result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the status of individual results</w:t>
            </w:r>
            <w:del w:id="1666" w:author="Pivonka,Fran" w:date="2015-09-11T12:28:00Z">
              <w:r w:rsidDel="001666D8">
                <w:rPr>
                  <w:rFonts w:eastAsia="Times New Roman"/>
                  <w:lang w:val="en-US"/>
                </w:rPr>
                <w:delText xml:space="preserve"> -</w:delText>
              </w:r>
            </w:del>
            <w:ins w:id="1667" w:author="Pivonka,Fran" w:date="2015-09-11T12:28:00Z">
              <w:r w:rsidR="001666D8">
                <w:rPr>
                  <w:rFonts w:eastAsia="Times New Roman"/>
                  <w:lang w:val="en-US"/>
                </w:rPr>
                <w:t>.</w:t>
              </w:r>
            </w:ins>
            <w:r>
              <w:rPr>
                <w:rFonts w:eastAsia="Times New Roman"/>
                <w:lang w:val="en-US"/>
              </w:rPr>
              <w:t xml:space="preserve"> </w:t>
            </w:r>
            <w:del w:id="1668" w:author="Pivonka,Fran" w:date="2015-09-11T12:28:00Z">
              <w:r w:rsidDel="001666D8">
                <w:rPr>
                  <w:rFonts w:eastAsia="Times New Roman"/>
                  <w:lang w:val="en-US"/>
                </w:rPr>
                <w:delText xml:space="preserve">some </w:delText>
              </w:r>
            </w:del>
            <w:ins w:id="1669" w:author="Pivonka,Fran" w:date="2015-09-11T12:28:00Z">
              <w:r w:rsidR="001666D8">
                <w:rPr>
                  <w:rFonts w:eastAsia="Times New Roman"/>
                  <w:lang w:val="en-US"/>
                </w:rPr>
                <w:t xml:space="preserve">Some </w:t>
              </w:r>
            </w:ins>
            <w:r>
              <w:rPr>
                <w:rFonts w:eastAsia="Times New Roman"/>
                <w:lang w:val="en-US"/>
              </w:rPr>
              <w:t xml:space="preserve">results are </w:t>
            </w:r>
            <w:del w:id="1670" w:author="Pivonka,Fran" w:date="2015-09-11T12:28:00Z">
              <w:r w:rsidDel="001666D8">
                <w:rPr>
                  <w:rFonts w:eastAsia="Times New Roman"/>
                  <w:lang w:val="en-US"/>
                </w:rPr>
                <w:delText>finalised</w:delText>
              </w:r>
            </w:del>
            <w:ins w:id="1671" w:author="Pivonka,Fran" w:date="2015-09-11T12:28:00Z">
              <w:r w:rsidR="001666D8">
                <w:rPr>
                  <w:rFonts w:eastAsia="Times New Roman"/>
                  <w:lang w:val="en-US"/>
                </w:rPr>
                <w:t>finalized</w:t>
              </w:r>
            </w:ins>
            <w:r>
              <w:rPr>
                <w:rFonts w:eastAsia="Times New Roman"/>
                <w:lang w:val="en-US"/>
              </w:rPr>
              <w:t xml:space="preserve"> before the whole report is </w:t>
            </w:r>
            <w:del w:id="1672" w:author="Pivonka,Fran" w:date="2015-09-11T12:28:00Z">
              <w:r w:rsidDel="001666D8">
                <w:rPr>
                  <w:rFonts w:eastAsia="Times New Roman"/>
                  <w:lang w:val="en-US"/>
                </w:rPr>
                <w:delText>finalised</w:delText>
              </w:r>
            </w:del>
            <w:ins w:id="1673" w:author="Pivonka,Fran" w:date="2015-09-11T12:28:00Z">
              <w:r w:rsidR="001666D8">
                <w:rPr>
                  <w:rFonts w:eastAsia="Times New Roman"/>
                  <w:lang w:val="en-US"/>
                </w:rPr>
                <w:t>finalized</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 of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type of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w:t>
            </w:r>
            <w:del w:id="1674" w:author="Pivonka,Fran" w:date="2015-09-11T12:28:00Z">
              <w:r w:rsidDel="001666D8">
                <w:rPr>
                  <w:rFonts w:eastAsia="Times New Roman"/>
                  <w:lang w:val="en-US"/>
                </w:rPr>
                <w:delText xml:space="preserve">the </w:delText>
              </w:r>
            </w:del>
            <w:r>
              <w:rPr>
                <w:rFonts w:eastAsia="Times New Roman"/>
                <w:lang w:val="en-US"/>
              </w:rPr>
              <w:t>the general type of observation being made.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high level observation categories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"name".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this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One would expect this element to be a cardinality of 1</w:t>
            </w:r>
            <w:proofErr w:type="gramStart"/>
            <w:r>
              <w:rPr>
                <w:rFonts w:eastAsia="Times New Roman"/>
                <w:lang w:val="en-US"/>
              </w:rPr>
              <w:t>..1</w:t>
            </w:r>
            <w:proofErr w:type="gramEnd"/>
            <w:r>
              <w:rPr>
                <w:rFonts w:eastAsia="Times New Roman"/>
                <w:lang w:val="en-US"/>
              </w:rPr>
              <w:t>.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w:t>
            </w:r>
            <w:ins w:id="1675" w:author="Pivonka,Fran" w:date="2015-09-11T12:30:00Z">
              <w:r w:rsidR="001666D8">
                <w:rPr>
                  <w:rFonts w:eastAsia="Times New Roman"/>
                  <w:lang w:val="en-US"/>
                </w:rPr>
                <w:t xml:space="preserve"> </w:t>
              </w:r>
            </w:ins>
            <w:r>
              <w:rPr>
                <w:rFonts w:eastAsia="Times New Roman"/>
                <w:lang w:val="en-US"/>
              </w:rPr>
              <w:t>(extension-observation-focal-subject.html)</w:t>
            </w:r>
            <w:del w:id="1676" w:author="Pivonka,Fran" w:date="2015-09-11T12:30:00Z">
              <w:r w:rsidDel="001666D8">
                <w:rPr>
                  <w:rFonts w:eastAsia="Times New Roman"/>
                  <w:lang w:val="en-US"/>
                </w:rPr>
                <w:delText>.</w:delText>
              </w:r>
            </w:del>
            <w:r>
              <w:rPr>
                <w:rFonts w:eastAsia="Times New Roman"/>
                <w:lang w:val="en-US"/>
              </w:rPr>
              <w:t xml:space="preserve"> may be used. However, the distinction between the patient's own value for an observation versus that of the fetus, or the donor or blood product unit, etc., are often specified in the observation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Observations have no value if you don't know who or what they're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event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event </w:t>
            </w:r>
            <w:del w:id="1677" w:author="Pivonka,Fran" w:date="2015-09-11T12:31:00Z">
              <w:r w:rsidDel="001666D8">
                <w:rPr>
                  <w:rFonts w:eastAsia="Times New Roman"/>
                  <w:lang w:val="en-US"/>
                </w:rPr>
                <w:delText>( e.g</w:delText>
              </w:r>
            </w:del>
            <w:ins w:id="1678" w:author="Pivonka,Fran" w:date="2015-09-11T12:31:00Z">
              <w:r w:rsidR="001666D8">
                <w:rPr>
                  <w:rFonts w:eastAsia="Times New Roman"/>
                  <w:lang w:val="en-US"/>
                </w:rPr>
                <w:t>(e.g</w:t>
              </w:r>
            </w:ins>
            <w:r>
              <w:rPr>
                <w:rFonts w:eastAsia="Times New Roman"/>
                <w:lang w:val="en-US"/>
              </w:rPr>
              <w:t xml:space="preserve">. a patient and healthcare provider </w:t>
            </w:r>
            <w:del w:id="1679" w:author="Pivonka,Fran" w:date="2015-09-11T12:31:00Z">
              <w:r w:rsidDel="001666D8">
                <w:rPr>
                  <w:rFonts w:eastAsia="Times New Roman"/>
                  <w:lang w:val="en-US"/>
                </w:rPr>
                <w:delText>interaction )</w:delText>
              </w:r>
            </w:del>
            <w:ins w:id="1680" w:author="Pivonka,Fran" w:date="2015-09-11T12:31:00Z">
              <w:r w:rsidR="001666D8">
                <w:rPr>
                  <w:rFonts w:eastAsia="Times New Roman"/>
                  <w:lang w:val="en-US"/>
                </w:rPr>
                <w:t>interaction)</w:t>
              </w:r>
            </w:ins>
            <w:r>
              <w:rPr>
                <w:rFonts w:eastAsia="Times New Roman"/>
                <w:lang w:val="en-US"/>
              </w:rPr>
              <w:t xml:space="preserve">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Clinically </w:t>
            </w:r>
            <w:del w:id="1681" w:author="Pivonka,Fran" w:date="2015-09-11T12:31:00Z">
              <w:r w:rsidDel="001666D8">
                <w:rPr>
                  <w:rFonts w:eastAsia="Times New Roman"/>
                  <w:lang w:val="en-US"/>
                </w:rPr>
                <w:delText xml:space="preserve">Relevant </w:delText>
              </w:r>
            </w:del>
            <w:ins w:id="1682" w:author="Pivonka,Fran" w:date="2015-09-11T12:31:00Z">
              <w:r w:rsidR="001666D8">
                <w:rPr>
                  <w:rFonts w:eastAsia="Times New Roman"/>
                  <w:lang w:val="en-US"/>
                </w:rPr>
                <w:t xml:space="preserve">relevant </w:t>
              </w:r>
            </w:ins>
            <w:r>
              <w:rPr>
                <w:rFonts w:eastAsia="Times New Roman"/>
                <w:lang w:val="en-US"/>
              </w:rPr>
              <w:t>time/time-period for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was made available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Updated when the result is updated.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was responsible for asserting the observed value as "true"</w:t>
            </w:r>
            <w:proofErr w:type="gramStart"/>
            <w:r>
              <w:rPr>
                <w:rFonts w:eastAsia="Times New Roman"/>
                <w:lang w:val="en-US"/>
              </w:rPr>
              <w: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683" w:author="Pivonka,Fran" w:date="2015-09-11T12:33:00Z">
              <w:r w:rsidDel="00ED41E2">
                <w:rPr>
                  <w:rFonts w:eastAsia="Times New Roman"/>
                  <w:lang w:val="en-US"/>
                </w:rPr>
                <w:delText>apgar</w:delText>
              </w:r>
            </w:del>
            <w:ins w:id="1684" w:author="Pivonka,Fran" w:date="2015-09-11T12:33:00Z">
              <w:r w:rsidR="00ED41E2">
                <w:rPr>
                  <w:rFonts w:eastAsia="Times New Roman"/>
                  <w:lang w:val="en-US"/>
                </w:rPr>
                <w:t>Apgar</w:t>
              </w:r>
            </w:ins>
            <w:r>
              <w:rPr>
                <w:rFonts w:eastAsia="Times New Roman"/>
                <w:lang w:val="en-US"/>
              </w:rPr>
              <w:t xml:space="preserve"> </w:t>
            </w:r>
            <w:del w:id="1685" w:author="Pivonka,Fran" w:date="2015-09-11T12:33:00Z">
              <w:r w:rsidDel="00ED41E2">
                <w:rPr>
                  <w:rFonts w:eastAsia="Times New Roman"/>
                  <w:lang w:val="en-US"/>
                </w:rPr>
                <w:delText>store</w:delText>
              </w:r>
            </w:del>
            <w:ins w:id="1686" w:author="Pivonka,Fran" w:date="2015-09-11T12:33:00Z">
              <w:r w:rsidR="00ED41E2">
                <w:rPr>
                  <w:rFonts w:eastAsia="Times New Roman"/>
                  <w:lang w:val="en-US"/>
                </w:rPr>
                <w:t>score</w:t>
              </w:r>
            </w:ins>
            <w:r>
              <w:rPr>
                <w:rFonts w:eastAsia="Times New Roman"/>
                <w:lang w:val="en-US"/>
              </w:rPr>
              <w:t xml:space="preserve">) may have both a value and related observations (for an </w:t>
            </w:r>
            <w:del w:id="1687" w:author="Pivonka,Fran" w:date="2015-09-11T12:33:00Z">
              <w:r w:rsidDel="00ED41E2">
                <w:rPr>
                  <w:rFonts w:eastAsia="Times New Roman"/>
                  <w:lang w:val="en-US"/>
                </w:rPr>
                <w:delText>apgar</w:delText>
              </w:r>
            </w:del>
            <w:ins w:id="1688" w:author="Pivonka,Fran" w:date="2015-09-11T12:33:00Z">
              <w:r w:rsidR="00ED41E2">
                <w:rPr>
                  <w:rFonts w:eastAsia="Times New Roman"/>
                  <w:lang w:val="en-US"/>
                </w:rPr>
                <w:t>Apgar</w:t>
              </w:r>
            </w:ins>
            <w:r>
              <w:rPr>
                <w:rFonts w:eastAsia="Times New Roman"/>
                <w:lang w:val="en-US"/>
              </w:rPr>
              <w:t xml:space="preserve">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w:t>
            </w:r>
            <w:r>
              <w:rPr>
                <w:rFonts w:eastAsia="Times New Roman"/>
                <w:lang w:val="en-US"/>
              </w:rPr>
              <w:lastRenderedPageBreak/>
              <w:t>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w:t>
            </w:r>
            <w:proofErr w:type="gramStart"/>
            <w:r>
              <w:rPr>
                <w:rFonts w:eastAsia="Times New Roman"/>
                <w:lang w:val="en-US"/>
              </w:rPr>
              <w:t>](</w:t>
            </w:r>
            <w:proofErr w:type="gramEnd"/>
            <w:r>
              <w:rPr>
                <w:rFonts w:eastAsia="Times New Roman"/>
                <w:lang w:val="en-US"/>
              </w:rPr>
              <w:t>v2/0136/index.html). These "yes/no" concepts can be mapped to the display name "true/false" or other mutually exclusive terms that may be needed. For further discussion and examples see the [notes section]</w:t>
            </w:r>
            <w:ins w:id="1689" w:author="Pivonka,Fran" w:date="2015-09-11T12:35:00Z">
              <w:r w:rsidR="00ED41E2">
                <w:rPr>
                  <w:rFonts w:eastAsia="Times New Roman"/>
                  <w:lang w:val="en-US"/>
                </w:rPr>
                <w:t xml:space="preserve"> </w:t>
              </w:r>
            </w:ins>
            <w:r>
              <w:rPr>
                <w:rFonts w:eastAsia="Times New Roman"/>
                <w:lang w:val="en-US"/>
              </w:rPr>
              <w:t xml:space="preserve">(observation.html#4.20.4)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High, low, normal,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Abnormal Flag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interpretations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free text additional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Observed body part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observation was made </w:t>
            </w:r>
            <w:del w:id="1690" w:author="Pivonka,Fran" w:date="2015-09-11T12:38:00Z">
              <w:r w:rsidDel="00ED41E2">
                <w:rPr>
                  <w:rFonts w:eastAsia="Times New Roman"/>
                  <w:lang w:val="en-US"/>
                </w:rPr>
                <w:delText>( i.e</w:delText>
              </w:r>
            </w:del>
            <w:ins w:id="1691" w:author="Pivonka,Fran" w:date="2015-09-11T12:38:00Z">
              <w:r w:rsidR="00ED41E2">
                <w:rPr>
                  <w:rFonts w:eastAsia="Times New Roman"/>
                  <w:lang w:val="en-US"/>
                </w:rPr>
                <w:t>(i.e</w:t>
              </w:r>
            </w:ins>
            <w:r>
              <w:rPr>
                <w:rFonts w:eastAsia="Times New Roman"/>
                <w:lang w:val="en-US"/>
              </w:rPr>
              <w:t>.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ED41E2">
            <w:pPr>
              <w:rPr>
                <w:rFonts w:eastAsia="Times New Roman"/>
                <w:lang w:val="en-US"/>
              </w:rPr>
            </w:pPr>
            <w:r>
              <w:rPr>
                <w:rFonts w:eastAsia="Times New Roman"/>
                <w:lang w:val="en-US"/>
              </w:rPr>
              <w:t xml:space="preserve">Only used if not implicit in code found in Observation.code. If the use case requires BodySite to be </w:t>
            </w:r>
            <w:del w:id="1692" w:author="Pivonka,Fran" w:date="2015-09-11T12:38:00Z">
              <w:r w:rsidDel="00ED41E2">
                <w:rPr>
                  <w:rFonts w:eastAsia="Times New Roman"/>
                  <w:lang w:val="en-US"/>
                </w:rPr>
                <w:delText xml:space="preserve">be </w:delText>
              </w:r>
            </w:del>
            <w:r>
              <w:rPr>
                <w:rFonts w:eastAsia="Times New Roman"/>
                <w:lang w:val="en-US"/>
              </w:rPr>
              <w:t>handled as a separate resource instead of an inline coded element (</w:t>
            </w:r>
            <w:del w:id="1693" w:author="Pivonka,Fran" w:date="2015-09-11T12:38:00Z">
              <w:r w:rsidDel="00ED41E2">
                <w:rPr>
                  <w:rFonts w:eastAsia="Times New Roman"/>
                  <w:lang w:val="en-US"/>
                </w:rPr>
                <w:delText xml:space="preserve"> </w:delText>
              </w:r>
            </w:del>
            <w:r>
              <w:rPr>
                <w:rFonts w:eastAsia="Times New Roman"/>
                <w:lang w:val="en-US"/>
              </w:rPr>
              <w:t>e.g. to identify and track separately) then use the standard extension</w:t>
            </w:r>
            <w:ins w:id="1694" w:author="Pivonka,Fran" w:date="2015-09-11T12:39:00Z">
              <w:r w:rsidR="00ED41E2">
                <w:rPr>
                  <w:rFonts w:eastAsia="Times New Roman"/>
                  <w:lang w:val="en-US"/>
                </w:rPr>
                <w:t xml:space="preserve"> </w:t>
              </w:r>
            </w:ins>
            <w:r>
              <w:rPr>
                <w:rFonts w:eastAsia="Times New Roman"/>
                <w:lang w:val="en-US"/>
              </w:rPr>
              <w:t>[</w:t>
            </w:r>
            <w:del w:id="1695" w:author="Pivonka,Fran" w:date="2015-09-11T12:39:00Z">
              <w:r w:rsidDel="00ED41E2">
                <w:rPr>
                  <w:rFonts w:eastAsia="Times New Roman"/>
                  <w:lang w:val="en-US"/>
                </w:rPr>
                <w:delText xml:space="preserve"> </w:delText>
              </w:r>
            </w:del>
            <w:r>
              <w:rPr>
                <w:rFonts w:eastAsia="Times New Roman"/>
                <w:lang w:val="en-US"/>
              </w:rPr>
              <w:t>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it was done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mechanism used to perform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for Observation.code.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method can impact results and is thus </w:t>
            </w:r>
            <w:ins w:id="1696" w:author="Pivonka,Fran" w:date="2015-09-11T12:40:00Z">
              <w:r w:rsidR="00ED41E2">
                <w:rPr>
                  <w:rFonts w:eastAsia="Times New Roman"/>
                  <w:lang w:val="en-US"/>
                </w:rPr>
                <w:t xml:space="preserve">used </w:t>
              </w:r>
            </w:ins>
            <w:r>
              <w:rPr>
                <w:rFonts w:eastAsia="Times New Roman"/>
                <w:lang w:val="en-US"/>
              </w:rPr>
              <w:t xml:space="preserve">for determining whether results can be compared or determining significance of results.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Methods for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used for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specimen that was used when this observation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Observation.device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to generate the observation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least a low or a high or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Observation.referenceRange.low</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Low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low bound of the reference range. The low bound of the reference range endpoint is inclusive of the value (e.g. reference range is &gt;=5 - &lt;=9). If the low bound is omitted, it is assumed to be meaningless</w:t>
            </w:r>
            <w:del w:id="1697" w:author="Pivonka,Fran" w:date="2015-09-11T12:42:00Z">
              <w:r w:rsidDel="00ED41E2">
                <w:rPr>
                  <w:rFonts w:eastAsia="Times New Roman"/>
                  <w:lang w:val="en-US"/>
                </w:rPr>
                <w:delText>.</w:delText>
              </w:r>
            </w:del>
            <w:r>
              <w:rPr>
                <w:rFonts w:eastAsia="Times New Roman"/>
                <w:lang w:val="en-US"/>
              </w:rPr>
              <w:t xml:space="preserve"> (e.g. reference range is &lt;=2.3).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high bound of the reference range. The high bound of the reference range endpoint is inclusive of the value (e.g. reference range is &gt;=5 - &lt;=9). If the high bound is omitted, it is assumed to be meaningless</w:t>
            </w:r>
            <w:del w:id="1698" w:author="Pivonka,Fran" w:date="2015-09-11T12:42:00Z">
              <w:r w:rsidDel="00ED41E2">
                <w:rPr>
                  <w:rFonts w:eastAsia="Times New Roman"/>
                  <w:lang w:val="en-US"/>
                </w:rPr>
                <w:delText>.</w:delText>
              </w:r>
            </w:del>
            <w:r>
              <w:rPr>
                <w:rFonts w:eastAsia="Times New Roman"/>
                <w:lang w:val="en-US"/>
              </w:rPr>
              <w:t xml:space="preserve"> (e.g. reference range is &gt;= 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meaning/use of this range of this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for the meaning of the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populated if there is more than one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meaning of a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Applicable age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analytes vary greatly over 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based reference range in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another resource </w:t>
            </w:r>
            <w:del w:id="1699" w:author="Pivonka,Fran" w:date="2015-09-11T12:44:00Z">
              <w:r w:rsidDel="00FF1132">
                <w:rPr>
                  <w:rFonts w:eastAsia="Times New Roman"/>
                  <w:lang w:val="en-US"/>
                </w:rPr>
                <w:delText>( usally</w:delText>
              </w:r>
            </w:del>
            <w:ins w:id="1700" w:author="Pivonka,Fran" w:date="2015-09-11T12:44:00Z">
              <w:r w:rsidR="00FF1132">
                <w:rPr>
                  <w:rFonts w:eastAsia="Times New Roman"/>
                  <w:lang w:val="en-US"/>
                </w:rPr>
                <w:t>(usally</w:t>
              </w:r>
            </w:ins>
            <w:r>
              <w:rPr>
                <w:rFonts w:eastAsia="Times New Roman"/>
                <w:lang w:val="en-US"/>
              </w:rPr>
              <w:t xml:space="preserve"> another Observation but could also be a QuestionnaireAnswer) whose relationship is defined by the relationship type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ins w:id="1701" w:author="Pivonka,Fran" w:date="2015-09-11T12:44:00Z">
              <w:r w:rsidR="00FF1132">
                <w:rPr>
                  <w:rFonts w:eastAsia="Times New Roman"/>
                  <w:lang w:val="en-US"/>
                </w:rPr>
                <w:t xml:space="preserve"> </w:t>
              </w:r>
            </w:ins>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702" w:author="Pivonka,Fran" w:date="2015-09-11T12:44:00Z">
              <w:r w:rsidDel="00FF1132">
                <w:rPr>
                  <w:rFonts w:eastAsia="Times New Roman"/>
                  <w:lang w:val="en-US"/>
                </w:rPr>
                <w:delText>apgar</w:delText>
              </w:r>
            </w:del>
            <w:ins w:id="1703" w:author="Pivonka,Fran" w:date="2015-09-11T12:44:00Z">
              <w:r w:rsidR="00FF1132">
                <w:rPr>
                  <w:rFonts w:eastAsia="Times New Roman"/>
                  <w:lang w:val="en-US"/>
                </w:rPr>
                <w:t>Apgar</w:t>
              </w:r>
            </w:ins>
            <w:r>
              <w:rPr>
                <w:rFonts w:eastAsia="Times New Roman"/>
                <w:lang w:val="en-US"/>
              </w:rPr>
              <w:t xml:space="preserve"> </w:t>
            </w:r>
            <w:del w:id="1704" w:author="Pivonka,Fran" w:date="2015-09-11T12:44:00Z">
              <w:r w:rsidDel="00FF1132">
                <w:rPr>
                  <w:rFonts w:eastAsia="Times New Roman"/>
                  <w:lang w:val="en-US"/>
                </w:rPr>
                <w:delText>store</w:delText>
              </w:r>
            </w:del>
            <w:ins w:id="1705" w:author="Pivonka,Fran" w:date="2015-09-11T12:44:00Z">
              <w:r w:rsidR="00FF1132">
                <w:rPr>
                  <w:rFonts w:eastAsia="Times New Roman"/>
                  <w:lang w:val="en-US"/>
                </w:rPr>
                <w:t>score</w:t>
              </w:r>
            </w:ins>
            <w:r>
              <w:rPr>
                <w:rFonts w:eastAsia="Times New Roman"/>
                <w:lang w:val="en-US"/>
              </w:rPr>
              <w:t xml:space="preserve">) may have both a value and a set of related observations or sometimes QuestionnaireResponse from which the measure is derived.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 relationship type SHOULD be provided.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how two observations are related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is related to this 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observation or questionnaire</w:t>
            </w:r>
            <w:ins w:id="1706" w:author="Pivonka,Fran" w:date="2015-09-11T12:45:00Z">
              <w:r w:rsidR="00FF1132">
                <w:rPr>
                  <w:rFonts w:eastAsia="Times New Roman"/>
                  <w:lang w:val="en-US"/>
                </w:rPr>
                <w:t xml:space="preserve"> </w:t>
              </w:r>
            </w:ins>
            <w:r>
              <w:rPr>
                <w:rFonts w:eastAsia="Times New Roman"/>
                <w:lang w:val="en-US"/>
              </w:rPr>
              <w:t>answer that is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w:t>
            </w:r>
            <w:del w:id="1707" w:author="Pivonka,Fran" w:date="2015-09-11T12:45:00Z">
              <w:r w:rsidDel="00FF1132">
                <w:rPr>
                  <w:rFonts w:eastAsia="Times New Roman"/>
                  <w:lang w:val="en-US"/>
                </w:rPr>
                <w:delText xml:space="preserve">for </w:delText>
              </w:r>
            </w:del>
            <w:r>
              <w:rPr>
                <w:rFonts w:eastAsia="Times New Roman"/>
                <w:lang w:val="en-US"/>
              </w:rPr>
              <w:t xml:space="preserve">genetics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ins w:id="1708" w:author="Pivonka,Fran" w:date="2015-09-11T12:46:00Z">
              <w:r w:rsidR="00FF1132">
                <w:rPr>
                  <w:rFonts w:eastAsia="Times New Roman"/>
                  <w:lang w:val="en-US"/>
                </w:rPr>
                <w:t xml:space="preserve"> </w:t>
              </w:r>
            </w:ins>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w:t>
            </w:r>
            <w:del w:id="1709" w:author="Pivonka,Fran" w:date="2015-09-11T12:46:00Z">
              <w:r w:rsidDel="00FF1132">
                <w:rPr>
                  <w:rFonts w:eastAsia="Times New Roman"/>
                  <w:lang w:val="en-US"/>
                </w:rPr>
                <w:delText>( they</w:delText>
              </w:r>
            </w:del>
            <w:ins w:id="1710" w:author="Pivonka,Fran" w:date="2015-09-11T12:46:00Z">
              <w:r w:rsidR="00FF1132">
                <w:rPr>
                  <w:rFonts w:eastAsia="Times New Roman"/>
                  <w:lang w:val="en-US"/>
                </w:rPr>
                <w:t>(they</w:t>
              </w:r>
            </w:ins>
            <w:r>
              <w:rPr>
                <w:rFonts w:eastAsia="Times New Roman"/>
                <w:lang w:val="en-US"/>
              </w:rPr>
              <w:t xml:space="preserve"> are not </w:t>
            </w:r>
            <w:del w:id="1711" w:author="Pivonka,Fran" w:date="2015-09-11T12:46:00Z">
              <w:r w:rsidDel="00FF1132">
                <w:rPr>
                  <w:rFonts w:eastAsia="Times New Roman"/>
                  <w:lang w:val="en-US"/>
                </w:rPr>
                <w:delText>seperable</w:delText>
              </w:r>
            </w:del>
            <w:ins w:id="1712" w:author="Pivonka,Fran" w:date="2015-09-11T12:46:00Z">
              <w:r w:rsidR="00FF1132">
                <w:rPr>
                  <w:rFonts w:eastAsia="Times New Roman"/>
                  <w:lang w:val="en-US"/>
                </w:rPr>
                <w:t>separable</w:t>
              </w:r>
            </w:ins>
            <w:r>
              <w:rPr>
                <w:rFonts w:eastAsia="Times New Roman"/>
                <w:lang w:val="en-US"/>
              </w:rPr>
              <w:t xml:space="preserve">). However, the reference </w:t>
            </w:r>
            <w:r>
              <w:rPr>
                <w:rFonts w:eastAsia="Times New Roman"/>
                <w:lang w:val="en-US"/>
              </w:rPr>
              <w:lastRenderedPageBreak/>
              <w:t xml:space="preserve">range for the primary observation value is not inherited by the component values and is required when appropriate for each component observation.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Observation.component.code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component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713" w:author="Pivonka,Fran" w:date="2015-09-11T12:47:00Z">
              <w:r w:rsidDel="00FF1132">
                <w:rPr>
                  <w:rFonts w:eastAsia="Times New Roman"/>
                  <w:lang w:val="en-US"/>
                </w:rPr>
                <w:delText>apgar</w:delText>
              </w:r>
            </w:del>
            <w:ins w:id="1714" w:author="Pivonka,Fran" w:date="2015-09-11T12:47:00Z">
              <w:r w:rsidR="00FF1132">
                <w:rPr>
                  <w:rFonts w:eastAsia="Times New Roman"/>
                  <w:lang w:val="en-US"/>
                </w:rPr>
                <w:t>Apgar</w:t>
              </w:r>
            </w:ins>
            <w:r>
              <w:rPr>
                <w:rFonts w:eastAsia="Times New Roman"/>
                <w:lang w:val="en-US"/>
              </w:rPr>
              <w:t xml:space="preserve"> </w:t>
            </w:r>
            <w:del w:id="1715" w:author="Pivonka,Fran" w:date="2015-09-11T12:47:00Z">
              <w:r w:rsidDel="00FF1132">
                <w:rPr>
                  <w:rFonts w:eastAsia="Times New Roman"/>
                  <w:lang w:val="en-US"/>
                </w:rPr>
                <w:delText>store</w:delText>
              </w:r>
            </w:del>
            <w:ins w:id="1716" w:author="Pivonka,Fran" w:date="2015-09-11T12:47:00Z">
              <w:r w:rsidR="00FF1132">
                <w:rPr>
                  <w:rFonts w:eastAsia="Times New Roman"/>
                  <w:lang w:val="en-US"/>
                </w:rPr>
                <w:t>score</w:t>
              </w:r>
            </w:ins>
            <w:r>
              <w:rPr>
                <w:rFonts w:eastAsia="Times New Roman"/>
                <w:lang w:val="en-US"/>
              </w:rPr>
              <w:t xml:space="preserve">) may have both a value and related observations (for an </w:t>
            </w:r>
            <w:del w:id="1717" w:author="Pivonka,Fran" w:date="2015-09-11T12:47:00Z">
              <w:r w:rsidDel="00FF1132">
                <w:rPr>
                  <w:rFonts w:eastAsia="Times New Roman"/>
                  <w:lang w:val="en-US"/>
                </w:rPr>
                <w:delText>apgar</w:delText>
              </w:r>
            </w:del>
            <w:ins w:id="1718" w:author="Pivonka,Fran" w:date="2015-09-11T12:47:00Z">
              <w:r w:rsidR="00FF1132">
                <w:rPr>
                  <w:rFonts w:eastAsia="Times New Roman"/>
                  <w:lang w:val="en-US"/>
                </w:rPr>
                <w:t>Apgar</w:t>
              </w:r>
            </w:ins>
            <w:r>
              <w:rPr>
                <w:rFonts w:eastAsia="Times New Roman"/>
                <w:lang w:val="en-US"/>
              </w:rPr>
              <w:t xml:space="preserve">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Why the component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 of</w:t>
            </w:r>
            <w:ins w:id="1719" w:author="Pivonka,Fran" w:date="2015-09-11T12:48:00Z">
              <w:r w:rsidR="00FF1132">
                <w:rPr>
                  <w:rFonts w:eastAsia="Times New Roman"/>
                  <w:lang w:val="en-US"/>
                </w:rPr>
                <w:t xml:space="preserve"> </w:t>
              </w:r>
            </w:ins>
            <w:r>
              <w:rPr>
                <w:rFonts w:eastAsia="Times New Roman"/>
                <w:lang w:val="en-US"/>
              </w:rPr>
              <w:t>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09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w:t>
            </w:r>
          </w:p>
        </w:tc>
        <w:tc>
          <w:tcPr>
            <w:tcW w:w="0" w:type="auto"/>
            <w:vAlign w:val="center"/>
            <w:hideMark/>
          </w:tcPr>
          <w:p w:rsidR="00D67926" w:rsidRDefault="008D6FB8">
            <w:pPr>
              <w:rPr>
                <w:rFonts w:eastAsia="Times New Roman"/>
                <w:lang w:val="en-US"/>
              </w:rPr>
            </w:pPr>
            <w:r>
              <w:rPr>
                <w:rFonts w:eastAsia="Times New Roman"/>
                <w:lang w:val="en-US"/>
              </w:rPr>
              <w:t>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initiated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Provide a code or a schedule, but not both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When a requested action should be performed (e.g. STAT, daily, evenings,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Order.detail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action is being </w:t>
            </w:r>
            <w:proofErr w:type="gramStart"/>
            <w:r>
              <w:rPr>
                <w:rFonts w:eastAsia="Times New Roman"/>
                <w:lang w:val="en-US"/>
              </w:rPr>
              <w:t>ordered.</w:t>
            </w:r>
            <w:proofErr w:type="gramEnd"/>
          </w:p>
        </w:tc>
      </w:tr>
    </w:tbl>
    <w:p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1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t>
            </w:r>
          </w:p>
        </w:tc>
        <w:tc>
          <w:tcPr>
            <w:tcW w:w="0" w:type="auto"/>
            <w:vAlign w:val="center"/>
            <w:hideMark/>
          </w:tcPr>
          <w:p w:rsidR="00D67926" w:rsidRDefault="008D6FB8">
            <w:pPr>
              <w:rPr>
                <w:rFonts w:eastAsia="Times New Roman"/>
                <w:lang w:val="en-US"/>
              </w:rPr>
            </w:pPr>
            <w:r>
              <w:rPr>
                <w:rFonts w:eastAsia="Times New Roman"/>
                <w:lang w:val="en-US"/>
              </w:rPr>
              <w:t>Order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might be more than one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order that this is a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order that this is in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response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at which this order response was made (created/posted).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OrderResponse.who</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made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credited with making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this response says about the status of the original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description of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OrderResponse.fulfillment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the outcome of performing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bl>
    <w:p w:rsidR="00D67926" w:rsidRDefault="008D6FB8">
      <w:pPr>
        <w:pStyle w:val="Heading2"/>
        <w:divId w:val="1664770817"/>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33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w:t>
            </w:r>
          </w:p>
        </w:tc>
        <w:tc>
          <w:tcPr>
            <w:tcW w:w="0" w:type="auto"/>
            <w:vAlign w:val="center"/>
            <w:hideMark/>
          </w:tcPr>
          <w:p w:rsidR="00D67926" w:rsidRDefault="008D6FB8">
            <w:pPr>
              <w:rPr>
                <w:rFonts w:eastAsia="Times New Roman"/>
                <w:lang w:val="en-US"/>
              </w:rPr>
            </w:pPr>
            <w:r>
              <w:rPr>
                <w:rFonts w:eastAsia="Times New Roman"/>
                <w:lang w:val="en-US"/>
              </w:rPr>
              <w:t>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for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availability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status/availability of a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Specimen.parent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from which this specimen originated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w:t>
            </w:r>
            <w:del w:id="1720" w:author="Pivonka,Fran" w:date="2015-09-11T12:51:00Z">
              <w:r w:rsidDel="00FF1132">
                <w:rPr>
                  <w:rFonts w:eastAsia="Times New Roman"/>
                  <w:lang w:val="en-US"/>
                </w:rPr>
                <w:delText xml:space="preserve">a </w:delText>
              </w:r>
            </w:del>
            <w:r>
              <w:rPr>
                <w:rFonts w:eastAsia="Times New Roman"/>
                <w:lang w:val="en-US"/>
              </w:rPr>
              <w:t xml:space="preserve">another specimen.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parent specimen could be the source from which the current specimen is derived by some processing step (e.g.  </w:t>
            </w:r>
            <w:del w:id="1721" w:author="Pivonka,Fran" w:date="2015-09-11T12:52:00Z">
              <w:r w:rsidDel="00FF1132">
                <w:rPr>
                  <w:rFonts w:eastAsia="Times New Roman"/>
                  <w:lang w:val="en-US"/>
                </w:rPr>
                <w:delText>an</w:delText>
              </w:r>
            </w:del>
            <w:ins w:id="1722" w:author="Pivonka,Fran" w:date="2015-09-11T12:52:00Z">
              <w:r w:rsidR="00FF1132">
                <w:rPr>
                  <w:rFonts w:eastAsia="Times New Roman"/>
                  <w:lang w:val="en-US"/>
                </w:rPr>
                <w:t>An</w:t>
              </w:r>
            </w:ins>
            <w:r>
              <w:rPr>
                <w:rFonts w:eastAsia="Times New Roman"/>
                <w:lang w:val="en-US"/>
              </w:rPr>
              <w:t xml:space="preserve"> aliquot or isolate or extracted nucleic acids from clinical samples) or one of many specimens that were combined to create a pooled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assigned by the lab</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Specimen.receivedTime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when specimen was received for processing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received for processing or testing.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the specimen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Collector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quantity of specimen collected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perform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collection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w:t>
            </w:r>
            <w:del w:id="1723" w:author="Pivonka,Fran" w:date="2015-09-11T12:53:00Z">
              <w:r w:rsidDel="0037147A">
                <w:rPr>
                  <w:rFonts w:eastAsia="Times New Roman"/>
                  <w:lang w:val="en-US"/>
                </w:rPr>
                <w:delText xml:space="preserve">be </w:delText>
              </w:r>
            </w:del>
            <w:r>
              <w:rPr>
                <w:rFonts w:eastAsia="Times New Roman"/>
                <w:lang w:val="en-US"/>
              </w:rPr>
              <w:t xml:space="preserve">handled as a separate resource instead of an inline coded element </w:t>
            </w:r>
            <w:del w:id="1724" w:author="Pivonka,Fran" w:date="2015-09-11T12:53:00Z">
              <w:r w:rsidDel="0037147A">
                <w:rPr>
                  <w:rFonts w:eastAsia="Times New Roman"/>
                  <w:lang w:val="en-US"/>
                </w:rPr>
                <w:delText>( e.g</w:delText>
              </w:r>
            </w:del>
            <w:ins w:id="1725" w:author="Pivonka,Fran" w:date="2015-09-11T12:53:00Z">
              <w:r w:rsidR="0037147A">
                <w:rPr>
                  <w:rFonts w:eastAsia="Times New Roman"/>
                  <w:lang w:val="en-US"/>
                </w:rPr>
                <w:t>(e.g</w:t>
              </w:r>
            </w:ins>
            <w:r>
              <w:rPr>
                <w:rFonts w:eastAsia="Times New Roman"/>
                <w:lang w:val="en-US"/>
              </w:rPr>
              <w:t>. to identify and track separately) then use the standard extension [body-site-instance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and processing step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treatment and processing steps for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treatment or processing step applied to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procedure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indicating the technique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Direct container of specimen (tube/slide, </w:t>
            </w:r>
            <w:del w:id="1726" w:author="Pivonka,Fran" w:date="2015-09-11T12:54:00Z">
              <w:r w:rsidDel="0037147A">
                <w:rPr>
                  <w:rFonts w:eastAsia="Times New Roman"/>
                  <w:lang w:val="en-US"/>
                </w:rPr>
                <w:delText>etc</w:delText>
              </w:r>
            </w:del>
            <w:ins w:id="1727" w:author="Pivonka,Fran" w:date="2015-09-11T12:54:00Z">
              <w:r w:rsidR="0037147A">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Specimen.container.type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container directly associated with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container associated with the specimen (e.g. slide, aliquot, </w:t>
            </w:r>
            <w:del w:id="1728" w:author="Pivonka,Fran" w:date="2015-09-11T15:41:00Z">
              <w:r w:rsidDel="00806335">
                <w:rPr>
                  <w:rFonts w:eastAsia="Times New Roman"/>
                  <w:lang w:val="en-US"/>
                </w:rPr>
                <w:delText>etc</w:delText>
              </w:r>
            </w:del>
            <w:ins w:id="1729" w:author="Pivonka,Fran" w:date="2015-09-11T15:41:00Z">
              <w:r w:rsidR="00806335">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specimen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Container volume or size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capacity (volume or other measure) the container may contain.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specimen within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Additive associated with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Introduced substance to preserve, maintain or enhance the specimen. </w:t>
            </w:r>
            <w:del w:id="1730" w:author="Pivonka,Fran" w:date="2015-09-11T15:41:00Z">
              <w:r w:rsidDel="00806335">
                <w:rPr>
                  <w:rFonts w:eastAsia="Times New Roman"/>
                  <w:lang w:val="en-US"/>
                </w:rPr>
                <w:delText>examples</w:delText>
              </w:r>
            </w:del>
            <w:ins w:id="1731" w:author="Pivonka,Fran" w:date="2015-09-11T15:41:00Z">
              <w:r w:rsidR="00806335">
                <w:rPr>
                  <w:rFonts w:eastAsia="Times New Roman"/>
                  <w:lang w:val="en-US"/>
                </w:rPr>
                <w:t>Examples</w:t>
              </w:r>
            </w:ins>
            <w:r>
              <w:rPr>
                <w:rFonts w:eastAsia="Times New Roman"/>
                <w:lang w:val="en-US"/>
              </w:rPr>
              <w:t>: Formalin, Citrate, EDTA.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added to specimen container</w:t>
            </w:r>
          </w:p>
        </w:tc>
      </w:tr>
    </w:tbl>
    <w:p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07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w:t>
            </w:r>
          </w:p>
        </w:tc>
        <w:tc>
          <w:tcPr>
            <w:tcW w:w="0" w:type="auto"/>
            <w:vAlign w:val="center"/>
            <w:hideMark/>
          </w:tcPr>
          <w:p w:rsidR="00D67926" w:rsidRDefault="008D6FB8">
            <w:pPr>
              <w:rPr>
                <w:rFonts w:eastAsia="Times New Roman"/>
                <w:lang w:val="en-US"/>
              </w:rPr>
            </w:pPr>
            <w:r>
              <w:rPr>
                <w:rFonts w:eastAsia="Times New Roman"/>
                <w:lang w:val="en-US"/>
              </w:rPr>
              <w:t>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class/type of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w:t>
            </w:r>
            <w:del w:id="1732" w:author="Pivonka,Fran" w:date="2015-09-11T15:43:00Z">
              <w:r w:rsidDel="00806335">
                <w:rPr>
                  <w:rFonts w:eastAsia="Times New Roman"/>
                  <w:lang w:val="en-US"/>
                </w:rPr>
                <w:delText xml:space="preserve">the </w:delText>
              </w:r>
            </w:del>
            <w:r>
              <w:rPr>
                <w:rFonts w:eastAsia="Times New Roman"/>
                <w:lang w:val="en-US"/>
              </w:rPr>
              <w:t>general type of substance.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or classification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set of codes) that identify this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codes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substance,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package/container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element is not present, then the substance resource describes a kind of substance</w:t>
            </w:r>
            <w:ins w:id="1733" w:author="Pivonka,Fran" w:date="2015-09-11T15:44:00Z">
              <w:r w:rsidR="00806335">
                <w:rPr>
                  <w:rFonts w:eastAsia="Times New Roman"/>
                  <w:lang w:val="en-US"/>
                </w:rPr>
                <w: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of the package/container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no longer valid to use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substance in the package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information about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substance can be composed of other substances.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Optional amount (concentration)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ingredient in the substance - a concentration ratio.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component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substance that is a component of this substance.</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13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t>
            </w:r>
          </w:p>
        </w:tc>
        <w:tc>
          <w:tcPr>
            <w:tcW w:w="0" w:type="auto"/>
            <w:vAlign w:val="center"/>
            <w:hideMark/>
          </w:tcPr>
          <w:p w:rsidR="00D67926" w:rsidRDefault="008D6FB8">
            <w:pPr>
              <w:rPr>
                <w:rFonts w:eastAsia="Times New Roman"/>
                <w:lang w:val="en-US"/>
              </w:rPr>
            </w:pPr>
            <w:r>
              <w:rPr>
                <w:rFonts w:eastAsia="Times New Roman"/>
                <w:lang w:val="en-US"/>
              </w:rPr>
              <w:t>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Delivery of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of delivery of </w:t>
            </w:r>
            <w:del w:id="1734" w:author="Pivonka,Fran" w:date="2015-09-11T15:50:00Z">
              <w:r w:rsidDel="00256815">
                <w:rPr>
                  <w:rFonts w:eastAsia="Times New Roman"/>
                  <w:lang w:val="en-US"/>
                </w:rPr>
                <w:delText>what is</w:delText>
              </w:r>
            </w:del>
            <w:ins w:id="1735" w:author="Pivonka,Fran" w:date="2015-09-11T15:50:00Z">
              <w:r w:rsidR="00256815">
                <w:rPr>
                  <w:rFonts w:eastAsia="Times New Roman"/>
                  <w:lang w:val="en-US"/>
                </w:rPr>
                <w:t>the</w:t>
              </w:r>
            </w:ins>
            <w:r>
              <w:rPr>
                <w:rFonts w:eastAsia="Times New Roman"/>
                <w:lang w:val="en-US"/>
              </w:rPr>
              <w:t xml:space="preserv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Status of the </w:t>
            </w:r>
            <w:del w:id="1736" w:author="Pivonka,Fran" w:date="2015-09-11T15:50:00Z">
              <w:r w:rsidDel="00256815">
                <w:rPr>
                  <w:rFonts w:eastAsia="Times New Roman"/>
                  <w:lang w:val="en-US"/>
                </w:rPr>
                <w:delText xml:space="preserve">Supply </w:delText>
              </w:r>
            </w:del>
            <w:ins w:id="1737" w:author="Pivonka,Fran" w:date="2015-09-11T15:50:00Z">
              <w:r w:rsidR="00256815">
                <w:rPr>
                  <w:rFonts w:eastAsia="Times New Roman"/>
                  <w:lang w:val="en-US"/>
                </w:rPr>
                <w:t xml:space="preserve">supply </w:t>
              </w:r>
            </w:ins>
            <w:r>
              <w:rPr>
                <w:rFonts w:eastAsia="Times New Roman"/>
                <w:lang w:val="en-US"/>
              </w:rPr>
              <w:t>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of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supply dispense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supply that has been dispensed. Includes unit of measure.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medication</w:t>
            </w:r>
            <w:del w:id="1738" w:author="Pivonka,Fran" w:date="2015-09-11T15:52:00Z">
              <w:r w:rsidDel="00256815">
                <w:rPr>
                  <w:rFonts w:eastAsia="Times New Roman"/>
                  <w:lang w:val="en-US"/>
                </w:rPr>
                <w:delText xml:space="preserve"> or</w:delText>
              </w:r>
            </w:del>
            <w:ins w:id="1739" w:author="Pivonka,Fran" w:date="2015-09-11T15:52:00Z">
              <w:r w:rsidR="00256815">
                <w:rPr>
                  <w:rFonts w:eastAsia="Times New Roman"/>
                  <w:lang w:val="en-US"/>
                </w:rPr>
                <w:t>,</w:t>
              </w:r>
            </w:ins>
            <w:r>
              <w:rPr>
                <w:rFonts w:eastAsia="Times New Roman"/>
                <w:lang w:val="en-US"/>
              </w:rPr>
              <w:t xml:space="preserve"> substance or device being dispensed. This is either a link to a resource representing the details of the item or a simple attribute carrying a code that identifies the item from a known list.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item was sent or handed to the patient (or agent).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Where the </w:t>
            </w:r>
            <w:del w:id="1740" w:author="Pivonka,Fran" w:date="2015-09-11T15:54:00Z">
              <w:r w:rsidDel="00256815">
                <w:rPr>
                  <w:rFonts w:eastAsia="Times New Roman"/>
                  <w:lang w:val="en-US"/>
                </w:rPr>
                <w:delText xml:space="preserve">Supply </w:delText>
              </w:r>
            </w:del>
            <w:ins w:id="1741" w:author="Pivonka,Fran" w:date="2015-09-11T15:54:00Z">
              <w:r w:rsidR="00256815">
                <w:rPr>
                  <w:rFonts w:eastAsia="Times New Roman"/>
                  <w:lang w:val="en-US"/>
                </w:rPr>
                <w:t xml:space="preserve">supply </w:t>
              </w:r>
            </w:ins>
            <w:r>
              <w:rPr>
                <w:rFonts w:eastAsia="Times New Roman"/>
                <w:lang w:val="en-US"/>
              </w:rPr>
              <w:t>was 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facility/location where the </w:t>
            </w:r>
            <w:del w:id="1742" w:author="Pivonka,Fran" w:date="2015-09-11T15:54:00Z">
              <w:r w:rsidDel="00256815">
                <w:rPr>
                  <w:rFonts w:eastAsia="Times New Roman"/>
                  <w:lang w:val="en-US"/>
                </w:rPr>
                <w:delText xml:space="preserve">Supply </w:delText>
              </w:r>
            </w:del>
            <w:ins w:id="1743" w:author="Pivonka,Fran" w:date="2015-09-11T15:54:00Z">
              <w:r w:rsidR="00256815">
                <w:rPr>
                  <w:rFonts w:eastAsia="Times New Roman"/>
                  <w:lang w:val="en-US"/>
                </w:rPr>
                <w:t xml:space="preserve">supply </w:t>
              </w:r>
            </w:ins>
            <w:r>
              <w:rPr>
                <w:rFonts w:eastAsia="Times New Roman"/>
                <w:lang w:val="en-US"/>
              </w:rPr>
              <w:t>was shipped</w:t>
            </w:r>
            <w:del w:id="1744" w:author="Pivonka,Fran" w:date="2015-09-11T15:55:00Z">
              <w:r w:rsidDel="00256815">
                <w:rPr>
                  <w:rFonts w:eastAsia="Times New Roman"/>
                  <w:lang w:val="en-US"/>
                </w:rPr>
                <w:delText xml:space="preserve"> to</w:delText>
              </w:r>
            </w:del>
            <w:r>
              <w:rPr>
                <w:rFonts w:eastAsia="Times New Roman"/>
                <w:lang w:val="en-US"/>
              </w:rPr>
              <w:t>, as part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Who collected the </w:t>
            </w:r>
            <w:del w:id="1745" w:author="Pivonka,Fran" w:date="2015-09-11T15:55:00Z">
              <w:r w:rsidDel="00256815">
                <w:rPr>
                  <w:rFonts w:eastAsia="Times New Roman"/>
                  <w:lang w:val="en-US"/>
                </w:rPr>
                <w:delText>Supply</w:delText>
              </w:r>
            </w:del>
            <w:ins w:id="1746" w:author="Pivonka,Fran" w:date="2015-09-11T15:55:00Z">
              <w:r w:rsidR="00256815">
                <w:rPr>
                  <w:rFonts w:eastAsia="Times New Roman"/>
                  <w:lang w:val="en-US"/>
                </w:rPr>
                <w:t>supply</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w:t>
            </w:r>
            <w:del w:id="1747" w:author="Pivonka,Fran" w:date="2015-09-11T15:55:00Z">
              <w:r w:rsidDel="00256815">
                <w:rPr>
                  <w:rFonts w:eastAsia="Times New Roman"/>
                  <w:lang w:val="en-US"/>
                </w:rPr>
                <w:delText>Supply</w:delText>
              </w:r>
            </w:del>
            <w:ins w:id="1748" w:author="Pivonka,Fran" w:date="2015-09-11T15:55:00Z">
              <w:r w:rsidR="00256815">
                <w:rPr>
                  <w:rFonts w:eastAsia="Times New Roman"/>
                  <w:lang w:val="en-US"/>
                </w:rPr>
                <w:t>supply</w:t>
              </w:r>
            </w:ins>
            <w:r>
              <w:rPr>
                <w:rFonts w:eastAsia="Times New Roman"/>
                <w:lang w:val="en-US"/>
              </w:rPr>
              <w:t>.</w:t>
            </w:r>
          </w:p>
        </w:tc>
      </w:tr>
    </w:tbl>
    <w:p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19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t>
            </w:r>
          </w:p>
        </w:tc>
        <w:tc>
          <w:tcPr>
            <w:tcW w:w="0" w:type="auto"/>
            <w:vAlign w:val="center"/>
            <w:hideMark/>
          </w:tcPr>
          <w:p w:rsidR="00D67926" w:rsidRDefault="008D6FB8">
            <w:pPr>
              <w:rPr>
                <w:rFonts w:eastAsia="Times New Roman"/>
                <w:lang w:val="en-US"/>
              </w:rPr>
            </w:pPr>
            <w:r>
              <w:rPr>
                <w:rFonts w:eastAsia="Times New Roman"/>
                <w:lang w:val="en-US"/>
              </w:rPr>
              <w:t xml:space="preserve">Supply </w:t>
            </w:r>
            <w:del w:id="1749" w:author="Pivonka,Fran" w:date="2015-09-11T15:55:00Z">
              <w:r w:rsidDel="00256815">
                <w:rPr>
                  <w:rFonts w:eastAsia="Times New Roman"/>
                  <w:lang w:val="en-US"/>
                </w:rPr>
                <w:delText>Request</w:delText>
              </w:r>
            </w:del>
            <w:ins w:id="1750" w:author="Pivonka,Fran" w:date="2015-09-11T15:55:00Z">
              <w:r w:rsidR="00256815">
                <w:rPr>
                  <w:rFonts w:eastAsia="Times New Roman"/>
                  <w:lang w:val="en-US"/>
                </w:rPr>
                <w:t>request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for a medication, substance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ordered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751" w:author="Pivonka,Fran" w:date="2015-09-11T15:57:00Z">
              <w:r w:rsidDel="00256815">
                <w:rPr>
                  <w:rFonts w:eastAsia="Times New Roman"/>
                  <w:lang w:val="en-US"/>
                </w:rPr>
                <w:delText>P</w:delText>
              </w:r>
            </w:del>
            <w:ins w:id="1752" w:author="Pivonka,Fran" w:date="2015-09-11T15:57:00Z">
              <w:r w:rsidR="00256815">
                <w:rPr>
                  <w:rFonts w:eastAsia="Times New Roman"/>
                  <w:lang w:val="en-US"/>
                </w:rPr>
                <w:t>p</w:t>
              </w:r>
            </w:ins>
            <w:r>
              <w:rPr>
                <w:rFonts w:eastAsia="Times New Roman"/>
                <w:lang w:val="en-US"/>
              </w:rPr>
              <w:t>ractitioner</w:t>
            </w:r>
            <w:del w:id="1753" w:author="Pivonka,Fran" w:date="2015-09-11T15:57:00Z">
              <w:r w:rsidDel="00256815">
                <w:rPr>
                  <w:rFonts w:eastAsia="Times New Roman"/>
                  <w:lang w:val="en-US"/>
                </w:rPr>
                <w:delText xml:space="preserve"> </w:delText>
              </w:r>
            </w:del>
            <w:r>
              <w:rPr>
                <w:rFonts w:eastAsia="Times New Roman"/>
                <w:lang w:val="en-US"/>
              </w:rPr>
              <w:t xml:space="preserve">, </w:t>
            </w:r>
            <w:del w:id="1754" w:author="Pivonka,Fran" w:date="2015-09-11T15:57:00Z">
              <w:r w:rsidDel="00256815">
                <w:rPr>
                  <w:rFonts w:eastAsia="Times New Roman"/>
                  <w:lang w:val="en-US"/>
                </w:rPr>
                <w:delText xml:space="preserve">Organization </w:delText>
              </w:r>
            </w:del>
            <w:ins w:id="1755" w:author="Pivonka,Fran" w:date="2015-09-11T15:57:00Z">
              <w:r w:rsidR="00256815">
                <w:rPr>
                  <w:rFonts w:eastAsia="Times New Roman"/>
                  <w:lang w:val="en-US"/>
                </w:rPr>
                <w:t xml:space="preserve">organization </w:t>
              </w:r>
            </w:ins>
            <w:r>
              <w:rPr>
                <w:rFonts w:eastAsia="Times New Roman"/>
                <w:lang w:val="en-US"/>
              </w:rPr>
              <w:t xml:space="preserve">or </w:t>
            </w:r>
            <w:del w:id="1756" w:author="Pivonka,Fran" w:date="2015-09-11T15:57:00Z">
              <w:r w:rsidDel="00256815">
                <w:rPr>
                  <w:rFonts w:eastAsia="Times New Roman"/>
                  <w:lang w:val="en-US"/>
                </w:rPr>
                <w:delText xml:space="preserve">Patient </w:delText>
              </w:r>
            </w:del>
            <w:ins w:id="1757" w:author="Pivonka,Fran" w:date="2015-09-11T15:57:00Z">
              <w:r w:rsidR="00256815">
                <w:rPr>
                  <w:rFonts w:eastAsia="Times New Roman"/>
                  <w:lang w:val="en-US"/>
                </w:rPr>
                <w:t xml:space="preserve">patient </w:t>
              </w:r>
            </w:ins>
            <w:r>
              <w:rPr>
                <w:rFonts w:eastAsia="Times New Roman"/>
                <w:lang w:val="en-US"/>
              </w:rPr>
              <w:t xml:space="preserve">who initiated this order for the </w:t>
            </w:r>
            <w:del w:id="1758" w:author="Pivonka,Fran" w:date="2015-09-11T15:57:00Z">
              <w:r w:rsidDel="00256815">
                <w:rPr>
                  <w:rFonts w:eastAsia="Times New Roman"/>
                  <w:lang w:val="en-US"/>
                </w:rPr>
                <w:delText>Supply</w:delText>
              </w:r>
            </w:del>
            <w:ins w:id="1759" w:author="Pivonka,Fran" w:date="2015-09-11T15:57:00Z">
              <w:r w:rsidR="00256815">
                <w:rPr>
                  <w:rFonts w:eastAsia="Times New Roman"/>
                  <w:lang w:val="en-US"/>
                </w:rPr>
                <w:t>supply</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SupplyRequest.kind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kind of supply (central, non-stock, </w:t>
            </w:r>
            <w:del w:id="1760" w:author="Pivonka,Fran" w:date="2015-09-11T15:57:00Z">
              <w:r w:rsidDel="00256815">
                <w:rPr>
                  <w:rFonts w:eastAsia="Times New Roman"/>
                  <w:lang w:val="en-US"/>
                </w:rPr>
                <w:delText>etc</w:delText>
              </w:r>
            </w:del>
            <w:ins w:id="1761" w:author="Pivonka,Fran" w:date="2015-09-11T15:57:00Z">
              <w:r w:rsidR="00256815">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Medication, </w:t>
            </w:r>
            <w:del w:id="1762" w:author="Pivonka,Fran" w:date="2015-09-11T15:58:00Z">
              <w:r w:rsidDel="00256815">
                <w:rPr>
                  <w:rFonts w:eastAsia="Times New Roman"/>
                  <w:lang w:val="en-US"/>
                </w:rPr>
                <w:delText>Substance</w:delText>
              </w:r>
            </w:del>
            <w:ins w:id="1763" w:author="Pivonka,Fran" w:date="2015-09-11T15:58:00Z">
              <w:r w:rsidR="00256815">
                <w:rPr>
                  <w:rFonts w:eastAsia="Times New Roman"/>
                  <w:lang w:val="en-US"/>
                </w:rPr>
                <w:t>substance</w:t>
              </w:r>
            </w:ins>
            <w:r>
              <w:rPr>
                <w:rFonts w:eastAsia="Times New Roman"/>
                <w:lang w:val="en-US"/>
              </w:rPr>
              <w:t xml:space="preserve">, or </w:t>
            </w:r>
            <w:del w:id="1764" w:author="Pivonka,Fran" w:date="2015-09-11T15:58:00Z">
              <w:r w:rsidDel="00256815">
                <w:rPr>
                  <w:rFonts w:eastAsia="Times New Roman"/>
                  <w:lang w:val="en-US"/>
                </w:rPr>
                <w:delText xml:space="preserve">Device </w:delText>
              </w:r>
            </w:del>
            <w:ins w:id="1765" w:author="Pivonka,Fran" w:date="2015-09-11T15:58:00Z">
              <w:r w:rsidR="00256815">
                <w:rPr>
                  <w:rFonts w:eastAsia="Times New Roman"/>
                  <w:lang w:val="en-US"/>
                </w:rPr>
                <w:t xml:space="preserve">device </w:t>
              </w:r>
            </w:ins>
            <w:r>
              <w:rPr>
                <w:rFonts w:eastAsia="Times New Roman"/>
                <w:lang w:val="en-US"/>
              </w:rPr>
              <w:t>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item that is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request.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bl>
    <w:p w:rsidR="00D67926" w:rsidRDefault="008D6FB8">
      <w:pPr>
        <w:pStyle w:val="Heading1"/>
        <w:divId w:val="958990423"/>
        <w:rPr>
          <w:rFonts w:eastAsia="Times New Roman"/>
          <w:lang w:val="en-US"/>
        </w:rPr>
      </w:pPr>
      <w:r>
        <w:rPr>
          <w:rFonts w:eastAsia="Times New Roman"/>
          <w:lang w:val="en-US"/>
        </w:rPr>
        <w:t>Patient Administration</w:t>
      </w:r>
    </w:p>
    <w:p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78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w:t>
            </w:r>
          </w:p>
        </w:tc>
        <w:tc>
          <w:tcPr>
            <w:tcW w:w="0" w:type="auto"/>
            <w:vAlign w:val="center"/>
            <w:hideMark/>
          </w:tcPr>
          <w:p w:rsidR="00D67926" w:rsidRDefault="008D6FB8">
            <w:pPr>
              <w:rPr>
                <w:rFonts w:eastAsia="Times New Roman"/>
                <w:lang w:val="en-US"/>
              </w:rPr>
            </w:pPr>
            <w:r>
              <w:rPr>
                <w:rFonts w:eastAsia="Times New Roman"/>
                <w:lang w:val="en-US"/>
              </w:rPr>
              <w:t>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w:t>
            </w:r>
            <w:del w:id="1766" w:author="Pivonka,Fran" w:date="2015-09-11T15:59:00Z">
              <w:r w:rsidDel="00256815">
                <w:rPr>
                  <w:rFonts w:eastAsia="Times New Roman"/>
                  <w:lang w:val="en-US"/>
                </w:rPr>
                <w:delText>centres</w:delText>
              </w:r>
            </w:del>
            <w:ins w:id="1767" w:author="Pivonka,Fran" w:date="2015-09-11T15:59:00Z">
              <w:r w:rsidR="00256815">
                <w:rPr>
                  <w:rFonts w:eastAsia="Times New Roman"/>
                  <w:lang w:val="en-US"/>
                </w:rPr>
                <w:t>centers</w:t>
              </w:r>
            </w:ins>
            <w:r>
              <w:rPr>
                <w:rFonts w:eastAsia="Times New Roman"/>
                <w:lang w:val="en-US"/>
              </w:rPr>
              <w:t xml:space="preserve">,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Cost center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Account.identifier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Account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used for the account when displaying it to humans in reports,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Title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patient, expense, depreciation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the account for reporting and searching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presently used/useable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available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Account.activePeriod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Valid from</w:t>
            </w:r>
            <w:proofErr w:type="gramStart"/>
            <w:r>
              <w:rPr>
                <w:rFonts w:eastAsia="Times New Roman"/>
                <w:lang w:val="en-US"/>
              </w:rPr>
              <w:t>..</w:t>
            </w:r>
            <w:proofErr w:type="gramEnd"/>
            <w:r>
              <w:rPr>
                <w:rFonts w:eastAsia="Times New Roman"/>
                <w:lang w:val="en-US"/>
              </w:rPr>
              <w:t>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over which the account is allowed.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Account.currency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currency in which balance is tracked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Account.balance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is in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Account.coveragePeriod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window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Account.subject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account tied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target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Account.owner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purpose/use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additional information about what the account tracks and how it is used.</w:t>
            </w:r>
          </w:p>
        </w:tc>
      </w:tr>
    </w:tbl>
    <w:p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76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w:t>
            </w:r>
          </w:p>
        </w:tc>
        <w:tc>
          <w:tcPr>
            <w:tcW w:w="0" w:type="auto"/>
            <w:vAlign w:val="center"/>
            <w:hideMark/>
          </w:tcPr>
          <w:p w:rsidR="00D67926" w:rsidRDefault="008D6FB8">
            <w:pPr>
              <w:rPr>
                <w:rFonts w:eastAsia="Times New Roman"/>
                <w:lang w:val="en-US"/>
              </w:rPr>
            </w:pPr>
            <w:r>
              <w:rPr>
                <w:rFonts w:eastAsia="Times New Roman"/>
                <w:lang w:val="en-US"/>
              </w:rPr>
              <w:t>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w:t>
            </w:r>
            <w:del w:id="1768" w:author="Pivonka,Fran" w:date="2015-09-11T16:05:00Z">
              <w:r w:rsidDel="002A5A68">
                <w:rPr>
                  <w:rFonts w:eastAsia="Times New Roman"/>
                  <w:lang w:val="en-US"/>
                </w:rPr>
                <w:delText>Encounter</w:delText>
              </w:r>
            </w:del>
            <w:ins w:id="1769" w:author="Pivonka,Fran" w:date="2015-09-11T16:05:00Z">
              <w:r w:rsidR="002A5A68">
                <w:rPr>
                  <w:rFonts w:eastAsia="Times New Roman"/>
                  <w:lang w:val="en-US"/>
                </w:rPr>
                <w:t>encounter</w:t>
              </w:r>
            </w:ins>
            <w:r>
              <w:rPr>
                <w:rFonts w:eastAsia="Times New Roman"/>
                <w:lang w:val="en-US"/>
              </w:rPr>
              <w:t xml:space="preserv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w:t>
            </w:r>
            <w:del w:id="1770" w:author="Pivonka,Fran" w:date="2015-09-11T16:05:00Z">
              <w:r w:rsidDel="002A5A68">
                <w:rPr>
                  <w:rFonts w:eastAsia="Times New Roman"/>
                  <w:lang w:val="en-US"/>
                </w:rPr>
                <w:delText>Encounter</w:delText>
              </w:r>
            </w:del>
            <w:ins w:id="1771" w:author="Pivonka,Fran" w:date="2015-09-11T16:05:00Z">
              <w:r w:rsidR="002A5A68">
                <w:rPr>
                  <w:rFonts w:eastAsia="Times New Roman"/>
                  <w:lang w:val="en-US"/>
                </w:rPr>
                <w:t>encounter</w:t>
              </w:r>
            </w:ins>
            <w:r>
              <w:rPr>
                <w:rFonts w:eastAsia="Times New Roman"/>
                <w:lang w:val="en-US"/>
              </w:rPr>
              <w:t xml:space="preserv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proposed or cancelled appointments can be missing start/end dates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start and end are specified, or neither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overall status of the </w:t>
            </w:r>
            <w:del w:id="1772" w:author="Pivonka,Fran" w:date="2015-09-11T16:06:00Z">
              <w:r w:rsidDel="002A5A68">
                <w:rPr>
                  <w:rFonts w:eastAsia="Times New Roman"/>
                  <w:lang w:val="en-US"/>
                </w:rPr>
                <w:delText>Appointment</w:delText>
              </w:r>
            </w:del>
            <w:ins w:id="1773" w:author="Pivonka,Fran" w:date="2015-09-11T16:06:00Z">
              <w:r w:rsidR="002A5A68">
                <w:rPr>
                  <w:rFonts w:eastAsia="Times New Roman"/>
                  <w:lang w:val="en-US"/>
                </w:rPr>
                <w:t>appointment</w:t>
              </w:r>
            </w:ins>
            <w:r>
              <w:rPr>
                <w:rFonts w:eastAsia="Times New Roman"/>
                <w:lang w:val="en-US"/>
              </w:rPr>
              <w:t xml:space="preserve">. Each of the participants has their own participation status which indicates their involvement in the process, however this status indicates the shared status.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w:t>
            </w:r>
            <w:del w:id="1774" w:author="Pivonka,Fran" w:date="2015-09-11T16:07:00Z">
              <w:r w:rsidDel="002A5A68">
                <w:rPr>
                  <w:rFonts w:eastAsia="Times New Roman"/>
                  <w:lang w:val="en-US"/>
                </w:rPr>
                <w:delText xml:space="preserve">Appointment's </w:delText>
              </w:r>
            </w:del>
            <w:ins w:id="1775" w:author="Pivonka,Fran" w:date="2015-09-11T16:07:00Z">
              <w:r w:rsidR="002A5A68">
                <w:rPr>
                  <w:rFonts w:eastAsia="Times New Roman"/>
                  <w:lang w:val="en-US"/>
                </w:rPr>
                <w:t xml:space="preserve">appointment's </w:t>
              </w:r>
            </w:ins>
            <w:r>
              <w:rPr>
                <w:rFonts w:eastAsia="Times New Roman"/>
                <w:lang w:val="en-US"/>
              </w:rPr>
              <w:t xml:space="preserve">status is "cancelled" then all participants are expected to have their calendars released for the appointment period, and as such any </w:t>
            </w:r>
            <w:del w:id="1776" w:author="Pivonka,Fran" w:date="2015-09-11T16:07:00Z">
              <w:r w:rsidDel="002A5A68">
                <w:rPr>
                  <w:rFonts w:eastAsia="Times New Roman"/>
                  <w:lang w:val="en-US"/>
                </w:rPr>
                <w:delText xml:space="preserve">Slot's </w:delText>
              </w:r>
            </w:del>
            <w:ins w:id="1777" w:author="Pivonka,Fran" w:date="2015-09-11T16:07:00Z">
              <w:r w:rsidR="002A5A68">
                <w:rPr>
                  <w:rFonts w:eastAsia="Times New Roman"/>
                  <w:lang w:val="en-US"/>
                </w:rPr>
                <w:t xml:space="preserve">slot's </w:t>
              </w:r>
            </w:ins>
            <w:r>
              <w:rPr>
                <w:rFonts w:eastAsia="Times New Roman"/>
                <w:lang w:val="en-US"/>
              </w:rPr>
              <w:t xml:space="preserve">that were marked as BUSY can be re-set to FREE.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 that is being booked (This may also be associated with participants for location, and/or a </w:t>
            </w:r>
            <w:del w:id="1778" w:author="Pivonka,Fran" w:date="2015-09-11T16:10:00Z">
              <w:r w:rsidDel="00867CC1">
                <w:rPr>
                  <w:rFonts w:eastAsia="Times New Roman"/>
                  <w:lang w:val="en-US"/>
                </w:rPr>
                <w:delText>HealthcareService</w:delText>
              </w:r>
            </w:del>
            <w:ins w:id="1779" w:author="Pivonka,Fran" w:date="2015-09-11T16:10:00Z">
              <w:r w:rsidR="00867CC1">
                <w:rPr>
                  <w:rFonts w:eastAsia="Times New Roman"/>
                  <w:lang w:val="en-US"/>
                </w:rPr>
                <w:t>healthcare service</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w:t>
            </w:r>
            <w:ins w:id="1780" w:author="Pivonka,Fran" w:date="2015-09-11T16:11:00Z">
              <w:r w:rsidR="00867CC1">
                <w:rPr>
                  <w:rFonts w:eastAsia="Times New Roman"/>
                  <w:lang w:val="en-US"/>
                </w:rPr>
                <w:t>.</w:t>
              </w:r>
            </w:ins>
            <w:del w:id="1781" w:author="Pivonka,Fran" w:date="2015-09-11T16:11:00Z">
              <w:r w:rsidDel="00867CC1">
                <w:rPr>
                  <w:rFonts w:eastAsia="Times New Roman"/>
                  <w:lang w:val="en-US"/>
                </w:rPr>
                <w:delText>,</w:delText>
              </w:r>
            </w:del>
            <w:r>
              <w:rPr>
                <w:rFonts w:eastAsia="Times New Roman"/>
                <w:lang w:val="en-US"/>
              </w:rPr>
              <w:t xml:space="preserve"> </w:t>
            </w:r>
            <w:del w:id="1782" w:author="Pivonka,Fran" w:date="2015-09-11T16:11:00Z">
              <w:r w:rsidDel="00867CC1">
                <w:rPr>
                  <w:rFonts w:eastAsia="Times New Roman"/>
                  <w:lang w:val="en-US"/>
                </w:rPr>
                <w:delText xml:space="preserve">this </w:delText>
              </w:r>
            </w:del>
            <w:ins w:id="1783" w:author="Pivonka,Fran" w:date="2015-09-11T16:11:00Z">
              <w:r w:rsidR="00867CC1">
                <w:rPr>
                  <w:rFonts w:eastAsia="Times New Roman"/>
                  <w:lang w:val="en-US"/>
                </w:rPr>
                <w:t xml:space="preserve">This </w:t>
              </w:r>
            </w:ins>
            <w:r>
              <w:rPr>
                <w:rFonts w:eastAsia="Times New Roman"/>
                <w:lang w:val="en-US"/>
              </w:rPr>
              <w:t>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w:t>
            </w:r>
            <w:ins w:id="1784" w:author="Pivonka,Fran" w:date="2015-09-11T16:12:00Z">
              <w:r w:rsidR="00867CC1">
                <w:rPr>
                  <w:rFonts w:eastAsia="Times New Roman"/>
                  <w:lang w:val="en-US"/>
                </w:rPr>
                <w:t>.</w:t>
              </w:r>
            </w:ins>
            <w:del w:id="1785" w:author="Pivonka,Fran" w:date="2015-09-11T16:12:00Z">
              <w:r w:rsidDel="00867CC1">
                <w:rPr>
                  <w:rFonts w:eastAsia="Times New Roman"/>
                  <w:lang w:val="en-US"/>
                </w:rPr>
                <w:delText>,</w:delText>
              </w:r>
            </w:del>
            <w:r>
              <w:rPr>
                <w:rFonts w:eastAsia="Times New Roman"/>
                <w:lang w:val="en-US"/>
              </w:rPr>
              <w:t xml:space="preserve"> </w:t>
            </w:r>
            <w:del w:id="1786" w:author="Pivonka,Fran" w:date="2015-09-11T16:12:00Z">
              <w:r w:rsidDel="00867CC1">
                <w:rPr>
                  <w:rFonts w:eastAsia="Times New Roman"/>
                  <w:lang w:val="en-US"/>
                </w:rPr>
                <w:delText xml:space="preserve">this </w:delText>
              </w:r>
            </w:del>
            <w:ins w:id="1787" w:author="Pivonka,Fran" w:date="2015-09-11T16:12:00Z">
              <w:r w:rsidR="00867CC1">
                <w:rPr>
                  <w:rFonts w:eastAsia="Times New Roman"/>
                  <w:lang w:val="en-US"/>
                </w:rPr>
                <w:t xml:space="preserve">This </w:t>
              </w:r>
            </w:ins>
            <w:r>
              <w:rPr>
                <w:rFonts w:eastAsia="Times New Roman"/>
                <w:lang w:val="en-US"/>
              </w:rPr>
              <w:t>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appointment to take place</w:t>
            </w:r>
            <w:ins w:id="1788" w:author="Pivonka,Fran" w:date="2015-09-11T16:12:00Z">
              <w:r w:rsidR="00867CC1">
                <w:rPr>
                  <w:rFonts w:eastAsia="Times New Roman"/>
                  <w:lang w:val="en-US"/>
                </w:rPr>
                <w:t>.</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Appointment.minutesDuration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Appointment.slot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text to aid in facilitating the appointment. For instance, a comment might be</w:t>
            </w:r>
            <w:proofErr w:type="gramStart"/>
            <w:r>
              <w:rPr>
                <w:rFonts w:eastAsia="Times New Roman"/>
                <w:lang w:val="en-US"/>
              </w:rPr>
              <w:t xml:space="preserve">, </w:t>
            </w:r>
            <w:proofErr w:type="gramEnd"/>
            <w:del w:id="1789" w:author="Pivonka,Fran" w:date="2015-09-11T16:15:00Z">
              <w:r w:rsidDel="00867CC1">
                <w:rPr>
                  <w:rFonts w:eastAsia="Times New Roman"/>
                  <w:lang w:val="en-US"/>
                </w:rPr>
                <w:delText>â€œ</w:delText>
              </w:r>
            </w:del>
            <w:ins w:id="1790" w:author="Pivonka,Fran" w:date="2015-09-11T16:15:00Z">
              <w:r w:rsidR="00867CC1">
                <w:rPr>
                  <w:rFonts w:eastAsia="Times New Roman"/>
                  <w:lang w:val="en-US"/>
                </w:rPr>
                <w:t>”</w:t>
              </w:r>
            </w:ins>
            <w:r>
              <w:rPr>
                <w:rFonts w:eastAsia="Times New Roman"/>
                <w:lang w:val="en-US"/>
              </w:rPr>
              <w:t>patient should proceed immediately to infusion room upon arrival</w:t>
            </w:r>
            <w:del w:id="1791" w:author="Pivonka,Fran" w:date="2015-09-11T16:16:00Z">
              <w:r w:rsidDel="00867CC1">
                <w:rPr>
                  <w:rFonts w:eastAsia="Times New Roman"/>
                  <w:lang w:val="en-US"/>
                </w:rPr>
                <w:delText>â€</w:delText>
              </w:r>
            </w:del>
            <w:ins w:id="1792" w:author="Pivonka,Fran" w:date="2015-09-11T16:16:00Z">
              <w:r w:rsidR="00867CC1">
                <w:rPr>
                  <w:rFonts w:eastAsia="Times New Roman"/>
                  <w:lang w:val="en-US"/>
                </w:rPr>
                <w:t>”.</w:t>
              </w:r>
            </w:ins>
            <w:r>
              <w:rPr>
                <w:rFonts w:eastAsia="Times New Roman"/>
                <w:lang w:val="en-US"/>
              </w:rPr>
              <w:t xml:space="preserve"> Where this is a planned appointment and the start/end dates are not set then this field can be used to provide additional guidance on the details of the appointment request, including any restrictions on when to book it.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MUST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w:t>
            </w:r>
            <w:del w:id="1793" w:author="Pivonka,Fran" w:date="2015-09-11T16:17:00Z">
              <w:r w:rsidDel="00867CC1">
                <w:rPr>
                  <w:rFonts w:eastAsia="Times New Roman"/>
                  <w:lang w:val="en-US"/>
                </w:rPr>
                <w:delText>Appointment</w:delText>
              </w:r>
            </w:del>
            <w:ins w:id="1794" w:author="Pivonka,Fran" w:date="2015-09-11T16:17:00Z">
              <w:r w:rsidR="00867CC1">
                <w:rPr>
                  <w:rFonts w:eastAsia="Times New Roman"/>
                  <w:lang w:val="en-US"/>
                </w:rPr>
                <w:t>appointment</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Is this participant required to be present at the meeting. This covers a use-case where 2 doctors need to meet to discuss the results for a specific patient, and the patient is not required to be present.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Is the Participant required to attend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w:t>
            </w:r>
            <w:del w:id="1795" w:author="Pivonka,Fran" w:date="2015-09-11T16:19:00Z">
              <w:r w:rsidDel="00867CC1">
                <w:rPr>
                  <w:rFonts w:eastAsia="Times New Roman"/>
                  <w:lang w:val="en-US"/>
                </w:rPr>
                <w:delText>Patient</w:delText>
              </w:r>
            </w:del>
            <w:ins w:id="1796" w:author="Pivonka,Fran" w:date="2015-09-11T16:19:00Z">
              <w:r w:rsidR="00867CC1">
                <w:rPr>
                  <w:rFonts w:eastAsia="Times New Roman"/>
                  <w:lang w:val="en-US"/>
                </w:rPr>
                <w:t>patient</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797" w:author="Pivonka,Fran" w:date="2015-09-11T16:19:00Z">
              <w:r w:rsidDel="00867CC1">
                <w:rPr>
                  <w:rFonts w:eastAsia="Times New Roman"/>
                  <w:lang w:val="en-US"/>
                </w:rPr>
                <w:delText xml:space="preserve">Participation </w:delText>
              </w:r>
            </w:del>
            <w:ins w:id="1798" w:author="Pivonka,Fran" w:date="2015-09-11T16:19:00Z">
              <w:r w:rsidR="00867CC1">
                <w:rPr>
                  <w:rFonts w:eastAsia="Times New Roman"/>
                  <w:lang w:val="en-US"/>
                </w:rPr>
                <w:t xml:space="preserve">participation </w:t>
              </w:r>
            </w:ins>
            <w:r>
              <w:rPr>
                <w:rFonts w:eastAsia="Times New Roman"/>
                <w:lang w:val="en-US"/>
              </w:rPr>
              <w:t>status of an appointment</w:t>
            </w:r>
          </w:p>
        </w:tc>
      </w:tr>
    </w:tbl>
    <w:p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11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w:t>
            </w:r>
          </w:p>
        </w:tc>
        <w:tc>
          <w:tcPr>
            <w:tcW w:w="0" w:type="auto"/>
            <w:vAlign w:val="center"/>
            <w:hideMark/>
          </w:tcPr>
          <w:p w:rsidR="00D67926" w:rsidRDefault="008D6FB8">
            <w:pPr>
              <w:rPr>
                <w:rFonts w:eastAsia="Times New Roman"/>
                <w:lang w:val="en-US"/>
              </w:rPr>
            </w:pPr>
            <w:r>
              <w:rPr>
                <w:rFonts w:eastAsia="Times New Roman"/>
                <w:lang w:val="en-US"/>
              </w:rPr>
              <w:t xml:space="preserve">Appointment </w:t>
            </w:r>
            <w:del w:id="1799" w:author="Pivonka,Fran" w:date="2015-09-11T16:19:00Z">
              <w:r w:rsidDel="00867CC1">
                <w:rPr>
                  <w:rFonts w:eastAsia="Times New Roman"/>
                  <w:lang w:val="en-US"/>
                </w:rPr>
                <w:delText>Response</w:delText>
              </w:r>
            </w:del>
            <w:ins w:id="1800" w:author="Pivonka,Fran" w:date="2015-09-11T16:19:00Z">
              <w:r w:rsidR="00867CC1">
                <w:rPr>
                  <w:rFonts w:eastAsia="Times New Roman"/>
                  <w:lang w:val="en-US"/>
                </w:rPr>
                <w:t>response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should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w:t>
            </w:r>
            <w:del w:id="1801" w:author="Pivonka,Fran" w:date="2015-09-11T16:19:00Z">
              <w:r w:rsidDel="00867CC1">
                <w:rPr>
                  <w:rFonts w:eastAsia="Times New Roman"/>
                  <w:lang w:val="en-US"/>
                </w:rPr>
                <w:delText xml:space="preserve">processed </w:delText>
              </w:r>
            </w:del>
            <w:ins w:id="1802" w:author="Pivonka,Fran" w:date="2015-09-11T16:19:00Z">
              <w:r w:rsidR="00867CC1">
                <w:rPr>
                  <w:rFonts w:eastAsia="Times New Roman"/>
                  <w:lang w:val="en-US"/>
                </w:rPr>
                <w:t xml:space="preserve">processes </w:t>
              </w:r>
            </w:ins>
            <w:r>
              <w:rPr>
                <w:rFonts w:eastAsia="Times New Roman"/>
                <w:lang w:val="en-US"/>
              </w:rPr>
              <w:t xml:space="preserve">and/ or used to refer to it when a direct URL reference to the resource itself is not appropriate.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 or requested new end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w:t>
            </w:r>
            <w:del w:id="1803" w:author="Pivonka,Fran" w:date="2015-09-11T16:21:00Z">
              <w:r w:rsidDel="00B77E25">
                <w:rPr>
                  <w:rFonts w:eastAsia="Times New Roman"/>
                  <w:lang w:val="en-US"/>
                </w:rPr>
                <w:delText>Participant</w:delText>
              </w:r>
            </w:del>
            <w:ins w:id="1804" w:author="Pivonka,Fran" w:date="2015-09-11T16:21:00Z">
              <w:r w:rsidR="00B77E25">
                <w:rPr>
                  <w:rFonts w:eastAsia="Times New Roman"/>
                  <w:lang w:val="en-US"/>
                </w:rPr>
                <w:t>participant</w:t>
              </w:r>
            </w:ins>
            <w:r>
              <w:rPr>
                <w:rFonts w:eastAsia="Times New Roman"/>
                <w:lang w:val="en-US"/>
              </w:rPr>
              <w:t xml:space="preserve">.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05" w:author="Pivonka,Fran" w:date="2015-09-11T16:21:00Z">
              <w:r w:rsidDel="00B77E25">
                <w:rPr>
                  <w:rFonts w:eastAsia="Times New Roman"/>
                  <w:lang w:val="en-US"/>
                </w:rPr>
                <w:delText xml:space="preserve">Participation </w:delText>
              </w:r>
            </w:del>
            <w:ins w:id="1806" w:author="Pivonka,Fran" w:date="2015-09-11T16:21:00Z">
              <w:r w:rsidR="00B77E25">
                <w:rPr>
                  <w:rFonts w:eastAsia="Times New Roman"/>
                  <w:lang w:val="en-US"/>
                </w:rPr>
                <w:t xml:space="preserve">participation </w:t>
              </w:r>
            </w:ins>
            <w:r>
              <w:rPr>
                <w:rFonts w:eastAsia="Times New Roman"/>
                <w:lang w:val="en-US"/>
              </w:rPr>
              <w:t>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This comment is particularly important when the responder is declining, tentative</w:t>
            </w:r>
            <w:ins w:id="1807" w:author="Pivonka,Fran" w:date="2015-09-11T16:22:00Z">
              <w:r w:rsidR="00B77E25">
                <w:rPr>
                  <w:rFonts w:eastAsia="Times New Roman"/>
                  <w:lang w:val="en-US"/>
                </w:rPr>
                <w:t>ly accepting</w:t>
              </w:r>
            </w:ins>
            <w:r>
              <w:rPr>
                <w:rFonts w:eastAsia="Times New Roman"/>
                <w:lang w:val="en-US"/>
              </w:rPr>
              <w:t xml:space="preserve"> or requesting another time to indicate the reasons why. </w:t>
            </w:r>
          </w:p>
        </w:tc>
      </w:tr>
    </w:tbl>
    <w:p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178"/>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interaction during which services are provided to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Visit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List of </w:t>
            </w:r>
            <w:del w:id="1808" w:author="Pivonka,Fran" w:date="2015-09-11T16:23:00Z">
              <w:r w:rsidDel="00B77E25">
                <w:rPr>
                  <w:rFonts w:eastAsia="Times New Roman"/>
                  <w:lang w:val="en-US"/>
                </w:rPr>
                <w:delText xml:space="preserve">Encounter </w:delText>
              </w:r>
            </w:del>
            <w:ins w:id="1809" w:author="Pivonka,Fran" w:date="2015-09-11T16:23:00Z">
              <w:r w:rsidR="00B77E25">
                <w:rPr>
                  <w:rFonts w:eastAsia="Times New Roman"/>
                  <w:lang w:val="en-US"/>
                </w:rPr>
                <w:t xml:space="preserve">encounter </w:t>
              </w:r>
            </w:ins>
            <w:r>
              <w:rPr>
                <w:rFonts w:eastAsia="Times New Roman"/>
                <w:lang w:val="en-US"/>
              </w:rPr>
              <w:t>statuses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w:t>
            </w:r>
            <w:del w:id="1810" w:author="Pivonka,Fran" w:date="2015-09-11T16:23:00Z">
              <w:r w:rsidDel="00B77E25">
                <w:rPr>
                  <w:rFonts w:eastAsia="Times New Roman"/>
                  <w:lang w:val="en-US"/>
                </w:rPr>
                <w:delText xml:space="preserve">the </w:delText>
              </w:r>
            </w:del>
            <w:r>
              <w:rPr>
                <w:rFonts w:eastAsia="Times New Roman"/>
                <w:lang w:val="en-US"/>
              </w:rPr>
              <w:t xml:space="preserve">needing to read through the historical versions of the resource, or even have the server store them.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Encounter.class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inpatient</w:t>
            </w:r>
            <w:proofErr w:type="gramEnd"/>
            <w:r>
              <w:rPr>
                <w:rFonts w:eastAsia="Times New Roman"/>
                <w:lang w:val="en-US"/>
              </w:rPr>
              <w:t xml:space="preserve"> | outpatient | ambulatory | emergency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Since there are many ways to further classify encounters, this element is 0</w:t>
            </w:r>
            <w:proofErr w:type="gramStart"/>
            <w:r>
              <w:rPr>
                <w:rFonts w:eastAsia="Times New Roman"/>
                <w:lang w:val="en-US"/>
              </w:rPr>
              <w:t>..*</w:t>
            </w:r>
            <w:proofErr w:type="gramEnd"/>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Episode(s) of care that this encounter should be recorded against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w:t>
            </w:r>
            <w:del w:id="1811" w:author="Pivonka,Fran" w:date="2015-09-11T16:26:00Z">
              <w:r w:rsidDel="00B77E25">
                <w:rPr>
                  <w:rFonts w:eastAsia="Times New Roman"/>
                  <w:lang w:val="en-US"/>
                </w:rPr>
                <w:delText xml:space="preserve">govt </w:delText>
              </w:r>
            </w:del>
            <w:ins w:id="1812" w:author="Pivonka,Fran" w:date="2015-09-11T16:26:00Z">
              <w:r w:rsidR="00B77E25">
                <w:rPr>
                  <w:rFonts w:eastAsia="Times New Roman"/>
                  <w:lang w:val="en-US"/>
                </w:rPr>
                <w:t xml:space="preserve">government </w:t>
              </w:r>
            </w:ins>
            <w:r>
              <w:rPr>
                <w:rFonts w:eastAsia="Times New Roman"/>
                <w:lang w:val="en-US"/>
              </w:rPr>
              <w:t xml:space="preserve">reporting, issue 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13" w:author="Pivonka,Fran" w:date="2015-09-11T16:26:00Z">
              <w:r w:rsidDel="00B77E25">
                <w:rPr>
                  <w:rFonts w:eastAsia="Times New Roman"/>
                  <w:lang w:val="en-US"/>
                </w:rPr>
                <w:delText xml:space="preserve">Referral </w:delText>
              </w:r>
            </w:del>
            <w:ins w:id="1814" w:author="Pivonka,Fran" w:date="2015-09-11T16:26:00Z">
              <w:r w:rsidR="00B77E25">
                <w:rPr>
                  <w:rFonts w:eastAsia="Times New Roman"/>
                  <w:lang w:val="en-US"/>
                </w:rPr>
                <w:t xml:space="preserve">referral </w:t>
              </w:r>
            </w:ins>
            <w:r>
              <w:rPr>
                <w:rFonts w:eastAsia="Times New Roman"/>
                <w:lang w:val="en-US"/>
              </w:rPr>
              <w:t>that initiated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referral request </w:t>
            </w:r>
            <w:del w:id="1815" w:author="Pivonka,Fran" w:date="2015-09-11T16:26:00Z">
              <w:r w:rsidDel="00B77E25">
                <w:rPr>
                  <w:rFonts w:eastAsia="Times New Roman"/>
                  <w:lang w:val="en-US"/>
                </w:rPr>
                <w:delText xml:space="preserve">that </w:delText>
              </w:r>
            </w:del>
            <w:r>
              <w:rPr>
                <w:rFonts w:eastAsia="Times New Roman"/>
                <w:lang w:val="en-US"/>
              </w:rPr>
              <w:t>this encounter satisfies (incoming referral).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people responsible for providing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16" w:author="Pivonka,Fran" w:date="2015-09-11T16:26:00Z">
              <w:r w:rsidDel="00B77E25">
                <w:rPr>
                  <w:rFonts w:eastAsia="Times New Roman"/>
                  <w:lang w:val="en-US"/>
                </w:rPr>
                <w:delText xml:space="preserve">Participant </w:delText>
              </w:r>
            </w:del>
            <w:ins w:id="1817" w:author="Pivonka,Fran" w:date="2015-09-11T16:26:00Z">
              <w:r w:rsidR="00B77E25">
                <w:rPr>
                  <w:rFonts w:eastAsia="Times New Roman"/>
                  <w:lang w:val="en-US"/>
                </w:rPr>
                <w:t xml:space="preserve">participant </w:t>
              </w:r>
            </w:ins>
            <w:del w:id="1818" w:author="Pivonka,Fran" w:date="2015-09-11T16:26:00Z">
              <w:r w:rsidDel="00B77E25">
                <w:rPr>
                  <w:rFonts w:eastAsia="Times New Roman"/>
                  <w:lang w:val="en-US"/>
                </w:rPr>
                <w:delText xml:space="preserve">Type </w:delText>
              </w:r>
            </w:del>
            <w:ins w:id="1819" w:author="Pivonka,Fran" w:date="2015-09-11T16:26:00Z">
              <w:r w:rsidR="00B77E25">
                <w:rPr>
                  <w:rFonts w:eastAsia="Times New Roman"/>
                  <w:lang w:val="en-US"/>
                </w:rPr>
                <w:t xml:space="preserve">type </w:t>
              </w:r>
            </w:ins>
            <w:r>
              <w:rPr>
                <w:rFonts w:eastAsia="Times New Roman"/>
                <w:lang w:val="en-US"/>
              </w:rPr>
              <w:t xml:space="preserve">indicates how an individual </w:t>
            </w:r>
            <w:del w:id="1820" w:author="Pivonka,Fran" w:date="2015-09-11T16:27:00Z">
              <w:r w:rsidDel="00B77E25">
                <w:rPr>
                  <w:rFonts w:eastAsia="Times New Roman"/>
                  <w:lang w:val="en-US"/>
                </w:rPr>
                <w:delText>parcitipates</w:delText>
              </w:r>
            </w:del>
            <w:ins w:id="1821" w:author="Pivonka,Fran" w:date="2015-09-11T16:27:00Z">
              <w:r w:rsidR="00B77E25">
                <w:rPr>
                  <w:rFonts w:eastAsia="Times New Roman"/>
                  <w:lang w:val="en-US"/>
                </w:rPr>
                <w:t>participates</w:t>
              </w:r>
            </w:ins>
            <w:r>
              <w:rPr>
                <w:rFonts w:eastAsia="Times New Roman"/>
                <w:lang w:val="en-US"/>
              </w:rPr>
              <w:t xml:space="preserve"> in an encounter. It includes </w:t>
            </w:r>
            <w:del w:id="1822" w:author="Pivonka,Fran" w:date="2015-09-11T16:27:00Z">
              <w:r w:rsidDel="00B77E25">
                <w:rPr>
                  <w:rFonts w:eastAsia="Times New Roman"/>
                  <w:lang w:val="en-US"/>
                </w:rPr>
                <w:delText>non practitioner</w:delText>
              </w:r>
            </w:del>
            <w:ins w:id="1823" w:author="Pivonka,Fran" w:date="2015-09-11T16:27:00Z">
              <w:r w:rsidR="00B77E25">
                <w:rPr>
                  <w:rFonts w:eastAsia="Times New Roman"/>
                  <w:lang w:val="en-US"/>
                </w:rPr>
                <w:t>non-practitioner</w:t>
              </w:r>
            </w:ins>
            <w:r>
              <w:rPr>
                <w:rFonts w:eastAsia="Times New Roman"/>
                <w:lang w:val="en-US"/>
              </w:rPr>
              <w:t xml:space="preserve"> participants, and for practitioners this is to describe the action type in the context of this encounter (e.g. Admitting Dr</w:t>
            </w:r>
            <w:ins w:id="1824" w:author="Pivonka,Fran" w:date="2015-09-11T16:29:00Z">
              <w:r w:rsidR="00B77E25">
                <w:rPr>
                  <w:rFonts w:eastAsia="Times New Roman"/>
                  <w:lang w:val="en-US"/>
                </w:rPr>
                <w:t>.</w:t>
              </w:r>
            </w:ins>
            <w:r>
              <w:rPr>
                <w:rFonts w:eastAsia="Times New Roman"/>
                <w:lang w:val="en-US"/>
              </w:rPr>
              <w:t>, Attending Dr</w:t>
            </w:r>
            <w:ins w:id="1825" w:author="Pivonka,Fran" w:date="2015-09-11T16:29:00Z">
              <w:r w:rsidR="00B77E25">
                <w:rPr>
                  <w:rFonts w:eastAsia="Times New Roman"/>
                  <w:lang w:val="en-US"/>
                </w:rPr>
                <w:t>.</w:t>
              </w:r>
            </w:ins>
            <w:r>
              <w:rPr>
                <w:rFonts w:eastAsia="Times New Roman"/>
                <w:lang w:val="en-US"/>
              </w:rPr>
              <w:t xml:space="preserve">, Translator, </w:t>
            </w:r>
            <w:proofErr w:type="gramStart"/>
            <w:r>
              <w:rPr>
                <w:rFonts w:eastAsia="Times New Roman"/>
                <w:lang w:val="en-US"/>
              </w:rPr>
              <w:t>Consulting</w:t>
            </w:r>
            <w:proofErr w:type="gramEnd"/>
            <w:r>
              <w:rPr>
                <w:rFonts w:eastAsia="Times New Roman"/>
                <w:lang w:val="en-US"/>
              </w:rPr>
              <w:t xml:space="preserve"> Dr</w:t>
            </w:r>
            <w:ins w:id="1826" w:author="Pivonka,Fran" w:date="2015-09-11T16:29:00Z">
              <w:r w:rsidR="00B77E25">
                <w:rPr>
                  <w:rFonts w:eastAsia="Times New Roman"/>
                  <w:lang w:val="en-US"/>
                </w:rPr>
                <w:t>.</w:t>
              </w:r>
            </w:ins>
            <w:r>
              <w:rPr>
                <w:rFonts w:eastAsia="Times New Roman"/>
                <w:lang w:val="en-US"/>
              </w:rPr>
              <w:t xml:space="preserve">). This is different </w:t>
            </w:r>
            <w:del w:id="1827" w:author="Pivonka,Fran" w:date="2015-09-11T16:29:00Z">
              <w:r w:rsidDel="00B77E25">
                <w:rPr>
                  <w:rFonts w:eastAsia="Times New Roman"/>
                  <w:lang w:val="en-US"/>
                </w:rPr>
                <w:delText xml:space="preserve">to </w:delText>
              </w:r>
            </w:del>
            <w:ins w:id="1828" w:author="Pivonka,Fran" w:date="2015-09-11T16:29:00Z">
              <w:r w:rsidR="00B77E25">
                <w:rPr>
                  <w:rFonts w:eastAsia="Times New Roman"/>
                  <w:lang w:val="en-US"/>
                </w:rPr>
                <w:t xml:space="preserve">from </w:t>
              </w:r>
            </w:ins>
            <w:r>
              <w:rPr>
                <w:rFonts w:eastAsia="Times New Roman"/>
                <w:lang w:val="en-US"/>
              </w:rPr>
              <w:t xml:space="preserve">the </w:t>
            </w:r>
            <w:del w:id="1829" w:author="Pivonka,Fran" w:date="2015-09-11T16:29:00Z">
              <w:r w:rsidDel="00B77E25">
                <w:rPr>
                  <w:rFonts w:eastAsia="Times New Roman"/>
                  <w:lang w:val="en-US"/>
                </w:rPr>
                <w:delText xml:space="preserve">Practitioner </w:delText>
              </w:r>
            </w:del>
            <w:ins w:id="1830" w:author="Pivonka,Fran" w:date="2015-09-11T16:29:00Z">
              <w:r w:rsidR="00B77E25">
                <w:rPr>
                  <w:rFonts w:eastAsia="Times New Roman"/>
                  <w:lang w:val="en-US"/>
                </w:rPr>
                <w:t xml:space="preserve">practitioner </w:t>
              </w:r>
            </w:ins>
            <w:del w:id="1831" w:author="Pivonka,Fran" w:date="2015-09-11T16:29:00Z">
              <w:r w:rsidDel="00B77E25">
                <w:rPr>
                  <w:rFonts w:eastAsia="Times New Roman"/>
                  <w:lang w:val="en-US"/>
                </w:rPr>
                <w:delText xml:space="preserve">Roles </w:delText>
              </w:r>
            </w:del>
            <w:ins w:id="1832" w:author="Pivonka,Fran" w:date="2015-09-11T16:29:00Z">
              <w:r w:rsidR="00B77E25">
                <w:rPr>
                  <w:rFonts w:eastAsia="Times New Roman"/>
                  <w:lang w:val="en-US"/>
                </w:rPr>
                <w:t xml:space="preserve">roles </w:t>
              </w:r>
            </w:ins>
            <w:r>
              <w:rPr>
                <w:rFonts w:eastAsia="Times New Roman"/>
                <w:lang w:val="en-US"/>
              </w:rPr>
              <w:t xml:space="preserve">which are functional roles, derived from terms of employment, education, licensing,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during the encounter participant was present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(yet) known, the end of the Period may be omitted.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Encounter.length</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(less time absent)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(code)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why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Encounter.indication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w:t>
            </w:r>
            <w:r>
              <w:rPr>
                <w:rFonts w:eastAsia="Times New Roman"/>
                <w:lang w:val="en-US"/>
              </w:rPr>
              <w:lastRenderedPageBreak/>
              <w:t xml:space="preserve">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admission </w:t>
            </w:r>
            <w:del w:id="1833" w:author="Pivonka,Fran" w:date="2015-09-11T16:33:00Z">
              <w:r w:rsidDel="00ED660C">
                <w:rPr>
                  <w:rFonts w:eastAsia="Times New Roman"/>
                  <w:lang w:val="en-US"/>
                </w:rPr>
                <w:delText xml:space="preserve">does not just </w:delText>
              </w:r>
            </w:del>
            <w:r>
              <w:rPr>
                <w:rFonts w:eastAsia="Times New Roman"/>
                <w:lang w:val="en-US"/>
              </w:rPr>
              <w:t>include</w:t>
            </w:r>
            <w:ins w:id="1834" w:author="Pivonka,Fran" w:date="2015-09-11T16:34:00Z">
              <w:r w:rsidR="00ED660C">
                <w:rPr>
                  <w:rFonts w:eastAsia="Times New Roman"/>
                  <w:lang w:val="en-US"/>
                </w:rPr>
                <w:t>s contexts other than</w:t>
              </w:r>
            </w:ins>
            <w:r>
              <w:rPr>
                <w:rFonts w:eastAsia="Times New Roman"/>
                <w:lang w:val="en-US"/>
              </w:rPr>
              <w:t xml:space="preserve"> </w:t>
            </w:r>
            <w:del w:id="1835" w:author="Pivonka,Fran" w:date="2015-09-11T16:34:00Z">
              <w:r w:rsidDel="00ED660C">
                <w:rPr>
                  <w:rFonts w:eastAsia="Times New Roman"/>
                  <w:lang w:val="en-US"/>
                </w:rPr>
                <w:delText xml:space="preserve">the </w:delText>
              </w:r>
            </w:del>
            <w:r>
              <w:rPr>
                <w:rFonts w:eastAsia="Times New Roman"/>
                <w:lang w:val="en-US"/>
              </w:rPr>
              <w:t>inpatient</w:t>
            </w:r>
            <w:ins w:id="1836" w:author="Pivonka,Fran" w:date="2015-09-11T16:35:00Z">
              <w:r w:rsidR="00ED660C">
                <w:rPr>
                  <w:rFonts w:eastAsia="Times New Roman"/>
                  <w:lang w:val="en-US"/>
                </w:rPr>
                <w:t>.</w:t>
              </w:r>
            </w:ins>
            <w:del w:id="1837" w:author="Pivonka,Fran" w:date="2015-09-11T16:34:00Z">
              <w:r w:rsidDel="00ED660C">
                <w:rPr>
                  <w:rFonts w:eastAsia="Times New Roman"/>
                  <w:lang w:val="en-US"/>
                </w:rPr>
                <w:delText xml:space="preserve"> context</w:delText>
              </w:r>
            </w:del>
            <w:r>
              <w:rPr>
                <w:rFonts w:eastAsia="Times New Roman"/>
                <w:lang w:val="en-US"/>
              </w:rPr>
              <w:t xml:space="preserve">, </w:t>
            </w:r>
            <w:del w:id="1838" w:author="Pivonka,Fran" w:date="2015-09-11T16:35:00Z">
              <w:r w:rsidDel="00ED660C">
                <w:rPr>
                  <w:rFonts w:eastAsia="Times New Roman"/>
                  <w:lang w:val="en-US"/>
                </w:rPr>
                <w:delText xml:space="preserve">but also other </w:delText>
              </w:r>
            </w:del>
            <w:del w:id="1839" w:author="Pivonka,Fran" w:date="2015-09-11T16:36:00Z">
              <w:r w:rsidDel="00ED660C">
                <w:rPr>
                  <w:rFonts w:eastAsia="Times New Roman"/>
                  <w:lang w:val="en-US"/>
                </w:rPr>
                <w:delText xml:space="preserve">contexts </w:delText>
              </w:r>
            </w:del>
            <w:ins w:id="1840" w:author="Pivonka,Fran" w:date="2015-09-11T16:36:00Z">
              <w:r w:rsidR="00ED660C">
                <w:rPr>
                  <w:rFonts w:eastAsia="Times New Roman"/>
                  <w:lang w:val="en-US"/>
                </w:rPr>
                <w:t xml:space="preserve">Contexts </w:t>
              </w:r>
            </w:ins>
            <w:r>
              <w:rPr>
                <w:rFonts w:eastAsia="Times New Roman"/>
                <w:lang w:val="en-US"/>
              </w:rPr>
              <w:t>such as outpatient</w:t>
            </w:r>
            <w:ins w:id="1841" w:author="Pivonka,Fran" w:date="2015-09-11T16:36:00Z">
              <w:r w:rsidR="00ED660C">
                <w:rPr>
                  <w:rFonts w:eastAsia="Times New Roman"/>
                  <w:lang w:val="en-US"/>
                </w:rPr>
                <w:t>,</w:t>
              </w:r>
            </w:ins>
            <w:del w:id="1842" w:author="Pivonka,Fran" w:date="2015-09-11T16:36:00Z">
              <w:r w:rsidDel="00ED660C">
                <w:rPr>
                  <w:rFonts w:eastAsia="Times New Roman"/>
                  <w:lang w:val="en-US"/>
                </w:rPr>
                <w:delText>s and</w:delText>
              </w:r>
            </w:del>
            <w:r>
              <w:rPr>
                <w:rFonts w:eastAsia="Times New Roman"/>
                <w:lang w:val="en-US"/>
              </w:rPr>
              <w:t xml:space="preserve"> community clinics, and potentially aged care facilities</w:t>
            </w:r>
            <w:ins w:id="1843" w:author="Pivonka,Fran" w:date="2015-09-11T16:36:00Z">
              <w:r w:rsidR="00ED660C">
                <w:rPr>
                  <w:rFonts w:eastAsia="Times New Roman"/>
                  <w:lang w:val="en-US"/>
                </w:rPr>
                <w:t xml:space="preserve"> are also included</w:t>
              </w:r>
            </w:ins>
            <w:r>
              <w:rPr>
                <w:rFonts w:eastAsia="Times New Roman"/>
                <w:lang w:val="en-US"/>
              </w:rPr>
              <w:t xml:space="preserve">. The </w:t>
            </w:r>
            <w:del w:id="1844" w:author="Pivonka,Fran" w:date="2015-09-11T16:36:00Z">
              <w:r w:rsidDel="00ED660C">
                <w:rPr>
                  <w:rFonts w:eastAsia="Times New Roman"/>
                  <w:lang w:val="en-US"/>
                </w:rPr>
                <w:delText>duation</w:delText>
              </w:r>
            </w:del>
            <w:ins w:id="1845" w:author="Pivonka,Fran" w:date="2015-09-11T16:36:00Z">
              <w:r w:rsidR="00ED660C">
                <w:rPr>
                  <w:rFonts w:eastAsia="Times New Roman"/>
                  <w:lang w:val="en-US"/>
                </w:rPr>
                <w:t>duration</w:t>
              </w:r>
            </w:ins>
            <w:r>
              <w:rPr>
                <w:rFonts w:eastAsia="Times New Roman"/>
                <w:lang w:val="en-US"/>
              </w:rPr>
              <w:t xml:space="preserve"> recorded in the period of this encounter covers the entire scope of this hospitalization record.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From where the patient was admitted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admitting </w:t>
            </w:r>
            <w:del w:id="1846" w:author="Pivonka,Fran" w:date="2015-09-11T16:37:00Z">
              <w:r w:rsidDel="00ED660C">
                <w:rPr>
                  <w:rFonts w:eastAsia="Times New Roman"/>
                  <w:lang w:val="en-US"/>
                </w:rPr>
                <w:delText xml:space="preserve">Diagnosis </w:delText>
              </w:r>
            </w:del>
            <w:ins w:id="1847" w:author="Pivonka,Fran" w:date="2015-09-11T16:37:00Z">
              <w:r w:rsidR="00ED660C">
                <w:rPr>
                  <w:rFonts w:eastAsia="Times New Roman"/>
                  <w:lang w:val="en-US"/>
                </w:rPr>
                <w:t xml:space="preserve">diagnosis </w:t>
              </w:r>
            </w:ins>
            <w:r>
              <w:rPr>
                <w:rFonts w:eastAsia="Times New Roman"/>
                <w:lang w:val="en-US"/>
              </w:rPr>
              <w:t>as reported by admitting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admitting </w:t>
            </w:r>
            <w:del w:id="1848" w:author="Pivonka,Fran" w:date="2015-09-11T16:37:00Z">
              <w:r w:rsidDel="00ED660C">
                <w:rPr>
                  <w:rFonts w:eastAsia="Times New Roman"/>
                  <w:lang w:val="en-US"/>
                </w:rPr>
                <w:delText xml:space="preserve">Diagnosis </w:delText>
              </w:r>
            </w:del>
            <w:ins w:id="1849" w:author="Pivonka,Fran" w:date="2015-09-11T16:37:00Z">
              <w:r w:rsidR="00ED660C">
                <w:rPr>
                  <w:rFonts w:eastAsia="Times New Roman"/>
                  <w:lang w:val="en-US"/>
                </w:rPr>
                <w:t xml:space="preserve">diagnosis </w:t>
              </w:r>
            </w:ins>
            <w:r>
              <w:rPr>
                <w:rFonts w:eastAsia="Times New Roman"/>
                <w:lang w:val="en-US"/>
              </w:rPr>
              <w:t xml:space="preserve">field is used to record the diagnosis codes as reported by admitting practitioner. This could be different or in addition to the conditions reported as reason-condition(s) for the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hospitalization is a readmission and why if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courtesies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ins w:id="1850" w:author="Pivonka,Fran" w:date="2015-09-11T16:38:00Z">
              <w:r w:rsidR="00ED660C">
                <w:rPr>
                  <w:rFonts w:eastAsia="Times New Roman"/>
                  <w:lang w:val="en-US"/>
                </w:rPr>
                <w:t>.</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arrangements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Discharge </w:t>
            </w:r>
            <w:del w:id="1851" w:author="Pivonka,Fran" w:date="2015-09-11T16:38:00Z">
              <w:r w:rsidDel="00ED660C">
                <w:rPr>
                  <w:rFonts w:eastAsia="Times New Roman"/>
                  <w:lang w:val="en-US"/>
                </w:rPr>
                <w:delText>Disposition</w:delText>
              </w:r>
            </w:del>
            <w:ins w:id="1852" w:author="Pivonka,Fran" w:date="2015-09-11T16:38:00Z">
              <w:r w:rsidR="00ED660C">
                <w:rPr>
                  <w:rFonts w:eastAsia="Times New Roman"/>
                  <w:lang w:val="en-US"/>
                </w:rPr>
                <w:t>disposition</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List of locations </w:t>
            </w:r>
            <w:ins w:id="1853" w:author="Pivonka,Fran" w:date="2015-09-11T16:39:00Z">
              <w:r w:rsidR="00ED660C">
                <w:rPr>
                  <w:rFonts w:eastAsia="Times New Roman"/>
                  <w:lang w:val="en-US"/>
                </w:rPr>
                <w:t xml:space="preserve">where </w:t>
              </w:r>
            </w:ins>
            <w:r>
              <w:rPr>
                <w:rFonts w:eastAsia="Times New Roman"/>
                <w:lang w:val="en-US"/>
              </w:rPr>
              <w:t xml:space="preserve">the patient has been </w:t>
            </w:r>
            <w:del w:id="1854" w:author="Pivonka,Fran" w:date="2015-09-11T16:39:00Z">
              <w:r w:rsidDel="00ED660C">
                <w:rPr>
                  <w:rFonts w:eastAsia="Times New Roman"/>
                  <w:lang w:val="en-US"/>
                </w:rPr>
                <w:delText>at</w:delText>
              </w:r>
            </w:del>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List of locations </w:t>
            </w:r>
            <w:del w:id="1855" w:author="Pivonka,Fran" w:date="2015-09-11T16:39:00Z">
              <w:r w:rsidDel="00ED660C">
                <w:rPr>
                  <w:rFonts w:eastAsia="Times New Roman"/>
                  <w:lang w:val="en-US"/>
                </w:rPr>
                <w:delText>at which</w:delText>
              </w:r>
            </w:del>
            <w:ins w:id="1856" w:author="Pivonka,Fran" w:date="2015-09-11T16:39:00Z">
              <w:r w:rsidR="00ED660C">
                <w:rPr>
                  <w:rFonts w:eastAsia="Times New Roman"/>
                  <w:lang w:val="en-US"/>
                </w:rPr>
                <w:t>where</w:t>
              </w:r>
            </w:ins>
            <w:r>
              <w:rPr>
                <w:rFonts w:eastAsia="Times New Roman"/>
                <w:lang w:val="en-US"/>
              </w:rPr>
              <w:t xml:space="preserve"> the patient has been during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Virtual encounters can be recorded in the </w:t>
            </w:r>
            <w:del w:id="1857" w:author="Pivonka,Fran" w:date="2015-09-11T16:39:00Z">
              <w:r w:rsidDel="00ED660C">
                <w:rPr>
                  <w:rFonts w:eastAsia="Times New Roman"/>
                  <w:lang w:val="en-US"/>
                </w:rPr>
                <w:delText>ancounter</w:delText>
              </w:r>
            </w:del>
            <w:ins w:id="1858" w:author="Pivonka,Fran" w:date="2015-09-11T16:39:00Z">
              <w:r w:rsidR="00ED660C">
                <w:rPr>
                  <w:rFonts w:eastAsia="Times New Roman"/>
                  <w:lang w:val="en-US"/>
                </w:rPr>
                <w:t>encounter</w:t>
              </w:r>
            </w:ins>
            <w:r>
              <w:rPr>
                <w:rFonts w:eastAsia="Times New Roman"/>
                <w:lang w:val="en-US"/>
              </w:rPr>
              <w:t xml:space="preserve"> by specifying a location reference to a location of type "kind" such as "client's home" and an </w:t>
            </w:r>
            <w:del w:id="1859" w:author="Pivonka,Fran" w:date="2015-09-11T16:40:00Z">
              <w:r w:rsidDel="00ED660C">
                <w:rPr>
                  <w:rFonts w:eastAsia="Times New Roman"/>
                  <w:lang w:val="en-US"/>
                </w:rPr>
                <w:delText>ecnounter.class</w:delText>
              </w:r>
            </w:del>
            <w:ins w:id="1860" w:author="Pivonka,Fran" w:date="2015-09-11T16:40:00Z">
              <w:r w:rsidR="00ED660C">
                <w:rPr>
                  <w:rFonts w:eastAsia="Times New Roman"/>
                  <w:lang w:val="en-US"/>
                </w:rPr>
                <w:t>encounter.class</w:t>
              </w:r>
            </w:ins>
            <w:r>
              <w:rPr>
                <w:rFonts w:eastAsia="Times New Roman"/>
                <w:lang w:val="en-US"/>
              </w:rPr>
              <w:t xml:space="preserve"> = "virtual".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status of the </w:t>
            </w:r>
            <w:del w:id="1861" w:author="Pivonka,Fran" w:date="2015-09-11T16:42:00Z">
              <w:r w:rsidDel="00B701F5">
                <w:rPr>
                  <w:rFonts w:eastAsia="Times New Roman"/>
                  <w:lang w:val="en-US"/>
                </w:rPr>
                <w:delText>participants</w:delText>
              </w:r>
            </w:del>
            <w:ins w:id="1862" w:author="Pivonka,Fran" w:date="2015-09-11T16:42:00Z">
              <w:r w:rsidR="00B701F5">
                <w:rPr>
                  <w:rFonts w:eastAsia="Times New Roman"/>
                  <w:lang w:val="en-US"/>
                </w:rPr>
                <w:t>participants’</w:t>
              </w:r>
            </w:ins>
            <w:r>
              <w:rPr>
                <w:rFonts w:eastAsia="Times New Roman"/>
                <w:lang w:val="en-US"/>
              </w:rPr>
              <w:t xml:space="preserve"> presence at the specified location during the period specified. If the participant is </w:t>
            </w:r>
            <w:del w:id="1863" w:author="Pivonka,Fran" w:date="2015-09-11T16:43:00Z">
              <w:r w:rsidDel="00B701F5">
                <w:rPr>
                  <w:rFonts w:eastAsia="Times New Roman"/>
                  <w:lang w:val="en-US"/>
                </w:rPr>
                <w:delText xml:space="preserve">is </w:delText>
              </w:r>
            </w:del>
            <w:r>
              <w:rPr>
                <w:rFonts w:eastAsia="Times New Roman"/>
                <w:lang w:val="en-US"/>
              </w:rPr>
              <w:t xml:space="preserve">no longer at the location, then the period will have an end date/time.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patient is no longer active at a location, then the period end date is entered, and the status may be changed to </w:t>
            </w:r>
            <w:ins w:id="1864" w:author="Pivonka,Fran" w:date="2015-09-11T16:42:00Z">
              <w:r w:rsidR="00B701F5">
                <w:rPr>
                  <w:rFonts w:eastAsia="Times New Roman"/>
                  <w:lang w:val="en-US"/>
                </w:rPr>
                <w:t>“</w:t>
              </w:r>
            </w:ins>
            <w:r>
              <w:rPr>
                <w:rFonts w:eastAsia="Times New Roman"/>
                <w:lang w:val="en-US"/>
              </w:rPr>
              <w:t>completed</w:t>
            </w:r>
            <w:ins w:id="1865" w:author="Pivonka,Fran" w:date="2015-09-11T16:42:00Z">
              <w:r w:rsidR="00B701F5">
                <w:rPr>
                  <w:rFonts w:eastAsia="Times New Roman"/>
                  <w:lang w:val="en-US"/>
                </w:rPr>
                <w:t>”</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custodian organization of this </w:t>
            </w:r>
            <w:del w:id="1866" w:author="Pivonka,Fran" w:date="2015-09-11T16:43:00Z">
              <w:r w:rsidDel="00B701F5">
                <w:rPr>
                  <w:rFonts w:eastAsia="Times New Roman"/>
                  <w:lang w:val="en-US"/>
                </w:rPr>
                <w:delText xml:space="preserve">Encounter </w:delText>
              </w:r>
            </w:del>
            <w:ins w:id="1867" w:author="Pivonka,Fran" w:date="2015-09-11T16:43:00Z">
              <w:r w:rsidR="00B701F5">
                <w:rPr>
                  <w:rFonts w:eastAsia="Times New Roman"/>
                  <w:lang w:val="en-US"/>
                </w:rPr>
                <w:t xml:space="preserve">encounter </w:t>
              </w:r>
            </w:ins>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organization that is in charge of maintaining the information of this </w:t>
            </w:r>
            <w:del w:id="1868" w:author="Pivonka,Fran" w:date="2015-09-11T16:43:00Z">
              <w:r w:rsidDel="00B701F5">
                <w:rPr>
                  <w:rFonts w:eastAsia="Times New Roman"/>
                  <w:lang w:val="en-US"/>
                </w:rPr>
                <w:delText xml:space="preserve">Encounter </w:delText>
              </w:r>
            </w:del>
            <w:ins w:id="1869" w:author="Pivonka,Fran" w:date="2015-09-11T16:43:00Z">
              <w:r w:rsidR="00B701F5">
                <w:rPr>
                  <w:rFonts w:eastAsia="Times New Roman"/>
                  <w:lang w:val="en-US"/>
                </w:rPr>
                <w:t xml:space="preserve">encounter </w:t>
              </w:r>
            </w:ins>
            <w:r>
              <w:rPr>
                <w:rFonts w:eastAsia="Times New Roman"/>
                <w:lang w:val="en-US"/>
              </w:rPr>
              <w:t xml:space="preserve">(e.g., who maintains </w:t>
            </w:r>
            <w:r>
              <w:rPr>
                <w:rFonts w:eastAsia="Times New Roman"/>
                <w:lang w:val="en-US"/>
              </w:rPr>
              <w:lastRenderedPageBreak/>
              <w:t xml:space="preserve">the report or the master service catalog item, etc.). This MAY be the same as the organization on the </w:t>
            </w:r>
            <w:del w:id="1870" w:author="Pivonka,Fran" w:date="2015-09-11T16:43:00Z">
              <w:r w:rsidDel="00B701F5">
                <w:rPr>
                  <w:rFonts w:eastAsia="Times New Roman"/>
                  <w:lang w:val="en-US"/>
                </w:rPr>
                <w:delText xml:space="preserve">Patient </w:delText>
              </w:r>
            </w:del>
            <w:ins w:id="1871" w:author="Pivonka,Fran" w:date="2015-09-11T16:43:00Z">
              <w:r w:rsidR="00B701F5">
                <w:rPr>
                  <w:rFonts w:eastAsia="Times New Roman"/>
                  <w:lang w:val="en-US"/>
                </w:rPr>
                <w:t xml:space="preserve">patient </w:t>
              </w:r>
            </w:ins>
            <w:r>
              <w:rPr>
                <w:rFonts w:eastAsia="Times New Roman"/>
                <w:lang w:val="en-US"/>
              </w:rPr>
              <w:t xml:space="preserve">record, however it could be different. This MAY not be not the Service Delivery Location's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1872" w:author="Pivonka,Fran" w:date="2015-09-11T16:44:00Z">
              <w:r w:rsidDel="00B701F5">
                <w:rPr>
                  <w:rFonts w:eastAsia="Times New Roman"/>
                  <w:lang w:val="en-US"/>
                </w:rPr>
                <w:delText xml:space="preserve">Encounter </w:delText>
              </w:r>
            </w:del>
            <w:ins w:id="1873" w:author="Pivonka,Fran" w:date="2015-09-11T16:44:00Z">
              <w:r w:rsidR="00B701F5">
                <w:rPr>
                  <w:rFonts w:eastAsia="Times New Roman"/>
                  <w:lang w:val="en-US"/>
                </w:rPr>
                <w:t xml:space="preserve">encounter </w:t>
              </w:r>
            </w:ins>
            <w:r>
              <w:rPr>
                <w:rFonts w:eastAsia="Times New Roman"/>
                <w:lang w:val="en-US"/>
              </w:rPr>
              <w:t>this encounter is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1874" w:author="Pivonka,Fran" w:date="2015-09-11T16:44:00Z">
              <w:r w:rsidDel="00B701F5">
                <w:rPr>
                  <w:rFonts w:eastAsia="Times New Roman"/>
                  <w:lang w:val="en-US"/>
                </w:rPr>
                <w:delText xml:space="preserve">Encounter </w:delText>
              </w:r>
            </w:del>
            <w:ins w:id="1875" w:author="Pivonka,Fran" w:date="2015-09-11T16:44:00Z">
              <w:r w:rsidR="00B701F5">
                <w:rPr>
                  <w:rFonts w:eastAsia="Times New Roman"/>
                  <w:lang w:val="en-US"/>
                </w:rPr>
                <w:t xml:space="preserve">encounter </w:t>
              </w:r>
            </w:ins>
            <w:r>
              <w:rPr>
                <w:rFonts w:eastAsia="Times New Roman"/>
                <w:lang w:val="en-US"/>
              </w:rPr>
              <w:t>of which this encounter is a part of (administratively or in time).</w:t>
            </w:r>
          </w:p>
        </w:tc>
      </w:tr>
    </w:tbl>
    <w:p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26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w:t>
            </w:r>
          </w:p>
        </w:tc>
        <w:tc>
          <w:tcPr>
            <w:tcW w:w="0" w:type="auto"/>
            <w:vAlign w:val="center"/>
            <w:hideMark/>
          </w:tcPr>
          <w:p w:rsidR="00D67926" w:rsidRDefault="008D6FB8">
            <w:pPr>
              <w:rPr>
                <w:rFonts w:eastAsia="Times New Roman"/>
                <w:lang w:val="en-US"/>
              </w:rPr>
            </w:pPr>
            <w:r>
              <w:rPr>
                <w:rFonts w:eastAsia="Times New Roman"/>
                <w:lang w:val="en-US"/>
              </w:rPr>
              <w:t>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of a </w:t>
            </w:r>
            <w:del w:id="1876" w:author="Pivonka,Fran" w:date="2015-09-11T16:44:00Z">
              <w:r w:rsidDel="00B701F5">
                <w:rPr>
                  <w:rFonts w:eastAsia="Times New Roman"/>
                  <w:lang w:val="en-US"/>
                </w:rPr>
                <w:delText xml:space="preserve">Patient </w:delText>
              </w:r>
            </w:del>
            <w:ins w:id="1877" w:author="Pivonka,Fran" w:date="2015-09-11T16:44:00Z">
              <w:r w:rsidR="00B701F5">
                <w:rPr>
                  <w:rFonts w:eastAsia="Times New Roman"/>
                  <w:lang w:val="en-US"/>
                </w:rPr>
                <w:t xml:space="preserve">patient </w:t>
              </w:r>
            </w:ins>
            <w:r>
              <w:rPr>
                <w:rFonts w:eastAsia="Times New Roman"/>
                <w:lang w:val="en-US"/>
              </w:rPr>
              <w:t xml:space="preserve">with an </w:t>
            </w:r>
            <w:del w:id="1878" w:author="Pivonka,Fran" w:date="2015-09-11T16:44:00Z">
              <w:r w:rsidDel="00B701F5">
                <w:rPr>
                  <w:rFonts w:eastAsia="Times New Roman"/>
                  <w:lang w:val="en-US"/>
                </w:rPr>
                <w:delText xml:space="preserve">Organization </w:delText>
              </w:r>
            </w:del>
            <w:ins w:id="1879" w:author="Pivonka,Fran" w:date="2015-09-11T16:44:00Z">
              <w:r w:rsidR="00B701F5">
                <w:rPr>
                  <w:rFonts w:eastAsia="Times New Roman"/>
                  <w:lang w:val="en-US"/>
                </w:rPr>
                <w:t xml:space="preserve">organization </w:t>
              </w:r>
            </w:ins>
            <w:r>
              <w:rPr>
                <w:rFonts w:eastAsia="Times New Roman"/>
                <w:lang w:val="en-US"/>
              </w:rPr>
              <w:t xml:space="preserve">and </w:t>
            </w:r>
            <w:del w:id="1880" w:author="Pivonka,Fran" w:date="2015-09-11T16:44:00Z">
              <w:r w:rsidDel="00B701F5">
                <w:rPr>
                  <w:rFonts w:eastAsia="Times New Roman"/>
                  <w:lang w:val="en-US"/>
                </w:rPr>
                <w:delText xml:space="preserve">Healthcare </w:delText>
              </w:r>
            </w:del>
            <w:ins w:id="1881" w:author="Pivonka,Fran" w:date="2015-09-11T16:44:00Z">
              <w:r w:rsidR="00B701F5">
                <w:rPr>
                  <w:rFonts w:eastAsia="Times New Roman"/>
                  <w:lang w:val="en-US"/>
                </w:rPr>
                <w:t xml:space="preserve">healthcare </w:t>
              </w:r>
            </w:ins>
            <w:del w:id="1882" w:author="Pivonka,Fran" w:date="2015-09-11T16:44:00Z">
              <w:r w:rsidDel="00B701F5">
                <w:rPr>
                  <w:rFonts w:eastAsia="Times New Roman"/>
                  <w:lang w:val="en-US"/>
                </w:rPr>
                <w:delText>Provider</w:delText>
              </w:r>
            </w:del>
            <w:ins w:id="1883" w:author="Pivonka,Fran" w:date="2015-09-11T16:44:00Z">
              <w:r w:rsidR="00B701F5">
                <w:rPr>
                  <w:rFonts w:eastAsia="Times New Roman"/>
                  <w:lang w:val="en-US"/>
                </w:rPr>
                <w:t>provider</w:t>
              </w:r>
            </w:ins>
            <w:r>
              <w:rPr>
                <w:rFonts w:eastAsia="Times New Roman"/>
                <w:lang w:val="en-US"/>
              </w:rPr>
              <w:t xml:space="preserve">(s) for a period of time that the </w:t>
            </w:r>
            <w:del w:id="1884" w:author="Pivonka,Fran" w:date="2015-09-11T16:45:00Z">
              <w:r w:rsidDel="00B701F5">
                <w:rPr>
                  <w:rFonts w:eastAsia="Times New Roman"/>
                  <w:lang w:val="en-US"/>
                </w:rPr>
                <w:delText xml:space="preserve">Organization </w:delText>
              </w:r>
            </w:del>
            <w:ins w:id="1885" w:author="Pivonka,Fran" w:date="2015-09-11T16:45:00Z">
              <w:r w:rsidR="00B701F5">
                <w:rPr>
                  <w:rFonts w:eastAsia="Times New Roman"/>
                  <w:lang w:val="en-US"/>
                </w:rPr>
                <w:t xml:space="preserve">organization </w:t>
              </w:r>
            </w:ins>
            <w:r>
              <w:rPr>
                <w:rFonts w:eastAsia="Times New Roman"/>
                <w:lang w:val="en-US"/>
              </w:rPr>
              <w:t xml:space="preserve">assumes some level of responsibility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Case Program Problem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Identifier(s) by which this </w:t>
            </w:r>
            <w:del w:id="1886" w:author="Pivonka,Fran" w:date="2015-09-11T16:48:00Z">
              <w:r w:rsidDel="00B701F5">
                <w:rPr>
                  <w:rFonts w:eastAsia="Times New Roman"/>
                  <w:lang w:val="en-US"/>
                </w:rPr>
                <w:delText xml:space="preserve">EpisodeOfCare </w:delText>
              </w:r>
            </w:del>
            <w:ins w:id="1887" w:author="Pivonka,Fran" w:date="2015-09-11T16:48:00Z">
              <w:r w:rsidR="00B701F5">
                <w:rPr>
                  <w:rFonts w:eastAsia="Times New Roman"/>
                  <w:lang w:val="en-US"/>
                </w:rPr>
                <w:t xml:space="preserve">episode of care </w:t>
              </w:r>
            </w:ins>
            <w:r>
              <w:rPr>
                <w:rFonts w:eastAsia="Times New Roman"/>
                <w:lang w:val="en-US"/>
              </w:rPr>
              <w:t>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by which this </w:t>
            </w:r>
            <w:del w:id="1888" w:author="Pivonka,Fran" w:date="2015-09-11T16:48:00Z">
              <w:r w:rsidDel="00B701F5">
                <w:rPr>
                  <w:rFonts w:eastAsia="Times New Roman"/>
                  <w:lang w:val="en-US"/>
                </w:rPr>
                <w:delText xml:space="preserve">EpisodeOfCare </w:delText>
              </w:r>
            </w:del>
            <w:ins w:id="1889" w:author="Pivonka,Fran" w:date="2015-09-11T16:48:00Z">
              <w:r w:rsidR="00B701F5">
                <w:rPr>
                  <w:rFonts w:eastAsia="Times New Roman"/>
                  <w:lang w:val="en-US"/>
                </w:rPr>
                <w:t xml:space="preserve">episode of care </w:t>
              </w:r>
            </w:ins>
            <w:r>
              <w:rPr>
                <w:rFonts w:eastAsia="Times New Roman"/>
                <w:lang w:val="en-US"/>
              </w:rPr>
              <w:t>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history of statuses that the </w:t>
            </w:r>
            <w:del w:id="1890" w:author="Pivonka,Fran" w:date="2015-09-11T16:48:00Z">
              <w:r w:rsidDel="00B701F5">
                <w:rPr>
                  <w:rFonts w:eastAsia="Times New Roman"/>
                  <w:lang w:val="en-US"/>
                </w:rPr>
                <w:delText xml:space="preserve">EpisodeOfCare </w:delText>
              </w:r>
            </w:del>
            <w:ins w:id="1891" w:author="Pivonka,Fran" w:date="2015-09-11T16:48:00Z">
              <w:r w:rsidR="00B701F5">
                <w:rPr>
                  <w:rFonts w:eastAsia="Times New Roman"/>
                  <w:lang w:val="en-US"/>
                </w:rPr>
                <w:t xml:space="preserve">episode of care </w:t>
              </w:r>
            </w:ins>
            <w:r>
              <w:rPr>
                <w:rFonts w:eastAsia="Times New Roman"/>
                <w:lang w:val="en-US"/>
              </w:rPr>
              <w:t>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history of statuses that the </w:t>
            </w:r>
            <w:del w:id="1892" w:author="Pivonka,Fran" w:date="2015-09-11T16:49:00Z">
              <w:r w:rsidDel="00B701F5">
                <w:rPr>
                  <w:rFonts w:eastAsia="Times New Roman"/>
                  <w:lang w:val="en-US"/>
                </w:rPr>
                <w:delText xml:space="preserve">EpisodeOfCare </w:delText>
              </w:r>
            </w:del>
            <w:ins w:id="1893" w:author="Pivonka,Fran" w:date="2015-09-11T16:49:00Z">
              <w:r w:rsidR="00B701F5">
                <w:rPr>
                  <w:rFonts w:eastAsia="Times New Roman"/>
                  <w:lang w:val="en-US"/>
                </w:rPr>
                <w:t xml:space="preserve">episode of care </w:t>
              </w:r>
            </w:ins>
            <w:r>
              <w:rPr>
                <w:rFonts w:eastAsia="Times New Roman"/>
                <w:lang w:val="en-US"/>
              </w:rPr>
              <w:t>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EpisodeOfCare.statusHistory.status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this </w:t>
            </w:r>
            <w:del w:id="1894" w:author="Pivonka,Fran" w:date="2015-09-11T16:49:00Z">
              <w:r w:rsidDel="00B701F5">
                <w:rPr>
                  <w:rFonts w:eastAsia="Times New Roman"/>
                  <w:lang w:val="en-US"/>
                </w:rPr>
                <w:delText xml:space="preserve">EpisodeOfCare </w:delText>
              </w:r>
            </w:del>
            <w:ins w:id="1895" w:author="Pivonka,Fran" w:date="2015-09-11T16:49:00Z">
              <w:r w:rsidR="00B701F5">
                <w:rPr>
                  <w:rFonts w:eastAsia="Times New Roman"/>
                  <w:lang w:val="en-US"/>
                </w:rPr>
                <w:t xml:space="preserve">episode of care </w:t>
              </w:r>
            </w:ins>
            <w:r>
              <w:rPr>
                <w:rFonts w:eastAsia="Times New Roman"/>
                <w:lang w:val="en-US"/>
              </w:rPr>
              <w:t>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this </w:t>
            </w:r>
            <w:del w:id="1896" w:author="Pivonka,Fran" w:date="2015-09-11T16:49:00Z">
              <w:r w:rsidDel="00B701F5">
                <w:rPr>
                  <w:rFonts w:eastAsia="Times New Roman"/>
                  <w:lang w:val="en-US"/>
                </w:rPr>
                <w:delText xml:space="preserve">EpisodeOfCare </w:delText>
              </w:r>
            </w:del>
            <w:ins w:id="1897" w:author="Pivonka,Fran" w:date="2015-09-11T16:49:00Z">
              <w:r w:rsidR="00B701F5">
                <w:rPr>
                  <w:rFonts w:eastAsia="Times New Roman"/>
                  <w:lang w:val="en-US"/>
                </w:rPr>
                <w:t xml:space="preserve">episode of care </w:t>
              </w:r>
            </w:ins>
            <w:r>
              <w:rPr>
                <w:rFonts w:eastAsia="Times New Roman"/>
                <w:lang w:val="en-US"/>
              </w:rPr>
              <w:t>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Specific type of </w:t>
            </w:r>
            <w:del w:id="1898" w:author="Pivonka,Fran" w:date="2015-09-11T16:49:00Z">
              <w:r w:rsidDel="00B701F5">
                <w:rPr>
                  <w:rFonts w:eastAsia="Times New Roman"/>
                  <w:lang w:val="en-US"/>
                </w:rPr>
                <w:delText>EpisodeOfCare</w:delText>
              </w:r>
            </w:del>
            <w:ins w:id="1899" w:author="Pivonka,Fran" w:date="2015-09-11T16:49:00Z">
              <w:r w:rsidR="00B701F5">
                <w:rPr>
                  <w:rFonts w:eastAsia="Times New Roman"/>
                  <w:lang w:val="en-US"/>
                </w:rPr>
                <w:t>episode of care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can be very important in processing as this could be used in determining if the </w:t>
            </w:r>
            <w:del w:id="1900" w:author="Pivonka,Fran" w:date="2015-09-11T16:49:00Z">
              <w:r w:rsidDel="00B701F5">
                <w:rPr>
                  <w:rFonts w:eastAsia="Times New Roman"/>
                  <w:lang w:val="en-US"/>
                </w:rPr>
                <w:delText xml:space="preserve">EpisodeOfCare </w:delText>
              </w:r>
            </w:del>
            <w:ins w:id="1901" w:author="Pivonka,Fran" w:date="2015-09-11T16:49:00Z">
              <w:r w:rsidR="00B701F5">
                <w:rPr>
                  <w:rFonts w:eastAsia="Times New Roman"/>
                  <w:lang w:val="en-US"/>
                </w:rPr>
                <w:t xml:space="preserve">episode of care </w:t>
              </w:r>
            </w:ins>
            <w:r>
              <w:rPr>
                <w:rFonts w:eastAsia="Times New Roman"/>
                <w:lang w:val="en-US"/>
              </w:rPr>
              <w:t xml:space="preserve">is relevant to specific government reporting, or other types of classifications.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patient that this </w:t>
            </w:r>
            <w:del w:id="1902" w:author="Pivonka,Fran" w:date="2015-09-11T16:50:00Z">
              <w:r w:rsidDel="00B701F5">
                <w:rPr>
                  <w:rFonts w:eastAsia="Times New Roman"/>
                  <w:lang w:val="en-US"/>
                </w:rPr>
                <w:delText xml:space="preserve">EpisodeOfCare </w:delText>
              </w:r>
            </w:del>
            <w:ins w:id="1903" w:author="Pivonka,Fran" w:date="2015-09-11T16:50:00Z">
              <w:r w:rsidR="00B701F5">
                <w:rPr>
                  <w:rFonts w:eastAsia="Times New Roman"/>
                  <w:lang w:val="en-US"/>
                </w:rPr>
                <w:t xml:space="preserve">episode of care </w:t>
              </w:r>
            </w:ins>
            <w:r>
              <w:rPr>
                <w:rFonts w:eastAsia="Times New Roman"/>
                <w:lang w:val="en-US"/>
              </w:rPr>
              <w:t>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that this </w:t>
            </w:r>
            <w:del w:id="1904" w:author="Pivonka,Fran" w:date="2015-09-11T16:50:00Z">
              <w:r w:rsidDel="00B701F5">
                <w:rPr>
                  <w:rFonts w:eastAsia="Times New Roman"/>
                  <w:lang w:val="en-US"/>
                </w:rPr>
                <w:delText xml:space="preserve">EpisodeOfCare </w:delText>
              </w:r>
            </w:del>
            <w:ins w:id="1905" w:author="Pivonka,Fran" w:date="2015-09-11T16:50:00Z">
              <w:r w:rsidR="00B701F5">
                <w:rPr>
                  <w:rFonts w:eastAsia="Times New Roman"/>
                  <w:lang w:val="en-US"/>
                </w:rPr>
                <w:t xml:space="preserve">episode of care </w:t>
              </w:r>
            </w:ins>
            <w:r>
              <w:rPr>
                <w:rFonts w:eastAsia="Times New Roman"/>
                <w:lang w:val="en-US"/>
              </w:rPr>
              <w:t>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EpisodeOfCare.referralRequest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Referral </w:t>
            </w:r>
            <w:del w:id="1906" w:author="Pivonka,Fran" w:date="2015-09-11T16:50:00Z">
              <w:r w:rsidDel="00B701F5">
                <w:rPr>
                  <w:rFonts w:eastAsia="Times New Roman"/>
                  <w:lang w:val="en-US"/>
                </w:rPr>
                <w:delText>Request</w:delText>
              </w:r>
            </w:del>
            <w:ins w:id="1907" w:author="Pivonka,Fran" w:date="2015-09-11T16:50:00Z">
              <w:r w:rsidR="00B701F5">
                <w:rPr>
                  <w:rFonts w:eastAsia="Times New Roman"/>
                  <w:lang w:val="en-US"/>
                </w:rPr>
                <w:t>request</w:t>
              </w:r>
            </w:ins>
            <w:r>
              <w:rPr>
                <w:rFonts w:eastAsia="Times New Roman"/>
                <w:lang w:val="en-US"/>
              </w:rPr>
              <w:t xml:space="preserve">(s) that this </w:t>
            </w:r>
            <w:del w:id="1908" w:author="Pivonka,Fran" w:date="2015-09-11T16:50:00Z">
              <w:r w:rsidDel="00B701F5">
                <w:rPr>
                  <w:rFonts w:eastAsia="Times New Roman"/>
                  <w:lang w:val="en-US"/>
                </w:rPr>
                <w:delText xml:space="preserve">EpisodeOfCare </w:delText>
              </w:r>
            </w:del>
            <w:ins w:id="1909" w:author="Pivonka,Fran" w:date="2015-09-11T16:50:00Z">
              <w:r w:rsidR="00B701F5">
                <w:rPr>
                  <w:rFonts w:eastAsia="Times New Roman"/>
                  <w:lang w:val="en-US"/>
                </w:rPr>
                <w:t xml:space="preserve">episode of care </w:t>
              </w:r>
            </w:ins>
            <w:r>
              <w:rPr>
                <w:rFonts w:eastAsia="Times New Roman"/>
                <w:lang w:val="en-US"/>
              </w:rPr>
              <w:t>manages activities within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Referral </w:t>
            </w:r>
            <w:del w:id="1910" w:author="Pivonka,Fran" w:date="2015-09-11T16:50:00Z">
              <w:r w:rsidDel="00B701F5">
                <w:rPr>
                  <w:rFonts w:eastAsia="Times New Roman"/>
                  <w:lang w:val="en-US"/>
                </w:rPr>
                <w:delText>Request</w:delText>
              </w:r>
            </w:del>
            <w:ins w:id="1911" w:author="Pivonka,Fran" w:date="2015-09-11T16:50:00Z">
              <w:r w:rsidR="00B701F5">
                <w:rPr>
                  <w:rFonts w:eastAsia="Times New Roman"/>
                  <w:lang w:val="en-US"/>
                </w:rPr>
                <w:t>request</w:t>
              </w:r>
            </w:ins>
            <w:r>
              <w:rPr>
                <w:rFonts w:eastAsia="Times New Roman"/>
                <w:lang w:val="en-US"/>
              </w:rPr>
              <w:t xml:space="preserve">(s) that are fulfilled by this </w:t>
            </w:r>
            <w:del w:id="1912" w:author="Pivonka,Fran" w:date="2015-09-11T16:51:00Z">
              <w:r w:rsidDel="00B701F5">
                <w:rPr>
                  <w:rFonts w:eastAsia="Times New Roman"/>
                  <w:lang w:val="en-US"/>
                </w:rPr>
                <w:delText>EpisodeOfCare</w:delText>
              </w:r>
            </w:del>
            <w:ins w:id="1913" w:author="Pivonka,Fran" w:date="2015-09-11T16:51:00Z">
              <w:r w:rsidR="00B701F5">
                <w:rPr>
                  <w:rFonts w:eastAsia="Times New Roman"/>
                  <w:lang w:val="en-US"/>
                </w:rPr>
                <w:t>episode of care</w:t>
              </w:r>
            </w:ins>
            <w:r>
              <w:rPr>
                <w:rFonts w:eastAsia="Times New Roman"/>
                <w:lang w:val="en-US"/>
              </w:rPr>
              <w:t>, incoming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that is the care manager/care </w:t>
            </w:r>
            <w:del w:id="1914" w:author="Pivonka,Fran" w:date="2015-09-11T16:51:00Z">
              <w:r w:rsidDel="00B701F5">
                <w:rPr>
                  <w:rFonts w:eastAsia="Times New Roman"/>
                  <w:lang w:val="en-US"/>
                </w:rPr>
                <w:delText>co-ordinator</w:delText>
              </w:r>
            </w:del>
            <w:ins w:id="1915" w:author="Pivonka,Fran" w:date="2015-09-11T16:51:00Z">
              <w:r w:rsidR="00B701F5">
                <w:rPr>
                  <w:rFonts w:eastAsia="Times New Roman"/>
                  <w:lang w:val="en-US"/>
                </w:rPr>
                <w:t>coordinator</w:t>
              </w:r>
            </w:ins>
            <w:r>
              <w:rPr>
                <w:rFonts w:eastAsia="Times New Roman"/>
                <w:lang w:val="en-US"/>
              </w:rPr>
              <w:t xml:space="preserve">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that is the care manager/care </w:t>
            </w:r>
            <w:del w:id="1916" w:author="Pivonka,Fran" w:date="2015-09-11T16:51:00Z">
              <w:r w:rsidDel="00B701F5">
                <w:rPr>
                  <w:rFonts w:eastAsia="Times New Roman"/>
                  <w:lang w:val="en-US"/>
                </w:rPr>
                <w:delText>co-ordinator</w:delText>
              </w:r>
            </w:del>
            <w:ins w:id="1917" w:author="Pivonka,Fran" w:date="2015-09-11T16:51:00Z">
              <w:r w:rsidR="00B701F5">
                <w:rPr>
                  <w:rFonts w:eastAsia="Times New Roman"/>
                  <w:lang w:val="en-US"/>
                </w:rPr>
                <w:t>coordinator</w:t>
              </w:r>
            </w:ins>
            <w:r>
              <w:rPr>
                <w:rFonts w:eastAsia="Times New Roman"/>
                <w:lang w:val="en-US"/>
              </w:rPr>
              <w:t xml:space="preserve">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role </w:t>
            </w:r>
            <w:del w:id="1918" w:author="Pivonka,Fran" w:date="2015-09-11T16:51:00Z">
              <w:r w:rsidDel="00322181">
                <w:rPr>
                  <w:rFonts w:eastAsia="Times New Roman"/>
                  <w:lang w:val="en-US"/>
                </w:rPr>
                <w:delText xml:space="preserve">that </w:delText>
              </w:r>
            </w:del>
            <w:r>
              <w:rPr>
                <w:rFonts w:eastAsia="Times New Roman"/>
                <w:lang w:val="en-US"/>
              </w:rPr>
              <w:t>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role </w:t>
            </w:r>
            <w:del w:id="1919" w:author="Pivonka,Fran" w:date="2015-09-11T16:52:00Z">
              <w:r w:rsidDel="00322181">
                <w:rPr>
                  <w:rFonts w:eastAsia="Times New Roman"/>
                  <w:lang w:val="en-US"/>
                </w:rPr>
                <w:delText xml:space="preserve">that </w:delText>
              </w:r>
            </w:del>
            <w:r>
              <w:rPr>
                <w:rFonts w:eastAsia="Times New Roman"/>
                <w:lang w:val="en-US"/>
              </w:rPr>
              <w:t>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participation expected by a team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w:t>
            </w:r>
            <w:del w:id="1920" w:author="Pivonka,Fran" w:date="2015-09-11T16:52:00Z">
              <w:r w:rsidDel="00322181">
                <w:rPr>
                  <w:rFonts w:eastAsia="Times New Roman"/>
                  <w:lang w:val="en-US"/>
                </w:rPr>
                <w:delText xml:space="preserve">that </w:delText>
              </w:r>
            </w:del>
            <w:r>
              <w:rPr>
                <w:rFonts w:eastAsia="Times New Roman"/>
                <w:lang w:val="en-US"/>
              </w:rPr>
              <w:t>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w:t>
            </w:r>
            <w:del w:id="1921" w:author="Pivonka,Fran" w:date="2015-09-11T16:52:00Z">
              <w:r w:rsidDel="00322181">
                <w:rPr>
                  <w:rFonts w:eastAsia="Times New Roman"/>
                  <w:lang w:val="en-US"/>
                </w:rPr>
                <w:delText xml:space="preserve">that </w:delText>
              </w:r>
            </w:del>
            <w:r>
              <w:rPr>
                <w:rFonts w:eastAsia="Times New Roman"/>
                <w:lang w:val="en-US"/>
              </w:rPr>
              <w:t>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922" w:author="Pivonka,Fran" w:date="2015-09-11T16:53:00Z">
              <w:r w:rsidDel="00322181">
                <w:rPr>
                  <w:rFonts w:eastAsia="Times New Roman"/>
                  <w:lang w:val="en-US"/>
                </w:rPr>
                <w:delText>(</w:delText>
              </w:r>
            </w:del>
            <w:r>
              <w:rPr>
                <w:rFonts w:eastAsia="Times New Roman"/>
                <w:lang w:val="en-US"/>
              </w:rPr>
              <w:t xml:space="preserve">or </w:t>
            </w:r>
            <w:del w:id="1923" w:author="Pivonka,Fran" w:date="2015-09-11T16:53:00Z">
              <w:r w:rsidDel="00322181">
                <w:rPr>
                  <w:rFonts w:eastAsia="Times New Roman"/>
                  <w:lang w:val="en-US"/>
                </w:rPr>
                <w:delText>Organization</w:delText>
              </w:r>
            </w:del>
            <w:ins w:id="1924" w:author="Pivonka,Fran" w:date="2015-09-11T16:53:00Z">
              <w:r w:rsidR="00322181">
                <w:rPr>
                  <w:rFonts w:eastAsia="Times New Roman"/>
                  <w:lang w:val="en-US"/>
                </w:rPr>
                <w:t>organization</w:t>
              </w:r>
            </w:ins>
            <w:del w:id="1925" w:author="Pivonka,Fran" w:date="2015-09-11T16:53:00Z">
              <w:r w:rsidDel="00322181">
                <w:rPr>
                  <w:rFonts w:eastAsia="Times New Roman"/>
                  <w:lang w:val="en-US"/>
                </w:rPr>
                <w:delText>)</w:delText>
              </w:r>
            </w:del>
            <w:r>
              <w:rPr>
                <w:rFonts w:eastAsia="Times New Roman"/>
                <w:lang w:val="en-US"/>
              </w:rPr>
              <w:t xml:space="preserve">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926" w:author="Pivonka,Fran" w:date="2015-09-11T16:53:00Z">
              <w:r w:rsidDel="00322181">
                <w:rPr>
                  <w:rFonts w:eastAsia="Times New Roman"/>
                  <w:lang w:val="en-US"/>
                </w:rPr>
                <w:delText>(</w:delText>
              </w:r>
            </w:del>
            <w:r>
              <w:rPr>
                <w:rFonts w:eastAsia="Times New Roman"/>
                <w:lang w:val="en-US"/>
              </w:rPr>
              <w:t xml:space="preserve">or </w:t>
            </w:r>
            <w:del w:id="1927" w:author="Pivonka,Fran" w:date="2015-09-11T16:53:00Z">
              <w:r w:rsidDel="00322181">
                <w:rPr>
                  <w:rFonts w:eastAsia="Times New Roman"/>
                  <w:lang w:val="en-US"/>
                </w:rPr>
                <w:delText>Organization</w:delText>
              </w:r>
            </w:del>
            <w:ins w:id="1928" w:author="Pivonka,Fran" w:date="2015-09-11T16:53:00Z">
              <w:r w:rsidR="00322181">
                <w:rPr>
                  <w:rFonts w:eastAsia="Times New Roman"/>
                  <w:lang w:val="en-US"/>
                </w:rPr>
                <w:t>organization</w:t>
              </w:r>
            </w:ins>
            <w:del w:id="1929" w:author="Pivonka,Fran" w:date="2015-09-11T16:53:00Z">
              <w:r w:rsidDel="00322181">
                <w:rPr>
                  <w:rFonts w:eastAsia="Times New Roman"/>
                  <w:lang w:val="en-US"/>
                </w:rPr>
                <w:delText>)</w:delText>
              </w:r>
            </w:del>
            <w:r>
              <w:rPr>
                <w:rFonts w:eastAsia="Times New Roman"/>
                <w:lang w:val="en-US"/>
              </w:rPr>
              <w:t xml:space="preserve">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an </w:t>
            </w:r>
            <w:del w:id="1930" w:author="Pivonka,Fran" w:date="2015-09-11T16:53:00Z">
              <w:r w:rsidDel="00322181">
                <w:rPr>
                  <w:rFonts w:eastAsia="Times New Roman"/>
                  <w:lang w:val="en-US"/>
                </w:rPr>
                <w:delText xml:space="preserve">Organization </w:delText>
              </w:r>
            </w:del>
            <w:ins w:id="1931" w:author="Pivonka,Fran" w:date="2015-09-11T16:53:00Z">
              <w:r w:rsidR="00322181">
                <w:rPr>
                  <w:rFonts w:eastAsia="Times New Roman"/>
                  <w:lang w:val="en-US"/>
                </w:rPr>
                <w:t xml:space="preserve">organization </w:t>
              </w:r>
            </w:ins>
            <w:r>
              <w:rPr>
                <w:rFonts w:eastAsia="Times New Roman"/>
                <w:lang w:val="en-US"/>
              </w:rPr>
              <w:t xml:space="preserve">is included in the CareTeam, it is really providing some form of services to the </w:t>
            </w:r>
            <w:del w:id="1932" w:author="Pivonka,Fran" w:date="2015-09-11T16:52:00Z">
              <w:r w:rsidDel="00322181">
                <w:rPr>
                  <w:rFonts w:eastAsia="Times New Roman"/>
                  <w:lang w:val="en-US"/>
                </w:rPr>
                <w:delText xml:space="preserve">EpisodeOfCare </w:delText>
              </w:r>
            </w:del>
            <w:ins w:id="1933" w:author="Pivonka,Fran" w:date="2015-09-11T16:52:00Z">
              <w:r w:rsidR="00322181">
                <w:rPr>
                  <w:rFonts w:eastAsia="Times New Roman"/>
                  <w:lang w:val="en-US"/>
                </w:rPr>
                <w:t xml:space="preserve">episode of care </w:t>
              </w:r>
            </w:ins>
            <w:r>
              <w:rPr>
                <w:rFonts w:eastAsia="Times New Roman"/>
                <w:lang w:val="en-US"/>
              </w:rPr>
              <w:t xml:space="preserve">(e.g. Jim's Mowing Services) the details of the services would be included on a CarePlan. </w:t>
            </w:r>
          </w:p>
        </w:tc>
      </w:tr>
    </w:tbl>
    <w:p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w:t>
            </w:r>
          </w:p>
        </w:tc>
        <w:tc>
          <w:tcPr>
            <w:tcW w:w="0" w:type="auto"/>
            <w:vAlign w:val="center"/>
            <w:hideMark/>
          </w:tcPr>
          <w:p w:rsidR="00D67926" w:rsidRDefault="008D6FB8">
            <w:pPr>
              <w:rPr>
                <w:rFonts w:eastAsia="Times New Roman"/>
                <w:lang w:val="en-US"/>
              </w:rPr>
            </w:pPr>
            <w:r>
              <w:rPr>
                <w:rFonts w:eastAsia="Times New Roman"/>
                <w:lang w:val="en-US"/>
              </w:rPr>
              <w:t>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details of a </w:t>
            </w:r>
            <w:del w:id="1934" w:author="Pivonka,Fran" w:date="2015-09-11T16:55:00Z">
              <w:r w:rsidDel="00322181">
                <w:rPr>
                  <w:rFonts w:eastAsia="Times New Roman"/>
                  <w:lang w:val="en-US"/>
                </w:rPr>
                <w:delText xml:space="preserve">Healthcare </w:delText>
              </w:r>
            </w:del>
            <w:ins w:id="1935" w:author="Pivonka,Fran" w:date="2015-09-11T16:55:00Z">
              <w:r w:rsidR="00322181">
                <w:rPr>
                  <w:rFonts w:eastAsia="Times New Roman"/>
                  <w:lang w:val="en-US"/>
                </w:rPr>
                <w:t xml:space="preserve">healthcare </w:t>
              </w:r>
            </w:ins>
            <w:del w:id="1936" w:author="Pivonka,Fran" w:date="2015-09-11T16:55:00Z">
              <w:r w:rsidDel="00322181">
                <w:rPr>
                  <w:rFonts w:eastAsia="Times New Roman"/>
                  <w:lang w:val="en-US"/>
                </w:rPr>
                <w:delText xml:space="preserve">Service </w:delText>
              </w:r>
            </w:del>
            <w:ins w:id="1937" w:author="Pivonka,Fran" w:date="2015-09-11T16:55:00Z">
              <w:r w:rsidR="00322181">
                <w:rPr>
                  <w:rFonts w:eastAsia="Times New Roman"/>
                  <w:lang w:val="en-US"/>
                </w:rPr>
                <w:t xml:space="preserve">service </w:t>
              </w:r>
            </w:ins>
            <w:r>
              <w:rPr>
                <w:rFonts w:eastAsia="Times New Roman"/>
                <w:lang w:val="en-US"/>
              </w:rPr>
              <w:t>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details of a </w:t>
            </w:r>
            <w:del w:id="1938" w:author="Pivonka,Fran" w:date="2015-09-11T16:55:00Z">
              <w:r w:rsidDel="00322181">
                <w:rPr>
                  <w:rFonts w:eastAsia="Times New Roman"/>
                  <w:lang w:val="en-US"/>
                </w:rPr>
                <w:delText xml:space="preserve">Healthcare </w:delText>
              </w:r>
            </w:del>
            <w:ins w:id="1939" w:author="Pivonka,Fran" w:date="2015-09-11T16:55:00Z">
              <w:r w:rsidR="00322181">
                <w:rPr>
                  <w:rFonts w:eastAsia="Times New Roman"/>
                  <w:lang w:val="en-US"/>
                </w:rPr>
                <w:t xml:space="preserve">healthcare </w:t>
              </w:r>
            </w:ins>
            <w:del w:id="1940" w:author="Pivonka,Fran" w:date="2015-09-11T16:55:00Z">
              <w:r w:rsidDel="00322181">
                <w:rPr>
                  <w:rFonts w:eastAsia="Times New Roman"/>
                  <w:lang w:val="en-US"/>
                </w:rPr>
                <w:delText xml:space="preserve">Service </w:delText>
              </w:r>
            </w:del>
            <w:ins w:id="1941" w:author="Pivonka,Fran" w:date="2015-09-11T16:55:00Z">
              <w:r w:rsidR="00322181">
                <w:rPr>
                  <w:rFonts w:eastAsia="Times New Roman"/>
                  <w:lang w:val="en-US"/>
                </w:rPr>
                <w:t xml:space="preserve">service </w:t>
              </w:r>
            </w:ins>
            <w:r>
              <w:rPr>
                <w:rFonts w:eastAsia="Times New Roman"/>
                <w:lang w:val="en-US"/>
              </w:rPr>
              <w:t>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External </w:t>
            </w:r>
            <w:del w:id="1942" w:author="Pivonka,Fran" w:date="2015-09-11T16:55:00Z">
              <w:r w:rsidDel="00322181">
                <w:rPr>
                  <w:rFonts w:eastAsia="Times New Roman"/>
                  <w:lang w:val="en-US"/>
                </w:rPr>
                <w:delText xml:space="preserve">Identifiers </w:delText>
              </w:r>
            </w:del>
            <w:ins w:id="1943" w:author="Pivonka,Fran" w:date="2015-09-11T16:55:00Z">
              <w:r w:rsidR="00322181">
                <w:rPr>
                  <w:rFonts w:eastAsia="Times New Roman"/>
                  <w:lang w:val="en-US"/>
                </w:rPr>
                <w:t xml:space="preserve">identifiers </w:t>
              </w:r>
            </w:ins>
            <w:r>
              <w:rPr>
                <w:rFonts w:eastAsia="Times New Roman"/>
                <w:lang w:val="en-US"/>
              </w:rPr>
              <w:t>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w:t>
            </w:r>
            <w:del w:id="1944" w:author="Pivonka,Fran" w:date="2015-09-11T16:55:00Z">
              <w:r w:rsidDel="00322181">
                <w:rPr>
                  <w:rFonts w:eastAsia="Times New Roman"/>
                  <w:lang w:val="en-US"/>
                </w:rPr>
                <w:delText xml:space="preserve">Identifiers </w:delText>
              </w:r>
            </w:del>
            <w:ins w:id="1945" w:author="Pivonka,Fran" w:date="2015-09-11T16:55:00Z">
              <w:r w:rsidR="00322181">
                <w:rPr>
                  <w:rFonts w:eastAsia="Times New Roman"/>
                  <w:lang w:val="en-US"/>
                </w:rPr>
                <w:t xml:space="preserve">identifiers </w:t>
              </w:r>
            </w:ins>
            <w:r>
              <w:rPr>
                <w:rFonts w:eastAsia="Times New Roman"/>
                <w:lang w:val="en-US"/>
              </w:rPr>
              <w:t>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that provides this </w:t>
            </w:r>
            <w:del w:id="1946" w:author="Pivonka,Fran" w:date="2015-09-11T16:55:00Z">
              <w:r w:rsidDel="00322181">
                <w:rPr>
                  <w:rFonts w:eastAsia="Times New Roman"/>
                  <w:lang w:val="en-US"/>
                </w:rPr>
                <w:delText xml:space="preserve">Healthcare </w:delText>
              </w:r>
            </w:del>
            <w:ins w:id="1947" w:author="Pivonka,Fran" w:date="2015-09-11T16:55:00Z">
              <w:r w:rsidR="00322181">
                <w:rPr>
                  <w:rFonts w:eastAsia="Times New Roman"/>
                  <w:lang w:val="en-US"/>
                </w:rPr>
                <w:t xml:space="preserve">healthcare </w:t>
              </w:r>
            </w:ins>
            <w:r>
              <w:rPr>
                <w:rFonts w:eastAsia="Times New Roman"/>
                <w:lang w:val="en-US"/>
              </w:rPr>
              <w:t>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that provides this </w:t>
            </w:r>
            <w:del w:id="1948" w:author="Pivonka,Fran" w:date="2015-09-11T16:55:00Z">
              <w:r w:rsidDel="00322181">
                <w:rPr>
                  <w:rFonts w:eastAsia="Times New Roman"/>
                  <w:lang w:val="en-US"/>
                </w:rPr>
                <w:delText xml:space="preserve">Healthcare </w:delText>
              </w:r>
            </w:del>
            <w:ins w:id="1949" w:author="Pivonka,Fran" w:date="2015-09-11T16:55:00Z">
              <w:r w:rsidR="00322181">
                <w:rPr>
                  <w:rFonts w:eastAsia="Times New Roman"/>
                  <w:lang w:val="en-US"/>
                </w:rPr>
                <w:t xml:space="preserve">healthcare </w:t>
              </w:r>
            </w:ins>
            <w:r>
              <w:rPr>
                <w:rFonts w:eastAsia="Times New Roman"/>
                <w:lang w:val="en-US"/>
              </w:rPr>
              <w:t>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property is recommended to be the same as the </w:t>
            </w:r>
            <w:del w:id="1950" w:author="Pivonka,Fran" w:date="2015-09-11T16:55:00Z">
              <w:r w:rsidDel="00322181">
                <w:rPr>
                  <w:rFonts w:eastAsia="Times New Roman"/>
                  <w:lang w:val="en-US"/>
                </w:rPr>
                <w:delText xml:space="preserve">Location's </w:delText>
              </w:r>
            </w:del>
            <w:ins w:id="1951" w:author="Pivonka,Fran" w:date="2015-09-11T16:55:00Z">
              <w:r w:rsidR="00322181">
                <w:rPr>
                  <w:rFonts w:eastAsia="Times New Roman"/>
                  <w:lang w:val="en-US"/>
                </w:rPr>
                <w:t xml:space="preserve">location's </w:t>
              </w:r>
            </w:ins>
            <w:r>
              <w:rPr>
                <w:rFonts w:eastAsia="Times New Roman"/>
                <w:lang w:val="en-US"/>
              </w:rPr>
              <w:t>managing</w:t>
            </w:r>
            <w:ins w:id="1952" w:author="Pivonka,Fran" w:date="2015-09-11T16:56:00Z">
              <w:r w:rsidR="00322181">
                <w:rPr>
                  <w:rFonts w:eastAsia="Times New Roman"/>
                  <w:lang w:val="en-US"/>
                </w:rPr>
                <w:t xml:space="preserve"> </w:t>
              </w:r>
            </w:ins>
            <w:del w:id="1953" w:author="Pivonka,Fran" w:date="2015-09-11T16:56:00Z">
              <w:r w:rsidDel="00322181">
                <w:rPr>
                  <w:rFonts w:eastAsia="Times New Roman"/>
                  <w:lang w:val="en-US"/>
                </w:rPr>
                <w:delText>Organization</w:delText>
              </w:r>
            </w:del>
            <w:ins w:id="1954" w:author="Pivonka,Fran" w:date="2015-09-11T16:56:00Z">
              <w:r w:rsidR="00322181">
                <w:rPr>
                  <w:rFonts w:eastAsia="Times New Roman"/>
                  <w:lang w:val="en-US"/>
                </w:rPr>
                <w:t>organization</w:t>
              </w:r>
            </w:ins>
            <w:r>
              <w:rPr>
                <w:rFonts w:eastAsia="Times New Roman"/>
                <w:lang w:val="en-US"/>
              </w:rPr>
              <w:t xml:space="preserve">, and if not provided should be interpreted as such. If the </w:t>
            </w:r>
            <w:del w:id="1955" w:author="Pivonka,Fran" w:date="2015-09-11T16:56:00Z">
              <w:r w:rsidDel="00322181">
                <w:rPr>
                  <w:rFonts w:eastAsia="Times New Roman"/>
                  <w:lang w:val="en-US"/>
                </w:rPr>
                <w:delText xml:space="preserve">Location </w:delText>
              </w:r>
            </w:del>
            <w:ins w:id="1956" w:author="Pivonka,Fran" w:date="2015-09-11T16:56:00Z">
              <w:r w:rsidR="00322181">
                <w:rPr>
                  <w:rFonts w:eastAsia="Times New Roman"/>
                  <w:lang w:val="en-US"/>
                </w:rPr>
                <w:t xml:space="preserve">location </w:t>
              </w:r>
            </w:ins>
            <w:r>
              <w:rPr>
                <w:rFonts w:eastAsia="Times New Roman"/>
                <w:lang w:val="en-US"/>
              </w:rPr>
              <w:t xml:space="preserve">does not have a managing </w:t>
            </w:r>
            <w:del w:id="1957" w:author="Pivonka,Fran" w:date="2015-09-11T16:56:00Z">
              <w:r w:rsidDel="00322181">
                <w:rPr>
                  <w:rFonts w:eastAsia="Times New Roman"/>
                  <w:lang w:val="en-US"/>
                </w:rPr>
                <w:delText>Organization</w:delText>
              </w:r>
            </w:del>
            <w:ins w:id="1958" w:author="Pivonka,Fran" w:date="2015-09-11T16:56:00Z">
              <w:r w:rsidR="00322181">
                <w:rPr>
                  <w:rFonts w:eastAsia="Times New Roman"/>
                  <w:lang w:val="en-US"/>
                </w:rPr>
                <w:t>organization</w:t>
              </w:r>
            </w:ins>
            <w:r>
              <w:rPr>
                <w:rFonts w:eastAsia="Times New Roman"/>
                <w:lang w:val="en-US"/>
              </w:rPr>
              <w:t xml:space="preserve">, then this property should be populated.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w:t>
            </w:r>
            <w:del w:id="1959" w:author="Pivonka,Fran" w:date="2015-09-11T16:56:00Z">
              <w:r w:rsidDel="00322181">
                <w:rPr>
                  <w:rFonts w:eastAsia="Times New Roman"/>
                  <w:lang w:val="en-US"/>
                </w:rPr>
                <w:delText xml:space="preserve">Service </w:delText>
              </w:r>
            </w:del>
            <w:ins w:id="1960" w:author="Pivonka,Fran" w:date="2015-09-11T16:56:00Z">
              <w:r w:rsidR="00322181">
                <w:rPr>
                  <w:rFonts w:eastAsia="Times New Roman"/>
                  <w:lang w:val="en-US"/>
                </w:rPr>
                <w:t xml:space="preserve">service </w:t>
              </w:r>
            </w:ins>
            <w:del w:id="1961" w:author="Pivonka,Fran" w:date="2015-09-11T16:56:00Z">
              <w:r w:rsidDel="00322181">
                <w:rPr>
                  <w:rFonts w:eastAsia="Times New Roman"/>
                  <w:lang w:val="en-US"/>
                </w:rPr>
                <w:delText xml:space="preserve">Category </w:delText>
              </w:r>
            </w:del>
            <w:ins w:id="1962" w:author="Pivonka,Fran" w:date="2015-09-11T16:56:00Z">
              <w:r w:rsidR="00322181">
                <w:rPr>
                  <w:rFonts w:eastAsia="Times New Roman"/>
                  <w:lang w:val="en-US"/>
                </w:rPr>
                <w:t xml:space="preserve">category </w:t>
              </w:r>
            </w:ins>
            <w:del w:id="1963" w:author="Pivonka,Fran" w:date="2015-09-11T16:56:00Z">
              <w:r w:rsidDel="00322181">
                <w:rPr>
                  <w:rFonts w:eastAsia="Times New Roman"/>
                  <w:lang w:val="en-US"/>
                </w:rPr>
                <w:delText xml:space="preserve">then </w:delText>
              </w:r>
            </w:del>
            <w:r>
              <w:rPr>
                <w:rFonts w:eastAsia="Times New Roman"/>
                <w:lang w:val="en-US"/>
              </w:rPr>
              <w:t xml:space="preserve">determines the list of relevant service types that can be selected in the </w:t>
            </w:r>
            <w:del w:id="1964" w:author="Pivonka,Fran" w:date="2015-09-11T16:56:00Z">
              <w:r w:rsidDel="00322181">
                <w:rPr>
                  <w:rFonts w:eastAsia="Times New Roman"/>
                  <w:lang w:val="en-US"/>
                </w:rPr>
                <w:delText xml:space="preserve">Primary </w:delText>
              </w:r>
            </w:del>
            <w:ins w:id="1965" w:author="Pivonka,Fran" w:date="2015-09-11T16:56:00Z">
              <w:r w:rsidR="00322181">
                <w:rPr>
                  <w:rFonts w:eastAsia="Times New Roman"/>
                  <w:lang w:val="en-US"/>
                </w:rPr>
                <w:t xml:space="preserve">primary </w:t>
              </w:r>
            </w:ins>
            <w:del w:id="1966" w:author="Pivonka,Fran" w:date="2015-09-11T16:57:00Z">
              <w:r w:rsidDel="00322181">
                <w:rPr>
                  <w:rFonts w:eastAsia="Times New Roman"/>
                  <w:lang w:val="en-US"/>
                </w:rPr>
                <w:delText xml:space="preserve">Service </w:delText>
              </w:r>
            </w:del>
            <w:ins w:id="1967" w:author="Pivonka,Fran" w:date="2015-09-11T16:57:00Z">
              <w:r w:rsidR="00322181">
                <w:rPr>
                  <w:rFonts w:eastAsia="Times New Roman"/>
                  <w:lang w:val="en-US"/>
                </w:rPr>
                <w:t xml:space="preserve">service </w:t>
              </w:r>
            </w:ins>
            <w:del w:id="1968" w:author="Pivonka,Fran" w:date="2015-09-11T16:57:00Z">
              <w:r w:rsidDel="00322181">
                <w:rPr>
                  <w:rFonts w:eastAsia="Times New Roman"/>
                  <w:lang w:val="en-US"/>
                </w:rPr>
                <w:delText xml:space="preserve">Type </w:delText>
              </w:r>
            </w:del>
            <w:ins w:id="1969" w:author="Pivonka,Fran" w:date="2015-09-11T16:57:00Z">
              <w:r w:rsidR="00322181">
                <w:rPr>
                  <w:rFonts w:eastAsia="Times New Roman"/>
                  <w:lang w:val="en-US"/>
                </w:rPr>
                <w:t xml:space="preserve">type </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w:t>
            </w:r>
            <w:del w:id="1970" w:author="Pivonka,Fran" w:date="2015-09-11T16:57:00Z">
              <w:r w:rsidDel="00322181">
                <w:rPr>
                  <w:rFonts w:eastAsia="Times New Roman"/>
                  <w:lang w:val="en-US"/>
                </w:rPr>
                <w:delText xml:space="preserve">Service </w:delText>
              </w:r>
            </w:del>
            <w:ins w:id="1971" w:author="Pivonka,Fran" w:date="2015-09-11T16:57:00Z">
              <w:r w:rsidR="00322181">
                <w:rPr>
                  <w:rFonts w:eastAsia="Times New Roman"/>
                  <w:lang w:val="en-US"/>
                </w:rPr>
                <w:t xml:space="preserve">service </w:t>
              </w:r>
            </w:ins>
            <w:del w:id="1972" w:author="Pivonka,Fran" w:date="2015-09-11T16:57:00Z">
              <w:r w:rsidDel="00322181">
                <w:rPr>
                  <w:rFonts w:eastAsia="Times New Roman"/>
                  <w:lang w:val="en-US"/>
                </w:rPr>
                <w:delText xml:space="preserve">Category </w:delText>
              </w:r>
            </w:del>
            <w:ins w:id="1973" w:author="Pivonka,Fran" w:date="2015-09-11T16:57:00Z">
              <w:r w:rsidR="00322181">
                <w:rPr>
                  <w:rFonts w:eastAsia="Times New Roman"/>
                  <w:lang w:val="en-US"/>
                </w:rPr>
                <w:t xml:space="preserve">category </w:t>
              </w:r>
            </w:ins>
            <w:del w:id="1974" w:author="Pivonka,Fran" w:date="2015-09-11T16:57:00Z">
              <w:r w:rsidDel="00322181">
                <w:rPr>
                  <w:rFonts w:eastAsia="Times New Roman"/>
                  <w:lang w:val="en-US"/>
                </w:rPr>
                <w:delText xml:space="preserve">then </w:delText>
              </w:r>
            </w:del>
            <w:r>
              <w:rPr>
                <w:rFonts w:eastAsia="Times New Roman"/>
                <w:lang w:val="en-US"/>
              </w:rPr>
              <w:t xml:space="preserve">determines the list of relevant service types that can be selected in the </w:t>
            </w:r>
            <w:del w:id="1975" w:author="Pivonka,Fran" w:date="2015-09-11T16:57:00Z">
              <w:r w:rsidDel="00322181">
                <w:rPr>
                  <w:rFonts w:eastAsia="Times New Roman"/>
                  <w:lang w:val="en-US"/>
                </w:rPr>
                <w:delText xml:space="preserve">Primary </w:delText>
              </w:r>
            </w:del>
            <w:ins w:id="1976" w:author="Pivonka,Fran" w:date="2015-09-11T16:57:00Z">
              <w:r w:rsidR="00322181">
                <w:rPr>
                  <w:rFonts w:eastAsia="Times New Roman"/>
                  <w:lang w:val="en-US"/>
                </w:rPr>
                <w:t xml:space="preserve">primary </w:t>
              </w:r>
            </w:ins>
            <w:del w:id="1977" w:author="Pivonka,Fran" w:date="2015-09-11T16:57:00Z">
              <w:r w:rsidDel="00322181">
                <w:rPr>
                  <w:rFonts w:eastAsia="Times New Roman"/>
                  <w:lang w:val="en-US"/>
                </w:rPr>
                <w:delText xml:space="preserve">Service </w:delText>
              </w:r>
            </w:del>
            <w:ins w:id="1978" w:author="Pivonka,Fran" w:date="2015-09-11T16:57:00Z">
              <w:r w:rsidR="00322181">
                <w:rPr>
                  <w:rFonts w:eastAsia="Times New Roman"/>
                  <w:lang w:val="en-US"/>
                </w:rPr>
                <w:t xml:space="preserve">service </w:t>
              </w:r>
            </w:ins>
            <w:del w:id="1979" w:author="Pivonka,Fran" w:date="2015-09-11T16:57:00Z">
              <w:r w:rsidDel="00322181">
                <w:rPr>
                  <w:rFonts w:eastAsia="Times New Roman"/>
                  <w:lang w:val="en-US"/>
                </w:rPr>
                <w:delText>Type</w:delText>
              </w:r>
            </w:del>
            <w:ins w:id="1980" w:author="Pivonka,Fran" w:date="2015-09-11T16:57:00Z">
              <w:r w:rsidR="00322181">
                <w:rPr>
                  <w:rFonts w:eastAsia="Times New Roman"/>
                  <w:lang w:val="en-US"/>
                </w:rPr>
                <w:t>type</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Change to serviceType?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1981" w:author="Pivonka,Fran" w:date="2015-09-11T16:57:00Z">
              <w:r w:rsidDel="00322181">
                <w:rPr>
                  <w:rFonts w:eastAsia="Times New Roman"/>
                  <w:lang w:val="en-US"/>
                </w:rPr>
                <w:delText xml:space="preserve">Specialties </w:delText>
              </w:r>
            </w:del>
            <w:ins w:id="1982" w:author="Pivonka,Fran" w:date="2015-09-11T16:57:00Z">
              <w:r w:rsidR="00322181">
                <w:rPr>
                  <w:rFonts w:eastAsia="Times New Roman"/>
                  <w:lang w:val="en-US"/>
                </w:rPr>
                <w:t xml:space="preserve">specialties </w:t>
              </w:r>
            </w:ins>
            <w:r>
              <w:rPr>
                <w:rFonts w:eastAsia="Times New Roman"/>
                <w:lang w:val="en-US"/>
              </w:rPr>
              <w:t xml:space="preserve">handled by the </w:t>
            </w:r>
            <w:del w:id="1983" w:author="Pivonka,Fran" w:date="2015-09-11T16:57:00Z">
              <w:r w:rsidDel="00322181">
                <w:rPr>
                  <w:rFonts w:eastAsia="Times New Roman"/>
                  <w:lang w:val="en-US"/>
                </w:rPr>
                <w:delText xml:space="preserve">Service </w:delText>
              </w:r>
            </w:del>
            <w:ins w:id="1984" w:author="Pivonka,Fran" w:date="2015-09-11T16:57:00Z">
              <w:r w:rsidR="00322181">
                <w:rPr>
                  <w:rFonts w:eastAsia="Times New Roman"/>
                  <w:lang w:val="en-US"/>
                </w:rPr>
                <w:t xml:space="preserve">service </w:t>
              </w:r>
            </w:ins>
            <w:del w:id="1985" w:author="Pivonka,Fran" w:date="2015-09-11T16:57:00Z">
              <w:r w:rsidDel="00322181">
                <w:rPr>
                  <w:rFonts w:eastAsia="Times New Roman"/>
                  <w:lang w:val="en-US"/>
                </w:rPr>
                <w:delText>Site</w:delText>
              </w:r>
            </w:del>
            <w:ins w:id="1986" w:author="Pivonka,Fran" w:date="2015-09-11T16:57:00Z">
              <w:r w:rsidR="00322181">
                <w:rPr>
                  <w:rFonts w:eastAsia="Times New Roman"/>
                  <w:lang w:val="en-US"/>
                </w:rPr>
                <w:t>site</w:t>
              </w:r>
            </w:ins>
            <w:r>
              <w:rPr>
                <w:rFonts w:eastAsia="Times New Roman"/>
                <w:lang w:val="en-US"/>
              </w:rPr>
              <w:t xml:space="preserve">. This is more of a </w:t>
            </w:r>
            <w:del w:id="1987" w:author="Pivonka,Fran" w:date="2015-09-11T16:58:00Z">
              <w:r w:rsidDel="00322181">
                <w:rPr>
                  <w:rFonts w:eastAsia="Times New Roman"/>
                  <w:lang w:val="en-US"/>
                </w:rPr>
                <w:delText xml:space="preserve">Medical </w:delText>
              </w:r>
            </w:del>
            <w:ins w:id="1988" w:author="Pivonka,Fran" w:date="2015-09-11T16:58:00Z">
              <w:r w:rsidR="00322181">
                <w:rPr>
                  <w:rFonts w:eastAsia="Times New Roman"/>
                  <w:lang w:val="en-US"/>
                </w:rPr>
                <w:t xml:space="preserve">medical </w:t>
              </w:r>
            </w:ins>
            <w:del w:id="1989" w:author="Pivonka,Fran" w:date="2015-09-11T16:58:00Z">
              <w:r w:rsidDel="00322181">
                <w:rPr>
                  <w:rFonts w:eastAsia="Times New Roman"/>
                  <w:lang w:val="en-US"/>
                </w:rPr>
                <w:delText>Term</w:delText>
              </w:r>
            </w:del>
            <w:ins w:id="1990" w:author="Pivonka,Fran" w:date="2015-09-11T16:58:00Z">
              <w:r w:rsidR="00322181">
                <w:rPr>
                  <w:rFonts w:eastAsia="Times New Roman"/>
                  <w:lang w:val="en-US"/>
                </w:rPr>
                <w:t>term</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1991" w:author="Pivonka,Fran" w:date="2015-09-11T16:58:00Z">
              <w:r w:rsidDel="00322181">
                <w:rPr>
                  <w:rFonts w:eastAsia="Times New Roman"/>
                  <w:lang w:val="en-US"/>
                </w:rPr>
                <w:delText xml:space="preserve">Collection </w:delText>
              </w:r>
            </w:del>
            <w:proofErr w:type="gramStart"/>
            <w:ins w:id="1992" w:author="Pivonka,Fran" w:date="2015-09-11T16:58:00Z">
              <w:r w:rsidR="00322181">
                <w:rPr>
                  <w:rFonts w:eastAsia="Times New Roman"/>
                  <w:lang w:val="en-US"/>
                </w:rPr>
                <w:t>collection</w:t>
              </w:r>
              <w:proofErr w:type="gramEnd"/>
              <w:r w:rsidR="00322181">
                <w:rPr>
                  <w:rFonts w:eastAsia="Times New Roman"/>
                  <w:lang w:val="en-US"/>
                </w:rPr>
                <w:t xml:space="preserve"> </w:t>
              </w:r>
            </w:ins>
            <w:r>
              <w:rPr>
                <w:rFonts w:eastAsia="Times New Roman"/>
                <w:lang w:val="en-US"/>
              </w:rPr>
              <w:t xml:space="preserve">of </w:t>
            </w:r>
            <w:del w:id="1993" w:author="Pivonka,Fran" w:date="2015-09-11T16:58:00Z">
              <w:r w:rsidDel="00322181">
                <w:rPr>
                  <w:rFonts w:eastAsia="Times New Roman"/>
                  <w:lang w:val="en-US"/>
                </w:rPr>
                <w:delText xml:space="preserve">Specialties </w:delText>
              </w:r>
            </w:del>
            <w:ins w:id="1994" w:author="Pivonka,Fran" w:date="2015-09-11T16:58:00Z">
              <w:r w:rsidR="00322181">
                <w:rPr>
                  <w:rFonts w:eastAsia="Times New Roman"/>
                  <w:lang w:val="en-US"/>
                </w:rPr>
                <w:t xml:space="preserve">specialties </w:t>
              </w:r>
            </w:ins>
            <w:r>
              <w:rPr>
                <w:rFonts w:eastAsia="Times New Roman"/>
                <w:lang w:val="en-US"/>
              </w:rPr>
              <w:t xml:space="preserve">handled by the </w:t>
            </w:r>
            <w:del w:id="1995" w:author="Pivonka,Fran" w:date="2015-09-11T16:58:00Z">
              <w:r w:rsidDel="00322181">
                <w:rPr>
                  <w:rFonts w:eastAsia="Times New Roman"/>
                  <w:lang w:val="en-US"/>
                </w:rPr>
                <w:delText xml:space="preserve">Service </w:delText>
              </w:r>
            </w:del>
            <w:ins w:id="1996" w:author="Pivonka,Fran" w:date="2015-09-11T16:58:00Z">
              <w:r w:rsidR="00322181">
                <w:rPr>
                  <w:rFonts w:eastAsia="Times New Roman"/>
                  <w:lang w:val="en-US"/>
                </w:rPr>
                <w:t xml:space="preserve">service </w:t>
              </w:r>
            </w:ins>
            <w:del w:id="1997" w:author="Pivonka,Fran" w:date="2015-09-11T16:58:00Z">
              <w:r w:rsidDel="00322181">
                <w:rPr>
                  <w:rFonts w:eastAsia="Times New Roman"/>
                  <w:lang w:val="en-US"/>
                </w:rPr>
                <w:delText>Site</w:delText>
              </w:r>
            </w:del>
            <w:ins w:id="1998" w:author="Pivonka,Fran" w:date="2015-09-11T16:58:00Z">
              <w:r w:rsidR="00322181">
                <w:rPr>
                  <w:rFonts w:eastAsia="Times New Roman"/>
                  <w:lang w:val="en-US"/>
                </w:rPr>
                <w:t>site</w:t>
              </w:r>
            </w:ins>
            <w:r>
              <w:rPr>
                <w:rFonts w:eastAsia="Times New Roman"/>
                <w:lang w:val="en-US"/>
              </w:rPr>
              <w:t xml:space="preserve">. This is more of a </w:t>
            </w:r>
            <w:del w:id="1999" w:author="Pivonka,Fran" w:date="2015-09-11T16:58:00Z">
              <w:r w:rsidDel="00322181">
                <w:rPr>
                  <w:rFonts w:eastAsia="Times New Roman"/>
                  <w:lang w:val="en-US"/>
                </w:rPr>
                <w:delText xml:space="preserve">Medical </w:delText>
              </w:r>
            </w:del>
            <w:ins w:id="2000" w:author="Pivonka,Fran" w:date="2015-09-11T16:58:00Z">
              <w:r w:rsidR="00322181">
                <w:rPr>
                  <w:rFonts w:eastAsia="Times New Roman"/>
                  <w:lang w:val="en-US"/>
                </w:rPr>
                <w:t xml:space="preserve">medical </w:t>
              </w:r>
            </w:ins>
            <w:del w:id="2001" w:author="Pivonka,Fran" w:date="2015-09-11T16:58:00Z">
              <w:r w:rsidDel="00322181">
                <w:rPr>
                  <w:rFonts w:eastAsia="Times New Roman"/>
                  <w:lang w:val="en-US"/>
                </w:rPr>
                <w:delText>Term</w:delText>
              </w:r>
            </w:del>
            <w:ins w:id="2002" w:author="Pivonka,Fran" w:date="2015-09-11T16:58:00Z">
              <w:r w:rsidR="00322181">
                <w:rPr>
                  <w:rFonts w:eastAsia="Times New Roman"/>
                  <w:lang w:val="en-US"/>
                </w:rPr>
                <w:t>term</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w:t>
            </w:r>
            <w:del w:id="2003" w:author="Pivonka,Fran" w:date="2015-09-11T16:59:00Z">
              <w:r w:rsidDel="00322181">
                <w:rPr>
                  <w:rFonts w:eastAsia="Times New Roman"/>
                  <w:lang w:val="en-US"/>
                </w:rPr>
                <w:delText>HealthcareService</w:delText>
              </w:r>
            </w:del>
            <w:ins w:id="2004" w:author="Pivonka,Fran" w:date="2015-09-11T16:59:00Z">
              <w:r w:rsidR="00322181">
                <w:rPr>
                  <w:rFonts w:eastAsia="Times New Roman"/>
                  <w:lang w:val="en-US"/>
                </w:rPr>
                <w:t>healthcare service</w:t>
              </w:r>
            </w:ins>
            <w:r>
              <w:rPr>
                <w:rFonts w:eastAsia="Times New Roman"/>
                <w:lang w:val="en-US"/>
              </w:rPr>
              <w:t xml:space="preserv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w:t>
            </w:r>
            <w:del w:id="2005" w:author="Pivonka,Fran" w:date="2015-09-11T16:59:00Z">
              <w:r w:rsidDel="00322181">
                <w:rPr>
                  <w:rFonts w:eastAsia="Times New Roman"/>
                  <w:lang w:val="en-US"/>
                </w:rPr>
                <w:delText>HealthcareService</w:delText>
              </w:r>
            </w:del>
            <w:ins w:id="2006" w:author="Pivonka,Fran" w:date="2015-09-11T16:59:00Z">
              <w:r w:rsidR="00322181">
                <w:rPr>
                  <w:rFonts w:eastAsia="Times New Roman"/>
                  <w:lang w:val="en-US"/>
                </w:rPr>
                <w:t>healthcare</w:t>
              </w:r>
            </w:ins>
            <w:ins w:id="2007" w:author="Pivonka,Fran" w:date="2015-09-11T17:00:00Z">
              <w:r w:rsidR="00322181">
                <w:rPr>
                  <w:rFonts w:eastAsia="Times New Roman"/>
                  <w:lang w:val="en-US"/>
                </w:rPr>
                <w:t xml:space="preserve"> s</w:t>
              </w:r>
            </w:ins>
            <w:ins w:id="2008" w:author="Pivonka,Fran" w:date="2015-09-11T16:59:00Z">
              <w:r w:rsidR="00322181">
                <w:rPr>
                  <w:rFonts w:eastAsia="Times New Roman"/>
                  <w:lang w:val="en-US"/>
                </w:rPr>
                <w:t>ervice</w:t>
              </w:r>
            </w:ins>
            <w:r>
              <w:rPr>
                <w:rFonts w:eastAsia="Times New Roman"/>
                <w:lang w:val="en-US"/>
              </w:rPr>
              <w:t xml:space="preserv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location(s) </w:t>
            </w:r>
            <w:del w:id="2009" w:author="Pivonka,Fran" w:date="2015-09-11T17:00:00Z">
              <w:r w:rsidDel="00322181">
                <w:rPr>
                  <w:rFonts w:eastAsia="Times New Roman"/>
                  <w:lang w:val="en-US"/>
                </w:rPr>
                <w:delText xml:space="preserve">that </w:delText>
              </w:r>
            </w:del>
            <w:ins w:id="2010" w:author="Pivonka,Fran" w:date="2015-09-11T17:00:00Z">
              <w:r w:rsidR="00322181">
                <w:rPr>
                  <w:rFonts w:eastAsia="Times New Roman"/>
                  <w:lang w:val="en-US"/>
                </w:rPr>
                <w:t xml:space="preserve">where </w:t>
              </w:r>
            </w:ins>
            <w:r>
              <w:rPr>
                <w:rFonts w:eastAsia="Times New Roman"/>
                <w:lang w:val="en-US"/>
              </w:rPr>
              <w:t xml:space="preserve">this service is available </w:t>
            </w:r>
            <w:del w:id="2011" w:author="Pivonka,Fran" w:date="2015-09-11T17:00:00Z">
              <w:r w:rsidDel="00322181">
                <w:rPr>
                  <w:rFonts w:eastAsia="Times New Roman"/>
                  <w:lang w:val="en-US"/>
                </w:rPr>
                <w:delText xml:space="preserve">to </w:delText>
              </w:r>
            </w:del>
            <w:r>
              <w:rPr>
                <w:rFonts w:eastAsia="Times New Roman"/>
                <w:lang w:val="en-US"/>
              </w:rPr>
              <w:t>(not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location(s) </w:t>
            </w:r>
            <w:del w:id="2012" w:author="Pivonka,Fran" w:date="2015-09-11T17:00:00Z">
              <w:r w:rsidDel="00322181">
                <w:rPr>
                  <w:rFonts w:eastAsia="Times New Roman"/>
                  <w:lang w:val="en-US"/>
                </w:rPr>
                <w:delText xml:space="preserve">that </w:delText>
              </w:r>
            </w:del>
            <w:ins w:id="2013" w:author="Pivonka,Fran" w:date="2015-09-11T17:00:00Z">
              <w:r w:rsidR="00322181">
                <w:rPr>
                  <w:rFonts w:eastAsia="Times New Roman"/>
                  <w:lang w:val="en-US"/>
                </w:rPr>
                <w:t xml:space="preserve">where </w:t>
              </w:r>
            </w:ins>
            <w:r>
              <w:rPr>
                <w:rFonts w:eastAsia="Times New Roman"/>
                <w:lang w:val="en-US"/>
              </w:rPr>
              <w:t xml:space="preserve">this service is available </w:t>
            </w:r>
            <w:del w:id="2014" w:author="Pivonka,Fran" w:date="2015-09-11T17:00:00Z">
              <w:r w:rsidDel="00322181">
                <w:rPr>
                  <w:rFonts w:eastAsia="Times New Roman"/>
                  <w:lang w:val="en-US"/>
                </w:rPr>
                <w:delText xml:space="preserve">to </w:delText>
              </w:r>
            </w:del>
            <w:r>
              <w:rPr>
                <w:rFonts w:eastAsia="Times New Roman"/>
                <w:lang w:val="en-US"/>
              </w:rPr>
              <w:t>(not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w:t>
            </w:r>
            <w:del w:id="2015" w:author="Pivonka,Fran" w:date="2015-09-11T17:01:00Z">
              <w:r w:rsidDel="00322181">
                <w:rPr>
                  <w:rFonts w:eastAsia="Times New Roman"/>
                  <w:lang w:val="en-US"/>
                </w:rPr>
                <w:delText xml:space="preserve">Physical </w:delText>
              </w:r>
            </w:del>
            <w:ins w:id="2016" w:author="Pivonka,Fran" w:date="2015-09-11T17:01:00Z">
              <w:r w:rsidR="00322181">
                <w:rPr>
                  <w:rFonts w:eastAsia="Times New Roman"/>
                  <w:lang w:val="en-US"/>
                </w:rPr>
                <w:t xml:space="preserve">physical </w:t>
              </w:r>
            </w:ins>
            <w:del w:id="2017" w:author="Pivonka,Fran" w:date="2015-09-11T17:01:00Z">
              <w:r w:rsidDel="00322181">
                <w:rPr>
                  <w:rFonts w:eastAsia="Times New Roman"/>
                  <w:lang w:val="en-US"/>
                </w:rPr>
                <w:delText xml:space="preserve">Area </w:delText>
              </w:r>
            </w:del>
            <w:ins w:id="2018" w:author="Pivonka,Fran" w:date="2015-09-11T17:01:00Z">
              <w:r w:rsidR="00322181">
                <w:rPr>
                  <w:rFonts w:eastAsia="Times New Roman"/>
                  <w:lang w:val="en-US"/>
                </w:rPr>
                <w:t xml:space="preserve">area </w:t>
              </w:r>
            </w:ins>
            <w:r>
              <w:rPr>
                <w:rFonts w:eastAsia="Times New Roman"/>
                <w:lang w:val="en-US"/>
              </w:rPr>
              <w:t xml:space="preserve">(tri-state area) and some other attribute (covered by Example Care Organization). These types of </w:t>
            </w:r>
            <w:del w:id="2019" w:author="Pivonka,Fran" w:date="2015-09-11T17:01:00Z">
              <w:r w:rsidDel="00322181">
                <w:rPr>
                  <w:rFonts w:eastAsia="Times New Roman"/>
                  <w:lang w:val="en-US"/>
                </w:rPr>
                <w:delText xml:space="preserve">Locations </w:delText>
              </w:r>
            </w:del>
            <w:ins w:id="2020" w:author="Pivonka,Fran" w:date="2015-09-11T17:01:00Z">
              <w:r w:rsidR="00322181">
                <w:rPr>
                  <w:rFonts w:eastAsia="Times New Roman"/>
                  <w:lang w:val="en-US"/>
                </w:rPr>
                <w:t xml:space="preserve">locations </w:t>
              </w:r>
            </w:ins>
            <w:r>
              <w:rPr>
                <w:rFonts w:eastAsia="Times New Roman"/>
                <w:lang w:val="en-US"/>
              </w:rPr>
              <w:t xml:space="preserve">are often not managed by any specific organization. This could also include generic locations such as "in-home".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provision means being commissioned by, contractually obliged, </w:t>
            </w:r>
            <w:del w:id="2021" w:author="Pivonka,Fran" w:date="2015-09-11T17:02:00Z">
              <w:r w:rsidDel="006B5A77">
                <w:rPr>
                  <w:rFonts w:eastAsia="Times New Roman"/>
                  <w:lang w:val="en-US"/>
                </w:rPr>
                <w:delText>financially</w:delText>
              </w:r>
            </w:del>
            <w:ins w:id="2022" w:author="Pivonka,Fran" w:date="2015-09-11T17:02:00Z">
              <w:r w:rsidR="006B5A77">
                <w:rPr>
                  <w:rFonts w:eastAsia="Times New Roman"/>
                  <w:lang w:val="en-US"/>
                </w:rPr>
                <w:t>and financially</w:t>
              </w:r>
            </w:ins>
            <w:r>
              <w:rPr>
                <w:rFonts w:eastAsia="Times New Roman"/>
                <w:lang w:val="en-US"/>
              </w:rPr>
              <w:t xml:space="preserve"> sourced. Types of costings that may apply to this healthcare service, such if the service may be available for free, some discounts available, or fees apply.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Does this service have specific eligibility requirements that need to be met in order to use the </w:t>
            </w:r>
            <w:del w:id="2023" w:author="Pivonka,Fran" w:date="2015-09-11T17:03:00Z">
              <w:r w:rsidDel="006B5A77">
                <w:rPr>
                  <w:rFonts w:eastAsia="Times New Roman"/>
                  <w:lang w:val="en-US"/>
                </w:rPr>
                <w:delText>service.</w:delText>
              </w:r>
            </w:del>
            <w:ins w:id="2024" w:author="Pivonka,Fran" w:date="2015-09-11T17:03:00Z">
              <w:r w:rsidR="006B5A77">
                <w:rPr>
                  <w:rFonts w:eastAsia="Times New Roman"/>
                  <w:lang w:val="en-US"/>
                </w:rPr>
                <w:t>service?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eligibility conditions for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Program </w:t>
            </w:r>
            <w:del w:id="2025" w:author="Pivonka,Fran" w:date="2015-09-11T17:04:00Z">
              <w:r w:rsidDel="006B5A77">
                <w:rPr>
                  <w:rFonts w:eastAsia="Times New Roman"/>
                  <w:lang w:val="en-US"/>
                </w:rPr>
                <w:delText xml:space="preserve">Names </w:delText>
              </w:r>
            </w:del>
            <w:ins w:id="2026" w:author="Pivonka,Fran" w:date="2015-09-11T17:04:00Z">
              <w:r w:rsidR="006B5A77">
                <w:rPr>
                  <w:rFonts w:eastAsia="Times New Roman"/>
                  <w:lang w:val="en-US"/>
                </w:rPr>
                <w:t xml:space="preserve">names </w:t>
              </w:r>
            </w:ins>
            <w:r>
              <w:rPr>
                <w:rFonts w:eastAsia="Times New Roman"/>
                <w:lang w:val="en-US"/>
              </w:rPr>
              <w:t>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Program </w:t>
            </w:r>
            <w:del w:id="2027" w:author="Pivonka,Fran" w:date="2015-09-11T17:04:00Z">
              <w:r w:rsidDel="006B5A77">
                <w:rPr>
                  <w:rFonts w:eastAsia="Times New Roman"/>
                  <w:lang w:val="en-US"/>
                </w:rPr>
                <w:delText xml:space="preserve">Names </w:delText>
              </w:r>
            </w:del>
            <w:ins w:id="2028" w:author="Pivonka,Fran" w:date="2015-09-11T17:04:00Z">
              <w:r w:rsidR="006B5A77">
                <w:rPr>
                  <w:rFonts w:eastAsia="Times New Roman"/>
                  <w:lang w:val="en-US"/>
                </w:rPr>
                <w:t xml:space="preserve">names </w:t>
              </w:r>
            </w:ins>
            <w:r>
              <w:rPr>
                <w:rFonts w:eastAsia="Times New Roman"/>
                <w:lang w:val="en-US"/>
              </w:rPr>
              <w:t>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Programs are often defined externally to an </w:t>
            </w:r>
            <w:del w:id="2029" w:author="Pivonka,Fran" w:date="2015-09-11T17:04:00Z">
              <w:r w:rsidDel="006B5A77">
                <w:rPr>
                  <w:rFonts w:eastAsia="Times New Roman"/>
                  <w:lang w:val="en-US"/>
                </w:rPr>
                <w:delText>Organization</w:delText>
              </w:r>
            </w:del>
            <w:ins w:id="2030" w:author="Pivonka,Fran" w:date="2015-09-11T17:04:00Z">
              <w:r w:rsidR="006B5A77">
                <w:rPr>
                  <w:rFonts w:eastAsia="Times New Roman"/>
                  <w:lang w:val="en-US"/>
                </w:rPr>
                <w:t>organization</w:t>
              </w:r>
            </w:ins>
            <w:r>
              <w:rPr>
                <w:rFonts w:eastAsia="Times New Roman"/>
                <w:lang w:val="en-US"/>
              </w:rPr>
              <w:t xml:space="preserve">, commonly by governments. E.g. Home and Community Care Programs, Homeless Program, â€¦.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2031" w:author="Pivonka,Fran" w:date="2015-09-11T17:05:00Z">
              <w:r w:rsidDel="006B5A77">
                <w:rPr>
                  <w:rFonts w:eastAsia="Times New Roman"/>
                  <w:lang w:val="en-US"/>
                </w:rPr>
                <w:delText xml:space="preserve">Characteristics </w:delText>
              </w:r>
            </w:del>
            <w:ins w:id="2032" w:author="Pivonka,Fran" w:date="2015-09-11T17:05:00Z">
              <w:r w:rsidR="006B5A77">
                <w:rPr>
                  <w:rFonts w:eastAsia="Times New Roman"/>
                  <w:lang w:val="en-US"/>
                </w:rPr>
                <w:t xml:space="preserve">characteristics </w:t>
              </w:r>
            </w:ins>
            <w:r>
              <w:rPr>
                <w:rFonts w:eastAsia="Times New Roman"/>
                <w:lang w:val="en-US"/>
              </w:rPr>
              <w:t>(attributes)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2033" w:author="Pivonka,Fran" w:date="2015-09-11T17:05:00Z">
              <w:r w:rsidDel="006B5A77">
                <w:rPr>
                  <w:rFonts w:eastAsia="Times New Roman"/>
                  <w:lang w:val="en-US"/>
                </w:rPr>
                <w:delText xml:space="preserve">Characteristics </w:delText>
              </w:r>
            </w:del>
            <w:ins w:id="2034" w:author="Pivonka,Fran" w:date="2015-09-11T17:05:00Z">
              <w:r w:rsidR="006B5A77">
                <w:rPr>
                  <w:rFonts w:eastAsia="Times New Roman"/>
                  <w:lang w:val="en-US"/>
                </w:rPr>
                <w:t xml:space="preserve">characteristics </w:t>
              </w:r>
            </w:ins>
            <w:r>
              <w:rPr>
                <w:rFonts w:eastAsia="Times New Roman"/>
                <w:lang w:val="en-US"/>
              </w:rPr>
              <w:t>(attributes).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These could be such things as </w:t>
            </w:r>
            <w:del w:id="2035" w:author="Pivonka,Fran" w:date="2015-09-11T17:05:00Z">
              <w:r w:rsidDel="006B5A77">
                <w:rPr>
                  <w:rFonts w:eastAsia="Times New Roman"/>
                  <w:lang w:val="en-US"/>
                </w:rPr>
                <w:delText xml:space="preserve">is </w:delText>
              </w:r>
            </w:del>
            <w:r>
              <w:rPr>
                <w:rFonts w:eastAsia="Times New Roman"/>
                <w:lang w:val="en-US"/>
              </w:rPr>
              <w:t>wheelchair accessible.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HealthcareService.referralMethod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w:t>
            </w:r>
            <w:del w:id="2036" w:author="Pivonka,Fran" w:date="2015-09-11T17:06:00Z">
              <w:r w:rsidDel="006B5A77">
                <w:rPr>
                  <w:rFonts w:eastAsia="Times New Roman"/>
                  <w:lang w:val="en-US"/>
                </w:rPr>
                <w:delText xml:space="preserve">Organization </w:delText>
              </w:r>
            </w:del>
            <w:ins w:id="2037" w:author="Pivonka,Fran" w:date="2015-09-11T17:06:00Z">
              <w:r w:rsidR="006B5A77">
                <w:rPr>
                  <w:rFonts w:eastAsia="Times New Roman"/>
                  <w:lang w:val="en-US"/>
                </w:rPr>
                <w:t xml:space="preserve">organization </w:t>
              </w:r>
            </w:ins>
            <w:r>
              <w:rPr>
                <w:rFonts w:eastAsia="Times New Roman"/>
                <w:lang w:val="en-US"/>
              </w:rPr>
              <w:t xml:space="preserve">by an accredited body to support secure exchange of data over the internet. To be provided by the </w:t>
            </w:r>
            <w:del w:id="2038" w:author="Pivonka,Fran" w:date="2015-09-11T17:06:00Z">
              <w:r w:rsidDel="006B5A77">
                <w:rPr>
                  <w:rFonts w:eastAsia="Times New Roman"/>
                  <w:lang w:val="en-US"/>
                </w:rPr>
                <w:delText>Organization</w:delText>
              </w:r>
            </w:del>
            <w:ins w:id="2039" w:author="Pivonka,Fran" w:date="2015-09-11T17:06:00Z">
              <w:r w:rsidR="006B5A77">
                <w:rPr>
                  <w:rFonts w:eastAsia="Times New Roman"/>
                  <w:lang w:val="en-US"/>
                </w:rPr>
                <w:t>organization</w:t>
              </w:r>
            </w:ins>
            <w:r>
              <w:rPr>
                <w:rFonts w:eastAsia="Times New Roman"/>
                <w:lang w:val="en-US"/>
              </w:rPr>
              <w:t xml:space="preserve">,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w:t>
            </w:r>
            <w:del w:id="2040" w:author="Pivonka,Fran" w:date="2015-09-11T17:06:00Z">
              <w:r w:rsidDel="006B5A77">
                <w:rPr>
                  <w:rFonts w:eastAsia="Times New Roman"/>
                  <w:lang w:val="en-US"/>
                </w:rPr>
                <w:delText xml:space="preserve">Organization </w:delText>
              </w:r>
            </w:del>
            <w:ins w:id="2041" w:author="Pivonka,Fran" w:date="2015-09-11T17:06:00Z">
              <w:r w:rsidR="006B5A77">
                <w:rPr>
                  <w:rFonts w:eastAsia="Times New Roman"/>
                  <w:lang w:val="en-US"/>
                </w:rPr>
                <w:t xml:space="preserve">organization </w:t>
              </w:r>
            </w:ins>
            <w:r>
              <w:rPr>
                <w:rFonts w:eastAsia="Times New Roman"/>
                <w:lang w:val="en-US"/>
              </w:rPr>
              <w:t xml:space="preserve">by an accredited body to support secure exchange of data over the internet. To be provided by the </w:t>
            </w:r>
            <w:del w:id="2042" w:author="Pivonka,Fran" w:date="2015-09-11T17:06:00Z">
              <w:r w:rsidDel="006B5A77">
                <w:rPr>
                  <w:rFonts w:eastAsia="Times New Roman"/>
                  <w:lang w:val="en-US"/>
                </w:rPr>
                <w:delText>Organization</w:delText>
              </w:r>
            </w:del>
            <w:ins w:id="2043" w:author="Pivonka,Fran" w:date="2015-09-11T17:06:00Z">
              <w:r w:rsidR="006B5A77">
                <w:rPr>
                  <w:rFonts w:eastAsia="Times New Roman"/>
                  <w:lang w:val="en-US"/>
                </w:rPr>
                <w:t>organization</w:t>
              </w:r>
            </w:ins>
            <w:r>
              <w:rPr>
                <w:rFonts w:eastAsia="Times New Roman"/>
                <w:lang w:val="en-US"/>
              </w:rPr>
              <w:t xml:space="preserve">,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This is a base64 encoded digital certificate.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an appointment is required for access to this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w:t>
            </w:r>
            <w:del w:id="2044" w:author="Pivonka,Fran" w:date="2015-09-11T17:12:00Z">
              <w:r w:rsidDel="00851420">
                <w:rPr>
                  <w:rFonts w:eastAsia="Times New Roman"/>
                  <w:lang w:val="en-US"/>
                </w:rPr>
                <w:delText xml:space="preserve">Site </w:delText>
              </w:r>
            </w:del>
            <w:ins w:id="2045" w:author="Pivonka,Fran" w:date="2015-09-11T17:12:00Z">
              <w:r w:rsidR="00851420">
                <w:rPr>
                  <w:rFonts w:eastAsia="Times New Roman"/>
                  <w:lang w:val="en-US"/>
                </w:rPr>
                <w:t xml:space="preserve">site </w:t>
              </w:r>
            </w:ins>
            <w:r>
              <w:rPr>
                <w:rFonts w:eastAsia="Times New Roman"/>
                <w:lang w:val="en-US"/>
              </w:rPr>
              <w:t xml:space="preserve">to </w:t>
            </w:r>
            <w:r>
              <w:rPr>
                <w:rFonts w:eastAsia="Times New Roman"/>
                <w:lang w:val="en-US"/>
              </w:rPr>
              <w:lastRenderedPageBreak/>
              <w:t xml:space="preserve">be provided by the </w:t>
            </w:r>
            <w:del w:id="2046" w:author="Pivonka,Fran" w:date="2015-09-11T17:12:00Z">
              <w:r w:rsidDel="00851420">
                <w:rPr>
                  <w:rFonts w:eastAsia="Times New Roman"/>
                  <w:lang w:val="en-US"/>
                </w:rPr>
                <w:delText>Organization</w:delText>
              </w:r>
            </w:del>
            <w:ins w:id="2047" w:author="Pivonka,Fran" w:date="2015-09-11T17:12:00Z">
              <w:r w:rsidR="00851420">
                <w:rPr>
                  <w:rFonts w:eastAsia="Times New Roman"/>
                  <w:lang w:val="en-US"/>
                </w:rPr>
                <w:t>organization</w:t>
              </w:r>
            </w:ins>
            <w:r>
              <w:rPr>
                <w:rFonts w:eastAsia="Times New Roman"/>
                <w:lang w:val="en-US"/>
              </w:rPr>
              <w:t xml:space="preserve">. Indicates if an appointment is required for access to this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HealthcareService.availableTime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048" w:author="Pivonka,Fran" w:date="2015-09-11T17:13:00Z">
              <w:r w:rsidDel="00851420">
                <w:rPr>
                  <w:rFonts w:eastAsia="Times New Roman"/>
                  <w:lang w:val="en-US"/>
                </w:rPr>
                <w:delText xml:space="preserve">Collection </w:delText>
              </w:r>
            </w:del>
            <w:ins w:id="2049" w:author="Pivonka,Fran" w:date="2015-09-11T17:13:00Z">
              <w:r w:rsidR="00851420">
                <w:rPr>
                  <w:rFonts w:eastAsia="Times New Roman"/>
                  <w:lang w:val="en-US"/>
                </w:rPr>
                <w:t xml:space="preserve">collection </w:t>
              </w:r>
            </w:ins>
            <w:r>
              <w:rPr>
                <w:rFonts w:eastAsia="Times New Roman"/>
                <w:lang w:val="en-US"/>
              </w:rPr>
              <w:t xml:space="preserve">of times that the </w:t>
            </w:r>
            <w:del w:id="2050" w:author="Pivonka,Fran" w:date="2015-09-11T17:13:00Z">
              <w:r w:rsidDel="00851420">
                <w:rPr>
                  <w:rFonts w:eastAsia="Times New Roman"/>
                  <w:lang w:val="en-US"/>
                </w:rPr>
                <w:delText xml:space="preserve">Service </w:delText>
              </w:r>
            </w:del>
            <w:ins w:id="2051" w:author="Pivonka,Fran" w:date="2015-09-11T17:13:00Z">
              <w:r w:rsidR="00851420">
                <w:rPr>
                  <w:rFonts w:eastAsia="Times New Roman"/>
                  <w:lang w:val="en-US"/>
                </w:rPr>
                <w:t xml:space="preserve">service </w:t>
              </w:r>
            </w:ins>
            <w:del w:id="2052" w:author="Pivonka,Fran" w:date="2015-09-11T17:13:00Z">
              <w:r w:rsidDel="00851420">
                <w:rPr>
                  <w:rFonts w:eastAsia="Times New Roman"/>
                  <w:lang w:val="en-US"/>
                </w:rPr>
                <w:delText xml:space="preserve">Site </w:delText>
              </w:r>
            </w:del>
            <w:ins w:id="2053" w:author="Pivonka,Fran" w:date="2015-09-11T17:13:00Z">
              <w:r w:rsidR="00851420">
                <w:rPr>
                  <w:rFonts w:eastAsia="Times New Roman"/>
                  <w:lang w:val="en-US"/>
                </w:rPr>
                <w:t xml:space="preserve">site </w:t>
              </w:r>
            </w:ins>
            <w:r>
              <w:rPr>
                <w:rFonts w:eastAsia="Times New Roman"/>
                <w:lang w:val="en-US"/>
              </w:rPr>
              <w:t>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054" w:author="Pivonka,Fran" w:date="2015-09-11T17:13:00Z">
              <w:r w:rsidDel="00851420">
                <w:rPr>
                  <w:rFonts w:eastAsia="Times New Roman"/>
                  <w:lang w:val="en-US"/>
                </w:rPr>
                <w:delText xml:space="preserve">Collection </w:delText>
              </w:r>
            </w:del>
            <w:ins w:id="2055" w:author="Pivonka,Fran" w:date="2015-09-11T17:13:00Z">
              <w:r w:rsidR="00851420">
                <w:rPr>
                  <w:rFonts w:eastAsia="Times New Roman"/>
                  <w:lang w:val="en-US"/>
                </w:rPr>
                <w:t xml:space="preserve">collection </w:t>
              </w:r>
            </w:ins>
            <w:r>
              <w:rPr>
                <w:rFonts w:eastAsia="Times New Roman"/>
                <w:lang w:val="en-US"/>
              </w:rPr>
              <w:t xml:space="preserve">of times that the </w:t>
            </w:r>
            <w:del w:id="2056" w:author="Pivonka,Fran" w:date="2015-09-11T17:13:00Z">
              <w:r w:rsidDel="00851420">
                <w:rPr>
                  <w:rFonts w:eastAsia="Times New Roman"/>
                  <w:lang w:val="en-US"/>
                </w:rPr>
                <w:delText xml:space="preserve">Service </w:delText>
              </w:r>
            </w:del>
            <w:ins w:id="2057" w:author="Pivonka,Fran" w:date="2015-09-11T17:13:00Z">
              <w:r w:rsidR="00851420">
                <w:rPr>
                  <w:rFonts w:eastAsia="Times New Roman"/>
                  <w:lang w:val="en-US"/>
                </w:rPr>
                <w:t xml:space="preserve">service </w:t>
              </w:r>
            </w:ins>
            <w:del w:id="2058" w:author="Pivonka,Fran" w:date="2015-09-11T17:13:00Z">
              <w:r w:rsidDel="00851420">
                <w:rPr>
                  <w:rFonts w:eastAsia="Times New Roman"/>
                  <w:lang w:val="en-US"/>
                </w:rPr>
                <w:delText xml:space="preserve">Site </w:delText>
              </w:r>
            </w:del>
            <w:ins w:id="2059" w:author="Pivonka,Fran" w:date="2015-09-11T17:13:00Z">
              <w:r w:rsidR="00851420">
                <w:rPr>
                  <w:rFonts w:eastAsia="Times New Roman"/>
                  <w:lang w:val="en-US"/>
                </w:rPr>
                <w:t xml:space="preserve">site </w:t>
              </w:r>
            </w:ins>
            <w:r>
              <w:rPr>
                <w:rFonts w:eastAsia="Times New Roman"/>
                <w:lang w:val="en-US"/>
              </w:rPr>
              <w:t>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detailed availability information may be provided in associated </w:t>
            </w:r>
            <w:del w:id="2060" w:author="Pivonka,Fran" w:date="2015-09-11T17:13:00Z">
              <w:r w:rsidDel="00851420">
                <w:rPr>
                  <w:rFonts w:eastAsia="Times New Roman"/>
                  <w:lang w:val="en-US"/>
                </w:rPr>
                <w:delText>Schedule</w:delText>
              </w:r>
            </w:del>
            <w:ins w:id="2061" w:author="Pivonka,Fran" w:date="2015-09-11T17:13:00Z">
              <w:r w:rsidR="00851420">
                <w:rPr>
                  <w:rFonts w:eastAsia="Times New Roman"/>
                  <w:lang w:val="en-US"/>
                </w:rPr>
                <w:t>schedule</w:t>
              </w:r>
            </w:ins>
            <w:r>
              <w:rPr>
                <w:rFonts w:eastAsia="Times New Roman"/>
                <w:lang w:val="en-US"/>
              </w:rPr>
              <w:t>/</w:t>
            </w:r>
            <w:del w:id="2062" w:author="Pivonka,Fran" w:date="2015-09-11T17:13:00Z">
              <w:r w:rsidDel="00851420">
                <w:rPr>
                  <w:rFonts w:eastAsia="Times New Roman"/>
                  <w:lang w:val="en-US"/>
                </w:rPr>
                <w:delText xml:space="preserve">Slot </w:delText>
              </w:r>
            </w:del>
            <w:ins w:id="2063" w:author="Pivonka,Fran" w:date="2015-09-11T17:13:00Z">
              <w:r w:rsidR="00851420">
                <w:rPr>
                  <w:rFonts w:eastAsia="Times New Roman"/>
                  <w:lang w:val="en-US"/>
                </w:rPr>
                <w:t xml:space="preserve">slot </w:t>
              </w:r>
            </w:ins>
            <w:r>
              <w:rPr>
                <w:rFonts w:eastAsia="Times New Roman"/>
                <w:lang w:val="en-US"/>
              </w:rPr>
              <w:t>resources.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which </w:t>
            </w:r>
            <w:del w:id="2064" w:author="Pivonka,Fran" w:date="2015-09-11T17:14:00Z">
              <w:r w:rsidDel="00851420">
                <w:rPr>
                  <w:rFonts w:eastAsia="Times New Roman"/>
                  <w:lang w:val="en-US"/>
                </w:rPr>
                <w:delText xml:space="preserve">Days </w:delText>
              </w:r>
            </w:del>
            <w:ins w:id="2065" w:author="Pivonka,Fran" w:date="2015-09-11T17:14:00Z">
              <w:r w:rsidR="00851420">
                <w:rPr>
                  <w:rFonts w:eastAsia="Times New Roman"/>
                  <w:lang w:val="en-US"/>
                </w:rPr>
                <w:t xml:space="preserve">days </w:t>
              </w:r>
            </w:ins>
            <w:r>
              <w:rPr>
                <w:rFonts w:eastAsia="Times New Roman"/>
                <w:lang w:val="en-US"/>
              </w:rPr>
              <w:t xml:space="preserve">of the week are available between the </w:t>
            </w:r>
            <w:del w:id="2066" w:author="Pivonka,Fran" w:date="2015-09-11T17:14:00Z">
              <w:r w:rsidDel="00851420">
                <w:rPr>
                  <w:rFonts w:eastAsia="Times New Roman"/>
                  <w:lang w:val="en-US"/>
                </w:rPr>
                <w:delText xml:space="preserve">Start </w:delText>
              </w:r>
            </w:del>
            <w:ins w:id="2067" w:author="Pivonka,Fran" w:date="2015-09-11T17:14:00Z">
              <w:r w:rsidR="00851420">
                <w:rPr>
                  <w:rFonts w:eastAsia="Times New Roman"/>
                  <w:lang w:val="en-US"/>
                </w:rPr>
                <w:t xml:space="preserve">dtart </w:t>
              </w:r>
            </w:ins>
            <w:r>
              <w:rPr>
                <w:rFonts w:eastAsia="Times New Roman"/>
                <w:lang w:val="en-US"/>
              </w:rPr>
              <w:t xml:space="preserve">and </w:t>
            </w:r>
            <w:del w:id="2068" w:author="Pivonka,Fran" w:date="2015-09-11T17:14:00Z">
              <w:r w:rsidDel="00851420">
                <w:rPr>
                  <w:rFonts w:eastAsia="Times New Roman"/>
                  <w:lang w:val="en-US"/>
                </w:rPr>
                <w:delText xml:space="preserve">End </w:delText>
              </w:r>
            </w:del>
            <w:ins w:id="2069" w:author="Pivonka,Fran" w:date="2015-09-11T17:14:00Z">
              <w:r w:rsidR="00851420">
                <w:rPr>
                  <w:rFonts w:eastAsia="Times New Roman"/>
                  <w:lang w:val="en-US"/>
                </w:rPr>
                <w:t xml:space="preserve">end </w:t>
              </w:r>
            </w:ins>
            <w:del w:id="2070" w:author="Pivonka,Fran" w:date="2015-09-11T17:14:00Z">
              <w:r w:rsidDel="00851420">
                <w:rPr>
                  <w:rFonts w:eastAsia="Times New Roman"/>
                  <w:lang w:val="en-US"/>
                </w:rPr>
                <w:delText>Times</w:delText>
              </w:r>
            </w:del>
            <w:ins w:id="2071" w:author="Pivonka,Fran" w:date="2015-09-11T17:14:00Z">
              <w:r w:rsidR="00851420">
                <w:rPr>
                  <w:rFonts w:eastAsia="Times New Roman"/>
                  <w:lang w:val="en-US"/>
                </w:rPr>
                <w:t>times</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days of the week</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Is this always available? (</w:t>
            </w:r>
            <w:proofErr w:type="gramStart"/>
            <w:r>
              <w:rPr>
                <w:rFonts w:eastAsia="Times New Roman"/>
                <w:lang w:val="en-US"/>
              </w:rPr>
              <w:t>hence</w:t>
            </w:r>
            <w:proofErr w:type="gramEnd"/>
            <w:r>
              <w:rPr>
                <w:rFonts w:eastAsia="Times New Roman"/>
                <w:lang w:val="en-US"/>
              </w:rPr>
              <w:t xml:space="preserv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timezone is expected to be </w:t>
            </w:r>
            <w:del w:id="2072" w:author="Pivonka,Fran" w:date="2015-09-11T17:15:00Z">
              <w:r w:rsidDel="00851420">
                <w:rPr>
                  <w:rFonts w:eastAsia="Times New Roman"/>
                  <w:lang w:val="en-US"/>
                </w:rPr>
                <w:delText xml:space="preserve">that of </w:delText>
              </w:r>
            </w:del>
            <w:r>
              <w:rPr>
                <w:rFonts w:eastAsia="Times New Roman"/>
                <w:lang w:val="en-US"/>
              </w:rPr>
              <w:t xml:space="preserve">the location </w:t>
            </w:r>
            <w:ins w:id="2073" w:author="Pivonka,Fran" w:date="2015-09-11T17:15:00Z">
              <w:r w:rsidR="00851420">
                <w:rPr>
                  <w:rFonts w:eastAsia="Times New Roman"/>
                  <w:lang w:val="en-US"/>
                </w:rPr>
                <w:t xml:space="preserve">where </w:t>
              </w:r>
            </w:ins>
            <w:r>
              <w:rPr>
                <w:rFonts w:eastAsia="Times New Roman"/>
                <w:lang w:val="en-US"/>
              </w:rPr>
              <w:t xml:space="preserve">this </w:t>
            </w:r>
            <w:del w:id="2074" w:author="Pivonka,Fran" w:date="2015-09-11T17:15:00Z">
              <w:r w:rsidDel="00851420">
                <w:rPr>
                  <w:rFonts w:eastAsia="Times New Roman"/>
                  <w:lang w:val="en-US"/>
                </w:rPr>
                <w:delText xml:space="preserve">HealthcareService </w:delText>
              </w:r>
            </w:del>
            <w:ins w:id="2075" w:author="Pivonka,Fran" w:date="2015-09-11T17:15:00Z">
              <w:r w:rsidR="00851420">
                <w:rPr>
                  <w:rFonts w:eastAsia="Times New Roman"/>
                  <w:lang w:val="en-US"/>
                </w:rPr>
                <w:t xml:space="preserve">healthcare </w:t>
              </w:r>
            </w:ins>
            <w:ins w:id="2076" w:author="Pivonka,Fran" w:date="2015-09-11T17:16:00Z">
              <w:r w:rsidR="00851420">
                <w:rPr>
                  <w:rFonts w:eastAsia="Times New Roman"/>
                  <w:lang w:val="en-US"/>
                </w:rPr>
                <w:t>s</w:t>
              </w:r>
            </w:ins>
            <w:ins w:id="2077" w:author="Pivonka,Fran" w:date="2015-09-11T17:15:00Z">
              <w:r w:rsidR="00851420">
                <w:rPr>
                  <w:rFonts w:eastAsia="Times New Roman"/>
                  <w:lang w:val="en-US"/>
                </w:rPr>
                <w:t xml:space="preserve">ervice </w:t>
              </w:r>
            </w:ins>
            <w:r>
              <w:rPr>
                <w:rFonts w:eastAsia="Times New Roman"/>
                <w:lang w:val="en-US"/>
              </w:rPr>
              <w:t>is provided</w:t>
            </w:r>
            <w:del w:id="2078" w:author="Pivonka,Fran" w:date="2015-09-11T17:15:00Z">
              <w:r w:rsidDel="00851420">
                <w:rPr>
                  <w:rFonts w:eastAsia="Times New Roman"/>
                  <w:lang w:val="en-US"/>
                </w:rPr>
                <w:delText xml:space="preserve"> at</w:delText>
              </w:r>
            </w:del>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timezone is expected to be </w:t>
            </w:r>
            <w:del w:id="2079" w:author="Pivonka,Fran" w:date="2015-09-11T17:15:00Z">
              <w:r w:rsidDel="00851420">
                <w:rPr>
                  <w:rFonts w:eastAsia="Times New Roman"/>
                  <w:lang w:val="en-US"/>
                </w:rPr>
                <w:delText xml:space="preserve">that of </w:delText>
              </w:r>
            </w:del>
            <w:r>
              <w:rPr>
                <w:rFonts w:eastAsia="Times New Roman"/>
                <w:lang w:val="en-US"/>
              </w:rPr>
              <w:t xml:space="preserve">the location </w:t>
            </w:r>
            <w:ins w:id="2080" w:author="Pivonka,Fran" w:date="2015-09-11T17:15:00Z">
              <w:r w:rsidR="00851420">
                <w:rPr>
                  <w:rFonts w:eastAsia="Times New Roman"/>
                  <w:lang w:val="en-US"/>
                </w:rPr>
                <w:t xml:space="preserve">where </w:t>
              </w:r>
            </w:ins>
            <w:r>
              <w:rPr>
                <w:rFonts w:eastAsia="Times New Roman"/>
                <w:lang w:val="en-US"/>
              </w:rPr>
              <w:t xml:space="preserve">this </w:t>
            </w:r>
            <w:del w:id="2081" w:author="Pivonka,Fran" w:date="2015-09-11T17:16:00Z">
              <w:r w:rsidDel="00851420">
                <w:rPr>
                  <w:rFonts w:eastAsia="Times New Roman"/>
                  <w:lang w:val="en-US"/>
                </w:rPr>
                <w:delText xml:space="preserve">HealthcareService </w:delText>
              </w:r>
            </w:del>
            <w:ins w:id="2082" w:author="Pivonka,Fran" w:date="2015-09-11T17:16:00Z">
              <w:r w:rsidR="00851420">
                <w:rPr>
                  <w:rFonts w:eastAsia="Times New Roman"/>
                  <w:lang w:val="en-US"/>
                </w:rPr>
                <w:t xml:space="preserve">healthcare service </w:t>
              </w:r>
            </w:ins>
            <w:r>
              <w:rPr>
                <w:rFonts w:eastAsia="Times New Roman"/>
                <w:lang w:val="en-US"/>
              </w:rPr>
              <w:t>is provided</w:t>
            </w:r>
            <w:del w:id="2083" w:author="Pivonka,Fran" w:date="2015-09-11T17:16:00Z">
              <w:r w:rsidDel="00851420">
                <w:rPr>
                  <w:rFonts w:eastAsia="Times New Roman"/>
                  <w:lang w:val="en-US"/>
                </w:rPr>
                <w:delText xml:space="preserve"> at</w:delText>
              </w:r>
            </w:del>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084" w:author="Pivonka,Fran" w:date="2015-09-11T17:16:00Z">
              <w:r w:rsidDel="00851420">
                <w:rPr>
                  <w:rFonts w:eastAsia="Times New Roman"/>
                  <w:lang w:val="en-US"/>
                </w:rPr>
                <w:delText xml:space="preserve">HealthcareService </w:delText>
              </w:r>
            </w:del>
            <w:ins w:id="2085" w:author="Pivonka,Fran" w:date="2015-09-11T17:16:00Z">
              <w:r w:rsidR="00851420">
                <w:rPr>
                  <w:rFonts w:eastAsia="Times New Roman"/>
                  <w:lang w:val="en-US"/>
                </w:rPr>
                <w:t xml:space="preserve">healthcare service </w:t>
              </w:r>
            </w:ins>
            <w:r>
              <w:rPr>
                <w:rFonts w:eastAsia="Times New Roman"/>
                <w:lang w:val="en-US"/>
              </w:rPr>
              <w:t>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086" w:author="Pivonka,Fran" w:date="2015-09-11T17:16:00Z">
              <w:r w:rsidDel="00851420">
                <w:rPr>
                  <w:rFonts w:eastAsia="Times New Roman"/>
                  <w:lang w:val="en-US"/>
                </w:rPr>
                <w:delText xml:space="preserve">HealthcareService </w:delText>
              </w:r>
            </w:del>
            <w:ins w:id="2087" w:author="Pivonka,Fran" w:date="2015-09-11T17:16:00Z">
              <w:r w:rsidR="00851420">
                <w:rPr>
                  <w:rFonts w:eastAsia="Times New Roman"/>
                  <w:lang w:val="en-US"/>
                </w:rPr>
                <w:t xml:space="preserve">healthcare service </w:t>
              </w:r>
            </w:ins>
            <w:r>
              <w:rPr>
                <w:rFonts w:eastAsia="Times New Roman"/>
                <w:lang w:val="en-US"/>
              </w:rPr>
              <w:t>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HealthcareService.availabilityExceptions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w:t>
            </w:r>
            <w:del w:id="2088" w:author="Pivonka,Fran" w:date="2015-09-11T17:16:00Z">
              <w:r w:rsidDel="00851420">
                <w:rPr>
                  <w:rFonts w:eastAsia="Times New Roman"/>
                  <w:lang w:val="en-US"/>
                </w:rPr>
                <w:delText xml:space="preserve">Site </w:delText>
              </w:r>
            </w:del>
            <w:ins w:id="2089" w:author="Pivonka,Fran" w:date="2015-09-11T17:16:00Z">
              <w:r w:rsidR="00851420">
                <w:rPr>
                  <w:rFonts w:eastAsia="Times New Roman"/>
                  <w:lang w:val="en-US"/>
                </w:rPr>
                <w:t xml:space="preserve">site </w:t>
              </w:r>
            </w:ins>
            <w:r>
              <w:rPr>
                <w:rFonts w:eastAsia="Times New Roman"/>
                <w:lang w:val="en-US"/>
              </w:rPr>
              <w:t xml:space="preserve">availability exceptions, e.g., public holiday availability. Succinctly describing all possible exceptions to normal </w:t>
            </w:r>
            <w:del w:id="2090" w:author="Pivonka,Fran" w:date="2015-09-11T17:17:00Z">
              <w:r w:rsidDel="00851420">
                <w:rPr>
                  <w:rFonts w:eastAsia="Times New Roman"/>
                  <w:lang w:val="en-US"/>
                </w:rPr>
                <w:delText xml:space="preserve">Site </w:delText>
              </w:r>
            </w:del>
            <w:ins w:id="2091" w:author="Pivonka,Fran" w:date="2015-09-11T17:17:00Z">
              <w:r w:rsidR="00851420">
                <w:rPr>
                  <w:rFonts w:eastAsia="Times New Roman"/>
                  <w:lang w:val="en-US"/>
                </w:rPr>
                <w:t xml:space="preserve">site </w:t>
              </w:r>
            </w:ins>
            <w:r>
              <w:rPr>
                <w:rFonts w:eastAsia="Times New Roman"/>
                <w:lang w:val="en-US"/>
              </w:rPr>
              <w:t xml:space="preserve">availability as details in the </w:t>
            </w:r>
            <w:del w:id="2092" w:author="Pivonka,Fran" w:date="2015-09-11T17:17:00Z">
              <w:r w:rsidDel="00851420">
                <w:rPr>
                  <w:rFonts w:eastAsia="Times New Roman"/>
                  <w:lang w:val="en-US"/>
                </w:rPr>
                <w:delText xml:space="preserve">Available </w:delText>
              </w:r>
            </w:del>
            <w:ins w:id="2093" w:author="Pivonka,Fran" w:date="2015-09-11T17:17:00Z">
              <w:r w:rsidR="00851420">
                <w:rPr>
                  <w:rFonts w:eastAsia="Times New Roman"/>
                  <w:lang w:val="en-US"/>
                </w:rPr>
                <w:t xml:space="preserve">available </w:t>
              </w:r>
            </w:ins>
            <w:del w:id="2094" w:author="Pivonka,Fran" w:date="2015-09-11T17:17:00Z">
              <w:r w:rsidDel="00851420">
                <w:rPr>
                  <w:rFonts w:eastAsia="Times New Roman"/>
                  <w:lang w:val="en-US"/>
                </w:rPr>
                <w:delText xml:space="preserve">Times </w:delText>
              </w:r>
            </w:del>
            <w:ins w:id="2095" w:author="Pivonka,Fran" w:date="2015-09-11T17:17:00Z">
              <w:r w:rsidR="00851420">
                <w:rPr>
                  <w:rFonts w:eastAsia="Times New Roman"/>
                  <w:lang w:val="en-US"/>
                </w:rPr>
                <w:t xml:space="preserve">times </w:t>
              </w:r>
            </w:ins>
            <w:r>
              <w:rPr>
                <w:rFonts w:eastAsia="Times New Roman"/>
                <w:lang w:val="en-US"/>
              </w:rPr>
              <w:t xml:space="preserve">and </w:t>
            </w:r>
            <w:del w:id="2096" w:author="Pivonka,Fran" w:date="2015-09-11T17:17:00Z">
              <w:r w:rsidDel="00851420">
                <w:rPr>
                  <w:rFonts w:eastAsia="Times New Roman"/>
                  <w:lang w:val="en-US"/>
                </w:rPr>
                <w:delText xml:space="preserve">Not </w:delText>
              </w:r>
            </w:del>
            <w:ins w:id="2097" w:author="Pivonka,Fran" w:date="2015-09-11T17:17:00Z">
              <w:r w:rsidR="00851420">
                <w:rPr>
                  <w:rFonts w:eastAsia="Times New Roman"/>
                  <w:lang w:val="en-US"/>
                </w:rPr>
                <w:t xml:space="preserve">not </w:t>
              </w:r>
            </w:ins>
            <w:del w:id="2098" w:author="Pivonka,Fran" w:date="2015-09-11T17:17:00Z">
              <w:r w:rsidDel="00851420">
                <w:rPr>
                  <w:rFonts w:eastAsia="Times New Roman"/>
                  <w:lang w:val="en-US"/>
                </w:rPr>
                <w:delText xml:space="preserve">Available </w:delText>
              </w:r>
            </w:del>
            <w:ins w:id="2099" w:author="Pivonka,Fran" w:date="2015-09-11T17:17:00Z">
              <w:r w:rsidR="00851420">
                <w:rPr>
                  <w:rFonts w:eastAsia="Times New Roman"/>
                  <w:lang w:val="en-US"/>
                </w:rPr>
                <w:t xml:space="preserve">available </w:t>
              </w:r>
            </w:ins>
            <w:del w:id="2100" w:author="Pivonka,Fran" w:date="2015-09-11T17:17:00Z">
              <w:r w:rsidDel="00851420">
                <w:rPr>
                  <w:rFonts w:eastAsia="Times New Roman"/>
                  <w:lang w:val="en-US"/>
                </w:rPr>
                <w:delText xml:space="preserve">Times </w:delText>
              </w:r>
            </w:del>
            <w:ins w:id="2101" w:author="Pivonka,Fran" w:date="2015-09-11T17:17:00Z">
              <w:r w:rsidR="00851420">
                <w:rPr>
                  <w:rFonts w:eastAsia="Times New Roman"/>
                  <w:lang w:val="en-US"/>
                </w:rPr>
                <w:t xml:space="preserve">times </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w:t>
            </w:r>
            <w:del w:id="2102" w:author="Pivonka,Fran" w:date="2015-09-11T17:17:00Z">
              <w:r w:rsidDel="00851420">
                <w:rPr>
                  <w:rFonts w:eastAsia="Times New Roman"/>
                  <w:lang w:val="en-US"/>
                </w:rPr>
                <w:delText xml:space="preserve">Site </w:delText>
              </w:r>
            </w:del>
            <w:ins w:id="2103" w:author="Pivonka,Fran" w:date="2015-09-11T17:17:00Z">
              <w:r w:rsidR="00851420">
                <w:rPr>
                  <w:rFonts w:eastAsia="Times New Roman"/>
                  <w:lang w:val="en-US"/>
                </w:rPr>
                <w:t xml:space="preserve">site </w:t>
              </w:r>
            </w:ins>
            <w:r>
              <w:rPr>
                <w:rFonts w:eastAsia="Times New Roman"/>
                <w:lang w:val="en-US"/>
              </w:rPr>
              <w:t xml:space="preserve">availability exceptions, e.g., public holiday availability. Succinctly describing all possible exceptions to normal </w:t>
            </w:r>
            <w:del w:id="2104" w:author="Pivonka,Fran" w:date="2015-09-11T17:17:00Z">
              <w:r w:rsidDel="00851420">
                <w:rPr>
                  <w:rFonts w:eastAsia="Times New Roman"/>
                  <w:lang w:val="en-US"/>
                </w:rPr>
                <w:delText xml:space="preserve">Site </w:delText>
              </w:r>
            </w:del>
            <w:ins w:id="2105" w:author="Pivonka,Fran" w:date="2015-09-11T17:17:00Z">
              <w:r w:rsidR="00851420">
                <w:rPr>
                  <w:rFonts w:eastAsia="Times New Roman"/>
                  <w:lang w:val="en-US"/>
                </w:rPr>
                <w:t xml:space="preserve">site </w:t>
              </w:r>
            </w:ins>
            <w:r>
              <w:rPr>
                <w:rFonts w:eastAsia="Times New Roman"/>
                <w:lang w:val="en-US"/>
              </w:rPr>
              <w:t xml:space="preserve">availability as details in the </w:t>
            </w:r>
            <w:del w:id="2106" w:author="Pivonka,Fran" w:date="2015-09-11T17:17:00Z">
              <w:r w:rsidDel="00851420">
                <w:rPr>
                  <w:rFonts w:eastAsia="Times New Roman"/>
                  <w:lang w:val="en-US"/>
                </w:rPr>
                <w:delText xml:space="preserve">Available </w:delText>
              </w:r>
            </w:del>
            <w:ins w:id="2107" w:author="Pivonka,Fran" w:date="2015-09-11T17:17:00Z">
              <w:r w:rsidR="00851420">
                <w:rPr>
                  <w:rFonts w:eastAsia="Times New Roman"/>
                  <w:lang w:val="en-US"/>
                </w:rPr>
                <w:t xml:space="preserve">available </w:t>
              </w:r>
            </w:ins>
            <w:del w:id="2108" w:author="Pivonka,Fran" w:date="2015-09-11T17:17:00Z">
              <w:r w:rsidDel="00851420">
                <w:rPr>
                  <w:rFonts w:eastAsia="Times New Roman"/>
                  <w:lang w:val="en-US"/>
                </w:rPr>
                <w:delText xml:space="preserve">Times </w:delText>
              </w:r>
            </w:del>
            <w:ins w:id="2109" w:author="Pivonka,Fran" w:date="2015-09-11T17:17:00Z">
              <w:r w:rsidR="00851420">
                <w:rPr>
                  <w:rFonts w:eastAsia="Times New Roman"/>
                  <w:lang w:val="en-US"/>
                </w:rPr>
                <w:t xml:space="preserve">times </w:t>
              </w:r>
            </w:ins>
            <w:r>
              <w:rPr>
                <w:rFonts w:eastAsia="Times New Roman"/>
                <w:lang w:val="en-US"/>
              </w:rPr>
              <w:t xml:space="preserve">and </w:t>
            </w:r>
            <w:del w:id="2110" w:author="Pivonka,Fran" w:date="2015-09-11T17:17:00Z">
              <w:r w:rsidDel="00851420">
                <w:rPr>
                  <w:rFonts w:eastAsia="Times New Roman"/>
                  <w:lang w:val="en-US"/>
                </w:rPr>
                <w:delText xml:space="preserve">Not </w:delText>
              </w:r>
            </w:del>
            <w:ins w:id="2111" w:author="Pivonka,Fran" w:date="2015-09-11T17:17:00Z">
              <w:r w:rsidR="00851420">
                <w:rPr>
                  <w:rFonts w:eastAsia="Times New Roman"/>
                  <w:lang w:val="en-US"/>
                </w:rPr>
                <w:t xml:space="preserve">not </w:t>
              </w:r>
            </w:ins>
            <w:del w:id="2112" w:author="Pivonka,Fran" w:date="2015-09-11T17:17:00Z">
              <w:r w:rsidDel="00851420">
                <w:rPr>
                  <w:rFonts w:eastAsia="Times New Roman"/>
                  <w:lang w:val="en-US"/>
                </w:rPr>
                <w:delText xml:space="preserve">Available </w:delText>
              </w:r>
            </w:del>
            <w:ins w:id="2113" w:author="Pivonka,Fran" w:date="2015-09-11T17:17:00Z">
              <w:r w:rsidR="00851420">
                <w:rPr>
                  <w:rFonts w:eastAsia="Times New Roman"/>
                  <w:lang w:val="en-US"/>
                </w:rPr>
                <w:t xml:space="preserve">available </w:t>
              </w:r>
            </w:ins>
            <w:del w:id="2114" w:author="Pivonka,Fran" w:date="2015-09-11T17:18:00Z">
              <w:r w:rsidDel="00851420">
                <w:rPr>
                  <w:rFonts w:eastAsia="Times New Roman"/>
                  <w:lang w:val="en-US"/>
                </w:rPr>
                <w:delText>Times</w:delText>
              </w:r>
            </w:del>
            <w:ins w:id="2115" w:author="Pivonka,Fran" w:date="2015-09-11T17:18:00Z">
              <w:r w:rsidR="00851420">
                <w:rPr>
                  <w:rFonts w:eastAsia="Times New Roman"/>
                  <w:lang w:val="en-US"/>
                </w:rPr>
                <w:t>times</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contain HTML formatted text).</w:t>
            </w:r>
          </w:p>
        </w:tc>
      </w:tr>
    </w:tbl>
    <w:p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94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and position information for a physical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Organization label locations in registries, need to keep track of those.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active</w:t>
            </w:r>
            <w:proofErr w:type="gramEnd"/>
            <w:r>
              <w:rPr>
                <w:rFonts w:eastAsia="Times New Roman"/>
                <w:lang w:val="en-US"/>
              </w:rPr>
              <w:t xml:space="preserve"> | suspended | inactive.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location is still in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 Does not need to be unique.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Description of the </w:t>
            </w:r>
            <w:del w:id="2116" w:author="Pivonka,Fran" w:date="2015-09-11T17:19:00Z">
              <w:r w:rsidDel="00851420">
                <w:rPr>
                  <w:rFonts w:eastAsia="Times New Roman"/>
                  <w:lang w:val="en-US"/>
                </w:rPr>
                <w:delText>Location</w:delText>
              </w:r>
            </w:del>
            <w:ins w:id="2117" w:author="Pivonka,Fran" w:date="2015-09-11T17:19:00Z">
              <w:r w:rsidR="00851420">
                <w:rPr>
                  <w:rFonts w:eastAsia="Times New Roman"/>
                  <w:lang w:val="en-US"/>
                </w:rPr>
                <w:t>location</w:t>
              </w:r>
            </w:ins>
            <w:r>
              <w:rPr>
                <w:rFonts w:eastAsia="Times New Roman"/>
                <w:lang w:val="en-US"/>
              </w:rPr>
              <w:t>,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Description of the </w:t>
            </w:r>
            <w:del w:id="2118" w:author="Pivonka,Fran" w:date="2015-09-11T17:19:00Z">
              <w:r w:rsidDel="00851420">
                <w:rPr>
                  <w:rFonts w:eastAsia="Times New Roman"/>
                  <w:lang w:val="en-US"/>
                </w:rPr>
                <w:delText>Location</w:delText>
              </w:r>
            </w:del>
            <w:ins w:id="2119" w:author="Pivonka,Fran" w:date="2015-09-11T17:19:00Z">
              <w:r w:rsidR="00851420">
                <w:rPr>
                  <w:rFonts w:eastAsia="Times New Roman"/>
                  <w:lang w:val="en-US"/>
                </w:rPr>
                <w:t>location</w:t>
              </w:r>
            </w:ins>
            <w:r>
              <w:rPr>
                <w:rFonts w:eastAsia="Times New Roman"/>
                <w:lang w:val="en-US"/>
              </w:rPr>
              <w:t>,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Humans need additional information to verify a correct location has been identified.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using a </w:t>
            </w:r>
            <w:del w:id="2120" w:author="Pivonka,Fran" w:date="2015-09-11T17:19:00Z">
              <w:r w:rsidDel="00851420">
                <w:rPr>
                  <w:rFonts w:eastAsia="Times New Roman"/>
                  <w:lang w:val="en-US"/>
                </w:rPr>
                <w:delText xml:space="preserve">Location </w:delText>
              </w:r>
            </w:del>
            <w:ins w:id="2121" w:author="Pivonka,Fran" w:date="2015-09-11T17:19:00Z">
              <w:r w:rsidR="00851420">
                <w:rPr>
                  <w:rFonts w:eastAsia="Times New Roman"/>
                  <w:lang w:val="en-US"/>
                </w:rPr>
                <w:t xml:space="preserve">location </w:t>
              </w:r>
            </w:ins>
            <w:r>
              <w:rPr>
                <w:rFonts w:eastAsia="Times New Roman"/>
                <w:lang w:val="en-US"/>
              </w:rPr>
              <w:t xml:space="preserve">resource for scheduling or orders, we need to be able to refer to a class of </w:t>
            </w:r>
            <w:del w:id="2122" w:author="Pivonka,Fran" w:date="2015-09-11T17:19:00Z">
              <w:r w:rsidDel="00851420">
                <w:rPr>
                  <w:rFonts w:eastAsia="Times New Roman"/>
                  <w:lang w:val="en-US"/>
                </w:rPr>
                <w:delText xml:space="preserve">Locations </w:delText>
              </w:r>
            </w:del>
            <w:ins w:id="2123" w:author="Pivonka,Fran" w:date="2015-09-11T17:19:00Z">
              <w:r w:rsidR="00851420">
                <w:rPr>
                  <w:rFonts w:eastAsia="Times New Roman"/>
                  <w:lang w:val="en-US"/>
                </w:rPr>
                <w:t xml:space="preserve">locations </w:t>
              </w:r>
            </w:ins>
            <w:r>
              <w:rPr>
                <w:rFonts w:eastAsia="Times New Roman"/>
                <w:lang w:val="en-US"/>
              </w:rPr>
              <w:t xml:space="preserve">instead of a specific Location.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was kept as 0</w:t>
            </w:r>
            <w:proofErr w:type="gramStart"/>
            <w:r>
              <w:rPr>
                <w:rFonts w:eastAsia="Times New Roman"/>
                <w:lang w:val="en-US"/>
              </w:rPr>
              <w:t>..1</w:t>
            </w:r>
            <w:proofErr w:type="gramEnd"/>
            <w:r>
              <w:rPr>
                <w:rFonts w:eastAsia="Times New Roman"/>
                <w:lang w:val="en-US"/>
              </w:rPr>
              <w:t xml:space="preserve"> as there is no use property on the address, so wouldn't be able to identify different address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locations can be visited, we need to keep track of their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Location.physicalType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 e.g. building, room, vehicle, road.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absolute geographic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geographic location of the </w:t>
            </w:r>
            <w:del w:id="2124" w:author="Pivonka,Fran" w:date="2015-09-11T17:22:00Z">
              <w:r w:rsidDel="00C16664">
                <w:rPr>
                  <w:rFonts w:eastAsia="Times New Roman"/>
                  <w:lang w:val="en-US"/>
                </w:rPr>
                <w:delText>Location</w:delText>
              </w:r>
            </w:del>
            <w:ins w:id="2125" w:author="Pivonka,Fran" w:date="2015-09-11T17:22:00Z">
              <w:r w:rsidR="00C16664">
                <w:rPr>
                  <w:rFonts w:eastAsia="Times New Roman"/>
                  <w:lang w:val="en-US"/>
                </w:rPr>
                <w:t>location</w:t>
              </w:r>
            </w:ins>
            <w:r>
              <w:rPr>
                <w:rFonts w:eastAsia="Times New Roman"/>
                <w:lang w:val="en-US"/>
              </w:rPr>
              <w:t xml:space="preserve">, expressed </w:t>
            </w:r>
            <w:del w:id="2126" w:author="Pivonka,Fran" w:date="2015-09-11T17:21:00Z">
              <w:r w:rsidDel="00C16664">
                <w:rPr>
                  <w:rFonts w:eastAsia="Times New Roman"/>
                  <w:lang w:val="en-US"/>
                </w:rPr>
                <w:delText xml:space="preserve">in </w:delText>
              </w:r>
            </w:del>
            <w:r>
              <w:rPr>
                <w:rFonts w:eastAsia="Times New Roman"/>
                <w:lang w:val="en-US"/>
              </w:rPr>
              <w:t xml:space="preserve">with the WGS84 datum (This is the same co-ordinate system used in KML).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mobile applications and automated route-finding knowing the exact location of the </w:t>
            </w:r>
            <w:del w:id="2127" w:author="Pivonka,Fran" w:date="2015-09-11T17:22:00Z">
              <w:r w:rsidDel="00C16664">
                <w:rPr>
                  <w:rFonts w:eastAsia="Times New Roman"/>
                  <w:lang w:val="en-US"/>
                </w:rPr>
                <w:delText xml:space="preserve">Location </w:delText>
              </w:r>
            </w:del>
            <w:ins w:id="2128" w:author="Pivonka,Fran" w:date="2015-09-11T17:22:00Z">
              <w:r w:rsidR="00C16664">
                <w:rPr>
                  <w:rFonts w:eastAsia="Times New Roman"/>
                  <w:lang w:val="en-US"/>
                </w:rPr>
                <w:t xml:space="preserve">location </w:t>
              </w:r>
            </w:ins>
            <w:r>
              <w:rPr>
                <w:rFonts w:eastAsia="Times New Roman"/>
                <w:lang w:val="en-US"/>
              </w:rPr>
              <w:t>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Longitude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2129" w:author="Pivonka,Fran" w:date="2015-09-11T17:22:00Z">
              <w:r w:rsidDel="00C16664">
                <w:rPr>
                  <w:rFonts w:eastAsia="Times New Roman"/>
                  <w:lang w:val="en-US"/>
                </w:rPr>
                <w:delText xml:space="preserve">that is </w:delText>
              </w:r>
            </w:del>
            <w:r>
              <w:rPr>
                <w:rFonts w:eastAsia="Times New Roman"/>
                <w:lang w:val="en-US"/>
              </w:rPr>
              <w:t>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2130" w:author="Pivonka,Fran" w:date="2015-09-11T17:22:00Z">
              <w:r w:rsidDel="00C16664">
                <w:rPr>
                  <w:rFonts w:eastAsia="Times New Roman"/>
                  <w:lang w:val="en-US"/>
                </w:rPr>
                <w:delText xml:space="preserve">that is </w:delText>
              </w:r>
            </w:del>
            <w:r>
              <w:rPr>
                <w:rFonts w:eastAsia="Times New Roman"/>
                <w:lang w:val="en-US"/>
              </w:rPr>
              <w:t>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w:t>
            </w:r>
            <w:del w:id="2131" w:author="Pivonka,Fran" w:date="2015-09-11T17:23:00Z">
              <w:r w:rsidDel="00C16664">
                <w:rPr>
                  <w:rFonts w:eastAsia="Times New Roman"/>
                  <w:lang w:val="en-US"/>
                </w:rPr>
                <w:delText xml:space="preserve">HealthcareService </w:delText>
              </w:r>
            </w:del>
            <w:ins w:id="2132" w:author="Pivonka,Fran" w:date="2015-09-11T17:23:00Z">
              <w:r w:rsidR="00C16664">
                <w:rPr>
                  <w:rFonts w:eastAsia="Times New Roman"/>
                  <w:lang w:val="en-US"/>
                </w:rPr>
                <w:t xml:space="preserve">healthcare service </w:t>
              </w:r>
            </w:ins>
            <w:r>
              <w:rPr>
                <w:rFonts w:eastAsia="Times New Roman"/>
                <w:lang w:val="en-US"/>
              </w:rPr>
              <w:t xml:space="preserve">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manages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2133" w:author="Pivonka,Fran" w:date="2015-09-11T17:23:00Z">
              <w:r w:rsidDel="00C16664">
                <w:rPr>
                  <w:rFonts w:eastAsia="Times New Roman"/>
                  <w:lang w:val="en-US"/>
                </w:rPr>
                <w:delText xml:space="preserve">Location </w:delText>
              </w:r>
            </w:del>
            <w:ins w:id="2134" w:author="Pivonka,Fran" w:date="2015-09-11T17:23:00Z">
              <w:r w:rsidR="00C16664">
                <w:rPr>
                  <w:rFonts w:eastAsia="Times New Roman"/>
                  <w:lang w:val="en-US"/>
                </w:rPr>
                <w:t xml:space="preserve">location </w:t>
              </w:r>
            </w:ins>
            <w:r>
              <w:rPr>
                <w:rFonts w:eastAsia="Times New Roman"/>
                <w:lang w:val="en-US"/>
              </w:rPr>
              <w:t xml:space="preserve">which this </w:t>
            </w:r>
            <w:del w:id="2135" w:author="Pivonka,Fran" w:date="2015-09-11T17:23:00Z">
              <w:r w:rsidDel="00C16664">
                <w:rPr>
                  <w:rFonts w:eastAsia="Times New Roman"/>
                  <w:lang w:val="en-US"/>
                </w:rPr>
                <w:delText xml:space="preserve">Location </w:delText>
              </w:r>
            </w:del>
            <w:ins w:id="2136" w:author="Pivonka,Fran" w:date="2015-09-11T17:23:00Z">
              <w:r w:rsidR="00C16664">
                <w:rPr>
                  <w:rFonts w:eastAsia="Times New Roman"/>
                  <w:lang w:val="en-US"/>
                </w:rPr>
                <w:t xml:space="preserve">location </w:t>
              </w:r>
            </w:ins>
            <w:r>
              <w:rPr>
                <w:rFonts w:eastAsia="Times New Roman"/>
                <w:lang w:val="en-US"/>
              </w:rPr>
              <w:t>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2137" w:author="Pivonka,Fran" w:date="2015-09-11T17:23:00Z">
              <w:r w:rsidDel="00C16664">
                <w:rPr>
                  <w:rFonts w:eastAsia="Times New Roman"/>
                  <w:lang w:val="en-US"/>
                </w:rPr>
                <w:delText xml:space="preserve">Location </w:delText>
              </w:r>
            </w:del>
            <w:ins w:id="2138" w:author="Pivonka,Fran" w:date="2015-09-11T17:23:00Z">
              <w:r w:rsidR="00C16664">
                <w:rPr>
                  <w:rFonts w:eastAsia="Times New Roman"/>
                  <w:lang w:val="en-US"/>
                </w:rPr>
                <w:t xml:space="preserve">location </w:t>
              </w:r>
            </w:ins>
            <w:r>
              <w:rPr>
                <w:rFonts w:eastAsia="Times New Roman"/>
                <w:lang w:val="en-US"/>
              </w:rPr>
              <w:t xml:space="preserve">which this </w:t>
            </w:r>
            <w:del w:id="2139" w:author="Pivonka,Fran" w:date="2015-09-11T17:23:00Z">
              <w:r w:rsidDel="00C16664">
                <w:rPr>
                  <w:rFonts w:eastAsia="Times New Roman"/>
                  <w:lang w:val="en-US"/>
                </w:rPr>
                <w:delText xml:space="preserve">Location </w:delText>
              </w:r>
            </w:del>
            <w:ins w:id="2140" w:author="Pivonka,Fran" w:date="2015-09-11T17:23:00Z">
              <w:r w:rsidR="00C16664">
                <w:rPr>
                  <w:rFonts w:eastAsia="Times New Roman"/>
                  <w:lang w:val="en-US"/>
                </w:rPr>
                <w:t xml:space="preserve">location </w:t>
              </w:r>
            </w:ins>
            <w:r>
              <w:rPr>
                <w:rFonts w:eastAsia="Times New Roman"/>
                <w:lang w:val="en-US"/>
              </w:rPr>
              <w:t>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23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w:t>
            </w:r>
          </w:p>
        </w:tc>
        <w:tc>
          <w:tcPr>
            <w:tcW w:w="0" w:type="auto"/>
            <w:vAlign w:val="center"/>
            <w:hideMark/>
          </w:tcPr>
          <w:p w:rsidR="00D67926" w:rsidRDefault="008D6FB8">
            <w:pPr>
              <w:rPr>
                <w:rFonts w:eastAsia="Times New Roman"/>
                <w:lang w:val="en-US"/>
              </w:rPr>
            </w:pPr>
            <w:r>
              <w:rPr>
                <w:rFonts w:eastAsia="Times New Roman"/>
                <w:lang w:val="en-US"/>
              </w:rPr>
              <w:t>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grouping of people or organizations with a common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this organization across multiple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Default is true.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organization that this 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to categorize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use the name as the label of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contact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telecom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An address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Organization.contact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of assigned contact points within bigger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purpose for which the contact can be reached.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distinguish between multiple contact persons.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purpose for which you would contact a contact party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(telephone, email, etc) for a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85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an individual or animal receiving health care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SubjectOfCare Client Resident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Patients are almost always assigned specific numerical identifiers.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patient's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patient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141" w:author="Pivonka,Fran" w:date="2015-09-11T17:27:00Z">
              <w:r w:rsidDel="00C16664">
                <w:rPr>
                  <w:rFonts w:eastAsia="Times New Roman"/>
                  <w:lang w:val="en-US"/>
                </w:rPr>
                <w:delText xml:space="preserve">Patient </w:delText>
              </w:r>
            </w:del>
            <w:ins w:id="2142" w:author="Pivonka,Fran" w:date="2015-09-11T17:27:00Z">
              <w:r w:rsidR="00C16664">
                <w:rPr>
                  <w:rFonts w:eastAsia="Times New Roman"/>
                  <w:lang w:val="en-US"/>
                </w:rPr>
                <w:t xml:space="preserve">patient </w:t>
              </w:r>
            </w:ins>
            <w:r>
              <w:rPr>
                <w:rFonts w:eastAsia="Times New Roman"/>
                <w:lang w:val="en-US"/>
              </w:rPr>
              <w:t xml:space="preserve">may have multiple names with different uses or applicable periods. For animals, the name is a "HumanName" in the sense that is assigned and used by humans and has the same patterns.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w:t>
            </w:r>
            <w:r>
              <w:rPr>
                <w:rFonts w:eastAsia="Times New Roman"/>
                <w:lang w:val="en-US"/>
              </w:rPr>
              <w:lastRenderedPageBreak/>
              <w:t xml:space="preserve">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w:t>
            </w:r>
            <w:del w:id="2143" w:author="Pivonka,Fran" w:date="2015-09-11T17:29:00Z">
              <w:r w:rsidDel="00C16664">
                <w:rPr>
                  <w:rFonts w:eastAsia="Times New Roman"/>
                  <w:lang w:val="en-US"/>
                </w:rPr>
                <w:delText xml:space="preserve">dob </w:delText>
              </w:r>
            </w:del>
            <w:ins w:id="2144" w:author="Pivonka,Fran" w:date="2015-09-11T17:29:00Z">
              <w:r w:rsidR="00C16664">
                <w:rPr>
                  <w:rFonts w:eastAsia="Times New Roman"/>
                  <w:lang w:val="en-US"/>
                </w:rPr>
                <w:t xml:space="preserve">DOB </w:t>
              </w:r>
            </w:ins>
            <w:r>
              <w:rPr>
                <w:rFonts w:eastAsia="Times New Roman"/>
                <w:lang w:val="en-US"/>
              </w:rPr>
              <w:t xml:space="preserve">is unknown There is a standard extension "patient-birthTime" available that should be used where Time is required (such as in maternaty/infant care systems).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the individual drives many clinical processes.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Patient.deceased[x]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Patient.maritalStatus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Marital (civil) status of a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field contains a patient's most recent marital (civil)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if not all systems capture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domestic partnership status of a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Patient.multipleBirth[x]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patient is part of a multiple birth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people you can contact about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guardians or business related contacts, the organization is relevant.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 (non-human)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w:t>
            </w:r>
            <w:r>
              <w:rPr>
                <w:rFonts w:eastAsia="Times New Roman"/>
                <w:lang w:val="en-US"/>
              </w:rPr>
              <w:lastRenderedPageBreak/>
              <w:t xml:space="preserve">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Patient.animal.species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Dog, Cow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high level taxonomic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species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Patient.animal.breed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Poodle, Angus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detailed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know the specific kind within the species.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breed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Neutered, Intact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Gender status can affect housing and animal behavior.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list of </w:t>
            </w:r>
            <w:del w:id="2145" w:author="Pivonka,Fran" w:date="2015-09-11T17:33:00Z">
              <w:r w:rsidDel="00AF6CAC">
                <w:rPr>
                  <w:rFonts w:eastAsia="Times New Roman"/>
                  <w:lang w:val="en-US"/>
                </w:rPr>
                <w:delText xml:space="preserve">Languages </w:delText>
              </w:r>
            </w:del>
            <w:ins w:id="2146" w:author="Pivonka,Fran" w:date="2015-09-11T17:33:00Z">
              <w:r w:rsidR="00AF6CAC">
                <w:rPr>
                  <w:rFonts w:eastAsia="Times New Roman"/>
                  <w:lang w:val="en-US"/>
                </w:rPr>
                <w:t xml:space="preserve">languages </w:t>
              </w:r>
            </w:ins>
            <w:r>
              <w:rPr>
                <w:rFonts w:eastAsia="Times New Roman"/>
                <w:lang w:val="en-US"/>
              </w:rPr>
              <w:t>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 language is specified, this </w:t>
            </w:r>
            <w:del w:id="2147" w:author="Pivonka,Fran" w:date="2015-09-11T17:33:00Z">
              <w:r w:rsidDel="00AF6CAC">
                <w:rPr>
                  <w:rFonts w:eastAsia="Times New Roman"/>
                  <w:lang w:val="en-US"/>
                </w:rPr>
                <w:delText>*</w:delText>
              </w:r>
            </w:del>
            <w:r>
              <w:rPr>
                <w:rFonts w:eastAsia="Times New Roman"/>
                <w:lang w:val="en-US"/>
              </w:rPr>
              <w:t>implies</w:t>
            </w:r>
            <w:del w:id="2148" w:author="Pivonka,Fran" w:date="2015-09-11T17:34:00Z">
              <w:r w:rsidDel="00AF6CAC">
                <w:rPr>
                  <w:rFonts w:eastAsia="Times New Roman"/>
                  <w:lang w:val="en-US"/>
                </w:rPr>
                <w:delText>*</w:delText>
              </w:r>
            </w:del>
            <w:r>
              <w:rPr>
                <w:rFonts w:eastAsia="Times New Roman"/>
                <w:lang w:val="en-US"/>
              </w:rPr>
              <w:t xml:space="preserve"> that the default local language is spoken. If you need to convey proficiency for multiple modes then you need multiple Patient.Communication associations. For animals, language is not a relevant field, and should be absent from the instance. If the </w:t>
            </w:r>
            <w:del w:id="2149" w:author="Pivonka,Fran" w:date="2015-09-11T17:34:00Z">
              <w:r w:rsidDel="00AF6CAC">
                <w:rPr>
                  <w:rFonts w:eastAsia="Times New Roman"/>
                  <w:lang w:val="en-US"/>
                </w:rPr>
                <w:delText xml:space="preserve">Patient </w:delText>
              </w:r>
            </w:del>
            <w:ins w:id="2150" w:author="Pivonka,Fran" w:date="2015-09-11T17:34:00Z">
              <w:r w:rsidR="00AF6CAC">
                <w:rPr>
                  <w:rFonts w:eastAsia="Times New Roman"/>
                  <w:lang w:val="en-US"/>
                </w:rPr>
                <w:t xml:space="preserve">patient </w:t>
              </w:r>
            </w:ins>
            <w:r>
              <w:rPr>
                <w:rFonts w:eastAsia="Times New Roman"/>
                <w:lang w:val="en-US"/>
              </w:rPr>
              <w:t xml:space="preserve">does not speak the default local language, then the Interpreter Required Standard can be used to explicitly declare that an interpreter is required.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things to keep track of both for patient and other persons of interest.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preference indicator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the </w:t>
            </w:r>
            <w:del w:id="2151" w:author="Pivonka,Fran" w:date="2015-09-11T17:35:00Z">
              <w:r w:rsidDel="00AF6CAC">
                <w:rPr>
                  <w:rFonts w:eastAsia="Times New Roman"/>
                  <w:lang w:val="en-US"/>
                </w:rPr>
                <w:delText xml:space="preserve">Patient </w:delText>
              </w:r>
            </w:del>
            <w:ins w:id="2152" w:author="Pivonka,Fran" w:date="2015-09-11T17:35:00Z">
              <w:r w:rsidR="00AF6CAC">
                <w:rPr>
                  <w:rFonts w:eastAsia="Times New Roman"/>
                  <w:lang w:val="en-US"/>
                </w:rPr>
                <w:t xml:space="preserve">patient </w:t>
              </w:r>
            </w:ins>
            <w:r>
              <w:rPr>
                <w:rFonts w:eastAsia="Times New Roman"/>
                <w:lang w:val="en-US"/>
              </w:rPr>
              <w:t>prefers this language (over other languages he masters up a certain level).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Patient.careProvider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nominated primary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Patient's nominated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Teams, these should be recorded on either the CarePlan or EpisodeOfCare resources.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w:t>
            </w:r>
            <w:del w:id="2153" w:author="Pivonka,Fran" w:date="2015-09-11T17:35:00Z">
              <w:r w:rsidDel="00AF6CAC">
                <w:rPr>
                  <w:rFonts w:eastAsia="Times New Roman"/>
                  <w:lang w:val="en-US"/>
                </w:rPr>
                <w:delText xml:space="preserve">Patient </w:delText>
              </w:r>
            </w:del>
            <w:ins w:id="2154" w:author="Pivonka,Fran" w:date="2015-09-11T17:35:00Z">
              <w:r w:rsidR="00AF6CAC">
                <w:rPr>
                  <w:rFonts w:eastAsia="Times New Roman"/>
                  <w:lang w:val="en-US"/>
                </w:rPr>
                <w:t xml:space="preserve">patient </w:t>
              </w:r>
            </w:ins>
            <w:r>
              <w:rPr>
                <w:rFonts w:eastAsia="Times New Roman"/>
                <w:lang w:val="en-US"/>
              </w:rPr>
              <w:t xml:space="preserve">record, and may use the Link property to join the records together (or a Person resource which can include confidence ratings for the association).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patient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is no assumption that linked patient records have mutual links.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multiple usecases: </w:t>
            </w:r>
            <w:del w:id="2155" w:author="Pivonka,Fran" w:date="2015-09-11T17:36:00Z">
              <w:r w:rsidDel="00AF6CAC">
                <w:rPr>
                  <w:rFonts w:eastAsia="Times New Roman"/>
                  <w:lang w:val="en-US"/>
                </w:rPr>
                <w:delText xml:space="preserve">* </w:delText>
              </w:r>
            </w:del>
            <w:r>
              <w:rPr>
                <w:rFonts w:eastAsia="Times New Roman"/>
                <w:lang w:val="en-US"/>
              </w:rPr>
              <w:t xml:space="preserve">Duplicate patient records due to the clerical errors associated with the difficulties of identifying humans consistently, and </w:t>
            </w:r>
            <w:del w:id="2156" w:author="Pivonka,Fran" w:date="2015-09-11T17:36:00Z">
              <w:r w:rsidDel="00AF6CAC">
                <w:rPr>
                  <w:rFonts w:eastAsia="Times New Roman"/>
                  <w:lang w:val="en-US"/>
                </w:rPr>
                <w:delText xml:space="preserve">* </w:delText>
              </w:r>
            </w:del>
            <w:r>
              <w:rPr>
                <w:rFonts w:eastAsia="Times New Roman"/>
                <w:lang w:val="en-US"/>
              </w:rPr>
              <w:t xml:space="preserve">Distribution of patient information across multiple servers.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Patient.link.other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bl>
    <w:p w:rsidR="00D67926" w:rsidRDefault="008D6FB8">
      <w:pPr>
        <w:pStyle w:val="Heading2"/>
        <w:divId w:val="958990423"/>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14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w:t>
            </w:r>
          </w:p>
        </w:tc>
        <w:tc>
          <w:tcPr>
            <w:tcW w:w="0" w:type="auto"/>
            <w:vAlign w:val="center"/>
            <w:hideMark/>
          </w:tcPr>
          <w:p w:rsidR="00D67926" w:rsidRDefault="008D6FB8">
            <w:pPr>
              <w:rPr>
                <w:rFonts w:eastAsia="Times New Roman"/>
                <w:lang w:val="en-US"/>
              </w:rPr>
            </w:pPr>
            <w:r>
              <w:rPr>
                <w:rFonts w:eastAsia="Times New Roman"/>
                <w:lang w:val="en-US"/>
              </w:rPr>
              <w:t>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generic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Person resource does justice to </w:t>
            </w:r>
            <w:del w:id="2157" w:author="Pivonka,Fran" w:date="2015-09-11T17:36:00Z">
              <w:r w:rsidDel="00AF6CAC">
                <w:rPr>
                  <w:rFonts w:eastAsia="Times New Roman"/>
                  <w:lang w:val="en-US"/>
                </w:rPr>
                <w:delText xml:space="preserve">Person </w:delText>
              </w:r>
            </w:del>
            <w:ins w:id="2158" w:author="Pivonka,Fran" w:date="2015-09-11T17:36:00Z">
              <w:r w:rsidR="00AF6CAC">
                <w:rPr>
                  <w:rFonts w:eastAsia="Times New Roman"/>
                  <w:lang w:val="en-US"/>
                </w:rPr>
                <w:t xml:space="preserve">person </w:t>
              </w:r>
            </w:ins>
            <w:r>
              <w:rPr>
                <w:rFonts w:eastAsia="Times New Roman"/>
                <w:lang w:val="en-US"/>
              </w:rPr>
              <w:t xml:space="preserve">registries that keep track of </w:t>
            </w:r>
            <w:del w:id="2159" w:author="Pivonka,Fran" w:date="2015-09-11T17:36:00Z">
              <w:r w:rsidDel="00AF6CAC">
                <w:rPr>
                  <w:rFonts w:eastAsia="Times New Roman"/>
                  <w:lang w:val="en-US"/>
                </w:rPr>
                <w:delText xml:space="preserve">Persons </w:delText>
              </w:r>
            </w:del>
            <w:ins w:id="2160" w:author="Pivonka,Fran" w:date="2015-09-11T17:36:00Z">
              <w:r w:rsidR="00AF6CAC">
                <w:rPr>
                  <w:rFonts w:eastAsia="Times New Roman"/>
                  <w:lang w:val="en-US"/>
                </w:rPr>
                <w:t xml:space="preserve">persons </w:t>
              </w:r>
            </w:ins>
            <w:r>
              <w:rPr>
                <w:rFonts w:eastAsia="Times New Roman"/>
                <w:lang w:val="en-US"/>
              </w:rPr>
              <w:t xml:space="preserve">regardless of their role. The Person resource is also a primary resource to point to for people acting in a particular role such as SubjectofCare, Practitioner, and Agent. Very few attributes are specific to any role and so </w:t>
            </w:r>
            <w:del w:id="2161" w:author="Pivonka,Fran" w:date="2015-09-11T17:37:00Z">
              <w:r w:rsidDel="00AF6CAC">
                <w:rPr>
                  <w:rFonts w:eastAsia="Times New Roman"/>
                  <w:lang w:val="en-US"/>
                </w:rPr>
                <w:delText xml:space="preserve">Person </w:delText>
              </w:r>
            </w:del>
            <w:ins w:id="2162" w:author="Pivonka,Fran" w:date="2015-09-11T17:37:00Z">
              <w:r w:rsidR="00AF6CAC">
                <w:rPr>
                  <w:rFonts w:eastAsia="Times New Roman"/>
                  <w:lang w:val="en-US"/>
                </w:rPr>
                <w:t xml:space="preserve">person </w:t>
              </w:r>
            </w:ins>
            <w:r>
              <w:rPr>
                <w:rFonts w:eastAsia="Times New Roman"/>
                <w:lang w:val="en-US"/>
              </w:rPr>
              <w:t xml:space="preserve">is kept lean. Most attributes are expected to be tied to the role the </w:t>
            </w:r>
            <w:del w:id="2163" w:author="Pivonka,Fran" w:date="2015-09-11T17:37:00Z">
              <w:r w:rsidDel="00AF6CAC">
                <w:rPr>
                  <w:rFonts w:eastAsia="Times New Roman"/>
                  <w:lang w:val="en-US"/>
                </w:rPr>
                <w:delText xml:space="preserve">Person </w:delText>
              </w:r>
            </w:del>
            <w:ins w:id="2164" w:author="Pivonka,Fran" w:date="2015-09-11T17:37:00Z">
              <w:r w:rsidR="00AF6CAC">
                <w:rPr>
                  <w:rFonts w:eastAsia="Times New Roman"/>
                  <w:lang w:val="en-US"/>
                </w:rPr>
                <w:t xml:space="preserve">person </w:t>
              </w:r>
            </w:ins>
            <w:r>
              <w:rPr>
                <w:rFonts w:eastAsia="Times New Roman"/>
                <w:lang w:val="en-US"/>
              </w:rPr>
              <w:t xml:space="preserve">plays rather than the </w:t>
            </w:r>
            <w:del w:id="2165" w:author="Pivonka,Fran" w:date="2015-09-11T17:37:00Z">
              <w:r w:rsidDel="00AF6CAC">
                <w:rPr>
                  <w:rFonts w:eastAsia="Times New Roman"/>
                  <w:lang w:val="en-US"/>
                </w:rPr>
                <w:delText xml:space="preserve">Person </w:delText>
              </w:r>
            </w:del>
            <w:ins w:id="2166" w:author="Pivonka,Fran" w:date="2015-09-11T17:37:00Z">
              <w:r w:rsidR="00AF6CAC">
                <w:rPr>
                  <w:rFonts w:eastAsia="Times New Roman"/>
                  <w:lang w:val="en-US"/>
                </w:rPr>
                <w:t xml:space="preserve">person </w:t>
              </w:r>
            </w:ins>
            <w:r>
              <w:rPr>
                <w:rFonts w:eastAsia="Times New Roman"/>
                <w:lang w:val="en-US"/>
              </w:rPr>
              <w:t xml:space="preserve">himself. Examples of that are Guardian (SubjectofCare), ContactParty (SubjectOfCare, Practitioner), and multipleBirthInd (SubjectofCare).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167" w:author="Pivonka,Fran" w:date="2015-09-11T17:37:00Z">
              <w:r w:rsidDel="00AF6CAC">
                <w:rPr>
                  <w:rFonts w:eastAsia="Times New Roman"/>
                  <w:lang w:val="en-US"/>
                </w:rPr>
                <w:delText xml:space="preserve">Human </w:delText>
              </w:r>
            </w:del>
            <w:ins w:id="2168" w:author="Pivonka,Fran" w:date="2015-09-11T17:37:00Z">
              <w:r w:rsidR="00AF6CAC">
                <w:rPr>
                  <w:rFonts w:eastAsia="Times New Roman"/>
                  <w:lang w:val="en-US"/>
                </w:rPr>
                <w:t xml:space="preserve">human </w:t>
              </w:r>
            </w:ins>
            <w:r>
              <w:rPr>
                <w:rFonts w:eastAsia="Times New Roman"/>
                <w:lang w:val="en-US"/>
              </w:rPr>
              <w:t>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names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w:t>
            </w:r>
            <w:r>
              <w:rPr>
                <w:rFonts w:eastAsia="Times New Roman"/>
                <w:lang w:val="en-US"/>
              </w:rPr>
              <w:lastRenderedPageBreak/>
              <w:t xml:space="preserve">legitimate possibilities than M and F, though the vast majority of systems and contexts only support M and 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birth date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w:t>
            </w:r>
            <w:del w:id="2169" w:author="Pivonka,Fran" w:date="2015-09-11T17:38:00Z">
              <w:r w:rsidDel="00AF6CAC">
                <w:rPr>
                  <w:rFonts w:eastAsia="Times New Roman"/>
                  <w:lang w:val="en-US"/>
                </w:rPr>
                <w:delText xml:space="preserve">dob </w:delText>
              </w:r>
            </w:del>
            <w:ins w:id="2170" w:author="Pivonka,Fran" w:date="2015-09-11T17:38:00Z">
              <w:r w:rsidR="00AF6CAC">
                <w:rPr>
                  <w:rFonts w:eastAsia="Times New Roman"/>
                  <w:lang w:val="en-US"/>
                </w:rPr>
                <w:t xml:space="preserve">DOB </w:t>
              </w:r>
            </w:ins>
            <w:r>
              <w:rPr>
                <w:rFonts w:eastAsia="Times New Roman"/>
                <w:lang w:val="en-US"/>
              </w:rPr>
              <w:t>is unknown.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May need to keep track of </w:t>
            </w:r>
            <w:del w:id="2171" w:author="Pivonka,Fran" w:date="2015-09-11T17:39:00Z">
              <w:r w:rsidDel="00AF6CAC">
                <w:rPr>
                  <w:rFonts w:eastAsia="Times New Roman"/>
                  <w:lang w:val="en-US"/>
                </w:rPr>
                <w:delText>persons</w:delText>
              </w:r>
            </w:del>
            <w:ins w:id="2172" w:author="Pivonka,Fran" w:date="2015-09-11T17:39:00Z">
              <w:r w:rsidR="00AF6CAC">
                <w:rPr>
                  <w:rFonts w:eastAsia="Times New Roman"/>
                  <w:lang w:val="en-US"/>
                </w:rPr>
                <w:t>person’s</w:t>
              </w:r>
            </w:ins>
            <w:r>
              <w:rPr>
                <w:rFonts w:eastAsia="Times New Roman"/>
                <w:lang w:val="en-US"/>
              </w:rPr>
              <w:t xml:space="preserve">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Image of the </w:t>
            </w:r>
            <w:del w:id="2173" w:author="Pivonka,Fran" w:date="2015-09-11T17:39:00Z">
              <w:r w:rsidDel="00AF6CAC">
                <w:rPr>
                  <w:rFonts w:eastAsia="Times New Roman"/>
                  <w:lang w:val="en-US"/>
                </w:rPr>
                <w:delText>Person</w:delText>
              </w:r>
            </w:del>
            <w:ins w:id="2174" w:author="Pivonka,Fran" w:date="2015-09-11T17:39:00Z">
              <w:r w:rsidR="00AF6CAC">
                <w:rPr>
                  <w:rFonts w:eastAsia="Times New Roman"/>
                  <w:lang w:val="en-US"/>
                </w:rPr>
                <w:t>person</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75" w:author="Pivonka,Fran" w:date="2015-09-11T17:39:00Z">
              <w:r w:rsidDel="00AF6CAC">
                <w:rPr>
                  <w:rFonts w:eastAsia="Times New Roman"/>
                  <w:lang w:val="en-US"/>
                </w:rPr>
                <w:delText xml:space="preserve">Organization </w:delText>
              </w:r>
            </w:del>
            <w:ins w:id="2176" w:author="Pivonka,Fran" w:date="2015-09-11T17:39:00Z">
              <w:r w:rsidR="00AF6CAC">
                <w:rPr>
                  <w:rFonts w:eastAsia="Times New Roman"/>
                  <w:lang w:val="en-US"/>
                </w:rPr>
                <w:t xml:space="preserve">organization </w:t>
              </w:r>
            </w:ins>
            <w:r>
              <w:rPr>
                <w:rFonts w:eastAsia="Times New Roman"/>
                <w:lang w:val="en-US"/>
              </w:rPr>
              <w:t>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77" w:author="Pivonka,Fran" w:date="2015-09-11T17:39:00Z">
              <w:r w:rsidDel="00AF6CAC">
                <w:rPr>
                  <w:rFonts w:eastAsia="Times New Roman"/>
                  <w:lang w:val="en-US"/>
                </w:rPr>
                <w:delText xml:space="preserve">Organization </w:delText>
              </w:r>
            </w:del>
            <w:ins w:id="2178" w:author="Pivonka,Fran" w:date="2015-09-11T17:39:00Z">
              <w:r w:rsidR="00AF6CAC">
                <w:rPr>
                  <w:rFonts w:eastAsia="Times New Roman"/>
                  <w:lang w:val="en-US"/>
                </w:rPr>
                <w:t xml:space="preserve">organization </w:t>
              </w:r>
            </w:ins>
            <w:r>
              <w:rPr>
                <w:rFonts w:eastAsia="Times New Roman"/>
                <w:lang w:val="en-US"/>
              </w:rPr>
              <w:t>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person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Person.link.target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Person.link.assurance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gridCol w:w="4230"/>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identifier for the person as this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w:t>
            </w:r>
            <w:del w:id="2179" w:author="Pivonka,Fran" w:date="2015-09-11T17:40:00Z">
              <w:r w:rsidDel="00AF6CAC">
                <w:rPr>
                  <w:rFonts w:eastAsia="Times New Roman"/>
                  <w:lang w:val="en-US"/>
                </w:rPr>
                <w:delText>Role</w:delText>
              </w:r>
            </w:del>
            <w:ins w:id="2180" w:author="Pivonka,Fran" w:date="2015-09-11T17:40:00Z">
              <w:r w:rsidR="00AF6CAC">
                <w:rPr>
                  <w:rFonts w:eastAsia="Times New Roman"/>
                  <w:lang w:val="en-US"/>
                </w:rPr>
                <w:t>role</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how to reach a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practitioner can be found/visited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practitioner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Many EHR systems have the capability to capture an image of patients and </w:t>
            </w:r>
            <w:r>
              <w:rPr>
                <w:rFonts w:eastAsia="Times New Roman"/>
                <w:lang w:val="en-US"/>
              </w:rPr>
              <w:lastRenderedPageBreak/>
              <w:t>personnel.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Practitioner.practitionerRole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0516A">
            <w:pPr>
              <w:rPr>
                <w:rFonts w:eastAsia="Times New Roman"/>
                <w:lang w:val="en-US"/>
              </w:rPr>
              <w:pPrChange w:id="2181" w:author="Pivonka,Fran" w:date="2015-09-11T21:42:00Z">
                <w:pPr/>
              </w:pPrChange>
            </w:pPr>
            <w:r>
              <w:rPr>
                <w:rFonts w:eastAsia="Times New Roman"/>
                <w:lang w:val="en-US"/>
              </w:rPr>
              <w:t xml:space="preserve">The list of </w:t>
            </w:r>
            <w:del w:id="2182" w:author="Pivonka,Fran" w:date="2015-09-11T17:41:00Z">
              <w:r w:rsidDel="00314AA7">
                <w:rPr>
                  <w:rFonts w:eastAsia="Times New Roman"/>
                  <w:lang w:val="en-US"/>
                </w:rPr>
                <w:delText>Roles</w:delText>
              </w:r>
            </w:del>
            <w:ins w:id="2183" w:author="Pivonka,Fran" w:date="2015-09-11T17:41:00Z">
              <w:r w:rsidR="00314AA7">
                <w:rPr>
                  <w:rFonts w:eastAsia="Times New Roman"/>
                  <w:lang w:val="en-US"/>
                </w:rPr>
                <w:t>roles</w:t>
              </w:r>
            </w:ins>
            <w:r>
              <w:rPr>
                <w:rFonts w:eastAsia="Times New Roman"/>
                <w:lang w:val="en-US"/>
              </w:rPr>
              <w:t>/</w:t>
            </w:r>
            <w:del w:id="2184" w:author="Pivonka,Fran" w:date="2015-09-11T17:41:00Z">
              <w:r w:rsidDel="00314AA7">
                <w:rPr>
                  <w:rFonts w:eastAsia="Times New Roman"/>
                  <w:lang w:val="en-US"/>
                </w:rPr>
                <w:delText xml:space="preserve">Organizations </w:delText>
              </w:r>
            </w:del>
            <w:ins w:id="2185" w:author="Pivonka,Fran" w:date="2015-09-11T17:41:00Z">
              <w:r w:rsidR="00314AA7">
                <w:rPr>
                  <w:rFonts w:eastAsia="Times New Roman"/>
                  <w:lang w:val="en-US"/>
                </w:rPr>
                <w:t xml:space="preserve">organizations </w:t>
              </w:r>
            </w:ins>
            <w:del w:id="2186" w:author="Pivonka,Fran" w:date="2015-09-11T21:42:00Z">
              <w:r w:rsidDel="00A0516A">
                <w:rPr>
                  <w:rFonts w:eastAsia="Times New Roman"/>
                  <w:lang w:val="en-US"/>
                </w:rPr>
                <w:delText xml:space="preserve">that </w:delText>
              </w:r>
            </w:del>
            <w:r>
              <w:rPr>
                <w:rFonts w:eastAsia="Times New Roman"/>
                <w:lang w:val="en-US"/>
              </w:rPr>
              <w:t xml:space="preserve">the </w:t>
            </w:r>
            <w:del w:id="2187" w:author="Pivonka,Fran" w:date="2015-09-11T17:42:00Z">
              <w:r w:rsidDel="00314AA7">
                <w:rPr>
                  <w:rFonts w:eastAsia="Times New Roman"/>
                  <w:lang w:val="en-US"/>
                </w:rPr>
                <w:delText xml:space="preserve">Practitioner </w:delText>
              </w:r>
            </w:del>
            <w:ins w:id="2188" w:author="Pivonka,Fran" w:date="2015-09-11T17:42:00Z">
              <w:r w:rsidR="00314AA7">
                <w:rPr>
                  <w:rFonts w:eastAsia="Times New Roman"/>
                  <w:lang w:val="en-US"/>
                </w:rPr>
                <w:t xml:space="preserve">practitioner </w:t>
              </w:r>
            </w:ins>
            <w:r>
              <w:rPr>
                <w:rFonts w:eastAsia="Times New Roman"/>
                <w:lang w:val="en-US"/>
              </w:rPr>
              <w:t>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0516A">
            <w:pPr>
              <w:rPr>
                <w:rFonts w:eastAsia="Times New Roman"/>
                <w:lang w:val="en-US"/>
              </w:rPr>
              <w:pPrChange w:id="2189" w:author="Pivonka,Fran" w:date="2015-09-11T21:42:00Z">
                <w:pPr/>
              </w:pPrChange>
            </w:pPr>
            <w:r>
              <w:rPr>
                <w:rFonts w:eastAsia="Times New Roman"/>
                <w:lang w:val="en-US"/>
              </w:rPr>
              <w:t xml:space="preserve">The list of </w:t>
            </w:r>
            <w:del w:id="2190" w:author="Pivonka,Fran" w:date="2015-09-11T17:42:00Z">
              <w:r w:rsidDel="00314AA7">
                <w:rPr>
                  <w:rFonts w:eastAsia="Times New Roman"/>
                  <w:lang w:val="en-US"/>
                </w:rPr>
                <w:delText>Roles</w:delText>
              </w:r>
            </w:del>
            <w:ins w:id="2191" w:author="Pivonka,Fran" w:date="2015-09-11T17:42:00Z">
              <w:r w:rsidR="00314AA7">
                <w:rPr>
                  <w:rFonts w:eastAsia="Times New Roman"/>
                  <w:lang w:val="en-US"/>
                </w:rPr>
                <w:t>roles</w:t>
              </w:r>
            </w:ins>
            <w:r>
              <w:rPr>
                <w:rFonts w:eastAsia="Times New Roman"/>
                <w:lang w:val="en-US"/>
              </w:rPr>
              <w:t>/</w:t>
            </w:r>
            <w:del w:id="2192" w:author="Pivonka,Fran" w:date="2015-09-11T17:42:00Z">
              <w:r w:rsidDel="00314AA7">
                <w:rPr>
                  <w:rFonts w:eastAsia="Times New Roman"/>
                  <w:lang w:val="en-US"/>
                </w:rPr>
                <w:delText xml:space="preserve">Organizations </w:delText>
              </w:r>
            </w:del>
            <w:ins w:id="2193" w:author="Pivonka,Fran" w:date="2015-09-11T17:42:00Z">
              <w:r w:rsidR="00314AA7">
                <w:rPr>
                  <w:rFonts w:eastAsia="Times New Roman"/>
                  <w:lang w:val="en-US"/>
                </w:rPr>
                <w:t xml:space="preserve">organizations </w:t>
              </w:r>
            </w:ins>
            <w:del w:id="2194" w:author="Pivonka,Fran" w:date="2015-09-11T21:42:00Z">
              <w:r w:rsidDel="00A0516A">
                <w:rPr>
                  <w:rFonts w:eastAsia="Times New Roman"/>
                  <w:lang w:val="en-US"/>
                </w:rPr>
                <w:delText xml:space="preserve">that </w:delText>
              </w:r>
            </w:del>
            <w:r>
              <w:rPr>
                <w:rFonts w:eastAsia="Times New Roman"/>
                <w:lang w:val="en-US"/>
              </w:rPr>
              <w:t xml:space="preserve">the </w:t>
            </w:r>
            <w:del w:id="2195" w:author="Pivonka,Fran" w:date="2015-09-11T17:42:00Z">
              <w:r w:rsidDel="00314AA7">
                <w:rPr>
                  <w:rFonts w:eastAsia="Times New Roman"/>
                  <w:lang w:val="en-US"/>
                </w:rPr>
                <w:delText xml:space="preserve">Practitioner </w:delText>
              </w:r>
            </w:del>
            <w:ins w:id="2196" w:author="Pivonka,Fran" w:date="2015-09-11T17:42:00Z">
              <w:r w:rsidR="00314AA7">
                <w:rPr>
                  <w:rFonts w:eastAsia="Times New Roman"/>
                  <w:lang w:val="en-US"/>
                </w:rPr>
                <w:t xml:space="preserve">practitioner </w:t>
              </w:r>
            </w:ins>
            <w:r>
              <w:rPr>
                <w:rFonts w:eastAsia="Times New Roman"/>
                <w:lang w:val="en-US"/>
              </w:rPr>
              <w:t>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97" w:author="Pivonka,Fran" w:date="2015-09-11T17:42:00Z">
              <w:r w:rsidDel="00314AA7">
                <w:rPr>
                  <w:rFonts w:eastAsia="Times New Roman"/>
                  <w:lang w:val="en-US"/>
                </w:rPr>
                <w:delText xml:space="preserve">Organization </w:delText>
              </w:r>
            </w:del>
            <w:ins w:id="2198" w:author="Pivonka,Fran" w:date="2015-09-11T17:42:00Z">
              <w:r w:rsidR="00314AA7">
                <w:rPr>
                  <w:rFonts w:eastAsia="Times New Roman"/>
                  <w:lang w:val="en-US"/>
                </w:rPr>
                <w:t xml:space="preserve">organization </w:t>
              </w:r>
            </w:ins>
            <w:r>
              <w:rPr>
                <w:rFonts w:eastAsia="Times New Roman"/>
                <w:lang w:val="en-US"/>
              </w:rPr>
              <w:t xml:space="preserve">where the </w:t>
            </w:r>
            <w:del w:id="2199" w:author="Pivonka,Fran" w:date="2015-09-11T17:42:00Z">
              <w:r w:rsidDel="00314AA7">
                <w:rPr>
                  <w:rFonts w:eastAsia="Times New Roman"/>
                  <w:lang w:val="en-US"/>
                </w:rPr>
                <w:delText xml:space="preserve">Practitioner </w:delText>
              </w:r>
            </w:del>
            <w:ins w:id="2200" w:author="Pivonka,Fran" w:date="2015-09-11T17:42:00Z">
              <w:r w:rsidR="00314AA7">
                <w:rPr>
                  <w:rFonts w:eastAsia="Times New Roman"/>
                  <w:lang w:val="en-US"/>
                </w:rPr>
                <w:t xml:space="preserve">practitioner </w:t>
              </w:r>
            </w:ins>
            <w:r>
              <w:rPr>
                <w:rFonts w:eastAsia="Times New Roman"/>
                <w:lang w:val="en-US"/>
              </w:rPr>
              <w:t>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201" w:author="Pivonka,Fran" w:date="2015-09-11T17:42:00Z">
              <w:r w:rsidDel="00314AA7">
                <w:rPr>
                  <w:rFonts w:eastAsia="Times New Roman"/>
                  <w:lang w:val="en-US"/>
                </w:rPr>
                <w:delText xml:space="preserve">Organization </w:delText>
              </w:r>
            </w:del>
            <w:ins w:id="2202" w:author="Pivonka,Fran" w:date="2015-09-11T17:42:00Z">
              <w:r w:rsidR="00314AA7">
                <w:rPr>
                  <w:rFonts w:eastAsia="Times New Roman"/>
                  <w:lang w:val="en-US"/>
                </w:rPr>
                <w:t xml:space="preserve">organization </w:t>
              </w:r>
            </w:ins>
            <w:r>
              <w:rPr>
                <w:rFonts w:eastAsia="Times New Roman"/>
                <w:lang w:val="en-US"/>
              </w:rPr>
              <w:t xml:space="preserve">where the </w:t>
            </w:r>
            <w:del w:id="2203" w:author="Pivonka,Fran" w:date="2015-09-11T17:42:00Z">
              <w:r w:rsidDel="00314AA7">
                <w:rPr>
                  <w:rFonts w:eastAsia="Times New Roman"/>
                  <w:lang w:val="en-US"/>
                </w:rPr>
                <w:delText xml:space="preserve">Practitioner </w:delText>
              </w:r>
            </w:del>
            <w:ins w:id="2204" w:author="Pivonka,Fran" w:date="2015-09-11T17:42:00Z">
              <w:r w:rsidR="00314AA7">
                <w:rPr>
                  <w:rFonts w:eastAsia="Times New Roman"/>
                  <w:lang w:val="en-US"/>
                </w:rPr>
                <w:t xml:space="preserve">practitioner </w:t>
              </w:r>
            </w:ins>
            <w:r>
              <w:rPr>
                <w:rFonts w:eastAsia="Times New Roman"/>
                <w:lang w:val="en-US"/>
              </w:rPr>
              <w:t>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Roles which this practitioner may perform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person may have more than one role. At least one role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authority the practitioner has - what can they do?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a person plays representing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specialty associated with the agency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person is authorized to act as a practitioner in these role(s)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Even after the agencies is revoked, the fact that it existed must still be recorded.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list of healthcare services that this worker provides for this role's </w:t>
            </w:r>
            <w:del w:id="2205" w:author="Pivonka,Fran" w:date="2015-09-11T17:43:00Z">
              <w:r w:rsidDel="00314AA7">
                <w:rPr>
                  <w:rFonts w:eastAsia="Times New Roman"/>
                  <w:lang w:val="en-US"/>
                </w:rPr>
                <w:delText>Organization</w:delText>
              </w:r>
            </w:del>
            <w:ins w:id="2206" w:author="Pivonka,Fran" w:date="2015-09-11T17:43:00Z">
              <w:r w:rsidR="00314AA7">
                <w:rPr>
                  <w:rFonts w:eastAsia="Times New Roman"/>
                  <w:lang w:val="en-US"/>
                </w:rPr>
                <w:t>organization</w:t>
              </w:r>
            </w:ins>
            <w:r>
              <w:rPr>
                <w:rFonts w:eastAsia="Times New Roman"/>
                <w:lang w:val="en-US"/>
              </w:rPr>
              <w:t>/</w:t>
            </w:r>
            <w:del w:id="2207" w:author="Pivonka,Fran" w:date="2015-09-11T17:43:00Z">
              <w:r w:rsidDel="00314AA7">
                <w:rPr>
                  <w:rFonts w:eastAsia="Times New Roman"/>
                  <w:lang w:val="en-US"/>
                </w:rPr>
                <w:delText>Location</w:delText>
              </w:r>
            </w:del>
            <w:ins w:id="2208" w:author="Pivonka,Fran" w:date="2015-09-11T17:43:00Z">
              <w:r w:rsidR="00314AA7">
                <w:rPr>
                  <w:rFonts w:eastAsia="Times New Roman"/>
                  <w:lang w:val="en-US"/>
                </w:rPr>
                <w:t>location</w:t>
              </w:r>
            </w:ins>
            <w:r>
              <w:rPr>
                <w:rFonts w:eastAsia="Times New Roman"/>
                <w:lang w:val="en-US"/>
              </w:rPr>
              <w: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healthcare services that this worker provides for this role's </w:t>
            </w:r>
            <w:del w:id="2209" w:author="Pivonka,Fran" w:date="2015-09-11T17:43:00Z">
              <w:r w:rsidDel="00314AA7">
                <w:rPr>
                  <w:rFonts w:eastAsia="Times New Roman"/>
                  <w:lang w:val="en-US"/>
                </w:rPr>
                <w:delText>Organization</w:delText>
              </w:r>
            </w:del>
            <w:ins w:id="2210" w:author="Pivonka,Fran" w:date="2015-09-11T17:43:00Z">
              <w:r w:rsidR="00314AA7">
                <w:rPr>
                  <w:rFonts w:eastAsia="Times New Roman"/>
                  <w:lang w:val="en-US"/>
                </w:rPr>
                <w:t>organization</w:t>
              </w:r>
            </w:ins>
            <w:r>
              <w:rPr>
                <w:rFonts w:eastAsia="Times New Roman"/>
                <w:lang w:val="en-US"/>
              </w:rPr>
              <w:t>/</w:t>
            </w:r>
            <w:del w:id="2211" w:author="Pivonka,Fran" w:date="2015-09-11T17:43:00Z">
              <w:r w:rsidDel="00314AA7">
                <w:rPr>
                  <w:rFonts w:eastAsia="Times New Roman"/>
                  <w:lang w:val="en-US"/>
                </w:rPr>
                <w:delText>Location</w:delText>
              </w:r>
            </w:del>
            <w:ins w:id="2212" w:author="Pivonka,Fran" w:date="2015-09-11T17:43:00Z">
              <w:r w:rsidR="00314AA7">
                <w:rPr>
                  <w:rFonts w:eastAsia="Times New Roman"/>
                  <w:lang w:val="en-US"/>
                </w:rPr>
                <w:t>location</w:t>
              </w:r>
            </w:ins>
            <w:r>
              <w:rPr>
                <w:rFonts w:eastAsia="Times New Roman"/>
                <w:lang w:val="en-US"/>
              </w:rPr>
              <w: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qualification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person's qualification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qualification the practitioner has to provide a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Qualifications are often for a limited period of time, and can be revoked.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Practitioner.qualification.issuer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0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w:t>
            </w:r>
          </w:p>
        </w:tc>
        <w:tc>
          <w:tcPr>
            <w:tcW w:w="0" w:type="auto"/>
            <w:vAlign w:val="center"/>
            <w:hideMark/>
          </w:tcPr>
          <w:p w:rsidR="00D67926" w:rsidRDefault="008D6FB8">
            <w:pPr>
              <w:rPr>
                <w:rFonts w:eastAsia="Times New Roman"/>
                <w:lang w:val="en-US"/>
              </w:rPr>
            </w:pPr>
            <w:r>
              <w:rPr>
                <w:rFonts w:eastAsia="Times New Roman"/>
                <w:lang w:val="en-US"/>
              </w:rPr>
              <w:t>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213" w:author="Pivonka,Fran" w:date="2015-09-11T17:44:00Z">
              <w:r w:rsidDel="00314AA7">
                <w:rPr>
                  <w:rFonts w:eastAsia="Times New Roman"/>
                  <w:lang w:val="en-US"/>
                </w:rPr>
                <w:delText xml:space="preserve">Human </w:delText>
              </w:r>
            </w:del>
            <w:ins w:id="2214" w:author="Pivonka,Fran" w:date="2015-09-11T17:44:00Z">
              <w:r w:rsidR="00314AA7">
                <w:rPr>
                  <w:rFonts w:eastAsia="Times New Roman"/>
                  <w:lang w:val="en-US"/>
                </w:rPr>
                <w:t xml:space="preserve">human </w:t>
              </w:r>
            </w:ins>
            <w:r>
              <w:rPr>
                <w:rFonts w:eastAsia="Times New Roman"/>
                <w:lang w:val="en-US"/>
              </w:rPr>
              <w:t>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which </w:t>
            </w:r>
            <w:del w:id="2215" w:author="Pivonka,Fran" w:date="2015-09-11T17:44:00Z">
              <w:r w:rsidDel="00314AA7">
                <w:rPr>
                  <w:rFonts w:eastAsia="Times New Roman"/>
                  <w:lang w:val="en-US"/>
                </w:rPr>
                <w:delText xml:space="preserve">Patient </w:delText>
              </w:r>
            </w:del>
            <w:ins w:id="2216" w:author="Pivonka,Fran" w:date="2015-09-11T17:44:00Z">
              <w:r w:rsidR="00314AA7">
                <w:rPr>
                  <w:rFonts w:eastAsia="Times New Roman"/>
                  <w:lang w:val="en-US"/>
                </w:rPr>
                <w:t xml:space="preserve">patient </w:t>
              </w:r>
            </w:ins>
            <w:r>
              <w:rPr>
                <w:rFonts w:eastAsia="Times New Roman"/>
                <w:lang w:val="en-US"/>
              </w:rPr>
              <w:t>this RelatedPerson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nature of the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RelatedPerson.period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that this relationship is considered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w:t>
            </w:r>
          </w:p>
        </w:tc>
        <w:tc>
          <w:tcPr>
            <w:tcW w:w="0" w:type="auto"/>
            <w:vAlign w:val="center"/>
            <w:hideMark/>
          </w:tcPr>
          <w:p w:rsidR="00D67926" w:rsidRDefault="008D6FB8">
            <w:pPr>
              <w:rPr>
                <w:rFonts w:eastAsia="Times New Roman"/>
                <w:lang w:val="en-US"/>
              </w:rPr>
            </w:pPr>
            <w:r>
              <w:rPr>
                <w:rFonts w:eastAsia="Times New Roman"/>
                <w:lang w:val="en-US"/>
              </w:rPr>
              <w:t>Schedule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Availability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w:t>
            </w:r>
            <w:del w:id="2217" w:author="Pivonka,Fran" w:date="2015-09-11T17:46:00Z">
              <w:r w:rsidDel="00314AA7">
                <w:rPr>
                  <w:rFonts w:eastAsia="Times New Roman"/>
                  <w:lang w:val="en-US"/>
                </w:rPr>
                <w:delText xml:space="preserve">dates </w:delText>
              </w:r>
            </w:del>
            <w:ins w:id="2218" w:author="Pivonka,Fran" w:date="2015-09-11T17:46:00Z">
              <w:r w:rsidR="00314AA7">
                <w:rPr>
                  <w:rFonts w:eastAsia="Times New Roman"/>
                  <w:lang w:val="en-US"/>
                </w:rPr>
                <w:t>dates.</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w:t>
            </w:r>
            <w:r>
              <w:rPr>
                <w:rFonts w:eastAsia="Times New Roman"/>
                <w:lang w:val="en-US"/>
              </w:rPr>
              <w:lastRenderedPageBreak/>
              <w:t xml:space="preserve">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Schedule.comment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730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w:t>
            </w:r>
          </w:p>
        </w:tc>
        <w:tc>
          <w:tcPr>
            <w:tcW w:w="0" w:type="auto"/>
            <w:vAlign w:val="center"/>
            <w:hideMark/>
          </w:tcPr>
          <w:p w:rsidR="00D67926" w:rsidRDefault="008D6FB8">
            <w:pPr>
              <w:rPr>
                <w:rFonts w:eastAsia="Times New Roman"/>
                <w:lang w:val="en-US"/>
              </w:rPr>
            </w:pPr>
            <w:r>
              <w:rPr>
                <w:rFonts w:eastAsia="Times New Roman"/>
                <w:lang w:val="en-US"/>
              </w:rPr>
              <w:t>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Slot.schedule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Slot.freeBusyType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busy</w:t>
            </w:r>
            <w:proofErr w:type="gramEnd"/>
            <w:r>
              <w:rPr>
                <w:rFonts w:eastAsia="Times New Roman"/>
                <w:lang w:val="en-US"/>
              </w:rPr>
              <w:t xml:space="preserve"> | free | busy-unavailable | busy-tentative.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Slot.overbooked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rsidR="00D67926" w:rsidRDefault="008D6FB8">
      <w:pPr>
        <w:pStyle w:val="Heading1"/>
        <w:divId w:val="1845052625"/>
        <w:rPr>
          <w:rFonts w:eastAsia="Times New Roman"/>
          <w:lang w:val="en-US"/>
        </w:rPr>
      </w:pPr>
      <w:r>
        <w:rPr>
          <w:rFonts w:eastAsia="Times New Roman"/>
          <w:lang w:val="en-US"/>
        </w:rPr>
        <w:t>Patient Care</w:t>
      </w:r>
    </w:p>
    <w:p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859"/>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w:t>
            </w:r>
          </w:p>
        </w:tc>
        <w:tc>
          <w:tcPr>
            <w:tcW w:w="0" w:type="auto"/>
            <w:vAlign w:val="center"/>
            <w:hideMark/>
          </w:tcPr>
          <w:p w:rsidR="00D67926" w:rsidRDefault="008D6FB8">
            <w:pPr>
              <w:rPr>
                <w:rFonts w:eastAsia="Times New Roman"/>
                <w:lang w:val="en-US"/>
              </w:rPr>
            </w:pPr>
            <w:r>
              <w:rPr>
                <w:rFonts w:eastAsia="Times New Roman"/>
                <w:lang w:val="en-US"/>
              </w:rPr>
              <w:t>Allergy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Allergy or Intolerance (generally: Risk Of Adverse reaction to a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Adverse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allergy/intolerance </w:t>
            </w:r>
            <w:del w:id="2219" w:author="Pivonka,Fran" w:date="2015-09-11T17:48:00Z">
              <w:r w:rsidDel="00314AA7">
                <w:rPr>
                  <w:rFonts w:eastAsia="Times New Roman"/>
                  <w:lang w:val="en-US"/>
                </w:rPr>
                <w:delText xml:space="preserve">concern </w:delText>
              </w:r>
            </w:del>
            <w:r>
              <w:rPr>
                <w:rFonts w:eastAsia="Times New Roman"/>
                <w:lang w:val="en-US"/>
              </w:rPr>
              <w:t xml:space="preserve">that are defined by business </w:t>
            </w:r>
            <w:del w:id="2220" w:author="Pivonka,Fran" w:date="2015-09-11T17:48:00Z">
              <w:r w:rsidDel="00314AA7">
                <w:rPr>
                  <w:rFonts w:eastAsia="Times New Roman"/>
                  <w:lang w:val="en-US"/>
                </w:rPr>
                <w:delText xml:space="preserve">processed </w:delText>
              </w:r>
            </w:del>
            <w:ins w:id="2221" w:author="Pivonka,Fran" w:date="2015-09-11T17:48:00Z">
              <w:r w:rsidR="00314AA7">
                <w:rPr>
                  <w:rFonts w:eastAsia="Times New Roman"/>
                  <w:lang w:val="en-US"/>
                </w:rPr>
                <w:t xml:space="preserve">processes </w:t>
              </w:r>
            </w:ins>
            <w:r>
              <w:rPr>
                <w:rFonts w:eastAsia="Times New Roman"/>
                <w:lang w:val="en-US"/>
              </w:rPr>
              <w:t xml:space="preserve">and/ or used to </w:t>
            </w:r>
            <w:r>
              <w:rPr>
                <w:rFonts w:eastAsia="Times New Roman"/>
                <w:lang w:val="en-US"/>
              </w:rPr>
              <w:lastRenderedPageBreak/>
              <w:t xml:space="preserve">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AllergyIntolerance.onset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of the date and/or time of the onset of the </w:t>
            </w:r>
            <w:del w:id="2222" w:author="Pivonka,Fran" w:date="2015-09-11T17:49:00Z">
              <w:r w:rsidDel="00314AA7">
                <w:rPr>
                  <w:rFonts w:eastAsia="Times New Roman"/>
                  <w:lang w:val="en-US"/>
                </w:rPr>
                <w:delText xml:space="preserve">Allergy </w:delText>
              </w:r>
            </w:del>
            <w:ins w:id="2223" w:author="Pivonka,Fran" w:date="2015-09-11T17:49:00Z">
              <w:r w:rsidR="00314AA7">
                <w:rPr>
                  <w:rFonts w:eastAsia="Times New Roman"/>
                  <w:lang w:val="en-US"/>
                </w:rPr>
                <w:t xml:space="preserve">allergy </w:t>
              </w:r>
            </w:ins>
            <w:r>
              <w:rPr>
                <w:rFonts w:eastAsia="Times New Roman"/>
                <w:lang w:val="en-US"/>
              </w:rPr>
              <w:t xml:space="preserve">or </w:t>
            </w:r>
            <w:del w:id="2224" w:author="Pivonka,Fran" w:date="2015-09-11T17:49:00Z">
              <w:r w:rsidDel="00314AA7">
                <w:rPr>
                  <w:rFonts w:eastAsia="Times New Roman"/>
                  <w:lang w:val="en-US"/>
                </w:rPr>
                <w:delText>Intolerance</w:delText>
              </w:r>
            </w:del>
            <w:ins w:id="2225" w:author="Pivonka,Fran" w:date="2015-09-11T17:49:00Z">
              <w:r w:rsidR="00314AA7">
                <w:rPr>
                  <w:rFonts w:eastAsia="Times New Roman"/>
                  <w:lang w:val="en-US"/>
                </w:rPr>
                <w:t>intolerance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when the sensitivity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the sensitivity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recorded the record and takes responsibility for its conten</w:t>
            </w:r>
            <w:ins w:id="2226" w:author="Pivonka,Fran" w:date="2015-09-11T17:49:00Z">
              <w:r w:rsidR="00314AA7">
                <w:rPr>
                  <w:rFonts w:eastAsia="Times New Roman"/>
                  <w:lang w:val="en-US"/>
                </w:rPr>
                <w:t>t</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sensitivity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has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the information about the 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of the information about the allergy that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Informant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Substance</w:t>
            </w:r>
            <w:del w:id="2227" w:author="Pivonka,Fran" w:date="2015-09-11T17:50:00Z">
              <w:r w:rsidDel="00314AA7">
                <w:rPr>
                  <w:rFonts w:eastAsia="Times New Roman"/>
                  <w:lang w:val="en-US"/>
                </w:rPr>
                <w:delText>, (or class)</w:delText>
              </w:r>
            </w:del>
            <w:ins w:id="2228" w:author="Pivonka,Fran" w:date="2015-09-11T17:50:00Z">
              <w:r w:rsidR="00314AA7">
                <w:rPr>
                  <w:rFonts w:eastAsia="Times New Roman"/>
                  <w:lang w:val="en-US"/>
                </w:rPr>
                <w:t xml:space="preserve"> or class</w:t>
              </w:r>
            </w:ins>
            <w:r>
              <w:rPr>
                <w:rFonts w:eastAsia="Times New Roman"/>
                <w:lang w:val="en-US"/>
              </w:rPr>
              <w:t xml:space="preserve"> considered to be responsible for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a substance, or a class of substances, that is considered to be responsible for the </w:t>
            </w:r>
            <w:del w:id="2229" w:author="Pivonka,Fran" w:date="2015-09-11T17:50:00Z">
              <w:r w:rsidDel="00314AA7">
                <w:rPr>
                  <w:rFonts w:eastAsia="Times New Roman"/>
                  <w:lang w:val="en-US"/>
                </w:rPr>
                <w:delText xml:space="preserve">Adverse </w:delText>
              </w:r>
            </w:del>
            <w:ins w:id="2230" w:author="Pivonka,Fran" w:date="2015-09-11T17:50:00Z">
              <w:r w:rsidR="00314AA7">
                <w:rPr>
                  <w:rFonts w:eastAsia="Times New Roman"/>
                  <w:lang w:val="en-US"/>
                </w:rPr>
                <w:t xml:space="preserve">adverse </w:t>
              </w:r>
            </w:ins>
            <w:r>
              <w:rPr>
                <w:rFonts w:eastAsia="Times New Roman"/>
                <w:lang w:val="en-US"/>
              </w:rPr>
              <w:t>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strongly recommended that </w:t>
            </w:r>
            <w:del w:id="2231" w:author="Pivonka,Fran" w:date="2015-09-11T17:50:00Z">
              <w:r w:rsidDel="00314AA7">
                <w:rPr>
                  <w:rFonts w:eastAsia="Times New Roman"/>
                  <w:lang w:val="en-US"/>
                </w:rPr>
                <w:delText xml:space="preserve">Substance </w:delText>
              </w:r>
            </w:del>
            <w:ins w:id="2232" w:author="Pivonka,Fran" w:date="2015-09-11T17:50:00Z">
              <w:r w:rsidR="00314AA7">
                <w:rPr>
                  <w:rFonts w:eastAsia="Times New Roman"/>
                  <w:lang w:val="en-US"/>
                </w:rPr>
                <w:t xml:space="preserve">substance </w:t>
              </w:r>
            </w:ins>
            <w:r>
              <w:rPr>
                <w:rFonts w:eastAsia="Times New Roman"/>
                <w:lang w:val="en-US"/>
              </w:rPr>
              <w:t xml:space="preserve">be coded with a terminology, where possible. For example, some terminologies used include RxNorm, Snomed CT, DM+D, NDFRT, ICD-9, IDC-10, UNI, ATC and CPT. Plain text should only be used if there is no appropriate </w:t>
            </w:r>
            <w:r>
              <w:rPr>
                <w:rFonts w:eastAsia="Times New Roman"/>
                <w:lang w:val="en-US"/>
              </w:rPr>
              <w:lastRenderedPageBreak/>
              <w:t xml:space="preserve">terminology available. Additional details about a substance can be specified in the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Agent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Type of the substance and </w:t>
            </w:r>
            <w:del w:id="2233" w:author="Pivonka,Fran" w:date="2015-09-11T17:51:00Z">
              <w:r w:rsidDel="00314AA7">
                <w:rPr>
                  <w:rFonts w:eastAsia="Times New Roman"/>
                  <w:lang w:val="en-US"/>
                </w:rPr>
                <w:delText xml:space="preserve">Negation </w:delText>
              </w:r>
            </w:del>
            <w:ins w:id="2234" w:author="Pivonka,Fran" w:date="2015-09-11T17:51:00Z">
              <w:r w:rsidR="00314AA7">
                <w:rPr>
                  <w:rFonts w:eastAsia="Times New Roman"/>
                  <w:lang w:val="en-US"/>
                </w:rPr>
                <w:t xml:space="preserve">negation </w:t>
              </w:r>
            </w:ins>
            <w:r>
              <w:rPr>
                <w:rFonts w:eastAsia="Times New Roman"/>
                <w:lang w:val="en-US"/>
              </w:rPr>
              <w:t>codes for reporting No Known Allergies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Assertion about certainty associated with the propensity, or potential risk, of a reaction to the identified </w:t>
            </w:r>
            <w:del w:id="2235" w:author="Pivonka,Fran" w:date="2015-09-11T17:51:00Z">
              <w:r w:rsidDel="00314AA7">
                <w:rPr>
                  <w:rFonts w:eastAsia="Times New Roman"/>
                  <w:lang w:val="en-US"/>
                </w:rPr>
                <w:delText>Substance</w:delText>
              </w:r>
            </w:del>
            <w:ins w:id="2236" w:author="Pivonka,Fran" w:date="2015-09-11T17:51:00Z">
              <w:r w:rsidR="00314AA7">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Assertion about certainty associated with a propensity, or potential risk, of a reaction to the identified </w:t>
            </w:r>
            <w:del w:id="2237" w:author="Pivonka,Fran" w:date="2015-09-11T17:52:00Z">
              <w:r w:rsidDel="00E4232C">
                <w:rPr>
                  <w:rFonts w:eastAsia="Times New Roman"/>
                  <w:lang w:val="en-US"/>
                </w:rPr>
                <w:delText>Substance</w:delText>
              </w:r>
            </w:del>
            <w:ins w:id="2238" w:author="Pivonka,Fran" w:date="2015-09-11T17:52:00Z">
              <w:r w:rsidR="00E4232C">
                <w:rPr>
                  <w:rFonts w:eastAsia="Times New Roman"/>
                  <w:lang w:val="en-US"/>
                </w:rPr>
                <w:t>substance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Estimate of the potential clinical harm, or seriousness, of the reaction to the identified </w:t>
            </w:r>
            <w:del w:id="2239" w:author="Pivonka,Fran" w:date="2015-09-11T17:52:00Z">
              <w:r w:rsidDel="00E4232C">
                <w:rPr>
                  <w:rFonts w:eastAsia="Times New Roman"/>
                  <w:lang w:val="en-US"/>
                </w:rPr>
                <w:delText>Substance</w:delText>
              </w:r>
            </w:del>
            <w:ins w:id="2240" w:author="Pivonka,Fran" w:date="2015-09-11T17:52: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default criticality value for any propensity to an </w:t>
            </w:r>
            <w:del w:id="2241" w:author="Pivonka,Fran" w:date="2015-09-11T17:52:00Z">
              <w:r w:rsidDel="00E4232C">
                <w:rPr>
                  <w:rFonts w:eastAsia="Times New Roman"/>
                  <w:lang w:val="en-US"/>
                </w:rPr>
                <w:delText xml:space="preserve">Adverse </w:delText>
              </w:r>
            </w:del>
            <w:ins w:id="2242" w:author="Pivonka,Fran" w:date="2015-09-11T17:52:00Z">
              <w:r w:rsidR="00E4232C">
                <w:rPr>
                  <w:rFonts w:eastAsia="Times New Roman"/>
                  <w:lang w:val="en-US"/>
                </w:rPr>
                <w:t xml:space="preserve">adverse </w:t>
              </w:r>
            </w:ins>
            <w:del w:id="2243" w:author="Pivonka,Fran" w:date="2015-09-11T17:52:00Z">
              <w:r w:rsidDel="00E4232C">
                <w:rPr>
                  <w:rFonts w:eastAsia="Times New Roman"/>
                  <w:lang w:val="en-US"/>
                </w:rPr>
                <w:delText xml:space="preserve">Reaction </w:delText>
              </w:r>
            </w:del>
            <w:ins w:id="2244" w:author="Pivonka,Fran" w:date="2015-09-11T17:52:00Z">
              <w:r w:rsidR="00E4232C">
                <w:rPr>
                  <w:rFonts w:eastAsia="Times New Roman"/>
                  <w:lang w:val="en-US"/>
                </w:rPr>
                <w:t xml:space="preserve">reaction </w:t>
              </w:r>
            </w:ins>
            <w:r>
              <w:rPr>
                <w:rFonts w:eastAsia="Times New Roman"/>
                <w:lang w:val="en-US"/>
              </w:rPr>
              <w:t xml:space="preserve">should be 'Low Risk', indicating at the very least a relative contraindication to deliberate or voluntary exposure to the </w:t>
            </w:r>
            <w:del w:id="2245" w:author="Pivonka,Fran" w:date="2015-09-11T17:52:00Z">
              <w:r w:rsidDel="00E4232C">
                <w:rPr>
                  <w:rFonts w:eastAsia="Times New Roman"/>
                  <w:lang w:val="en-US"/>
                </w:rPr>
                <w:delText>Substance</w:delText>
              </w:r>
            </w:del>
            <w:ins w:id="2246" w:author="Pivonka,Fran" w:date="2015-09-11T17:52:00Z">
              <w:r w:rsidR="00E4232C">
                <w:rPr>
                  <w:rFonts w:eastAsia="Times New Roman"/>
                  <w:lang w:val="en-US"/>
                </w:rPr>
                <w:t>substance</w:t>
              </w:r>
            </w:ins>
            <w:r>
              <w:rPr>
                <w:rFonts w:eastAsia="Times New Roman"/>
                <w:lang w:val="en-US"/>
              </w:rPr>
              <w:t xml:space="preserv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Seriousness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the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w:t>
            </w:r>
            <w:del w:id="2247" w:author="Pivonka,Fran" w:date="2015-09-11T17:53:00Z">
              <w:r w:rsidDel="00E4232C">
                <w:rPr>
                  <w:rFonts w:eastAsia="Times New Roman"/>
                  <w:lang w:val="en-US"/>
                </w:rPr>
                <w:delText>substance ,</w:delText>
              </w:r>
            </w:del>
            <w:ins w:id="2248" w:author="Pivonka,Fran" w:date="2015-09-11T17:53:00Z">
              <w:r w:rsidR="00E4232C">
                <w:rPr>
                  <w:rFonts w:eastAsia="Times New Roman"/>
                  <w:lang w:val="en-US"/>
                </w:rPr>
                <w:t>substance,</w:t>
              </w:r>
            </w:ins>
            <w:r>
              <w:rPr>
                <w:rFonts w:eastAsia="Times New Roman"/>
                <w:lang w:val="en-US"/>
              </w:rPr>
              <w:t xml:space="preserve"> but no tests are 100% sensitive or specific for sensitivity to a particular substance. If, as is commonly the case, it is unclear whether the reaction is an allergy or an intolerance, then the type element should be omitted.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underlying physiological mechanism for a </w:t>
            </w:r>
            <w:del w:id="2249" w:author="Pivonka,Fran" w:date="2015-09-11T17:54:00Z">
              <w:r w:rsidDel="00E4232C">
                <w:rPr>
                  <w:rFonts w:eastAsia="Times New Roman"/>
                  <w:lang w:val="en-US"/>
                </w:rPr>
                <w:delText xml:space="preserve">Reaction </w:delText>
              </w:r>
            </w:del>
            <w:ins w:id="2250" w:author="Pivonka,Fran" w:date="2015-09-11T17:54:00Z">
              <w:r w:rsidR="00E4232C">
                <w:rPr>
                  <w:rFonts w:eastAsia="Times New Roman"/>
                  <w:lang w:val="en-US"/>
                </w:rPr>
                <w:t xml:space="preserve">reaction </w:t>
              </w:r>
            </w:ins>
            <w:del w:id="2251" w:author="Pivonka,Fran" w:date="2015-09-11T17:54:00Z">
              <w:r w:rsidDel="00E4232C">
                <w:rPr>
                  <w:rFonts w:eastAsia="Times New Roman"/>
                  <w:lang w:val="en-US"/>
                </w:rPr>
                <w:delText>Risk</w:delText>
              </w:r>
            </w:del>
            <w:ins w:id="2252" w:author="Pivonka,Fran" w:date="2015-09-11T17:54:00Z">
              <w:r w:rsidR="00E4232C">
                <w:rPr>
                  <w:rFonts w:eastAsia="Times New Roman"/>
                  <w:lang w:val="en-US"/>
                </w:rPr>
                <w:t>risk</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Category of the identified </w:t>
            </w:r>
            <w:del w:id="2253" w:author="Pivonka,Fran" w:date="2015-09-11T17:54:00Z">
              <w:r w:rsidDel="00E4232C">
                <w:rPr>
                  <w:rFonts w:eastAsia="Times New Roman"/>
                  <w:lang w:val="en-US"/>
                </w:rPr>
                <w:delText>Substance</w:delText>
              </w:r>
            </w:del>
            <w:ins w:id="2254" w:author="Pivonka,Fran" w:date="2015-09-11T17:54: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w:t>
            </w:r>
            <w:del w:id="2255" w:author="Pivonka,Fran" w:date="2015-09-11T17:54:00Z">
              <w:r w:rsidDel="00E4232C">
                <w:rPr>
                  <w:rFonts w:eastAsia="Times New Roman"/>
                  <w:lang w:val="en-US"/>
                </w:rPr>
                <w:delText xml:space="preserve">Substance </w:delText>
              </w:r>
            </w:del>
            <w:ins w:id="2256" w:author="Pivonka,Fran" w:date="2015-09-11T17:54:00Z">
              <w:r w:rsidR="00E4232C">
                <w:rPr>
                  <w:rFonts w:eastAsia="Times New Roman"/>
                  <w:lang w:val="en-US"/>
                </w:rPr>
                <w:t xml:space="preserve">substance </w:t>
              </w:r>
            </w:ins>
            <w:r>
              <w:rPr>
                <w:rFonts w:eastAsia="Times New Roman"/>
                <w:lang w:val="en-US"/>
              </w:rPr>
              <w:t xml:space="preserve">where coding systems are used, and is effectively redundant in that situation.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Reaction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Category of an identified </w:t>
            </w:r>
            <w:del w:id="2257" w:author="Pivonka,Fran" w:date="2015-09-11T17:54:00Z">
              <w:r w:rsidDel="00E4232C">
                <w:rPr>
                  <w:rFonts w:eastAsia="Times New Roman"/>
                  <w:lang w:val="en-US"/>
                </w:rPr>
                <w:delText>Substance</w:delText>
              </w:r>
            </w:del>
            <w:ins w:id="2258" w:author="Pivonka,Fran" w:date="2015-09-11T17:54:00Z">
              <w:r w:rsidR="00E4232C">
                <w:rPr>
                  <w:rFonts w:eastAsia="Times New Roman"/>
                  <w:lang w:val="en-US"/>
                </w:rPr>
                <w:t>substance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Date(/time) of last known occurence of a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date and/or time of the last known occurence of a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narrative about the propensity for the </w:t>
            </w:r>
            <w:del w:id="2259" w:author="Pivonka,Fran" w:date="2015-09-11T17:55:00Z">
              <w:r w:rsidDel="00E4232C">
                <w:rPr>
                  <w:rFonts w:eastAsia="Times New Roman"/>
                  <w:lang w:val="en-US"/>
                </w:rPr>
                <w:delText xml:space="preserve">Adverse </w:delText>
              </w:r>
            </w:del>
            <w:ins w:id="2260" w:author="Pivonka,Fran" w:date="2015-09-11T17:55:00Z">
              <w:r w:rsidR="00E4232C">
                <w:rPr>
                  <w:rFonts w:eastAsia="Times New Roman"/>
                  <w:lang w:val="en-US"/>
                </w:rPr>
                <w:t xml:space="preserve">adverse </w:t>
              </w:r>
            </w:ins>
            <w:del w:id="2261" w:author="Pivonka,Fran" w:date="2015-09-11T17:55:00Z">
              <w:r w:rsidDel="00E4232C">
                <w:rPr>
                  <w:rFonts w:eastAsia="Times New Roman"/>
                  <w:lang w:val="en-US"/>
                </w:rPr>
                <w:delText>Reaction</w:delText>
              </w:r>
            </w:del>
            <w:ins w:id="2262" w:author="Pivonka,Fran" w:date="2015-09-11T17:55:00Z">
              <w:r w:rsidR="00E4232C">
                <w:rPr>
                  <w:rFonts w:eastAsia="Times New Roman"/>
                  <w:lang w:val="en-US"/>
                </w:rPr>
                <w:t>reaction</w:t>
              </w:r>
            </w:ins>
            <w:r>
              <w:rPr>
                <w:rFonts w:eastAsia="Times New Roman"/>
                <w:lang w:val="en-US"/>
              </w:rPr>
              <w: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including reason for flagging a </w:t>
            </w:r>
            <w:del w:id="2263" w:author="Pivonka,Fran" w:date="2015-09-11T17:55:00Z">
              <w:r w:rsidDel="00E4232C">
                <w:rPr>
                  <w:rFonts w:eastAsia="Times New Roman"/>
                  <w:lang w:val="en-US"/>
                </w:rPr>
                <w:delText xml:space="preserve">Seriousness </w:delText>
              </w:r>
            </w:del>
            <w:ins w:id="2264" w:author="Pivonka,Fran" w:date="2015-09-11T17:55:00Z">
              <w:r w:rsidR="00E4232C">
                <w:rPr>
                  <w:rFonts w:eastAsia="Times New Roman"/>
                  <w:lang w:val="en-US"/>
                </w:rPr>
                <w:t xml:space="preserve">seriousness </w:t>
              </w:r>
            </w:ins>
            <w:r>
              <w:rPr>
                <w:rFonts w:eastAsia="Times New Roman"/>
                <w:lang w:val="en-US"/>
              </w:rPr>
              <w:t xml:space="preserve">of 'High Risk'; and instructions related to future exposure or administration of the </w:t>
            </w:r>
            <w:del w:id="2265" w:author="Pivonka,Fran" w:date="2015-09-11T17:55:00Z">
              <w:r w:rsidDel="00E4232C">
                <w:rPr>
                  <w:rFonts w:eastAsia="Times New Roman"/>
                  <w:lang w:val="en-US"/>
                </w:rPr>
                <w:delText>Substance</w:delText>
              </w:r>
            </w:del>
            <w:ins w:id="2266" w:author="Pivonka,Fran" w:date="2015-09-11T17:55:00Z">
              <w:r w:rsidR="00E4232C">
                <w:rPr>
                  <w:rFonts w:eastAsia="Times New Roman"/>
                  <w:lang w:val="en-US"/>
                </w:rPr>
                <w:t>substance</w:t>
              </w:r>
            </w:ins>
            <w:r>
              <w:rPr>
                <w:rFonts w:eastAsia="Times New Roman"/>
                <w:lang w:val="en-US"/>
              </w:rPr>
              <w:t xml:space="preserv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Adverse </w:t>
            </w:r>
            <w:del w:id="2267" w:author="Pivonka,Fran" w:date="2015-09-11T17:56:00Z">
              <w:r w:rsidDel="00E4232C">
                <w:rPr>
                  <w:rFonts w:eastAsia="Times New Roman"/>
                  <w:lang w:val="en-US"/>
                </w:rPr>
                <w:delText xml:space="preserve">Reaction </w:delText>
              </w:r>
            </w:del>
            <w:ins w:id="2268" w:author="Pivonka,Fran" w:date="2015-09-11T17:56:00Z">
              <w:r w:rsidR="00E4232C">
                <w:rPr>
                  <w:rFonts w:eastAsia="Times New Roman"/>
                  <w:lang w:val="en-US"/>
                </w:rPr>
                <w:t xml:space="preserve">reaction </w:t>
              </w:r>
            </w:ins>
            <w:del w:id="2269" w:author="Pivonka,Fran" w:date="2015-09-11T17:56:00Z">
              <w:r w:rsidDel="00E4232C">
                <w:rPr>
                  <w:rFonts w:eastAsia="Times New Roman"/>
                  <w:lang w:val="en-US"/>
                </w:rPr>
                <w:delText xml:space="preserve">Events </w:delText>
              </w:r>
            </w:del>
            <w:ins w:id="2270" w:author="Pivonka,Fran" w:date="2015-09-11T17:56:00Z">
              <w:r w:rsidR="00E4232C">
                <w:rPr>
                  <w:rFonts w:eastAsia="Times New Roman"/>
                  <w:lang w:val="en-US"/>
                </w:rPr>
                <w:t xml:space="preserve">events </w:t>
              </w:r>
            </w:ins>
            <w:r>
              <w:rPr>
                <w:rFonts w:eastAsia="Times New Roman"/>
                <w:lang w:val="en-US"/>
              </w:rPr>
              <w:t>linked to exposure to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each </w:t>
            </w:r>
            <w:del w:id="2271" w:author="Pivonka,Fran" w:date="2015-09-11T17:56:00Z">
              <w:r w:rsidDel="00E4232C">
                <w:rPr>
                  <w:rFonts w:eastAsia="Times New Roman"/>
                  <w:lang w:val="en-US"/>
                </w:rPr>
                <w:delText xml:space="preserve">Adverse </w:delText>
              </w:r>
            </w:del>
            <w:ins w:id="2272" w:author="Pivonka,Fran" w:date="2015-09-11T17:56:00Z">
              <w:r w:rsidR="00E4232C">
                <w:rPr>
                  <w:rFonts w:eastAsia="Times New Roman"/>
                  <w:lang w:val="en-US"/>
                </w:rPr>
                <w:t xml:space="preserve">adverse </w:t>
              </w:r>
            </w:ins>
            <w:del w:id="2273" w:author="Pivonka,Fran" w:date="2015-09-11T17:57:00Z">
              <w:r w:rsidDel="00E4232C">
                <w:rPr>
                  <w:rFonts w:eastAsia="Times New Roman"/>
                  <w:lang w:val="en-US"/>
                </w:rPr>
                <w:delText xml:space="preserve">Reaction </w:delText>
              </w:r>
            </w:del>
            <w:ins w:id="2274" w:author="Pivonka,Fran" w:date="2015-09-11T17:57:00Z">
              <w:r w:rsidR="00E4232C">
                <w:rPr>
                  <w:rFonts w:eastAsia="Times New Roman"/>
                  <w:lang w:val="en-US"/>
                </w:rPr>
                <w:t xml:space="preserve">reaction </w:t>
              </w:r>
            </w:ins>
            <w:r>
              <w:rPr>
                <w:rFonts w:eastAsia="Times New Roman"/>
                <w:lang w:val="en-US"/>
              </w:rPr>
              <w:t>E</w:t>
            </w:r>
            <w:ins w:id="2275" w:author="Pivonka,Fran" w:date="2015-09-11T17:57:00Z">
              <w:r w:rsidR="00E4232C">
                <w:rPr>
                  <w:rFonts w:eastAsia="Times New Roman"/>
                  <w:lang w:val="en-US"/>
                </w:rPr>
                <w:t>e</w:t>
              </w:r>
            </w:ins>
            <w:r>
              <w:rPr>
                <w:rFonts w:eastAsia="Times New Roman"/>
                <w:lang w:val="en-US"/>
              </w:rPr>
              <w:t xml:space="preserve">vent linked to exposure to the identified </w:t>
            </w:r>
            <w:del w:id="2276" w:author="Pivonka,Fran" w:date="2015-09-11T17:57:00Z">
              <w:r w:rsidDel="00E4232C">
                <w:rPr>
                  <w:rFonts w:eastAsia="Times New Roman"/>
                  <w:lang w:val="en-US"/>
                </w:rPr>
                <w:delText>Substance</w:delText>
              </w:r>
            </w:del>
            <w:ins w:id="2277" w:author="Pivonka,Fran" w:date="2015-09-11T17:57: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substance considered to be responsible for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w:t>
            </w:r>
            <w:r>
              <w:rPr>
                <w:rFonts w:eastAsia="Times New Roman"/>
                <w:lang w:val="en-US"/>
              </w:rPr>
              <w:lastRenderedPageBreak/>
              <w:t xml:space="preserve">process the AllergyIntolerance.substance and ignore the AllergyIntolerance.event.substance.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w:t>
            </w:r>
            <w:del w:id="2278" w:author="Pivonka,Fran" w:date="2015-09-11T17:57:00Z">
              <w:r w:rsidDel="00E4232C">
                <w:rPr>
                  <w:rFonts w:eastAsia="Times New Roman"/>
                  <w:lang w:val="en-US"/>
                </w:rPr>
                <w:delText xml:space="preserve">Specific </w:delText>
              </w:r>
            </w:del>
            <w:ins w:id="2279" w:author="Pivonka,Fran" w:date="2015-09-11T17:57:00Z">
              <w:r w:rsidR="00E4232C">
                <w:rPr>
                  <w:rFonts w:eastAsia="Times New Roman"/>
                  <w:lang w:val="en-US"/>
                </w:rPr>
                <w:t xml:space="preserve">specific </w:t>
              </w:r>
            </w:ins>
            <w:del w:id="2280" w:author="Pivonka,Fran" w:date="2015-09-11T17:57:00Z">
              <w:r w:rsidDel="00E4232C">
                <w:rPr>
                  <w:rFonts w:eastAsia="Times New Roman"/>
                  <w:lang w:val="en-US"/>
                </w:rPr>
                <w:delText xml:space="preserve">Substance </w:delText>
              </w:r>
            </w:del>
            <w:ins w:id="2281" w:author="Pivonka,Fran" w:date="2015-09-11T17:57:00Z">
              <w:r w:rsidR="00E4232C">
                <w:rPr>
                  <w:rFonts w:eastAsia="Times New Roman"/>
                  <w:lang w:val="en-US"/>
                </w:rPr>
                <w:t xml:space="preserve">substance </w:t>
              </w:r>
            </w:ins>
            <w:r>
              <w:rPr>
                <w:rFonts w:eastAsia="Times New Roman"/>
                <w:lang w:val="en-US"/>
              </w:rPr>
              <w:t xml:space="preserve">with a terminology capable of triggering decision support should be used wherever possible. The </w:t>
            </w:r>
            <w:del w:id="2282" w:author="Pivonka,Fran" w:date="2015-09-11T17:57:00Z">
              <w:r w:rsidDel="00E4232C">
                <w:rPr>
                  <w:rFonts w:eastAsia="Times New Roman"/>
                  <w:lang w:val="en-US"/>
                </w:rPr>
                <w:delText xml:space="preserve">Substance </w:delText>
              </w:r>
            </w:del>
            <w:ins w:id="2283" w:author="Pivonka,Fran" w:date="2015-09-11T17:57:00Z">
              <w:r w:rsidR="00E4232C">
                <w:rPr>
                  <w:rFonts w:eastAsia="Times New Roman"/>
                  <w:lang w:val="en-US"/>
                </w:rPr>
                <w:t xml:space="preserve">substance </w:t>
              </w:r>
            </w:ins>
            <w:r>
              <w:rPr>
                <w:rFonts w:eastAsia="Times New Roman"/>
                <w:lang w:val="en-US"/>
              </w:rPr>
              <w:t xml:space="preserve">field allows for the use of a specific substance or a group or class of substances, for example "Penicillins". The specific </w:t>
            </w:r>
            <w:del w:id="2284" w:author="Pivonka,Fran" w:date="2015-09-11T17:58:00Z">
              <w:r w:rsidDel="00E4232C">
                <w:rPr>
                  <w:rFonts w:eastAsia="Times New Roman"/>
                  <w:lang w:val="en-US"/>
                </w:rPr>
                <w:delText xml:space="preserve">Substance </w:delText>
              </w:r>
            </w:del>
            <w:ins w:id="2285" w:author="Pivonka,Fran" w:date="2015-09-11T17:58:00Z">
              <w:r w:rsidR="00E4232C">
                <w:rPr>
                  <w:rFonts w:eastAsia="Times New Roman"/>
                  <w:lang w:val="en-US"/>
                </w:rPr>
                <w:t xml:space="preserve">substance </w:t>
              </w:r>
            </w:ins>
            <w:r>
              <w:rPr>
                <w:rFonts w:eastAsia="Times New Roman"/>
                <w:lang w:val="en-US"/>
              </w:rPr>
              <w:t xml:space="preserve">field could be used for </w:t>
            </w:r>
            <w:del w:id="2286" w:author="Pivonka,Fran" w:date="2015-09-11T17:58:00Z">
              <w:r w:rsidDel="00E4232C">
                <w:rPr>
                  <w:rFonts w:eastAsia="Times New Roman"/>
                  <w:lang w:val="en-US"/>
                </w:rPr>
                <w:delText>Amoxycillin</w:delText>
              </w:r>
            </w:del>
            <w:ins w:id="2287" w:author="Pivonka,Fran" w:date="2015-09-11T17:58:00Z">
              <w:r w:rsidR="00E4232C">
                <w:rPr>
                  <w:rFonts w:eastAsia="Times New Roman"/>
                  <w:lang w:val="en-US"/>
                </w:rPr>
                <w:t>Amoxicillin</w:t>
              </w:r>
            </w:ins>
            <w:r>
              <w:rPr>
                <w:rFonts w:eastAsia="Times New Roman"/>
                <w:lang w:val="en-US"/>
              </w:rPr>
              <w:t xml:space="preserve">. Duplication is acceptable when a specific substance has been recorded in the </w:t>
            </w:r>
            <w:del w:id="2288" w:author="Pivonka,Fran" w:date="2015-09-11T17:58:00Z">
              <w:r w:rsidDel="00E4232C">
                <w:rPr>
                  <w:rFonts w:eastAsia="Times New Roman"/>
                  <w:lang w:val="en-US"/>
                </w:rPr>
                <w:delText xml:space="preserve">'Substance' </w:delText>
              </w:r>
            </w:del>
            <w:ins w:id="2289" w:author="Pivonka,Fran" w:date="2015-09-11T17:58:00Z">
              <w:r w:rsidR="00E4232C">
                <w:rPr>
                  <w:rFonts w:eastAsia="Times New Roman"/>
                  <w:lang w:val="en-US"/>
                </w:rPr>
                <w:t xml:space="preserve">substance </w:t>
              </w:r>
            </w:ins>
            <w:r>
              <w:rPr>
                <w:rFonts w:eastAsia="Times New Roman"/>
                <w:lang w:val="en-US"/>
              </w:rPr>
              <w:t xml:space="preserve">field.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the </w:t>
            </w:r>
            <w:del w:id="2290" w:author="Pivonka,Fran" w:date="2015-09-11T17:59:00Z">
              <w:r w:rsidDel="00E4232C">
                <w:rPr>
                  <w:rFonts w:eastAsia="Times New Roman"/>
                  <w:lang w:val="en-US"/>
                </w:rPr>
                <w:delText xml:space="preserve">Specific </w:delText>
              </w:r>
            </w:del>
            <w:ins w:id="2291" w:author="Pivonka,Fran" w:date="2015-09-11T17:59:00Z">
              <w:r w:rsidR="00E4232C">
                <w:rPr>
                  <w:rFonts w:eastAsia="Times New Roman"/>
                  <w:lang w:val="en-US"/>
                </w:rPr>
                <w:t xml:space="preserve">specific </w:t>
              </w:r>
            </w:ins>
            <w:del w:id="2292" w:author="Pivonka,Fran" w:date="2015-09-11T17:59:00Z">
              <w:r w:rsidDel="00E4232C">
                <w:rPr>
                  <w:rFonts w:eastAsia="Times New Roman"/>
                  <w:lang w:val="en-US"/>
                </w:rPr>
                <w:delText xml:space="preserve">Substance </w:delText>
              </w:r>
            </w:del>
            <w:ins w:id="2293" w:author="Pivonka,Fran" w:date="2015-09-11T17:59:00Z">
              <w:r w:rsidR="00E4232C">
                <w:rPr>
                  <w:rFonts w:eastAsia="Times New Roman"/>
                  <w:lang w:val="en-US"/>
                </w:rPr>
                <w:t xml:space="preserve">substance </w:t>
              </w:r>
            </w:ins>
            <w:r>
              <w:rPr>
                <w:rFonts w:eastAsia="Times New Roman"/>
                <w:lang w:val="en-US"/>
              </w:rPr>
              <w:t xml:space="preserve">was the cause of the </w:t>
            </w:r>
            <w:del w:id="2294" w:author="Pivonka,Fran" w:date="2015-09-11T17:59:00Z">
              <w:r w:rsidDel="00E4232C">
                <w:rPr>
                  <w:rFonts w:eastAsia="Times New Roman"/>
                  <w:lang w:val="en-US"/>
                </w:rPr>
                <w:delText xml:space="preserve">Manifestation </w:delText>
              </w:r>
            </w:del>
            <w:ins w:id="2295" w:author="Pivonka,Fran" w:date="2015-09-11T17:59:00Z">
              <w:r w:rsidR="00E4232C">
                <w:rPr>
                  <w:rFonts w:eastAsia="Times New Roman"/>
                  <w:lang w:val="en-US"/>
                </w:rPr>
                <w:t xml:space="preserve">manifestation </w:t>
              </w:r>
            </w:ins>
            <w:r>
              <w:rPr>
                <w:rFonts w:eastAsia="Times New Roman"/>
                <w:lang w:val="en-US"/>
              </w:rPr>
              <w:t xml:space="preserve">in this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a </w:t>
            </w:r>
            <w:del w:id="2296" w:author="Pivonka,Fran" w:date="2015-09-11T17:59:00Z">
              <w:r w:rsidDel="00E4232C">
                <w:rPr>
                  <w:rFonts w:eastAsia="Times New Roman"/>
                  <w:lang w:val="en-US"/>
                </w:rPr>
                <w:delText xml:space="preserve">Specific </w:delText>
              </w:r>
            </w:del>
            <w:ins w:id="2297" w:author="Pivonka,Fran" w:date="2015-09-11T17:59:00Z">
              <w:r w:rsidR="00E4232C">
                <w:rPr>
                  <w:rFonts w:eastAsia="Times New Roman"/>
                  <w:lang w:val="en-US"/>
                </w:rPr>
                <w:t xml:space="preserve">specific </w:t>
              </w:r>
            </w:ins>
            <w:del w:id="2298" w:author="Pivonka,Fran" w:date="2015-09-11T17:59:00Z">
              <w:r w:rsidDel="00E4232C">
                <w:rPr>
                  <w:rFonts w:eastAsia="Times New Roman"/>
                  <w:lang w:val="en-US"/>
                </w:rPr>
                <w:delText xml:space="preserve">Substance </w:delText>
              </w:r>
            </w:del>
            <w:ins w:id="2299" w:author="Pivonka,Fran" w:date="2015-09-11T17:59:00Z">
              <w:r w:rsidR="00E4232C">
                <w:rPr>
                  <w:rFonts w:eastAsia="Times New Roman"/>
                  <w:lang w:val="en-US"/>
                </w:rPr>
                <w:t xml:space="preserve">substance </w:t>
              </w:r>
            </w:ins>
            <w:r>
              <w:rPr>
                <w:rFonts w:eastAsia="Times New Roman"/>
                <w:lang w:val="en-US"/>
              </w:rPr>
              <w:t xml:space="preserve">was the cause of the </w:t>
            </w:r>
            <w:del w:id="2300" w:author="Pivonka,Fran" w:date="2015-09-11T17:59:00Z">
              <w:r w:rsidDel="00E4232C">
                <w:rPr>
                  <w:rFonts w:eastAsia="Times New Roman"/>
                  <w:lang w:val="en-US"/>
                </w:rPr>
                <w:delText xml:space="preserve">Manifestation </w:delText>
              </w:r>
            </w:del>
            <w:ins w:id="2301" w:author="Pivonka,Fran" w:date="2015-09-11T17:59:00Z">
              <w:r w:rsidR="00E4232C">
                <w:rPr>
                  <w:rFonts w:eastAsia="Times New Roman"/>
                  <w:lang w:val="en-US"/>
                </w:rPr>
                <w:t xml:space="preserve">manifestation </w:t>
              </w:r>
            </w:ins>
            <w:r>
              <w:rPr>
                <w:rFonts w:eastAsia="Times New Roman"/>
                <w:lang w:val="en-US"/>
              </w:rPr>
              <w:t xml:space="preserve">in an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symptoms/signs associated with the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Clinical symptoms and/or signs that are observed or associated with the </w:t>
            </w:r>
            <w:del w:id="2302" w:author="Pivonka,Fran" w:date="2015-09-11T17:59:00Z">
              <w:r w:rsidDel="00E4232C">
                <w:rPr>
                  <w:rFonts w:eastAsia="Times New Roman"/>
                  <w:lang w:val="en-US"/>
                </w:rPr>
                <w:delText xml:space="preserve">Adverse </w:delText>
              </w:r>
            </w:del>
            <w:ins w:id="2303" w:author="Pivonka,Fran" w:date="2015-09-11T17:59:00Z">
              <w:r w:rsidR="00E4232C">
                <w:rPr>
                  <w:rFonts w:eastAsia="Times New Roman"/>
                  <w:lang w:val="en-US"/>
                </w:rPr>
                <w:t xml:space="preserve">adverse </w:t>
              </w:r>
            </w:ins>
            <w:del w:id="2304" w:author="Pivonka,Fran" w:date="2015-09-11T17:59:00Z">
              <w:r w:rsidDel="00E4232C">
                <w:rPr>
                  <w:rFonts w:eastAsia="Times New Roman"/>
                  <w:lang w:val="en-US"/>
                </w:rPr>
                <w:delText xml:space="preserve">Reaction </w:delText>
              </w:r>
            </w:del>
            <w:ins w:id="2305" w:author="Pivonka,Fran" w:date="2015-09-11T17:59:00Z">
              <w:r w:rsidR="00E4232C">
                <w:rPr>
                  <w:rFonts w:eastAsia="Times New Roman"/>
                  <w:lang w:val="en-US"/>
                </w:rPr>
                <w:t xml:space="preserve">reaction </w:t>
              </w:r>
            </w:ins>
            <w:del w:id="2306" w:author="Pivonka,Fran" w:date="2015-09-11T18:00:00Z">
              <w:r w:rsidDel="00E4232C">
                <w:rPr>
                  <w:rFonts w:eastAsia="Times New Roman"/>
                  <w:lang w:val="en-US"/>
                </w:rPr>
                <w:delText>Event</w:delText>
              </w:r>
            </w:del>
            <w:ins w:id="2307" w:author="Pivonka,Fran" w:date="2015-09-11T18:00:00Z">
              <w:r w:rsidR="00E4232C">
                <w:rPr>
                  <w:rFonts w:eastAsia="Times New Roman"/>
                  <w:lang w:val="en-US"/>
                </w:rPr>
                <w:t>event</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w:t>
            </w:r>
            <w:del w:id="2308" w:author="Pivonka,Fran" w:date="2015-09-11T18:00:00Z">
              <w:r w:rsidDel="00E4232C">
                <w:rPr>
                  <w:rFonts w:eastAsia="Times New Roman"/>
                  <w:lang w:val="en-US"/>
                </w:rPr>
                <w:delText xml:space="preserve">Manifestation </w:delText>
              </w:r>
            </w:del>
            <w:ins w:id="2309" w:author="Pivonka,Fran" w:date="2015-09-11T18:00:00Z">
              <w:r w:rsidR="00E4232C">
                <w:rPr>
                  <w:rFonts w:eastAsia="Times New Roman"/>
                  <w:lang w:val="en-US"/>
                </w:rPr>
                <w:t xml:space="preserve">manifestation </w:t>
              </w:r>
            </w:ins>
            <w:r>
              <w:rPr>
                <w:rFonts w:eastAsia="Times New Roman"/>
                <w:lang w:val="en-US"/>
              </w:rPr>
              <w:t xml:space="preserve">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Symptoms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Signs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Clinical symptoms and/or signs that are observed or associated with an </w:t>
            </w:r>
            <w:del w:id="2310" w:author="Pivonka,Fran" w:date="2015-09-11T18:00:00Z">
              <w:r w:rsidDel="00E4232C">
                <w:rPr>
                  <w:rFonts w:eastAsia="Times New Roman"/>
                  <w:lang w:val="en-US"/>
                </w:rPr>
                <w:delText xml:space="preserve">Adverse </w:delText>
              </w:r>
            </w:del>
            <w:ins w:id="2311" w:author="Pivonka,Fran" w:date="2015-09-11T18:00:00Z">
              <w:r w:rsidR="00E4232C">
                <w:rPr>
                  <w:rFonts w:eastAsia="Times New Roman"/>
                  <w:lang w:val="en-US"/>
                </w:rPr>
                <w:t xml:space="preserve">adverse </w:t>
              </w:r>
            </w:ins>
            <w:del w:id="2312" w:author="Pivonka,Fran" w:date="2015-09-11T18:00:00Z">
              <w:r w:rsidDel="00E4232C">
                <w:rPr>
                  <w:rFonts w:eastAsia="Times New Roman"/>
                  <w:lang w:val="en-US"/>
                </w:rPr>
                <w:delText xml:space="preserve">Reaction </w:delText>
              </w:r>
            </w:del>
            <w:ins w:id="2313" w:author="Pivonka,Fran" w:date="2015-09-11T18:00:00Z">
              <w:r w:rsidR="00E4232C">
                <w:rPr>
                  <w:rFonts w:eastAsia="Times New Roman"/>
                  <w:lang w:val="en-US"/>
                </w:rPr>
                <w:t xml:space="preserve">reaction </w:t>
              </w:r>
            </w:ins>
            <w:del w:id="2314" w:author="Pivonka,Fran" w:date="2015-09-11T18:00:00Z">
              <w:r w:rsidDel="00E4232C">
                <w:rPr>
                  <w:rFonts w:eastAsia="Times New Roman"/>
                  <w:lang w:val="en-US"/>
                </w:rPr>
                <w:delText>Event</w:delText>
              </w:r>
            </w:del>
            <w:ins w:id="2315" w:author="Pivonka,Fran" w:date="2015-09-11T18:00:00Z">
              <w:r w:rsidR="00E4232C">
                <w:rPr>
                  <w:rFonts w:eastAsia="Times New Roman"/>
                  <w:lang w:val="en-US"/>
                </w:rPr>
                <w:t>event</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about the </w:t>
            </w:r>
            <w:del w:id="2316" w:author="Pivonka,Fran" w:date="2015-09-11T18:00:00Z">
              <w:r w:rsidDel="00E4232C">
                <w:rPr>
                  <w:rFonts w:eastAsia="Times New Roman"/>
                  <w:lang w:val="en-US"/>
                </w:rPr>
                <w:delText xml:space="preserve">Reaction </w:delText>
              </w:r>
            </w:del>
            <w:ins w:id="2317" w:author="Pivonka,Fran" w:date="2015-09-11T18:00:00Z">
              <w:r w:rsidR="00E4232C">
                <w:rPr>
                  <w:rFonts w:eastAsia="Times New Roman"/>
                  <w:lang w:val="en-US"/>
                </w:rPr>
                <w:t xml:space="preserve">reaction </w:t>
              </w:r>
            </w:ins>
            <w:r>
              <w:rPr>
                <w:rFonts w:eastAsia="Times New Roman"/>
                <w:lang w:val="en-US"/>
              </w:rPr>
              <w:t>as a whole, including details of the manifestation if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w:t>
            </w:r>
            <w:del w:id="2318" w:author="Pivonka,Fran" w:date="2015-09-11T18:01:00Z">
              <w:r w:rsidDel="001000A6">
                <w:rPr>
                  <w:rFonts w:eastAsia="Times New Roman"/>
                  <w:lang w:val="en-US"/>
                </w:rPr>
                <w:delText xml:space="preserve">Route </w:delText>
              </w:r>
            </w:del>
            <w:ins w:id="2319" w:author="Pivonka,Fran" w:date="2015-09-11T18:01:00Z">
              <w:r w:rsidR="001000A6">
                <w:rPr>
                  <w:rFonts w:eastAsia="Times New Roman"/>
                  <w:lang w:val="en-US"/>
                </w:rPr>
                <w:t xml:space="preserve">route </w:t>
              </w:r>
            </w:ins>
            <w:r>
              <w:rPr>
                <w:rFonts w:eastAsia="Times New Roman"/>
                <w:lang w:val="en-US"/>
              </w:rPr>
              <w:t xml:space="preserve">of </w:t>
            </w:r>
            <w:del w:id="2320" w:author="Pivonka,Fran" w:date="2015-09-11T18:01:00Z">
              <w:r w:rsidDel="001000A6">
                <w:rPr>
                  <w:rFonts w:eastAsia="Times New Roman"/>
                  <w:lang w:val="en-US"/>
                </w:rPr>
                <w:delText xml:space="preserve">Exposure </w:delText>
              </w:r>
            </w:del>
            <w:ins w:id="2321" w:author="Pivonka,Fran" w:date="2015-09-11T18:01:00Z">
              <w:r w:rsidR="001000A6">
                <w:rPr>
                  <w:rFonts w:eastAsia="Times New Roman"/>
                  <w:lang w:val="en-US"/>
                </w:rPr>
                <w:t xml:space="preserve">exposure </w:t>
              </w:r>
            </w:ins>
            <w:r>
              <w:rPr>
                <w:rFonts w:eastAsia="Times New Roman"/>
                <w:lang w:val="en-US"/>
              </w:rPr>
              <w:t>with a terminology should be used wherever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about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text about the </w:t>
            </w:r>
            <w:del w:id="2322" w:author="Pivonka,Fran" w:date="2015-09-11T18:02:00Z">
              <w:r w:rsidDel="001000A6">
                <w:rPr>
                  <w:rFonts w:eastAsia="Times New Roman"/>
                  <w:lang w:val="en-US"/>
                </w:rPr>
                <w:delText xml:space="preserve">Adverse </w:delText>
              </w:r>
            </w:del>
            <w:ins w:id="2323" w:author="Pivonka,Fran" w:date="2015-09-11T18:02:00Z">
              <w:r w:rsidR="001000A6">
                <w:rPr>
                  <w:rFonts w:eastAsia="Times New Roman"/>
                  <w:lang w:val="en-US"/>
                </w:rPr>
                <w:t xml:space="preserve">adverse </w:t>
              </w:r>
            </w:ins>
            <w:del w:id="2324" w:author="Pivonka,Fran" w:date="2015-09-11T18:02:00Z">
              <w:r w:rsidDel="001000A6">
                <w:rPr>
                  <w:rFonts w:eastAsia="Times New Roman"/>
                  <w:lang w:val="en-US"/>
                </w:rPr>
                <w:delText xml:space="preserve">Reaction </w:delText>
              </w:r>
            </w:del>
            <w:ins w:id="2325" w:author="Pivonka,Fran" w:date="2015-09-11T18:02:00Z">
              <w:r w:rsidR="001000A6">
                <w:rPr>
                  <w:rFonts w:eastAsia="Times New Roman"/>
                  <w:lang w:val="en-US"/>
                </w:rPr>
                <w:t xml:space="preserve">reaction </w:t>
              </w:r>
            </w:ins>
            <w:r>
              <w:rPr>
                <w:rFonts w:eastAsia="Times New Roman"/>
                <w:lang w:val="en-US"/>
              </w:rPr>
              <w:t>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093"/>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w:t>
            </w:r>
          </w:p>
        </w:tc>
        <w:tc>
          <w:tcPr>
            <w:tcW w:w="0" w:type="auto"/>
            <w:vAlign w:val="center"/>
            <w:hideMark/>
          </w:tcPr>
          <w:p w:rsidR="00D67926" w:rsidRDefault="008D6FB8">
            <w:pPr>
              <w:rPr>
                <w:rFonts w:eastAsia="Times New Roman"/>
                <w:lang w:val="en-US"/>
              </w:rPr>
            </w:pPr>
            <w:r>
              <w:rPr>
                <w:rFonts w:eastAsia="Times New Roman"/>
                <w:lang w:val="en-US"/>
              </w:rPr>
              <w:t>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plan for patient 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w:t>
            </w:r>
            <w:del w:id="2326" w:author="Pivonka,Fran" w:date="2015-09-11T18:02:00Z">
              <w:r w:rsidDel="001000A6">
                <w:rPr>
                  <w:rFonts w:eastAsia="Times New Roman"/>
                  <w:lang w:val="en-US"/>
                </w:rPr>
                <w:delText xml:space="preserve">processed </w:delText>
              </w:r>
            </w:del>
            <w:ins w:id="2327" w:author="Pivonka,Fran" w:date="2015-09-11T18:02:00Z">
              <w:r w:rsidR="001000A6">
                <w:rPr>
                  <w:rFonts w:eastAsia="Times New Roman"/>
                  <w:lang w:val="en-US"/>
                </w:rPr>
                <w:t xml:space="preserve">processes </w:t>
              </w:r>
            </w:ins>
            <w:r>
              <w:rPr>
                <w:rFonts w:eastAsia="Times New Roman"/>
                <w:lang w:val="en-US"/>
              </w:rPr>
              <w:t xml:space="preserve">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care plan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plan is currently being acted upon, represents future intentions or is </w:t>
            </w:r>
            <w:del w:id="2328" w:author="Pivonka,Fran" w:date="2015-09-11T18:03:00Z">
              <w:r w:rsidDel="001000A6">
                <w:rPr>
                  <w:rFonts w:eastAsia="Times New Roman"/>
                  <w:lang w:val="en-US"/>
                </w:rPr>
                <w:delText>now just</w:delText>
              </w:r>
            </w:del>
            <w:ins w:id="2329" w:author="Pivonka,Fran" w:date="2015-09-11T18:03:00Z">
              <w:r w:rsidR="001000A6">
                <w:rPr>
                  <w:rFonts w:eastAsia="Times New Roman"/>
                  <w:lang w:val="en-US"/>
                </w:rPr>
                <w:t>a</w:t>
              </w:r>
            </w:ins>
            <w:r>
              <w:rPr>
                <w:rFonts w:eastAsia="Times New Roman"/>
                <w:lang w:val="en-US"/>
              </w:rPr>
              <w:t xml:space="preserve">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clinicians to determine whether the plan is actionable or not.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plan is currently being acted upon, represents future intentions or is </w:t>
            </w:r>
            <w:del w:id="2330" w:author="Pivonka,Fran" w:date="2015-09-11T18:03:00Z">
              <w:r w:rsidDel="001000A6">
                <w:rPr>
                  <w:rFonts w:eastAsia="Times New Roman"/>
                  <w:lang w:val="en-US"/>
                </w:rPr>
                <w:delText>now just</w:delText>
              </w:r>
            </w:del>
            <w:ins w:id="2331" w:author="Pivonka,Fran" w:date="2015-09-11T18:03:00Z">
              <w:r w:rsidR="001000A6">
                <w:rPr>
                  <w:rFonts w:eastAsia="Times New Roman"/>
                  <w:lang w:val="en-US"/>
                </w:rPr>
                <w:t>a</w:t>
              </w:r>
            </w:ins>
            <w:r>
              <w:rPr>
                <w:rFonts w:eastAsia="Times New Roman"/>
                <w:lang w:val="en-US"/>
              </w:rPr>
              <w:t xml:space="preserve">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in context of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w:t>
            </w:r>
            <w:del w:id="2332" w:author="Pivonka,Fran" w:date="2015-09-11T18:03:00Z">
              <w:r w:rsidDel="001000A6">
                <w:rPr>
                  <w:rFonts w:eastAsia="Times New Roman"/>
                  <w:lang w:val="en-US"/>
                </w:rPr>
                <w:delText>r</w:delText>
              </w:r>
            </w:del>
            <w:r>
              <w:rPr>
                <w:rFonts w:eastAsia="Times New Roman"/>
                <w:lang w:val="en-US"/>
              </w:rPr>
              <w:t>s the context in which this particular CarePlan is defined.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plan covers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plan did (or is intended to) come into effect and end.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tracking what plan(s) are in effect at a particular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contents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Collaborative care plans may have multiple authors.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CarePlan.modified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last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most recent date on which the plan has been revised.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current the plan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w:t>
            </w:r>
            <w:r>
              <w:rPr>
                <w:rFonts w:eastAsia="Times New Roman"/>
                <w:lang w:val="en-US"/>
              </w:rPr>
              <w:lastRenderedPageBreak/>
              <w:t xml:space="preserve">cases, this may be redundant with references to CarePlan.concern.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nature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scope and nature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more detail than conveyed by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issues this plan addresses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the conditions it manages. Also scopes plans - multiple plans may exist addressing different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CarePlan.support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considered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"concern" to identify specific conditions addressed by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Plans related to this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relationship this plan has to the target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Read the relationship as "this plan" [relatedPlan.code] "relatedPlan.plan". E.g. This plan includes Plan B</w:t>
            </w:r>
            <w:ins w:id="2333" w:author="Pivonka,Fran" w:date="2015-09-11T18:05:00Z">
              <w:r w:rsidR="001000A6">
                <w:rPr>
                  <w:rFonts w:eastAsia="Times New Roman"/>
                  <w:lang w:val="en-US"/>
                </w:rPr>
                <w:t>.</w:t>
              </w:r>
            </w:ins>
            <w:r>
              <w:rPr>
                <w:rFonts w:eastAsia="Times New Roman"/>
                <w:lang w:val="en-US"/>
              </w:rPr>
              <w:t xml:space="preserve"> Additional relationship types can be proposed for future releases or handled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types of relationships between two plans.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relationship exists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plan to which a relationship is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involved in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all people and organizations who are expected to be involved in the care envisioned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involvement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Roles may sometimes be inferred by type of </w:t>
            </w:r>
            <w:del w:id="2334" w:author="Pivonka,Fran" w:date="2015-09-11T18:06:00Z">
              <w:r w:rsidDel="001000A6">
                <w:rPr>
                  <w:rFonts w:eastAsia="Times New Roman"/>
                  <w:lang w:val="en-US"/>
                </w:rPr>
                <w:delText>Practitioner</w:delText>
              </w:r>
            </w:del>
            <w:ins w:id="2335" w:author="Pivonka,Fran" w:date="2015-09-11T18:06:00Z">
              <w:r w:rsidR="001000A6">
                <w:rPr>
                  <w:rFonts w:eastAsia="Times New Roman"/>
                  <w:lang w:val="en-US"/>
                </w:rPr>
                <w:t>practitioner</w:t>
              </w:r>
            </w:ins>
            <w:r>
              <w:rPr>
                <w:rFonts w:eastAsia="Times New Roman"/>
                <w:lang w:val="en-US"/>
              </w:rPr>
              <w:t xml:space="preserve">. These are relationships that hold only within the context of the care plan. General relationships should be handled as properties of the Patient resource directly.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involved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person or organization who is participating/expected to participate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outcome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intended objective(s) of carrying out the </w:t>
            </w:r>
            <w:del w:id="2336" w:author="Pivonka,Fran" w:date="2015-09-11T18:07:00Z">
              <w:r w:rsidDel="001000A6">
                <w:rPr>
                  <w:rFonts w:eastAsia="Times New Roman"/>
                  <w:lang w:val="en-US"/>
                </w:rPr>
                <w:delText xml:space="preserve">Care </w:delText>
              </w:r>
            </w:del>
            <w:ins w:id="2337" w:author="Pivonka,Fran" w:date="2015-09-11T18:07:00Z">
              <w:r w:rsidR="001000A6">
                <w:rPr>
                  <w:rFonts w:eastAsia="Times New Roman"/>
                  <w:lang w:val="en-US"/>
                </w:rPr>
                <w:t xml:space="preserve">care </w:t>
              </w:r>
            </w:ins>
            <w:del w:id="2338" w:author="Pivonka,Fran" w:date="2015-09-11T18:07:00Z">
              <w:r w:rsidDel="001000A6">
                <w:rPr>
                  <w:rFonts w:eastAsia="Times New Roman"/>
                  <w:lang w:val="en-US"/>
                </w:rPr>
                <w:delText>Plan</w:delText>
              </w:r>
            </w:del>
            <w:ins w:id="2339" w:author="Pivonka,Fran" w:date="2015-09-11T18:07:00Z">
              <w:r w:rsidR="001000A6">
                <w:rPr>
                  <w:rFonts w:eastAsia="Times New Roman"/>
                  <w:lang w:val="en-US"/>
                </w:rPr>
                <w:t>plan</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 to occur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prompt for performance of planned activities</w:t>
            </w:r>
            <w:ins w:id="2340" w:author="Pivonka,Fran" w:date="2015-09-11T18:07:00Z">
              <w:r w:rsidR="001000A6">
                <w:rPr>
                  <w:rFonts w:eastAsia="Times New Roman"/>
                  <w:lang w:val="en-US"/>
                </w:rPr>
                <w:t xml:space="preserve"> and</w:t>
              </w:r>
            </w:ins>
            <w:del w:id="2341" w:author="Pivonka,Fran" w:date="2015-09-11T18:07:00Z">
              <w:r w:rsidDel="001000A6">
                <w:rPr>
                  <w:rFonts w:eastAsia="Times New Roman"/>
                  <w:lang w:val="en-US"/>
                </w:rPr>
                <w:delText>,</w:delText>
              </w:r>
            </w:del>
            <w:r>
              <w:rPr>
                <w:rFonts w:eastAsia="Times New Roman"/>
                <w:lang w:val="en-US"/>
              </w:rPr>
              <w:t xml:space="preserve"> validate plans against best practice.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Appointments, orders,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resulting actions.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CarePlan.activity.progress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activity status/progress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about the adherence/status/progress of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Can be used to capture information about adherence, progress, concerns,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details defined in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proposed activity represented in a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form consistent with other applications and contexts of 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sidRPr="0003370F">
              <w:rPr>
                <w:rFonts w:eastAsia="Times New Roman"/>
                <w:b/>
                <w:bCs/>
                <w:lang w:val="en-US"/>
                <w:rPrChange w:id="2342" w:author="Pivonka,Fran" w:date="2015-09-11T20:11:00Z">
                  <w:rPr>
                    <w:rFonts w:eastAsia="Times New Roman"/>
                    <w:b/>
                    <w:bCs/>
                    <w:lang w:val="en-US"/>
                  </w:rPr>
                </w:rPrChange>
              </w:rPr>
              <w:t>CarePlan.activity.detail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In-line definition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simple form for generic care plan systems.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provide a detail reference, or a simple detail summary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determine what types of extensions are permitted.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type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planned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matching performed to </w:t>
            </w:r>
            <w:proofErr w:type="gramStart"/>
            <w:r>
              <w:rPr>
                <w:rFonts w:eastAsia="Times New Roman"/>
                <w:lang w:val="en-US"/>
              </w:rPr>
              <w:t>planned</w:t>
            </w:r>
            <w:proofErr w:type="gramEnd"/>
            <w:r>
              <w:rPr>
                <w:rFonts w:eastAsia="Times New Roman"/>
                <w:lang w:val="en-US"/>
              </w:rPr>
              <w:t xml:space="preserve"> as well as validation against protocols.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activity should be done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w:t>
            </w:r>
            <w:del w:id="2343" w:author="Pivonka,Fran" w:date="2015-09-11T20:15:00Z">
              <w:r w:rsidDel="0003370F">
                <w:rPr>
                  <w:rFonts w:eastAsia="Times New Roman"/>
                  <w:lang w:val="en-US"/>
                </w:rPr>
                <w:delText>prohylaxis</w:delText>
              </w:r>
            </w:del>
            <w:ins w:id="2344" w:author="Pivonka,Fran" w:date="2015-09-11T20:15:00Z">
              <w:r w:rsidR="0003370F">
                <w:rPr>
                  <w:rFonts w:eastAsia="Times New Roman"/>
                  <w:lang w:val="en-US"/>
                </w:rPr>
                <w:t>prophylaxis</w:t>
              </w:r>
            </w:ins>
            <w:r>
              <w:rPr>
                <w:rFonts w:eastAsia="Times New Roman"/>
                <w:lang w:val="en-US"/>
              </w:rPr>
              <w:t xml:space="preserve">, surgical preparation,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triggering need for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Conditions can be identified at the activity level that are not identified as reasons for the overall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Goals this activity relates to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 that participants know the link explicitly.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what progress is being made for the specific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03370F">
            <w:pPr>
              <w:rPr>
                <w:rFonts w:eastAsia="Times New Roman"/>
                <w:lang w:val="en-US"/>
              </w:rPr>
              <w:pPrChange w:id="2345" w:author="Pivonka,Fran" w:date="2015-09-11T20:16:00Z">
                <w:pPr/>
              </w:pPrChange>
            </w:pPr>
            <w:r>
              <w:rPr>
                <w:rFonts w:eastAsia="Times New Roman"/>
                <w:lang w:val="en-US"/>
              </w:rPr>
              <w:t xml:space="preserve">Some aspects of </w:t>
            </w:r>
            <w:del w:id="2346" w:author="Pivonka,Fran" w:date="2015-09-11T20:16:00Z">
              <w:r w:rsidDel="0003370F">
                <w:rPr>
                  <w:rFonts w:eastAsia="Times New Roman"/>
                  <w:lang w:val="en-US"/>
                </w:rPr>
                <w:delText xml:space="preserve">Status </w:delText>
              </w:r>
            </w:del>
            <w:ins w:id="2347" w:author="Pivonka,Fran" w:date="2015-09-11T20:16:00Z">
              <w:r w:rsidR="0003370F">
                <w:rPr>
                  <w:rFonts w:eastAsia="Times New Roman"/>
                  <w:lang w:val="en-US"/>
                </w:rPr>
                <w:t xml:space="preserve">status </w:t>
              </w:r>
            </w:ins>
            <w:r>
              <w:rPr>
                <w:rFonts w:eastAsia="Times New Roman"/>
                <w:lang w:val="en-US"/>
              </w:rPr>
              <w:t xml:space="preserve">can be inferred based on the resources linked in actionTaken. Note that "status" is only as current as the plan was most recently updated.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where the activity is at in its overall life cycle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03370F">
            <w:pPr>
              <w:rPr>
                <w:rFonts w:eastAsia="Times New Roman"/>
                <w:lang w:val="en-US"/>
              </w:rPr>
              <w:pPrChange w:id="2348" w:author="Pivonka,Fran" w:date="2015-09-11T20:17:00Z">
                <w:pPr/>
              </w:pPrChange>
            </w:pPr>
            <w:r>
              <w:rPr>
                <w:rFonts w:eastAsia="Times New Roman"/>
                <w:lang w:val="en-US"/>
              </w:rPr>
              <w:t xml:space="preserve">Will generally not be present </w:t>
            </w:r>
            <w:del w:id="2349" w:author="Pivonka,Fran" w:date="2015-09-11T20:17:00Z">
              <w:r w:rsidDel="0003370F">
                <w:rPr>
                  <w:rFonts w:eastAsia="Times New Roman"/>
                  <w:lang w:val="en-US"/>
                </w:rPr>
                <w:delText xml:space="preserve">it </w:delText>
              </w:r>
            </w:del>
            <w:ins w:id="2350" w:author="Pivonka,Fran" w:date="2015-09-11T20:17:00Z">
              <w:r w:rsidR="0003370F">
                <w:rPr>
                  <w:rFonts w:eastAsia="Times New Roman"/>
                  <w:lang w:val="en-US"/>
                </w:rPr>
                <w:t xml:space="preserve">if </w:t>
              </w:r>
            </w:ins>
            <w:r>
              <w:rPr>
                <w:rFonts w:eastAsia="Times New Roman"/>
                <w:lang w:val="en-US"/>
              </w:rPr>
              <w:t xml:space="preserve">status is "complete". Be sure to prompt to update this (or at least remove the existing value) if the status is changed.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 NOT do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CarePlan.activity.detail.scheduled[x]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it should happen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D3FE1">
            <w:pPr>
              <w:rPr>
                <w:rFonts w:eastAsia="Times New Roman"/>
                <w:lang w:val="en-US"/>
              </w:rPr>
              <w:pPrChange w:id="2351" w:author="Pivonka,Fran" w:date="2015-09-11T20:18:00Z">
                <w:pPr/>
              </w:pPrChange>
            </w:pPr>
            <w:r>
              <w:rPr>
                <w:rFonts w:eastAsia="Times New Roman"/>
                <w:lang w:val="en-US"/>
              </w:rPr>
              <w:t xml:space="preserve">May reference a specific clinical location or may </w:t>
            </w:r>
            <w:del w:id="2352" w:author="Pivonka,Fran" w:date="2015-09-11T20:18:00Z">
              <w:r w:rsidDel="00AD3FE1">
                <w:rPr>
                  <w:rFonts w:eastAsia="Times New Roman"/>
                  <w:lang w:val="en-US"/>
                </w:rPr>
                <w:delText xml:space="preserve">just </w:delText>
              </w:r>
            </w:del>
            <w:r>
              <w:rPr>
                <w:rFonts w:eastAsia="Times New Roman"/>
                <w:lang w:val="en-US"/>
              </w:rPr>
              <w:t>identify a type of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will be responsible?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who's expected to be involved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performer MAY also be a participant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to be administered/supplied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product supplied or administered as part of a care plan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CarePlan.activity.detail.dailyAmount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consume/day?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consumed in a given 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rough dose checking.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daily dose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to administer/supply/consume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quantity expected to be supplied, </w:t>
            </w:r>
            <w:del w:id="2353" w:author="Pivonka,Fran" w:date="2015-09-11T20:19:00Z">
              <w:r w:rsidDel="00AD3FE1">
                <w:rPr>
                  <w:rFonts w:eastAsia="Times New Roman"/>
                  <w:lang w:val="en-US"/>
                </w:rPr>
                <w:delText>addministered</w:delText>
              </w:r>
            </w:del>
            <w:ins w:id="2354" w:author="Pivonka,Fran" w:date="2015-09-11T20:19:00Z">
              <w:r w:rsidR="00AD3FE1">
                <w:rPr>
                  <w:rFonts w:eastAsia="Times New Roman"/>
                  <w:lang w:val="en-US"/>
                </w:rPr>
                <w:t>administered</w:t>
              </w:r>
            </w:ins>
            <w:r>
              <w:rPr>
                <w:rFonts w:eastAsia="Times New Roman"/>
                <w:lang w:val="en-US"/>
              </w:rPr>
              <w:t xml:space="preserve"> or consumed by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 describing activity to perform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notes about the care plan not covered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35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w:t>
            </w:r>
          </w:p>
        </w:tc>
        <w:tc>
          <w:tcPr>
            <w:tcW w:w="0" w:type="auto"/>
            <w:vAlign w:val="center"/>
            <w:hideMark/>
          </w:tcPr>
          <w:p w:rsidR="00D67926" w:rsidRDefault="008D6FB8">
            <w:pPr>
              <w:rPr>
                <w:rFonts w:eastAsia="Times New Roman"/>
                <w:lang w:val="en-US"/>
              </w:rPr>
            </w:pPr>
            <w:r>
              <w:rPr>
                <w:rFonts w:eastAsia="Times New Roman"/>
                <w:lang w:val="en-US"/>
              </w:rPr>
              <w:t>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workflow status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 state of a 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assessment occurred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Why/how the assessment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ClinicalImpression.previous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D3FE1">
            <w:pPr>
              <w:rPr>
                <w:rFonts w:eastAsia="Times New Roman"/>
                <w:lang w:val="en-US"/>
              </w:rPr>
              <w:pPrChange w:id="2355" w:author="Pivonka,Fran" w:date="2015-09-11T20:23:00Z">
                <w:pPr/>
              </w:pPrChange>
            </w:pPr>
            <w:r>
              <w:rPr>
                <w:rFonts w:eastAsia="Times New Roman"/>
                <w:lang w:val="en-US"/>
              </w:rPr>
              <w:t xml:space="preserve">A reference to the last assesment that was conducted </w:t>
            </w:r>
            <w:del w:id="2356" w:author="Pivonka,Fran" w:date="2015-09-11T20:21:00Z">
              <w:r w:rsidDel="00AD3FE1">
                <w:rPr>
                  <w:rFonts w:eastAsia="Times New Roman"/>
                  <w:lang w:val="en-US"/>
                </w:rPr>
                <w:delText xml:space="preserve">bon </w:delText>
              </w:r>
            </w:del>
            <w:ins w:id="2357" w:author="Pivonka,Fran" w:date="2015-09-11T20:21:00Z">
              <w:r w:rsidR="00AD3FE1">
                <w:rPr>
                  <w:rFonts w:eastAsia="Times New Roman"/>
                  <w:lang w:val="en-US"/>
                </w:rPr>
                <w:t xml:space="preserve">on </w:t>
              </w:r>
            </w:ins>
            <w:r>
              <w:rPr>
                <w:rFonts w:eastAsia="Times New Roman"/>
                <w:lang w:val="en-US"/>
              </w:rPr>
              <w:t xml:space="preserve">this patient. Assessments are </w:t>
            </w:r>
            <w:del w:id="2358" w:author="Pivonka,Fran" w:date="2015-09-11T20:23:00Z">
              <w:r w:rsidDel="00AD3FE1">
                <w:rPr>
                  <w:rFonts w:eastAsia="Times New Roman"/>
                  <w:lang w:val="en-US"/>
                </w:rPr>
                <w:delText>often/</w:delText>
              </w:r>
            </w:del>
            <w:r>
              <w:rPr>
                <w:rFonts w:eastAsia="Times New Roman"/>
                <w:lang w:val="en-US"/>
              </w:rPr>
              <w:t xml:space="preserve">usually ongoing in nature; a care provider (practitioner or team) will make new assessments on an ongoing basis as new data arises or the patient's conditions changes.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D3FE1">
            <w:pPr>
              <w:rPr>
                <w:rFonts w:eastAsia="Times New Roman"/>
                <w:lang w:val="en-US"/>
              </w:rPr>
              <w:pPrChange w:id="2359" w:author="Pivonka,Fran" w:date="2015-09-11T20:23:00Z">
                <w:pPr/>
              </w:pPrChange>
            </w:pPr>
            <w:r>
              <w:rPr>
                <w:rFonts w:eastAsia="Times New Roman"/>
                <w:lang w:val="en-US"/>
              </w:rPr>
              <w:t xml:space="preserve">It is </w:t>
            </w:r>
            <w:del w:id="2360" w:author="Pivonka,Fran" w:date="2015-09-11T20:23:00Z">
              <w:r w:rsidDel="00AD3FE1">
                <w:rPr>
                  <w:rFonts w:eastAsia="Times New Roman"/>
                  <w:lang w:val="en-US"/>
                </w:rPr>
                <w:delText xml:space="preserve">always </w:delText>
              </w:r>
            </w:del>
            <w:r>
              <w:rPr>
                <w:rFonts w:eastAsia="Times New Roman"/>
                <w:lang w:val="en-US"/>
              </w:rPr>
              <w:t xml:space="preserve">likely that multiple previous assessments exist for a patient. The point of quoting a previous assessment is that this assessment is relative to it (see resolved).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assessment of patient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 list of the general problems/conditions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D3FE1">
            <w:pPr>
              <w:rPr>
                <w:rFonts w:eastAsia="Times New Roman"/>
                <w:lang w:val="en-US"/>
              </w:rPr>
              <w:pPrChange w:id="2361" w:author="Pivonka,Fran" w:date="2015-09-11T20:27:00Z">
                <w:pPr/>
              </w:pPrChange>
            </w:pPr>
            <w:del w:id="2362" w:author="Pivonka,Fran" w:date="2015-09-11T20:25:00Z">
              <w:r w:rsidDel="00AD3FE1">
                <w:rPr>
                  <w:rFonts w:eastAsia="Times New Roman"/>
                  <w:lang w:val="en-US"/>
                </w:rPr>
                <w:delText>e.g</w:delText>
              </w:r>
            </w:del>
            <w:ins w:id="2363" w:author="Pivonka,Fran" w:date="2015-09-11T20:25:00Z">
              <w:r w:rsidR="00AD3FE1">
                <w:rPr>
                  <w:rFonts w:eastAsia="Times New Roman"/>
                  <w:lang w:val="en-US"/>
                </w:rPr>
                <w:t>E.g</w:t>
              </w:r>
            </w:ins>
            <w:r>
              <w:rPr>
                <w:rFonts w:eastAsia="Times New Roman"/>
                <w:lang w:val="en-US"/>
              </w:rPr>
              <w:t xml:space="preserve">. The patient is </w:t>
            </w:r>
            <w:del w:id="2364" w:author="Pivonka,Fran" w:date="2015-09-11T20:25:00Z">
              <w:r w:rsidDel="00AD3FE1">
                <w:rPr>
                  <w:rFonts w:eastAsia="Times New Roman"/>
                  <w:lang w:val="en-US"/>
                </w:rPr>
                <w:delText xml:space="preserve">a </w:delText>
              </w:r>
            </w:del>
            <w:r>
              <w:rPr>
                <w:rFonts w:eastAsia="Times New Roman"/>
                <w:lang w:val="en-US"/>
              </w:rPr>
              <w:t xml:space="preserve">pregnant, </w:t>
            </w:r>
            <w:del w:id="2365" w:author="Pivonka,Fran" w:date="2015-09-11T20:26:00Z">
              <w:r w:rsidDel="00AD3FE1">
                <w:rPr>
                  <w:rFonts w:eastAsia="Times New Roman"/>
                  <w:lang w:val="en-US"/>
                </w:rPr>
                <w:delText xml:space="preserve">and </w:delText>
              </w:r>
            </w:del>
            <w:ins w:id="2366" w:author="Pivonka,Fran" w:date="2015-09-11T20:26:00Z">
              <w:r w:rsidR="00AD3FE1">
                <w:rPr>
                  <w:rFonts w:eastAsia="Times New Roman"/>
                  <w:lang w:val="en-US"/>
                </w:rPr>
                <w:t xml:space="preserve">with </w:t>
              </w:r>
            </w:ins>
            <w:r>
              <w:rPr>
                <w:rFonts w:eastAsia="Times New Roman"/>
                <w:lang w:val="en-US"/>
              </w:rPr>
              <w:t xml:space="preserve">cardiac congestive failure, </w:t>
            </w:r>
            <w:del w:id="2367" w:author="Pivonka,Fran" w:date="2015-09-11T20:27:00Z">
              <w:r w:rsidDel="00AD3FE1">
                <w:rPr>
                  <w:rFonts w:eastAsia="Times New Roman"/>
                  <w:lang w:val="en-US"/>
                </w:rPr>
                <w:delText>â€Ž</w:delText>
              </w:r>
            </w:del>
            <w:r>
              <w:rPr>
                <w:rFonts w:eastAsia="Times New Roman"/>
                <w:lang w:val="en-US"/>
              </w:rPr>
              <w:t>Adenocarcinoma, and is allergic to penicillin.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or event that necessitated this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D3FE1">
            <w:pPr>
              <w:rPr>
                <w:rFonts w:eastAsia="Times New Roman"/>
                <w:lang w:val="en-US"/>
              </w:rPr>
              <w:pPrChange w:id="2368" w:author="Pivonka,Fran" w:date="2015-09-11T20:27:00Z">
                <w:pPr/>
              </w:pPrChange>
            </w:pPr>
            <w:r>
              <w:rPr>
                <w:rFonts w:eastAsia="Times New Roman"/>
                <w:lang w:val="en-US"/>
              </w:rPr>
              <w:t xml:space="preserve">The request or event that necessitated this assessment. This may be a diagnosis, a </w:t>
            </w:r>
            <w:del w:id="2369" w:author="Pivonka,Fran" w:date="2015-09-11T20:27:00Z">
              <w:r w:rsidDel="00AD3FE1">
                <w:rPr>
                  <w:rFonts w:eastAsia="Times New Roman"/>
                  <w:lang w:val="en-US"/>
                </w:rPr>
                <w:delText xml:space="preserve">Care </w:delText>
              </w:r>
            </w:del>
            <w:ins w:id="2370" w:author="Pivonka,Fran" w:date="2015-09-11T20:27:00Z">
              <w:r w:rsidR="00AD3FE1">
                <w:rPr>
                  <w:rFonts w:eastAsia="Times New Roman"/>
                  <w:lang w:val="en-US"/>
                </w:rPr>
                <w:t xml:space="preserve">care </w:t>
              </w:r>
            </w:ins>
            <w:del w:id="2371" w:author="Pivonka,Fran" w:date="2015-09-11T20:27:00Z">
              <w:r w:rsidDel="00AD3FE1">
                <w:rPr>
                  <w:rFonts w:eastAsia="Times New Roman"/>
                  <w:lang w:val="en-US"/>
                </w:rPr>
                <w:delText>Plan</w:delText>
              </w:r>
            </w:del>
            <w:ins w:id="2372" w:author="Pivonka,Fran" w:date="2015-09-11T20:27:00Z">
              <w:r w:rsidR="00AD3FE1">
                <w:rPr>
                  <w:rFonts w:eastAsia="Times New Roman"/>
                  <w:lang w:val="en-US"/>
                </w:rPr>
                <w:t>plan</w:t>
              </w:r>
            </w:ins>
            <w:r>
              <w:rPr>
                <w:rFonts w:eastAsia="Times New Roman"/>
                <w:lang w:val="en-US"/>
              </w:rPr>
              <w:t xml:space="preserve">, a </w:t>
            </w:r>
            <w:del w:id="2373" w:author="Pivonka,Fran" w:date="2015-09-11T20:27:00Z">
              <w:r w:rsidDel="00AD3FE1">
                <w:rPr>
                  <w:rFonts w:eastAsia="Times New Roman"/>
                  <w:lang w:val="en-US"/>
                </w:rPr>
                <w:delText xml:space="preserve">Request </w:delText>
              </w:r>
            </w:del>
            <w:ins w:id="2374" w:author="Pivonka,Fran" w:date="2015-09-11T20:27:00Z">
              <w:r w:rsidR="00AD3FE1">
                <w:rPr>
                  <w:rFonts w:eastAsia="Times New Roman"/>
                  <w:lang w:val="en-US"/>
                </w:rPr>
                <w:t xml:space="preserve">request </w:t>
              </w:r>
            </w:ins>
            <w:del w:id="2375" w:author="Pivonka,Fran" w:date="2015-09-11T20:27:00Z">
              <w:r w:rsidDel="00AD3FE1">
                <w:rPr>
                  <w:rFonts w:eastAsia="Times New Roman"/>
                  <w:lang w:val="en-US"/>
                </w:rPr>
                <w:delText>Referral</w:delText>
              </w:r>
            </w:del>
            <w:ins w:id="2376" w:author="Pivonka,Fran" w:date="2015-09-11T20:27:00Z">
              <w:r w:rsidR="00AD3FE1">
                <w:rPr>
                  <w:rFonts w:eastAsia="Times New Roman"/>
                  <w:lang w:val="en-US"/>
                </w:rPr>
                <w:t>referral</w:t>
              </w:r>
            </w:ins>
            <w:r>
              <w:rPr>
                <w:rFonts w:eastAsia="Times New Roman"/>
                <w:lang w:val="en-US"/>
              </w:rPr>
              <w:t xml:space="preserve">, or some other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Findings that may cause an clinical evaluation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w:t>
            </w:r>
            <w:del w:id="2377" w:author="Pivonka,Fran" w:date="2015-09-11T20:28:00Z">
              <w:r w:rsidDel="00AD3FE1">
                <w:rPr>
                  <w:rFonts w:eastAsia="Times New Roman"/>
                  <w:lang w:val="en-US"/>
                </w:rPr>
                <w:delText>symptions</w:delText>
              </w:r>
            </w:del>
            <w:ins w:id="2378" w:author="Pivonka,Fran" w:date="2015-09-11T20:28:00Z">
              <w:r w:rsidR="00AD3FE1">
                <w:rPr>
                  <w:rFonts w:eastAsia="Times New Roman"/>
                  <w:lang w:val="en-US"/>
                </w:rPr>
                <w:t>symptoms</w:t>
              </w:r>
            </w:ins>
            <w:r>
              <w:rPr>
                <w:rFonts w:eastAsia="Times New Roman"/>
                <w:lang w:val="en-US"/>
              </w:rPr>
              <w:t xml:space="preserve">, </w:t>
            </w:r>
            <w:del w:id="2379" w:author="Pivonka,Fran" w:date="2015-09-11T20:28:00Z">
              <w:r w:rsidDel="00AD3FE1">
                <w:rPr>
                  <w:rFonts w:eastAsia="Times New Roman"/>
                  <w:lang w:val="en-US"/>
                </w:rPr>
                <w:delText>etc</w:delText>
              </w:r>
            </w:del>
            <w:ins w:id="2380" w:author="Pivonka,Fran" w:date="2015-09-11T20:28:00Z">
              <w:r w:rsidR="00AD3FE1">
                <w:rPr>
                  <w:rFonts w:eastAsia="Times New Roman"/>
                  <w:lang w:val="en-US"/>
                </w:rPr>
                <w:t>etc.</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w:t>
            </w:r>
            <w:del w:id="2381" w:author="Pivonka,Fran" w:date="2015-09-11T20:28:00Z">
              <w:r w:rsidDel="00AD3FE1">
                <w:rPr>
                  <w:rFonts w:eastAsia="Times New Roman"/>
                  <w:lang w:val="en-US"/>
                </w:rPr>
                <w:delText>symptions</w:delText>
              </w:r>
            </w:del>
            <w:ins w:id="2382" w:author="Pivonka,Fran" w:date="2015-09-11T20:28:00Z">
              <w:r w:rsidR="00AD3FE1">
                <w:rPr>
                  <w:rFonts w:eastAsia="Times New Roman"/>
                  <w:lang w:val="en-US"/>
                </w:rPr>
                <w:t>symptoms</w:t>
              </w:r>
            </w:ins>
            <w:r>
              <w:rPr>
                <w:rFonts w:eastAsia="Times New Roman"/>
                <w:lang w:val="en-US"/>
              </w:rPr>
              <w:t xml:space="preserve">, </w:t>
            </w:r>
            <w:del w:id="2383" w:author="Pivonka,Fran" w:date="2015-09-11T20:28:00Z">
              <w:r w:rsidDel="00AD3FE1">
                <w:rPr>
                  <w:rFonts w:eastAsia="Times New Roman"/>
                  <w:lang w:val="en-US"/>
                </w:rPr>
                <w:delText>etc</w:delText>
              </w:r>
            </w:del>
            <w:ins w:id="2384" w:author="Pivonka,Fran" w:date="2015-09-11T20:28:00Z">
              <w:r w:rsidR="00AD3FE1">
                <w:rPr>
                  <w:rFonts w:eastAsia="Times New Roman"/>
                  <w:lang w:val="en-US"/>
                </w:rPr>
                <w:t>etc.</w:t>
              </w:r>
            </w:ins>
            <w:r>
              <w:rPr>
                <w:rFonts w:eastAsia="Times New Roman"/>
                <w:lang w:val="en-US"/>
              </w:rPr>
              <w:t xml:space="preserve">). The actual grouping of investigations vary greatly depending on the type and context of the assessment. These investigations may include data generated during the assessment process, or data previously generated and recorded that is pertinent to the outcomes.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ClinicalImpression.investigations.code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name/code for the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B3AC6">
            <w:pPr>
              <w:rPr>
                <w:rFonts w:eastAsia="Times New Roman"/>
                <w:lang w:val="en-US"/>
              </w:rPr>
              <w:pPrChange w:id="2385" w:author="Pivonka,Fran" w:date="2015-09-11T20:29:00Z">
                <w:pPr/>
              </w:pPrChange>
            </w:pPr>
            <w:r>
              <w:rPr>
                <w:rFonts w:eastAsia="Times New Roman"/>
                <w:lang w:val="en-US"/>
              </w:rPr>
              <w:t xml:space="preserve">A name/code for the group ("set") of investigations. Typically, this will be something like "signs", "symptoms", "clinical", "diagnostic", but the list is not constrained, and others </w:t>
            </w:r>
            <w:del w:id="2386" w:author="Pivonka,Fran" w:date="2015-09-11T20:29:00Z">
              <w:r w:rsidDel="00AB3AC6">
                <w:rPr>
                  <w:rFonts w:eastAsia="Times New Roman"/>
                  <w:lang w:val="en-US"/>
                </w:rPr>
                <w:delText xml:space="preserve">such </w:delText>
              </w:r>
            </w:del>
            <w:r>
              <w:rPr>
                <w:rFonts w:eastAsia="Times New Roman"/>
                <w:lang w:val="en-US"/>
              </w:rPr>
              <w:t xml:space="preserve">groups such as (exposure|family|travel|nutitirional) history may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name/code for a set of investigations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a specific investigation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specific investigation that was undertaken.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B3AC6">
            <w:pPr>
              <w:rPr>
                <w:rFonts w:eastAsia="Times New Roman"/>
                <w:lang w:val="en-US"/>
              </w:rPr>
              <w:pPrChange w:id="2387" w:author="Pivonka,Fran" w:date="2015-09-11T20:30:00Z">
                <w:pPr/>
              </w:pPrChange>
            </w:pPr>
            <w:r>
              <w:rPr>
                <w:rFonts w:eastAsia="Times New Roman"/>
                <w:lang w:val="en-US"/>
              </w:rPr>
              <w:t xml:space="preserve">Most investigations are observations of one kind </w:t>
            </w:r>
            <w:del w:id="2388" w:author="Pivonka,Fran" w:date="2015-09-11T20:29:00Z">
              <w:r w:rsidDel="00AB3AC6">
                <w:rPr>
                  <w:rFonts w:eastAsia="Times New Roman"/>
                  <w:lang w:val="en-US"/>
                </w:rPr>
                <w:delText xml:space="preserve">of </w:delText>
              </w:r>
            </w:del>
            <w:r>
              <w:rPr>
                <w:rFonts w:eastAsia="Times New Roman"/>
                <w:lang w:val="en-US"/>
              </w:rPr>
              <w:t xml:space="preserve">or another but </w:t>
            </w:r>
            <w:del w:id="2389" w:author="Pivonka,Fran" w:date="2015-09-11T20:30:00Z">
              <w:r w:rsidDel="00AB3AC6">
                <w:rPr>
                  <w:rFonts w:eastAsia="Times New Roman"/>
                  <w:lang w:val="en-US"/>
                </w:rPr>
                <w:delText xml:space="preserve">some </w:delText>
              </w:r>
            </w:del>
            <w:r>
              <w:rPr>
                <w:rFonts w:eastAsia="Times New Roman"/>
                <w:lang w:val="en-US"/>
              </w:rPr>
              <w:t xml:space="preserve">other specific types of data collection resources can also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B3AC6">
            <w:pPr>
              <w:rPr>
                <w:rFonts w:eastAsia="Times New Roman"/>
                <w:lang w:val="en-US"/>
              </w:rPr>
              <w:pPrChange w:id="2390" w:author="Pivonka,Fran" w:date="2015-09-11T20:30:00Z">
                <w:pPr/>
              </w:pPrChange>
            </w:pPr>
            <w:r>
              <w:rPr>
                <w:rFonts w:eastAsia="Times New Roman"/>
                <w:lang w:val="en-US"/>
              </w:rPr>
              <w:t xml:space="preserve">Clinical </w:t>
            </w:r>
            <w:del w:id="2391" w:author="Pivonka,Fran" w:date="2015-09-11T20:30:00Z">
              <w:r w:rsidDel="00AB3AC6">
                <w:rPr>
                  <w:rFonts w:eastAsia="Times New Roman"/>
                  <w:lang w:val="en-US"/>
                </w:rPr>
                <w:delText xml:space="preserve">Protocol </w:delText>
              </w:r>
            </w:del>
            <w:ins w:id="2392" w:author="Pivonka,Fran" w:date="2015-09-11T20:30:00Z">
              <w:r w:rsidR="00AB3AC6">
                <w:rPr>
                  <w:rFonts w:eastAsia="Times New Roman"/>
                  <w:lang w:val="en-US"/>
                </w:rPr>
                <w:t xml:space="preserve">protocol </w:t>
              </w:r>
            </w:ins>
            <w:r>
              <w:rPr>
                <w:rFonts w:eastAsia="Times New Roman"/>
                <w:lang w:val="en-US"/>
              </w:rPr>
              <w:t>followed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 summary of the investigations and the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or likely findings and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B3AC6">
            <w:pPr>
              <w:rPr>
                <w:rFonts w:eastAsia="Times New Roman"/>
                <w:lang w:val="en-US"/>
              </w:rPr>
              <w:pPrChange w:id="2393" w:author="Pivonka,Fran" w:date="2015-09-11T20:31:00Z">
                <w:pPr/>
              </w:pPrChange>
            </w:pPr>
            <w:r>
              <w:rPr>
                <w:rFonts w:eastAsia="Times New Roman"/>
                <w:lang w:val="en-US"/>
              </w:rPr>
              <w:t xml:space="preserve">Specific findings or diagnoses that </w:t>
            </w:r>
            <w:del w:id="2394" w:author="Pivonka,Fran" w:date="2015-09-11T20:31:00Z">
              <w:r w:rsidDel="00AB3AC6">
                <w:rPr>
                  <w:rFonts w:eastAsia="Times New Roman"/>
                  <w:lang w:val="en-US"/>
                </w:rPr>
                <w:delText xml:space="preserve">was </w:delText>
              </w:r>
            </w:del>
            <w:ins w:id="2395" w:author="Pivonka,Fran" w:date="2015-09-11T20:31:00Z">
              <w:r w:rsidR="00AB3AC6">
                <w:rPr>
                  <w:rFonts w:eastAsia="Times New Roman"/>
                  <w:lang w:val="en-US"/>
                </w:rPr>
                <w:t xml:space="preserve">were </w:t>
              </w:r>
            </w:ins>
            <w:r>
              <w:rPr>
                <w:rFonts w:eastAsia="Times New Roman"/>
                <w:lang w:val="en-US"/>
              </w:rPr>
              <w:t>considered likely or relevant to ongoing treatment.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or code for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AB3AC6">
            <w:pPr>
              <w:rPr>
                <w:rFonts w:eastAsia="Times New Roman"/>
                <w:lang w:val="en-US"/>
              </w:rPr>
              <w:pPrChange w:id="2396" w:author="Pivonka,Fran" w:date="2015-09-11T20:31:00Z">
                <w:pPr/>
              </w:pPrChange>
            </w:pPr>
            <w:r>
              <w:rPr>
                <w:rFonts w:eastAsia="Times New Roman"/>
                <w:lang w:val="en-US"/>
              </w:rPr>
              <w:t xml:space="preserve">Identification of the </w:t>
            </w:r>
            <w:del w:id="2397" w:author="Pivonka,Fran" w:date="2015-09-11T20:31:00Z">
              <w:r w:rsidDel="00AB3AC6">
                <w:rPr>
                  <w:rFonts w:eastAsia="Times New Roman"/>
                  <w:lang w:val="en-US"/>
                </w:rPr>
                <w:delText xml:space="preserve">Condition </w:delText>
              </w:r>
            </w:del>
            <w:ins w:id="2398" w:author="Pivonka,Fran" w:date="2015-09-11T20:31:00Z">
              <w:r w:rsidR="00AB3AC6">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Which investigations support finding or </w:t>
            </w:r>
            <w:proofErr w:type="gramStart"/>
            <w:r>
              <w:rPr>
                <w:rFonts w:eastAsia="Times New Roman"/>
                <w:lang w:val="en-US"/>
              </w:rPr>
              <w:t>diagnosis.</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B3AC6">
            <w:pPr>
              <w:rPr>
                <w:rFonts w:eastAsia="Times New Roman"/>
                <w:lang w:val="en-US"/>
              </w:rPr>
              <w:pPrChange w:id="2399" w:author="Pivonka,Fran" w:date="2015-09-11T20:32:00Z">
                <w:pPr/>
              </w:pPrChange>
            </w:pPr>
            <w:del w:id="2400" w:author="Pivonka,Fran" w:date="2015-09-11T20:32:00Z">
              <w:r w:rsidDel="00AB3AC6">
                <w:rPr>
                  <w:rFonts w:eastAsia="Times New Roman"/>
                  <w:lang w:val="en-US"/>
                </w:rPr>
                <w:delText>Diagnosies</w:delText>
              </w:r>
            </w:del>
            <w:ins w:id="2401" w:author="Pivonka,Fran" w:date="2015-09-11T20:32:00Z">
              <w:r w:rsidR="00AB3AC6">
                <w:rPr>
                  <w:rFonts w:eastAsia="Times New Roman"/>
                  <w:lang w:val="en-US"/>
                </w:rPr>
                <w:t>Diagnoses</w:t>
              </w:r>
            </w:ins>
            <w:r>
              <w:rPr>
                <w:rFonts w:eastAsia="Times New Roman"/>
                <w:lang w:val="en-US"/>
              </w:rPr>
              <w:t>/</w:t>
            </w:r>
            <w:del w:id="2402" w:author="Pivonka,Fran" w:date="2015-09-11T20:32:00Z">
              <w:r w:rsidDel="00AB3AC6">
                <w:rPr>
                  <w:rFonts w:eastAsia="Times New Roman"/>
                  <w:lang w:val="en-US"/>
                </w:rPr>
                <w:delText xml:space="preserve">conditions </w:delText>
              </w:r>
            </w:del>
            <w:ins w:id="2403" w:author="Pivonka,Fran" w:date="2015-09-11T20:32:00Z">
              <w:r w:rsidR="00AB3AC6">
                <w:rPr>
                  <w:rFonts w:eastAsia="Times New Roman"/>
                  <w:lang w:val="en-US"/>
                </w:rPr>
                <w:t xml:space="preserve">Conditions </w:t>
              </w:r>
            </w:ins>
            <w:r>
              <w:rPr>
                <w:rFonts w:eastAsia="Times New Roman"/>
                <w:lang w:val="en-US"/>
              </w:rPr>
              <w:t>resolved since previous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B3AC6">
            <w:pPr>
              <w:rPr>
                <w:rFonts w:eastAsia="Times New Roman"/>
                <w:lang w:val="en-US"/>
              </w:rPr>
              <w:pPrChange w:id="2404" w:author="Pivonka,Fran" w:date="2015-09-11T20:33:00Z">
                <w:pPr/>
              </w:pPrChange>
            </w:pPr>
            <w:r>
              <w:rPr>
                <w:rFonts w:eastAsia="Times New Roman"/>
                <w:lang w:val="en-US"/>
              </w:rPr>
              <w:t>Diagnoses/</w:t>
            </w:r>
            <w:del w:id="2405" w:author="Pivonka,Fran" w:date="2015-09-11T20:33:00Z">
              <w:r w:rsidDel="00AB3AC6">
                <w:rPr>
                  <w:rFonts w:eastAsia="Times New Roman"/>
                  <w:lang w:val="en-US"/>
                </w:rPr>
                <w:delText xml:space="preserve">conditions </w:delText>
              </w:r>
            </w:del>
            <w:ins w:id="2406" w:author="Pivonka,Fran" w:date="2015-09-11T20:33:00Z">
              <w:r w:rsidR="00AB3AC6">
                <w:rPr>
                  <w:rFonts w:eastAsia="Times New Roman"/>
                  <w:lang w:val="en-US"/>
                </w:rPr>
                <w:t xml:space="preserve">Conditions </w:t>
              </w:r>
            </w:ins>
            <w:r>
              <w:rPr>
                <w:rFonts w:eastAsia="Times New Roman"/>
                <w:lang w:val="en-US"/>
              </w:rPr>
              <w:t>resolved since the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rsidP="00AB3AC6">
            <w:pPr>
              <w:rPr>
                <w:rFonts w:eastAsia="Times New Roman"/>
                <w:lang w:val="en-US"/>
              </w:rPr>
              <w:pPrChange w:id="2407" w:author="Pivonka,Fran" w:date="2015-09-11T20:34:00Z">
                <w:pPr/>
              </w:pPrChange>
            </w:pPr>
            <w:r>
              <w:rPr>
                <w:rFonts w:eastAsia="Times New Roman"/>
                <w:lang w:val="en-US"/>
              </w:rPr>
              <w:t xml:space="preserve">Identification of the </w:t>
            </w:r>
            <w:del w:id="2408" w:author="Pivonka,Fran" w:date="2015-09-11T20:34:00Z">
              <w:r w:rsidDel="00AB3AC6">
                <w:rPr>
                  <w:rFonts w:eastAsia="Times New Roman"/>
                  <w:lang w:val="en-US"/>
                </w:rPr>
                <w:delText xml:space="preserve">Condition </w:delText>
              </w:r>
            </w:del>
            <w:ins w:id="2409" w:author="Pivonka,Fran" w:date="2015-09-11T20:34:00Z">
              <w:r w:rsidR="00AB3AC6">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65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w:t>
            </w:r>
          </w:p>
        </w:tc>
        <w:tc>
          <w:tcPr>
            <w:tcW w:w="0" w:type="auto"/>
            <w:vAlign w:val="center"/>
            <w:hideMark/>
          </w:tcPr>
          <w:p w:rsidR="00D67926" w:rsidRDefault="008D6FB8">
            <w:pPr>
              <w:rPr>
                <w:rFonts w:eastAsia="Times New Roman"/>
                <w:lang w:val="en-US"/>
              </w:rPr>
            </w:pPr>
            <w:r>
              <w:rPr>
                <w:rFonts w:eastAsia="Times New Roman"/>
                <w:lang w:val="en-US"/>
              </w:rPr>
              <w:t>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record of information transmitted from a sender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B3AC6">
            <w:pPr>
              <w:rPr>
                <w:rFonts w:eastAsia="Times New Roman"/>
                <w:lang w:val="en-US"/>
              </w:rPr>
              <w:pPrChange w:id="2410" w:author="Pivonka,Fran" w:date="2015-09-11T20:35:00Z">
                <w:pPr/>
              </w:pPrChange>
            </w:pPr>
            <w:r>
              <w:rPr>
                <w:rFonts w:eastAsia="Times New Roman"/>
                <w:lang w:val="en-US"/>
              </w:rPr>
              <w:t xml:space="preserve">Identifiers associated with this </w:t>
            </w:r>
            <w:del w:id="2411" w:author="Pivonka,Fran" w:date="2015-09-11T20:35:00Z">
              <w:r w:rsidDel="00AB3AC6">
                <w:rPr>
                  <w:rFonts w:eastAsia="Times New Roman"/>
                  <w:lang w:val="en-US"/>
                </w:rPr>
                <w:delText xml:space="preserve">Communication </w:delText>
              </w:r>
            </w:del>
            <w:ins w:id="2412" w:author="Pivonka,Fran" w:date="2015-09-11T20:35:00Z">
              <w:r w:rsidR="00AB3AC6">
                <w:rPr>
                  <w:rFonts w:eastAsia="Times New Roman"/>
                  <w:lang w:val="en-US"/>
                </w:rPr>
                <w:t xml:space="preserve">communication </w:t>
              </w:r>
            </w:ins>
            <w:r>
              <w:rPr>
                <w:rFonts w:eastAsia="Times New Roman"/>
                <w:lang w:val="en-US"/>
              </w:rPr>
              <w:t>that are defined by business processes and/</w:t>
            </w:r>
            <w:del w:id="2413" w:author="Pivonka,Fran" w:date="2015-09-11T20:35:00Z">
              <w:r w:rsidDel="00AB3AC6">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14" w:author="Pivonka,Fran" w:date="2015-09-11T20:35:00Z">
              <w:r w:rsidDel="00AB3AC6">
                <w:rPr>
                  <w:rFonts w:eastAsia="Times New Roman"/>
                  <w:lang w:val="en-US"/>
                </w:rPr>
                <w:delText xml:space="preserve"> </w:delText>
              </w:r>
            </w:del>
            <w:r>
              <w:rPr>
                <w:rFonts w:eastAsia="Times New Roman"/>
                <w:lang w:val="en-US"/>
              </w:rPr>
              <w:t>/</w:t>
            </w:r>
            <w:del w:id="2415" w:author="Pivonka,Fran" w:date="2015-09-11T20:35:00Z">
              <w:r w:rsidDel="00AB3AC6">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that was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transmission.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Communication.received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received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arrived at the destination.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was the focus of this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CommunicationRequest producing this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communication request that was responsible for producing this communication.</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83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w:t>
            </w:r>
          </w:p>
        </w:tc>
        <w:tc>
          <w:tcPr>
            <w:tcW w:w="0" w:type="auto"/>
            <w:vAlign w:val="center"/>
            <w:hideMark/>
          </w:tcPr>
          <w:p w:rsidR="00D67926" w:rsidRDefault="008D6FB8">
            <w:pPr>
              <w:rPr>
                <w:rFonts w:eastAsia="Times New Roman"/>
                <w:lang w:val="en-US"/>
              </w:rPr>
            </w:pPr>
            <w:r>
              <w:rPr>
                <w:rFonts w:eastAsia="Times New Roman"/>
                <w:lang w:val="en-US"/>
              </w:rPr>
              <w:t>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information to be sent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to be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individual who requested a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proposal or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 or proposed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focus of this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urgency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384"/>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w:t>
            </w:r>
          </w:p>
        </w:tc>
        <w:tc>
          <w:tcPr>
            <w:tcW w:w="0" w:type="auto"/>
            <w:vAlign w:val="center"/>
            <w:hideMark/>
          </w:tcPr>
          <w:p w:rsidR="00D67926" w:rsidRDefault="008D6FB8">
            <w:pPr>
              <w:rPr>
                <w:rFonts w:eastAsia="Times New Roman"/>
                <w:lang w:val="en-US"/>
              </w:rPr>
            </w:pPr>
            <w:r>
              <w:rPr>
                <w:rFonts w:eastAsia="Times New Roman"/>
                <w:lang w:val="en-US"/>
              </w:rPr>
              <w:t>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Detailed information about conditions, problems or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0037B">
            <w:pPr>
              <w:rPr>
                <w:rFonts w:eastAsia="Times New Roman"/>
                <w:lang w:val="en-US"/>
              </w:rPr>
              <w:pPrChange w:id="2416" w:author="Pivonka,Fran" w:date="2015-09-11T20:39:00Z">
                <w:pPr/>
              </w:pPrChange>
            </w:pPr>
            <w:r>
              <w:rPr>
                <w:rFonts w:eastAsia="Times New Roman"/>
                <w:lang w:val="en-US"/>
              </w:rPr>
              <w:t xml:space="preserve">Use to record detailed information about conditions, problems or diagnoses recognized by a clinician. There are many uses including: recording a </w:t>
            </w:r>
            <w:del w:id="2417" w:author="Pivonka,Fran" w:date="2015-09-11T20:38:00Z">
              <w:r w:rsidDel="0050037B">
                <w:rPr>
                  <w:rFonts w:eastAsia="Times New Roman"/>
                  <w:lang w:val="en-US"/>
                </w:rPr>
                <w:delText xml:space="preserve">Diagnosis </w:delText>
              </w:r>
            </w:del>
            <w:ins w:id="2418" w:author="Pivonka,Fran" w:date="2015-09-11T20:38:00Z">
              <w:r w:rsidR="0050037B">
                <w:rPr>
                  <w:rFonts w:eastAsia="Times New Roman"/>
                  <w:lang w:val="en-US"/>
                </w:rPr>
                <w:t xml:space="preserve">diagnosis </w:t>
              </w:r>
            </w:ins>
            <w:r>
              <w:rPr>
                <w:rFonts w:eastAsia="Times New Roman"/>
                <w:lang w:val="en-US"/>
              </w:rPr>
              <w:t xml:space="preserve">during an </w:t>
            </w:r>
            <w:del w:id="2419" w:author="Pivonka,Fran" w:date="2015-09-11T20:38:00Z">
              <w:r w:rsidDel="0050037B">
                <w:rPr>
                  <w:rFonts w:eastAsia="Times New Roman"/>
                  <w:lang w:val="en-US"/>
                </w:rPr>
                <w:delText>Encounter</w:delText>
              </w:r>
            </w:del>
            <w:ins w:id="2420" w:author="Pivonka,Fran" w:date="2015-09-11T20:38:00Z">
              <w:r w:rsidR="0050037B">
                <w:rPr>
                  <w:rFonts w:eastAsia="Times New Roman"/>
                  <w:lang w:val="en-US"/>
                </w:rPr>
                <w:t>encounter</w:t>
              </w:r>
            </w:ins>
            <w:r>
              <w:rPr>
                <w:rFonts w:eastAsia="Times New Roman"/>
                <w:lang w:val="en-US"/>
              </w:rPr>
              <w:t xml:space="preserve">; populating a problem </w:t>
            </w:r>
            <w:del w:id="2421" w:author="Pivonka,Fran" w:date="2015-09-11T20:39:00Z">
              <w:r w:rsidDel="0050037B">
                <w:rPr>
                  <w:rFonts w:eastAsia="Times New Roman"/>
                  <w:lang w:val="en-US"/>
                </w:rPr>
                <w:delText xml:space="preserve">List </w:delText>
              </w:r>
            </w:del>
            <w:ins w:id="2422" w:author="Pivonka,Fran" w:date="2015-09-11T20:39:00Z">
              <w:r w:rsidR="0050037B">
                <w:rPr>
                  <w:rFonts w:eastAsia="Times New Roman"/>
                  <w:lang w:val="en-US"/>
                </w:rPr>
                <w:t xml:space="preserve">list </w:t>
              </w:r>
            </w:ins>
            <w:r>
              <w:rPr>
                <w:rFonts w:eastAsia="Times New Roman"/>
                <w:lang w:val="en-US"/>
              </w:rPr>
              <w:t xml:space="preserve">or a </w:t>
            </w:r>
            <w:del w:id="2423" w:author="Pivonka,Fran" w:date="2015-09-11T20:39:00Z">
              <w:r w:rsidDel="0050037B">
                <w:rPr>
                  <w:rFonts w:eastAsia="Times New Roman"/>
                  <w:lang w:val="en-US"/>
                </w:rPr>
                <w:delText xml:space="preserve">Summary </w:delText>
              </w:r>
            </w:del>
            <w:ins w:id="2424" w:author="Pivonka,Fran" w:date="2015-09-11T20:39:00Z">
              <w:r w:rsidR="0050037B">
                <w:rPr>
                  <w:rFonts w:eastAsia="Times New Roman"/>
                  <w:lang w:val="en-US"/>
                </w:rPr>
                <w:t xml:space="preserve">summary </w:t>
              </w:r>
            </w:ins>
            <w:del w:id="2425" w:author="Pivonka,Fran" w:date="2015-09-11T20:39:00Z">
              <w:r w:rsidDel="0050037B">
                <w:rPr>
                  <w:rFonts w:eastAsia="Times New Roman"/>
                  <w:lang w:val="en-US"/>
                </w:rPr>
                <w:delText>Statement</w:delText>
              </w:r>
            </w:del>
            <w:ins w:id="2426" w:author="Pivonka,Fran" w:date="2015-09-11T20:39:00Z">
              <w:r w:rsidR="0050037B">
                <w:rPr>
                  <w:rFonts w:eastAsia="Times New Roman"/>
                  <w:lang w:val="en-US"/>
                </w:rPr>
                <w:t>statement</w:t>
              </w:r>
            </w:ins>
            <w:r>
              <w:rPr>
                <w:rFonts w:eastAsia="Times New Roman"/>
                <w:lang w:val="en-US"/>
              </w:rPr>
              <w:t xml:space="preserve">, such as a </w:t>
            </w:r>
            <w:del w:id="2427" w:author="Pivonka,Fran" w:date="2015-09-11T20:39:00Z">
              <w:r w:rsidDel="0050037B">
                <w:rPr>
                  <w:rFonts w:eastAsia="Times New Roman"/>
                  <w:lang w:val="en-US"/>
                </w:rPr>
                <w:delText xml:space="preserve">Discharge </w:delText>
              </w:r>
            </w:del>
            <w:ins w:id="2428" w:author="Pivonka,Fran" w:date="2015-09-11T20:39:00Z">
              <w:r w:rsidR="0050037B">
                <w:rPr>
                  <w:rFonts w:eastAsia="Times New Roman"/>
                  <w:lang w:val="en-US"/>
                </w:rPr>
                <w:t xml:space="preserve">discharge </w:t>
              </w:r>
            </w:ins>
            <w:del w:id="2429" w:author="Pivonka,Fran" w:date="2015-09-11T20:39:00Z">
              <w:r w:rsidDel="0050037B">
                <w:rPr>
                  <w:rFonts w:eastAsia="Times New Roman"/>
                  <w:lang w:val="en-US"/>
                </w:rPr>
                <w:delText>Summary</w:delText>
              </w:r>
            </w:del>
            <w:ins w:id="2430" w:author="Pivonka,Fran" w:date="2015-09-11T20:39:00Z">
              <w:r w:rsidR="0050037B">
                <w:rPr>
                  <w:rFonts w:eastAsia="Times New Roman"/>
                  <w:lang w:val="en-US"/>
                </w:rPr>
                <w:t>summary</w:t>
              </w:r>
            </w:ins>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0037B">
            <w:pPr>
              <w:rPr>
                <w:rFonts w:eastAsia="Times New Roman"/>
                <w:lang w:val="en-US"/>
              </w:rPr>
              <w:pPrChange w:id="2431" w:author="Pivonka,Fran" w:date="2015-09-11T20:39:00Z">
                <w:pPr/>
              </w:pPrChange>
            </w:pPr>
            <w:r>
              <w:rPr>
                <w:rFonts w:eastAsia="Times New Roman"/>
                <w:lang w:val="en-US"/>
              </w:rPr>
              <w:t xml:space="preserve">This records identifiers associated with this condition that are defined by business </w:t>
            </w:r>
            <w:del w:id="2432" w:author="Pivonka,Fran" w:date="2015-09-11T20:39:00Z">
              <w:r w:rsidDel="0050037B">
                <w:rPr>
                  <w:rFonts w:eastAsia="Times New Roman"/>
                  <w:lang w:val="en-US"/>
                </w:rPr>
                <w:delText xml:space="preserve">processed </w:delText>
              </w:r>
            </w:del>
            <w:ins w:id="2433" w:author="Pivonka,Fran" w:date="2015-09-11T20:39:00Z">
              <w:r w:rsidR="0050037B">
                <w:rPr>
                  <w:rFonts w:eastAsia="Times New Roman"/>
                  <w:lang w:val="en-US"/>
                </w:rPr>
                <w:t xml:space="preserve">processes </w:t>
              </w:r>
            </w:ins>
            <w:r>
              <w:rPr>
                <w:rFonts w:eastAsia="Times New Roman"/>
                <w:lang w:val="en-US"/>
              </w:rPr>
              <w:t>and/</w:t>
            </w:r>
            <w:del w:id="2434" w:author="Pivonka,Fran" w:date="2015-09-11T20:39:00Z">
              <w:r w:rsidDel="0050037B">
                <w:rPr>
                  <w:rFonts w:eastAsia="Times New Roman"/>
                  <w:lang w:val="en-US"/>
                </w:rPr>
                <w:delText xml:space="preserve"> </w:delText>
              </w:r>
            </w:del>
            <w:r>
              <w:rPr>
                <w:rFonts w:eastAsia="Times New Roman"/>
                <w:lang w:val="en-US"/>
              </w:rPr>
              <w:t xml:space="preserve">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has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 the condition record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when condition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Encounter during which the condition was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Condition.asserter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asserts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who is making the condition </w:t>
            </w:r>
            <w:proofErr w:type="gramStart"/>
            <w:r>
              <w:rPr>
                <w:rFonts w:eastAsia="Times New Roman"/>
                <w:lang w:val="en-US"/>
              </w:rPr>
              <w:t>statement.</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Condition.dateRecorded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first entered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0037B">
            <w:pPr>
              <w:rPr>
                <w:rFonts w:eastAsia="Times New Roman"/>
                <w:lang w:val="en-US"/>
              </w:rPr>
              <w:pPrChange w:id="2435" w:author="Pivonka,Fran" w:date="2015-09-11T20:40:00Z">
                <w:pPr/>
              </w:pPrChange>
            </w:pPr>
            <w:r>
              <w:rPr>
                <w:rFonts w:eastAsia="Times New Roman"/>
                <w:lang w:val="en-US"/>
              </w:rPr>
              <w:t xml:space="preserve">A date, when the </w:t>
            </w:r>
            <w:del w:id="2436" w:author="Pivonka,Fran" w:date="2015-09-11T20:40:00Z">
              <w:r w:rsidDel="0050037B">
                <w:rPr>
                  <w:rFonts w:eastAsia="Times New Roman"/>
                  <w:lang w:val="en-US"/>
                </w:rPr>
                <w:delText xml:space="preserve">Condition </w:delText>
              </w:r>
            </w:del>
            <w:ins w:id="2437" w:author="Pivonka,Fran" w:date="2015-09-11T20:40:00Z">
              <w:r w:rsidR="0050037B">
                <w:rPr>
                  <w:rFonts w:eastAsia="Times New Roman"/>
                  <w:lang w:val="en-US"/>
                </w:rPr>
                <w:t xml:space="preserve">condition </w:t>
              </w:r>
            </w:ins>
            <w:r>
              <w:rPr>
                <w:rFonts w:eastAsia="Times New Roman"/>
                <w:lang w:val="en-US"/>
              </w:rPr>
              <w:t>statement was documented.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0037B">
            <w:pPr>
              <w:rPr>
                <w:rFonts w:eastAsia="Times New Roman"/>
                <w:lang w:val="en-US"/>
              </w:rPr>
              <w:pPrChange w:id="2438" w:author="Pivonka,Fran" w:date="2015-09-11T20:41:00Z">
                <w:pPr/>
              </w:pPrChange>
            </w:pPr>
            <w:r>
              <w:rPr>
                <w:rFonts w:eastAsia="Times New Roman"/>
                <w:lang w:val="en-US"/>
              </w:rPr>
              <w:t xml:space="preserve">The </w:t>
            </w:r>
            <w:del w:id="2439" w:author="Pivonka,Fran" w:date="2015-09-11T20:41:00Z">
              <w:r w:rsidDel="0050037B">
                <w:rPr>
                  <w:rFonts w:eastAsia="Times New Roman"/>
                  <w:lang w:val="en-US"/>
                </w:rPr>
                <w:delText xml:space="preserve">Date </w:delText>
              </w:r>
            </w:del>
            <w:ins w:id="2440" w:author="Pivonka,Fran" w:date="2015-09-11T20:41:00Z">
              <w:r w:rsidR="0050037B">
                <w:rPr>
                  <w:rFonts w:eastAsia="Times New Roman"/>
                  <w:lang w:val="en-US"/>
                </w:rPr>
                <w:t xml:space="preserve">date </w:t>
              </w:r>
            </w:ins>
            <w:del w:id="2441" w:author="Pivonka,Fran" w:date="2015-09-11T20:41:00Z">
              <w:r w:rsidDel="0050037B">
                <w:rPr>
                  <w:rFonts w:eastAsia="Times New Roman"/>
                  <w:lang w:val="en-US"/>
                </w:rPr>
                <w:delText xml:space="preserve">Recorded </w:delText>
              </w:r>
            </w:del>
            <w:ins w:id="2442" w:author="Pivonka,Fran" w:date="2015-09-11T20:41:00Z">
              <w:r w:rsidR="0050037B">
                <w:rPr>
                  <w:rFonts w:eastAsia="Times New Roman"/>
                  <w:lang w:val="en-US"/>
                </w:rPr>
                <w:t xml:space="preserve">recorded </w:t>
              </w:r>
            </w:ins>
            <w:r>
              <w:rPr>
                <w:rFonts w:eastAsia="Times New Roman"/>
                <w:lang w:val="en-US"/>
              </w:rPr>
              <w:t xml:space="preserve">represents the date when this particular </w:t>
            </w:r>
            <w:del w:id="2443" w:author="Pivonka,Fran" w:date="2015-09-11T20:41:00Z">
              <w:r w:rsidDel="0050037B">
                <w:rPr>
                  <w:rFonts w:eastAsia="Times New Roman"/>
                  <w:lang w:val="en-US"/>
                </w:rPr>
                <w:delText xml:space="preserve">Condition </w:delText>
              </w:r>
            </w:del>
            <w:ins w:id="2444" w:author="Pivonka,Fran" w:date="2015-09-11T20:41:00Z">
              <w:r w:rsidR="0050037B">
                <w:rPr>
                  <w:rFonts w:eastAsia="Times New Roman"/>
                  <w:lang w:val="en-US"/>
                </w:rPr>
                <w:t xml:space="preserve">condition </w:t>
              </w:r>
            </w:ins>
            <w:r>
              <w:rPr>
                <w:rFonts w:eastAsia="Times New Roman"/>
                <w:lang w:val="en-US"/>
              </w:rPr>
              <w:t xml:space="preserve">record was created in the EHR, not the date of the most recent update in terms of when severity, abatement, etc. were specified.  The date of the last record modification can be retrieved from the resource metadata.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50037B">
            <w:pPr>
              <w:rPr>
                <w:rFonts w:eastAsia="Times New Roman"/>
                <w:lang w:val="en-US"/>
              </w:rPr>
              <w:pPrChange w:id="2445" w:author="Pivonka,Fran" w:date="2015-09-11T20:41:00Z">
                <w:pPr/>
              </w:pPrChange>
            </w:pPr>
            <w:r>
              <w:rPr>
                <w:rFonts w:eastAsia="Times New Roman"/>
                <w:lang w:val="en-US"/>
              </w:rPr>
              <w:t xml:space="preserve">Identification of the </w:t>
            </w:r>
            <w:del w:id="2446" w:author="Pivonka,Fran" w:date="2015-09-11T20:41:00Z">
              <w:r w:rsidDel="0050037B">
                <w:rPr>
                  <w:rFonts w:eastAsia="Times New Roman"/>
                  <w:lang w:val="en-US"/>
                </w:rPr>
                <w:delText xml:space="preserve">Condition </w:delText>
              </w:r>
            </w:del>
            <w:ins w:id="2447" w:author="Pivonka,Fran" w:date="2015-09-11T20:41: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50037B">
            <w:pPr>
              <w:rPr>
                <w:rFonts w:eastAsia="Times New Roman"/>
                <w:lang w:val="en-US"/>
              </w:rPr>
              <w:pPrChange w:id="2448" w:author="Pivonka,Fran" w:date="2015-09-11T20:42:00Z">
                <w:pPr/>
              </w:pPrChange>
            </w:pPr>
            <w:r>
              <w:rPr>
                <w:rFonts w:eastAsia="Times New Roman"/>
                <w:lang w:val="en-US"/>
              </w:rPr>
              <w:t xml:space="preserve">The clinical status of the </w:t>
            </w:r>
            <w:del w:id="2449" w:author="Pivonka,Fran" w:date="2015-09-11T20:42:00Z">
              <w:r w:rsidDel="0050037B">
                <w:rPr>
                  <w:rFonts w:eastAsia="Times New Roman"/>
                  <w:lang w:val="en-US"/>
                </w:rPr>
                <w:delText xml:space="preserve">Condition </w:delText>
              </w:r>
            </w:del>
            <w:ins w:id="2450" w:author="Pivonka,Fran" w:date="2015-09-11T20:42: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50037B">
            <w:pPr>
              <w:rPr>
                <w:rFonts w:eastAsia="Times New Roman"/>
                <w:lang w:val="en-US"/>
              </w:rPr>
              <w:pPrChange w:id="2451" w:author="Pivonka,Fran" w:date="2015-09-11T20:42:00Z">
                <w:pPr/>
              </w:pPrChange>
            </w:pPr>
            <w:r>
              <w:rPr>
                <w:rFonts w:eastAsia="Times New Roman"/>
                <w:lang w:val="en-US"/>
              </w:rPr>
              <w:t xml:space="preserve">The verification status to support or decline the clinical status of the </w:t>
            </w:r>
            <w:del w:id="2452" w:author="Pivonka,Fran" w:date="2015-09-11T20:42:00Z">
              <w:r w:rsidDel="0050037B">
                <w:rPr>
                  <w:rFonts w:eastAsia="Times New Roman"/>
                  <w:lang w:val="en-US"/>
                </w:rPr>
                <w:delText xml:space="preserve">Condition </w:delText>
              </w:r>
            </w:del>
            <w:ins w:id="2453" w:author="Pivonka,Fran" w:date="2015-09-11T20:42: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Subjective severity of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severity with a terminology is preferred, where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Estimated or actual date, date-time, or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rsidP="0050037B">
            <w:pPr>
              <w:rPr>
                <w:rFonts w:eastAsia="Times New Roman"/>
                <w:lang w:val="en-US"/>
              </w:rPr>
              <w:pPrChange w:id="2454" w:author="Pivonka,Fran" w:date="2015-09-11T20:42:00Z">
                <w:pPr/>
              </w:pPrChange>
            </w:pPr>
            <w:r>
              <w:rPr>
                <w:rFonts w:eastAsia="Times New Roman"/>
                <w:lang w:val="en-US"/>
              </w:rPr>
              <w:t xml:space="preserve">Age is generally used when the patient reports an age at which the </w:t>
            </w:r>
            <w:del w:id="2455" w:author="Pivonka,Fran" w:date="2015-09-11T20:42:00Z">
              <w:r w:rsidDel="0050037B">
                <w:rPr>
                  <w:rFonts w:eastAsia="Times New Roman"/>
                  <w:lang w:val="en-US"/>
                </w:rPr>
                <w:delText xml:space="preserve">Condition </w:delText>
              </w:r>
            </w:del>
            <w:ins w:id="2456" w:author="Pivonka,Fran" w:date="2015-09-11T20:42:00Z">
              <w:r w:rsidR="0050037B">
                <w:rPr>
                  <w:rFonts w:eastAsia="Times New Roman"/>
                  <w:lang w:val="en-US"/>
                </w:rPr>
                <w:t xml:space="preserve">condition </w:t>
              </w:r>
            </w:ins>
            <w:r>
              <w:rPr>
                <w:rFonts w:eastAsia="Times New Roman"/>
                <w:lang w:val="en-US"/>
              </w:rPr>
              <w:t>began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Condition.abatement[x]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If/when in resolution/remission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0037B">
            <w:pPr>
              <w:rPr>
                <w:rFonts w:eastAsia="Times New Roman"/>
                <w:lang w:val="en-US"/>
              </w:rPr>
              <w:pPrChange w:id="2457" w:author="Pivonka,Fran" w:date="2015-09-11T20:43:00Z">
                <w:pPr/>
              </w:pPrChange>
            </w:pPr>
            <w:r>
              <w:rPr>
                <w:rFonts w:eastAsia="Times New Roman"/>
                <w:lang w:val="en-US"/>
              </w:rPr>
              <w:t xml:space="preserve">There is no explicit distinction between resolution and remission because in many cases the distinction is not clear. Age is generally used when the patient reports an age at which the </w:t>
            </w:r>
            <w:del w:id="2458" w:author="Pivonka,Fran" w:date="2015-09-11T20:43:00Z">
              <w:r w:rsidDel="0050037B">
                <w:rPr>
                  <w:rFonts w:eastAsia="Times New Roman"/>
                  <w:lang w:val="en-US"/>
                </w:rPr>
                <w:delText xml:space="preserve">Condition </w:delText>
              </w:r>
            </w:del>
            <w:ins w:id="2459" w:author="Pivonka,Fran" w:date="2015-09-11T20:43:00Z">
              <w:r w:rsidR="0050037B">
                <w:rPr>
                  <w:rFonts w:eastAsia="Times New Roman"/>
                  <w:lang w:val="en-US"/>
                </w:rPr>
                <w:t xml:space="preserve">condition </w:t>
              </w:r>
            </w:ins>
            <w:r>
              <w:rPr>
                <w:rFonts w:eastAsia="Times New Roman"/>
                <w:lang w:val="en-US"/>
              </w:rPr>
              <w:t xml:space="preserve">abated. If there is no abatement element, it is unknown whether the condition has resolved or entered remission; applications and users should generally assume that the condition is still valid.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Stage/grade, usually assessed formally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Stage SHALL have summary or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Simple summary (disease 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condition stages (e.g. Cancer stages)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record of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evidence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0037B">
            <w:pPr>
              <w:rPr>
                <w:rFonts w:eastAsia="Times New Roman"/>
                <w:lang w:val="en-US"/>
              </w:rPr>
              <w:pPrChange w:id="2460" w:author="Pivonka,Fran" w:date="2015-09-11T20:44:00Z">
                <w:pPr/>
              </w:pPrChange>
            </w:pPr>
            <w:r>
              <w:rPr>
                <w:rFonts w:eastAsia="Times New Roman"/>
                <w:lang w:val="en-US"/>
              </w:rPr>
              <w:t xml:space="preserve">Supporting </w:t>
            </w:r>
            <w:del w:id="2461" w:author="Pivonka,Fran" w:date="2015-09-11T20:44:00Z">
              <w:r w:rsidDel="0050037B">
                <w:rPr>
                  <w:rFonts w:eastAsia="Times New Roman"/>
                  <w:lang w:val="en-US"/>
                </w:rPr>
                <w:delText xml:space="preserve">Evidence </w:delText>
              </w:r>
            </w:del>
            <w:ins w:id="2462" w:author="Pivonka,Fran" w:date="2015-09-11T20:44:00Z">
              <w:r w:rsidR="0050037B">
                <w:rPr>
                  <w:rFonts w:eastAsia="Times New Roman"/>
                  <w:lang w:val="en-US"/>
                </w:rPr>
                <w:t>evidence</w:t>
              </w:r>
            </w:ins>
            <w:r>
              <w:rPr>
                <w:rFonts w:eastAsia="Times New Roman"/>
                <w:lang w:val="en-US"/>
              </w:rPr>
              <w:t>/</w:t>
            </w:r>
            <w:del w:id="2463" w:author="Pivonka,Fran" w:date="2015-09-11T20:44:00Z">
              <w:r w:rsidDel="0050037B">
                <w:rPr>
                  <w:rFonts w:eastAsia="Times New Roman"/>
                  <w:lang w:val="en-US"/>
                </w:rPr>
                <w:delText xml:space="preserve"> </w:delText>
              </w:r>
            </w:del>
            <w:r>
              <w:rPr>
                <w:rFonts w:eastAsia="Times New Roman"/>
                <w:lang w:val="en-US"/>
              </w:rPr>
              <w:t>manifestations that are the basis on which this condition is suspected or confirmed.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del w:id="2464" w:author="Pivonka,Fran" w:date="2015-09-11T20:44:00Z">
              <w:r w:rsidDel="0050037B">
                <w:rPr>
                  <w:rFonts w:eastAsia="Times New Roman"/>
                  <w:lang w:val="en-US"/>
                </w:rPr>
                <w:delText xml:space="preserve">evidence </w:delText>
              </w:r>
            </w:del>
            <w:ins w:id="2465" w:author="Pivonka,Fran" w:date="2015-09-11T20:44:00Z">
              <w:r w:rsidR="0050037B">
                <w:rPr>
                  <w:rFonts w:eastAsia="Times New Roman"/>
                  <w:lang w:val="en-US"/>
                </w:rPr>
                <w:t xml:space="preserve">Evidence </w:t>
              </w:r>
            </w:ins>
            <w:r>
              <w:rPr>
                <w:rFonts w:eastAsia="Times New Roman"/>
                <w:lang w:val="en-US"/>
              </w:rPr>
              <w:t>SHALL have code or details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Manifestation/symptom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manifestation or symptom that led to the recording of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the manifestation or symptoms of a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information found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other relevant information, including pathology reports.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location, if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anatomical location where this condition manifests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0037B">
            <w:pPr>
              <w:rPr>
                <w:rFonts w:eastAsia="Times New Roman"/>
                <w:lang w:val="en-US"/>
              </w:rPr>
              <w:pPrChange w:id="2466" w:author="Pivonka,Fran" w:date="2015-09-11T20:46:00Z">
                <w:pPr/>
              </w:pPrChange>
            </w:pPr>
            <w:r>
              <w:rPr>
                <w:rFonts w:eastAsia="Times New Roman"/>
                <w:lang w:val="en-US"/>
              </w:rPr>
              <w:t xml:space="preserve">Additional information about the </w:t>
            </w:r>
            <w:del w:id="2467" w:author="Pivonka,Fran" w:date="2015-09-11T20:46:00Z">
              <w:r w:rsidDel="0050037B">
                <w:rPr>
                  <w:rFonts w:eastAsia="Times New Roman"/>
                  <w:lang w:val="en-US"/>
                </w:rPr>
                <w:delText>Condition</w:delText>
              </w:r>
            </w:del>
            <w:ins w:id="2468" w:author="Pivonka,Fran" w:date="2015-09-11T20:46:00Z">
              <w:r w:rsidR="0050037B">
                <w:rPr>
                  <w:rFonts w:eastAsia="Times New Roman"/>
                  <w:lang w:val="en-US"/>
                </w:rPr>
                <w:t>condition</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0037B">
            <w:pPr>
              <w:rPr>
                <w:rFonts w:eastAsia="Times New Roman"/>
                <w:lang w:val="en-US"/>
              </w:rPr>
              <w:pPrChange w:id="2469" w:author="Pivonka,Fran" w:date="2015-09-11T20:46:00Z">
                <w:pPr/>
              </w:pPrChange>
            </w:pPr>
            <w:r>
              <w:rPr>
                <w:rFonts w:eastAsia="Times New Roman"/>
                <w:lang w:val="en-US"/>
              </w:rPr>
              <w:t xml:space="preserve">Additional information about the </w:t>
            </w:r>
            <w:del w:id="2470" w:author="Pivonka,Fran" w:date="2015-09-11T20:46:00Z">
              <w:r w:rsidDel="0050037B">
                <w:rPr>
                  <w:rFonts w:eastAsia="Times New Roman"/>
                  <w:lang w:val="en-US"/>
                </w:rPr>
                <w:delText>Condition</w:delText>
              </w:r>
            </w:del>
            <w:ins w:id="2471" w:author="Pivonka,Fran" w:date="2015-09-11T20:46:00Z">
              <w:r w:rsidR="0050037B">
                <w:rPr>
                  <w:rFonts w:eastAsia="Times New Roman"/>
                  <w:lang w:val="en-US"/>
                </w:rPr>
                <w:t>condition</w:t>
              </w:r>
            </w:ins>
            <w:r>
              <w:rPr>
                <w:rFonts w:eastAsia="Times New Roman"/>
                <w:lang w:val="en-US"/>
              </w:rPr>
              <w:t xml:space="preserve">. This is a general notes/comments entry for description of the </w:t>
            </w:r>
            <w:del w:id="2472" w:author="Pivonka,Fran" w:date="2015-09-11T20:46:00Z">
              <w:r w:rsidDel="0050037B">
                <w:rPr>
                  <w:rFonts w:eastAsia="Times New Roman"/>
                  <w:lang w:val="en-US"/>
                </w:rPr>
                <w:delText>Condition</w:delText>
              </w:r>
            </w:del>
            <w:ins w:id="2473" w:author="Pivonka,Fran" w:date="2015-09-11T20:46:00Z">
              <w:r w:rsidR="0050037B">
                <w:rPr>
                  <w:rFonts w:eastAsia="Times New Roman"/>
                  <w:lang w:val="en-US"/>
                </w:rPr>
                <w:t>condition</w:t>
              </w:r>
            </w:ins>
            <w:r>
              <w:rPr>
                <w:rFonts w:eastAsia="Times New Roman"/>
                <w:lang w:val="en-US"/>
              </w:rPr>
              <w:t xml:space="preserve">, its diagnosis and prognosis. </w:t>
            </w:r>
          </w:p>
        </w:tc>
      </w:tr>
    </w:tbl>
    <w:p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965"/>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w:t>
            </w:r>
          </w:p>
        </w:tc>
        <w:tc>
          <w:tcPr>
            <w:tcW w:w="0" w:type="auto"/>
            <w:vAlign w:val="center"/>
            <w:hideMark/>
          </w:tcPr>
          <w:p w:rsidR="00D67926" w:rsidRDefault="008D6FB8">
            <w:pPr>
              <w:rPr>
                <w:rFonts w:eastAsia="Times New Roman"/>
                <w:lang w:val="en-US"/>
              </w:rPr>
            </w:pPr>
            <w:r>
              <w:rPr>
                <w:rFonts w:eastAsia="Times New Roman"/>
                <w:lang w:val="en-US"/>
              </w:rPr>
              <w:t>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patient's relatives, relevant for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have age[x] or birth[x],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records identifiers associated with this family member history record that are defined by business processes and/</w:t>
            </w:r>
            <w:del w:id="2474" w:author="Pivonka,Fran" w:date="2015-09-11T20:46:00Z">
              <w:r w:rsidDel="0050037B">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75" w:author="Pivonka,Fran" w:date="2015-09-11T20:47:00Z">
              <w:r w:rsidDel="0050037B">
                <w:rPr>
                  <w:rFonts w:eastAsia="Times New Roman"/>
                  <w:lang w:val="en-US"/>
                </w:rPr>
                <w:delText xml:space="preserve"> </w:delText>
              </w:r>
            </w:del>
            <w:r>
              <w:rPr>
                <w:rFonts w:eastAsia="Times New Roman"/>
                <w:lang w:val="en-US"/>
              </w:rPr>
              <w:t>/</w:t>
            </w:r>
            <w:del w:id="2476" w:author="Pivonka,Fran" w:date="2015-09-11T20:47:00Z">
              <w:r w:rsidDel="0050037B">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history is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who this history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Proband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history was captured/updated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when the family member history was 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0037B">
            <w:pPr>
              <w:rPr>
                <w:rFonts w:eastAsia="Times New Roman"/>
                <w:lang w:val="en-US"/>
              </w:rPr>
              <w:pPrChange w:id="2477" w:author="Pivonka,Fran" w:date="2015-09-11T20:48:00Z">
                <w:pPr/>
              </w:pPrChange>
            </w:pPr>
            <w:r>
              <w:rPr>
                <w:rFonts w:eastAsia="Times New Roman"/>
                <w:lang w:val="en-US"/>
              </w:rPr>
              <w:t xml:space="preserve">This should be captured even if the same as the date on the </w:t>
            </w:r>
            <w:del w:id="2478" w:author="Pivonka,Fran" w:date="2015-09-11T20:48:00Z">
              <w:r w:rsidDel="0050037B">
                <w:rPr>
                  <w:rFonts w:eastAsia="Times New Roman"/>
                  <w:lang w:val="en-US"/>
                </w:rPr>
                <w:delText xml:space="preserve">List </w:delText>
              </w:r>
            </w:del>
            <w:ins w:id="2479" w:author="Pivonka,Fran" w:date="2015-09-11T20:48:00Z">
              <w:r w:rsidR="0050037B">
                <w:rPr>
                  <w:rFonts w:eastAsia="Times New Roman"/>
                  <w:lang w:val="en-US"/>
                </w:rPr>
                <w:t xml:space="preserve">list </w:t>
              </w:r>
            </w:ins>
            <w:r>
              <w:rPr>
                <w:rFonts w:eastAsia="Times New Roman"/>
                <w:lang w:val="en-US"/>
              </w:rPr>
              <w:t>aggregating the full family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determination of how current the summary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0037B">
            <w:pPr>
              <w:rPr>
                <w:rFonts w:eastAsia="Times New Roman"/>
                <w:lang w:val="en-US"/>
              </w:rPr>
              <w:pPrChange w:id="2480" w:author="Pivonka,Fran" w:date="2015-09-11T20:48:00Z">
                <w:pPr/>
              </w:pPrChange>
            </w:pPr>
            <w:r>
              <w:rPr>
                <w:rFonts w:eastAsia="Times New Roman"/>
                <w:lang w:val="en-US"/>
              </w:rPr>
              <w:t xml:space="preserve">A code specifying a state of a </w:t>
            </w:r>
            <w:del w:id="2481" w:author="Pivonka,Fran" w:date="2015-09-11T20:48:00Z">
              <w:r w:rsidDel="0050037B">
                <w:rPr>
                  <w:rFonts w:eastAsia="Times New Roman"/>
                  <w:lang w:val="en-US"/>
                </w:rPr>
                <w:delText xml:space="preserve">Family </w:delText>
              </w:r>
            </w:del>
            <w:ins w:id="2482" w:author="Pivonka,Fran" w:date="2015-09-11T20:48:00Z">
              <w:r w:rsidR="0050037B">
                <w:rPr>
                  <w:rFonts w:eastAsia="Times New Roman"/>
                  <w:lang w:val="en-US"/>
                </w:rPr>
                <w:t xml:space="preserve">family </w:t>
              </w:r>
            </w:ins>
            <w:del w:id="2483" w:author="Pivonka,Fran" w:date="2015-09-11T20:48:00Z">
              <w:r w:rsidDel="0050037B">
                <w:rPr>
                  <w:rFonts w:eastAsia="Times New Roman"/>
                  <w:lang w:val="en-US"/>
                </w:rPr>
                <w:delText xml:space="preserve">Member </w:delText>
              </w:r>
            </w:del>
            <w:ins w:id="2484" w:author="Pivonka,Fran" w:date="2015-09-11T20:48:00Z">
              <w:r w:rsidR="0050037B">
                <w:rPr>
                  <w:rFonts w:eastAsia="Times New Roman"/>
                  <w:lang w:val="en-US"/>
                </w:rPr>
                <w:t xml:space="preserve">member </w:t>
              </w:r>
            </w:ins>
            <w:del w:id="2485" w:author="Pivonka,Fran" w:date="2015-09-11T20:48:00Z">
              <w:r w:rsidDel="0050037B">
                <w:rPr>
                  <w:rFonts w:eastAsia="Times New Roman"/>
                  <w:lang w:val="en-US"/>
                </w:rPr>
                <w:delText xml:space="preserve">History </w:delText>
              </w:r>
            </w:del>
            <w:ins w:id="2486" w:author="Pivonka,Fran" w:date="2015-09-11T20:48:00Z">
              <w:r w:rsidR="0050037B">
                <w:rPr>
                  <w:rFonts w:eastAsia="Times New Roman"/>
                  <w:lang w:val="en-US"/>
                </w:rPr>
                <w:t xml:space="preserve">history </w:t>
              </w:r>
            </w:ins>
            <w:r>
              <w:rPr>
                <w:rFonts w:eastAsia="Times New Roman"/>
                <w:lang w:val="en-US"/>
              </w:rPr>
              <w:t>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the status of the family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family member described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greater ease in ensuring the same person is being talked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 to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FamilyMemberHistory.born[x]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date of birth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date of birth of the relative.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calculation of the relative's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age can be calculated from date of birth, sometimes recording age directly is more </w:t>
            </w:r>
            <w:del w:id="2487" w:author="Pivonka,Fran" w:date="2015-09-11T20:49:00Z">
              <w:r w:rsidDel="00980DBD">
                <w:rPr>
                  <w:rFonts w:eastAsia="Times New Roman"/>
                  <w:lang w:val="en-US"/>
                </w:rPr>
                <w:delText>natureal</w:delText>
              </w:r>
            </w:del>
            <w:ins w:id="2488" w:author="Pivonka,Fran" w:date="2015-09-11T20:49:00Z">
              <w:r w:rsidR="00980DBD">
                <w:rPr>
                  <w:rFonts w:eastAsia="Times New Roman"/>
                  <w:lang w:val="en-US"/>
                </w:rPr>
                <w:t>natural</w:t>
              </w:r>
            </w:ins>
            <w:r>
              <w:rPr>
                <w:rFonts w:eastAsia="Times New Roman"/>
                <w:lang w:val="en-US"/>
              </w:rPr>
              <w:t xml:space="preserve"> for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Dead? How old/when?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note about related person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80DBD">
            <w:pPr>
              <w:rPr>
                <w:rFonts w:eastAsia="Times New Roman"/>
                <w:lang w:val="en-US"/>
              </w:rPr>
              <w:pPrChange w:id="2489" w:author="Pivonka,Fran" w:date="2015-09-11T20:49:00Z">
                <w:pPr/>
              </w:pPrChange>
            </w:pPr>
            <w:r>
              <w:rPr>
                <w:rFonts w:eastAsia="Times New Roman"/>
                <w:lang w:val="en-US"/>
              </w:rPr>
              <w:t xml:space="preserve">This property allows a non condition-specific note to </w:t>
            </w:r>
            <w:del w:id="2490" w:author="Pivonka,Fran" w:date="2015-09-11T20:49:00Z">
              <w:r w:rsidDel="00980DBD">
                <w:rPr>
                  <w:rFonts w:eastAsia="Times New Roman"/>
                  <w:lang w:val="en-US"/>
                </w:rPr>
                <w:delText xml:space="preserve">the </w:delText>
              </w:r>
            </w:del>
            <w:ins w:id="2491" w:author="Pivonka,Fran" w:date="2015-09-11T20:49:00Z">
              <w:r w:rsidR="00980DBD">
                <w:rPr>
                  <w:rFonts w:eastAsia="Times New Roman"/>
                  <w:lang w:val="en-US"/>
                </w:rPr>
                <w:t xml:space="preserve">be </w:t>
              </w:r>
            </w:ins>
            <w:r>
              <w:rPr>
                <w:rFonts w:eastAsia="Times New Roman"/>
                <w:lang w:val="en-US"/>
              </w:rPr>
              <w:t xml:space="preserve">made about the related person. Ideally, the note would be in the condition property, but this is not always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that the related person had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80DBD">
            <w:pPr>
              <w:rPr>
                <w:rFonts w:eastAsia="Times New Roman"/>
                <w:lang w:val="en-US"/>
              </w:rPr>
              <w:pPrChange w:id="2492" w:author="Pivonka,Fran" w:date="2015-09-11T20:50:00Z">
                <w:pPr/>
              </w:pPrChange>
            </w:pPr>
            <w:r>
              <w:rPr>
                <w:rFonts w:eastAsia="Times New Roman"/>
                <w:lang w:val="en-US"/>
              </w:rPr>
              <w:t xml:space="preserve">The significant </w:t>
            </w:r>
            <w:del w:id="2493" w:author="Pivonka,Fran" w:date="2015-09-11T20:50:00Z">
              <w:r w:rsidDel="00980DBD">
                <w:rPr>
                  <w:rFonts w:eastAsia="Times New Roman"/>
                  <w:lang w:val="en-US"/>
                </w:rPr>
                <w:delText xml:space="preserve">Conditions </w:delText>
              </w:r>
            </w:del>
            <w:ins w:id="2494" w:author="Pivonka,Fran" w:date="2015-09-11T20:50:00Z">
              <w:r w:rsidR="00980DBD">
                <w:rPr>
                  <w:rFonts w:eastAsia="Times New Roman"/>
                  <w:lang w:val="en-US"/>
                </w:rPr>
                <w:t xml:space="preserve">conditions </w:t>
              </w:r>
            </w:ins>
            <w:r>
              <w:rPr>
                <w:rFonts w:eastAsia="Times New Roman"/>
                <w:lang w:val="en-US"/>
              </w:rPr>
              <w:t xml:space="preserve">(or condition) that the family member had. This is a repeating section to allow a system to represent more than one condition per resource, though there is nothing stopping multiple resources - one per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suffered by relation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980DBD">
            <w:pPr>
              <w:rPr>
                <w:rFonts w:eastAsia="Times New Roman"/>
                <w:lang w:val="en-US"/>
              </w:rPr>
              <w:pPrChange w:id="2495" w:author="Pivonka,Fran" w:date="2015-09-11T20:50:00Z">
                <w:pPr/>
              </w:pPrChange>
            </w:pPr>
            <w:r>
              <w:rPr>
                <w:rFonts w:eastAsia="Times New Roman"/>
                <w:lang w:val="en-US"/>
              </w:rPr>
              <w:t xml:space="preserve">Identification of the </w:t>
            </w:r>
            <w:del w:id="2496" w:author="Pivonka,Fran" w:date="2015-09-11T20:50:00Z">
              <w:r w:rsidDel="00980DBD">
                <w:rPr>
                  <w:rFonts w:eastAsia="Times New Roman"/>
                  <w:lang w:val="en-US"/>
                </w:rPr>
                <w:delText xml:space="preserve">Condition </w:delText>
              </w:r>
            </w:del>
            <w:ins w:id="2497" w:author="Pivonka,Fran" w:date="2015-09-11T20:50:00Z">
              <w:r w:rsidR="00980DBD">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FamilyMemberHistory.condition.outcome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condition first manifested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information about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area where general notes can be placed about this specific condition.</w:t>
            </w:r>
          </w:p>
        </w:tc>
      </w:tr>
    </w:tbl>
    <w:p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7600"/>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w:t>
            </w:r>
          </w:p>
        </w:tc>
        <w:tc>
          <w:tcPr>
            <w:tcW w:w="0" w:type="auto"/>
            <w:vAlign w:val="center"/>
            <w:hideMark/>
          </w:tcPr>
          <w:p w:rsidR="00D67926" w:rsidRDefault="008D6FB8">
            <w:pPr>
              <w:rPr>
                <w:rFonts w:eastAsia="Times New Roman"/>
                <w:lang w:val="en-US"/>
              </w:rPr>
            </w:pPr>
            <w:r>
              <w:rPr>
                <w:rFonts w:eastAsia="Times New Roman"/>
                <w:lang w:val="en-US"/>
              </w:rPr>
              <w:t>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information to flag to healthcare providers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Barriers to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Warning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administrative,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w:t>
            </w:r>
            <w:del w:id="2498" w:author="Pivonka,Fran" w:date="2015-09-11T20:52:00Z">
              <w:r w:rsidDel="00980DBD">
                <w:rPr>
                  <w:rFonts w:eastAsia="Times New Roman"/>
                  <w:lang w:val="en-US"/>
                </w:rPr>
                <w:delText>an</w:delText>
              </w:r>
            </w:del>
            <w:ins w:id="2499" w:author="Pivonka,Fran" w:date="2015-09-11T20:52:00Z">
              <w:r w:rsidR="00980DBD">
                <w:rPr>
                  <w:rFonts w:eastAsia="Times New Roman"/>
                  <w:lang w:val="en-US"/>
                </w:rPr>
                <w:t>a</w:t>
              </w:r>
            </w:ins>
            <w:r>
              <w:rPr>
                <w:rFonts w:eastAsia="Times New Roman"/>
                <w:lang w:val="en-US"/>
              </w:rPr>
              <w:t xml:space="preserve"> flag to be divided into different categories like clinical, administrative etc. Intended to be used as a means of filtering which flags are displayed to particular user or in a given context.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general category for flags for filtering/display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Supports basic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when flag is active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is flag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80DBD">
            <w:pPr>
              <w:rPr>
                <w:rFonts w:eastAsia="Times New Roman"/>
                <w:lang w:val="en-US"/>
              </w:rPr>
              <w:pPrChange w:id="2500" w:author="Pivonka,Fran" w:date="2015-09-11T20:54:00Z">
                <w:pPr/>
              </w:pPrChange>
            </w:pPr>
            <w:r>
              <w:rPr>
                <w:rFonts w:eastAsia="Times New Roman"/>
                <w:lang w:val="en-US"/>
              </w:rPr>
              <w:t xml:space="preserve">The patient, location, </w:t>
            </w:r>
            <w:del w:id="2501" w:author="Pivonka,Fran" w:date="2015-09-11T20:52:00Z">
              <w:r w:rsidDel="00980DBD">
                <w:rPr>
                  <w:rFonts w:eastAsia="Times New Roman"/>
                  <w:lang w:val="en-US"/>
                </w:rPr>
                <w:delText>group ,</w:delText>
              </w:r>
            </w:del>
            <w:ins w:id="2502" w:author="Pivonka,Fran" w:date="2015-09-11T20:52:00Z">
              <w:r w:rsidR="00980DBD">
                <w:rPr>
                  <w:rFonts w:eastAsia="Times New Roman"/>
                  <w:lang w:val="en-US"/>
                </w:rPr>
                <w:t>group,</w:t>
              </w:r>
            </w:ins>
            <w:r>
              <w:rPr>
                <w:rFonts w:eastAsia="Times New Roman"/>
                <w:lang w:val="en-US"/>
              </w:rPr>
              <w:t xml:space="preserve"> </w:t>
            </w:r>
            <w:del w:id="2503" w:author="Pivonka,Fran" w:date="2015-09-11T20:52:00Z">
              <w:r w:rsidDel="00980DBD">
                <w:rPr>
                  <w:rFonts w:eastAsia="Times New Roman"/>
                  <w:lang w:val="en-US"/>
                </w:rPr>
                <w:delText>organization ,</w:delText>
              </w:r>
            </w:del>
            <w:ins w:id="2504" w:author="Pivonka,Fran" w:date="2015-09-11T20:52:00Z">
              <w:r w:rsidR="00980DBD">
                <w:rPr>
                  <w:rFonts w:eastAsia="Times New Roman"/>
                  <w:lang w:val="en-US"/>
                </w:rPr>
                <w:t>organization,</w:t>
              </w:r>
            </w:ins>
            <w:r>
              <w:rPr>
                <w:rFonts w:eastAsia="Times New Roman"/>
                <w:lang w:val="en-US"/>
              </w:rPr>
              <w:t xml:space="preserve"> or practitioner </w:t>
            </w:r>
            <w:del w:id="2505" w:author="Pivonka,Fran" w:date="2015-09-11T20:54:00Z">
              <w:r w:rsidDel="00980DBD">
                <w:rPr>
                  <w:rFonts w:eastAsia="Times New Roman"/>
                  <w:lang w:val="en-US"/>
                </w:rPr>
                <w:delText xml:space="preserve">this is about record </w:delText>
              </w:r>
            </w:del>
            <w:r>
              <w:rPr>
                <w:rFonts w:eastAsia="Times New Roman"/>
                <w:lang w:val="en-US"/>
              </w:rPr>
              <w:t>this flag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Alert relevant during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alert is only relevant during the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creator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that created the 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Partially deaf, Requires easy open caps, No permanent address,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coded value or textual component of the flag to display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 codes identifying specific flagged issues</w:t>
            </w:r>
          </w:p>
        </w:tc>
      </w:tr>
    </w:tbl>
    <w:p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93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w:t>
            </w:r>
          </w:p>
        </w:tc>
        <w:tc>
          <w:tcPr>
            <w:tcW w:w="0" w:type="auto"/>
            <w:vAlign w:val="center"/>
            <w:hideMark/>
          </w:tcPr>
          <w:p w:rsidR="00D67926" w:rsidRDefault="008D6FB8">
            <w:pPr>
              <w:rPr>
                <w:rFonts w:eastAsia="Times New Roman"/>
                <w:lang w:val="en-US"/>
              </w:rPr>
            </w:pPr>
            <w:r>
              <w:rPr>
                <w:rFonts w:eastAsia="Times New Roman"/>
                <w:lang w:val="en-US"/>
              </w:rPr>
              <w:t>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80DBD">
            <w:pPr>
              <w:rPr>
                <w:rFonts w:eastAsia="Times New Roman"/>
                <w:lang w:val="en-US"/>
              </w:rPr>
              <w:pPrChange w:id="2506" w:author="Pivonka,Fran" w:date="2015-09-11T20:55:00Z">
                <w:pPr/>
              </w:pPrChange>
            </w:pPr>
            <w:r>
              <w:rPr>
                <w:rFonts w:eastAsia="Times New Roman"/>
                <w:lang w:val="en-US"/>
              </w:rPr>
              <w:t>Describes the intended objective(s) for a patient, group or organization care, for example, weight loss, restoring an activity of daily living, obtaining herd immunity via immunization, meeting a process improvement objective, etc.</w:t>
            </w:r>
            <w:del w:id="2507" w:author="Pivonka,Fran" w:date="2015-09-11T20:55:00Z">
              <w:r w:rsidDel="00980DBD">
                <w:rPr>
                  <w:rFonts w:eastAsia="Times New Roman"/>
                  <w:lang w:val="en-US"/>
                </w:rPr>
                <w:delText>;.</w:delText>
              </w:r>
            </w:del>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80DBD">
            <w:pPr>
              <w:rPr>
                <w:rFonts w:eastAsia="Times New Roman"/>
                <w:lang w:val="en-US"/>
              </w:rPr>
              <w:pPrChange w:id="2508" w:author="Pivonka,Fran" w:date="2015-09-11T20:55:00Z">
                <w:pPr/>
              </w:pPrChange>
            </w:pPr>
            <w:r>
              <w:rPr>
                <w:rFonts w:eastAsia="Times New Roman"/>
                <w:lang w:val="en-US"/>
              </w:rPr>
              <w:t xml:space="preserve">This records identifiers associated with this care plan that are defined by business </w:t>
            </w:r>
            <w:del w:id="2509" w:author="Pivonka,Fran" w:date="2015-09-11T20:55:00Z">
              <w:r w:rsidDel="00980DBD">
                <w:rPr>
                  <w:rFonts w:eastAsia="Times New Roman"/>
                  <w:lang w:val="en-US"/>
                </w:rPr>
                <w:delText xml:space="preserve">processed </w:delText>
              </w:r>
            </w:del>
            <w:ins w:id="2510" w:author="Pivonka,Fran" w:date="2015-09-11T20:55:00Z">
              <w:r w:rsidR="00980DBD">
                <w:rPr>
                  <w:rFonts w:eastAsia="Times New Roman"/>
                  <w:lang w:val="en-US"/>
                </w:rPr>
                <w:t xml:space="preserve">processes </w:t>
              </w:r>
            </w:ins>
            <w:r>
              <w:rPr>
                <w:rFonts w:eastAsia="Times New Roman"/>
                <w:lang w:val="en-US"/>
              </w:rPr>
              <w:t>and/</w:t>
            </w:r>
            <w:del w:id="2511" w:author="Pivonka,Fran" w:date="2015-09-11T20:55:00Z">
              <w:r w:rsidDel="00980DBD">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512" w:author="Pivonka,Fran" w:date="2015-09-11T20:55:00Z">
              <w:r w:rsidDel="00980DBD">
                <w:rPr>
                  <w:rFonts w:eastAsia="Times New Roman"/>
                  <w:lang w:val="en-US"/>
                </w:rPr>
                <w:delText xml:space="preserve"> </w:delText>
              </w:r>
            </w:del>
            <w:r>
              <w:rPr>
                <w:rFonts w:eastAsia="Times New Roman"/>
                <w:lang w:val="en-US"/>
              </w:rPr>
              <w:t>/</w:t>
            </w:r>
            <w:del w:id="2513" w:author="Pivonka,Fran" w:date="2015-09-11T20:55:00Z">
              <w:r w:rsidDel="00980DBD">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Goal.subject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goal is intended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group or organization for whom the goal is being established.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Subject is optional to support </w:t>
            </w:r>
            <w:del w:id="2514" w:author="Pivonka,Fran" w:date="2015-09-11T20:56:00Z">
              <w:r w:rsidDel="00980DBD">
                <w:rPr>
                  <w:rFonts w:eastAsia="Times New Roman"/>
                  <w:lang w:val="en-US"/>
                </w:rPr>
                <w:delText>annonymized</w:delText>
              </w:r>
            </w:del>
            <w:ins w:id="2515" w:author="Pivonka,Fran" w:date="2015-09-11T20:56:00Z">
              <w:r w:rsidR="00980DBD">
                <w:rPr>
                  <w:rFonts w:eastAsia="Times New Roman"/>
                  <w:lang w:val="en-US"/>
                </w:rPr>
                <w:t>anonymized</w:t>
              </w:r>
            </w:ins>
            <w:r>
              <w:rPr>
                <w:rFonts w:eastAsia="Times New Roman"/>
                <w:lang w:val="en-US"/>
              </w:rPr>
              <w:t xml:space="preserve"> reporting.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Goal.start[x]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pursuit begins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event after which the goal should begin being pursued.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events that can trigger the initiation of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Goal.target[x]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Reach goal on or before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goal should be evaluated.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Treatment, dietary, behavioral,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category the goal falls within.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goals to be filtered and sorted.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 and sorting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What's the desired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a specific desired objective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Without a description of what's trying to be achieved</w:t>
            </w:r>
            <w:ins w:id="2516" w:author="Pivonka,Fran" w:date="2015-09-11T20:57:00Z">
              <w:r w:rsidR="00980DBD">
                <w:rPr>
                  <w:rFonts w:eastAsia="Times New Roman"/>
                  <w:lang w:val="en-US"/>
                </w:rPr>
                <w:t xml:space="preserve"> the</w:t>
              </w:r>
            </w:ins>
            <w:del w:id="2517" w:author="Pivonka,Fran" w:date="2015-09-11T20:56:00Z">
              <w:r w:rsidDel="00980DBD">
                <w:rPr>
                  <w:rFonts w:eastAsia="Times New Roman"/>
                  <w:lang w:val="en-US"/>
                </w:rPr>
                <w:delText>,</w:delText>
              </w:r>
            </w:del>
            <w:del w:id="2518" w:author="Pivonka,Fran" w:date="2015-09-11T20:57:00Z">
              <w:r w:rsidDel="00980DBD">
                <w:rPr>
                  <w:rFonts w:eastAsia="Times New Roman"/>
                  <w:lang w:val="en-US"/>
                </w:rPr>
                <w:delText xml:space="preserve"> </w:delText>
              </w:r>
            </w:del>
            <w:r>
              <w:rPr>
                <w:rFonts w:eastAsia="Times New Roman"/>
                <w:lang w:val="en-US"/>
              </w:rPr>
              <w:t>element has no purpose.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measuring outcome and whether </w:t>
            </w:r>
            <w:ins w:id="2519" w:author="Pivonka,Fran" w:date="2015-09-11T20:57:00Z">
              <w:r w:rsidR="00980DBD">
                <w:rPr>
                  <w:rFonts w:eastAsia="Times New Roman"/>
                  <w:lang w:val="en-US"/>
                </w:rPr>
                <w:t xml:space="preserve">the </w:t>
              </w:r>
            </w:ins>
            <w:r>
              <w:rPr>
                <w:rFonts w:eastAsia="Times New Roman"/>
                <w:lang w:val="en-US"/>
              </w:rPr>
              <w:t>goal needs to be further tracked.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met and is still being targeted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status took effect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3D74A4">
            <w:pPr>
              <w:rPr>
                <w:rFonts w:eastAsia="Times New Roman"/>
                <w:lang w:val="en-US"/>
              </w:rPr>
              <w:pPrChange w:id="2520" w:author="Pivonka,Fran" w:date="2015-09-11T20:59:00Z">
                <w:pPr/>
              </w:pPrChange>
            </w:pPr>
            <w:r>
              <w:rPr>
                <w:rFonts w:eastAsia="Times New Roman"/>
                <w:lang w:val="en-US"/>
              </w:rPr>
              <w:t xml:space="preserve">Identifies </w:t>
            </w:r>
            <w:del w:id="2521" w:author="Pivonka,Fran" w:date="2015-09-11T20:58:00Z">
              <w:r w:rsidDel="00980DBD">
                <w:rPr>
                  <w:rFonts w:eastAsia="Times New Roman"/>
                  <w:lang w:val="en-US"/>
                </w:rPr>
                <w:delText xml:space="preserve">when </w:delText>
              </w:r>
            </w:del>
            <w:r>
              <w:rPr>
                <w:rFonts w:eastAsia="Times New Roman"/>
                <w:lang w:val="en-US"/>
              </w:rPr>
              <w:t>the current status</w:t>
            </w:r>
            <w:ins w:id="2522" w:author="Pivonka,Fran" w:date="2015-09-11T20:58:00Z">
              <w:r w:rsidR="00980DBD">
                <w:rPr>
                  <w:rFonts w:eastAsia="Times New Roman"/>
                  <w:lang w:val="en-US"/>
                </w:rPr>
                <w:t xml:space="preserve"> took effect</w:t>
              </w:r>
            </w:ins>
            <w:r>
              <w:rPr>
                <w:rFonts w:eastAsia="Times New Roman"/>
                <w:lang w:val="en-US"/>
              </w:rPr>
              <w:t xml:space="preserve">. </w:t>
            </w:r>
            <w:del w:id="2523" w:author="Pivonka,Fran" w:date="2015-09-11T20:59:00Z">
              <w:r w:rsidDel="003D74A4">
                <w:rPr>
                  <w:rFonts w:eastAsia="Times New Roman"/>
                  <w:lang w:val="en-US"/>
                </w:rPr>
                <w:delText>I.e.</w:delText>
              </w:r>
            </w:del>
            <w:ins w:id="2524" w:author="Pivonka,Fran" w:date="2015-09-11T20:59:00Z">
              <w:r w:rsidR="003D74A4">
                <w:rPr>
                  <w:rFonts w:eastAsia="Times New Roman"/>
                  <w:lang w:val="en-US"/>
                </w:rPr>
                <w:t>E.g.</w:t>
              </w:r>
            </w:ins>
            <w:r>
              <w:rPr>
                <w:rFonts w:eastAsia="Times New Roman"/>
                <w:lang w:val="en-US"/>
              </w:rPr>
              <w:t xml:space="preserve"> When initially created, when achieved, when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To see the date for past statuses, query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Captures the reason for the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to identify the reason for a goal's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responsible for creating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whose goal this is - patient goal, practitioner goal,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3D74A4">
            <w:pPr>
              <w:rPr>
                <w:rFonts w:eastAsia="Times New Roman"/>
                <w:lang w:val="en-US"/>
              </w:rPr>
              <w:pPrChange w:id="2525" w:author="Pivonka,Fran" w:date="2015-09-11T21:02:00Z">
                <w:pPr/>
              </w:pPrChange>
            </w:pPr>
            <w:r>
              <w:rPr>
                <w:rFonts w:eastAsia="Times New Roman"/>
                <w:lang w:val="en-US"/>
              </w:rPr>
              <w:t>Extensions are available to track priorities as established by each participant (</w:t>
            </w:r>
            <w:del w:id="2526" w:author="Pivonka,Fran" w:date="2015-09-11T21:01:00Z">
              <w:r w:rsidDel="003D74A4">
                <w:rPr>
                  <w:rFonts w:eastAsia="Times New Roman"/>
                  <w:lang w:val="en-US"/>
                </w:rPr>
                <w:delText>i.e.</w:delText>
              </w:r>
            </w:del>
            <w:ins w:id="2527" w:author="Pivonka,Fran" w:date="2015-09-11T21:02:00Z">
              <w:r w:rsidR="003D74A4">
                <w:rPr>
                  <w:rFonts w:eastAsia="Times New Roman"/>
                  <w:lang w:val="en-US"/>
                </w:rPr>
                <w:t>E.g.</w:t>
              </w:r>
            </w:ins>
            <w:r>
              <w:rPr>
                <w:rFonts w:eastAsia="Times New Roman"/>
                <w:lang w:val="en-US"/>
              </w:rPr>
              <w:t xml:space="preserve"> Priority from the patient's perspective, different practitioners' perspectives, family member's perspectives) The ordinal extension on </w:t>
            </w:r>
            <w:del w:id="2528" w:author="Pivonka,Fran" w:date="2015-09-11T21:02:00Z">
              <w:r w:rsidDel="003D74A4">
                <w:rPr>
                  <w:rFonts w:eastAsia="Times New Roman"/>
                  <w:lang w:val="en-US"/>
                </w:rPr>
                <w:delText xml:space="preserve">Coding </w:delText>
              </w:r>
            </w:del>
            <w:ins w:id="2529" w:author="Pivonka,Fran" w:date="2015-09-11T21:02:00Z">
              <w:r w:rsidR="003D74A4">
                <w:rPr>
                  <w:rFonts w:eastAsia="Times New Roman"/>
                  <w:lang w:val="en-US"/>
                </w:rPr>
                <w:t xml:space="preserve">coding </w:t>
              </w:r>
            </w:ins>
            <w:r>
              <w:rPr>
                <w:rFonts w:eastAsia="Times New Roman"/>
                <w:lang w:val="en-US"/>
              </w:rPr>
              <w:t xml:space="preserve">can be used to convey a numerically comparable ranking to priority. (Keep in mind that different coding systems may use a "low value=important".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sorting and presenting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importance associated with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Issues addressed by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3D74A4">
            <w:pPr>
              <w:rPr>
                <w:rFonts w:eastAsia="Times New Roman"/>
                <w:lang w:val="en-US"/>
              </w:rPr>
              <w:pPrChange w:id="2530" w:author="Pivonka,Fran" w:date="2015-09-11T21:03:00Z">
                <w:pPr/>
              </w:pPrChange>
            </w:pPr>
            <w:r>
              <w:rPr>
                <w:rFonts w:eastAsia="Times New Roman"/>
                <w:lang w:val="en-US"/>
              </w:rPr>
              <w:t xml:space="preserve">Allows specific goals to </w:t>
            </w:r>
            <w:del w:id="2531" w:author="Pivonka,Fran" w:date="2015-09-11T21:03:00Z">
              <w:r w:rsidDel="003D74A4">
                <w:rPr>
                  <w:rFonts w:eastAsia="Times New Roman"/>
                  <w:lang w:val="en-US"/>
                </w:rPr>
                <w:delText xml:space="preserve">explicitly </w:delText>
              </w:r>
            </w:del>
            <w:ins w:id="2532" w:author="Pivonka,Fran" w:date="2015-09-11T21:03:00Z">
              <w:r w:rsidR="003D74A4">
                <w:rPr>
                  <w:rFonts w:eastAsia="Times New Roman"/>
                  <w:lang w:val="en-US"/>
                </w:rPr>
                <w:t xml:space="preserve"> be </w:t>
              </w:r>
            </w:ins>
            <w:r>
              <w:rPr>
                <w:rFonts w:eastAsia="Times New Roman"/>
                <w:lang w:val="en-US"/>
              </w:rPr>
              <w:t xml:space="preserve">linked </w:t>
            </w:r>
            <w:ins w:id="2533" w:author="Pivonka,Fran" w:date="2015-09-11T21:03:00Z">
              <w:r w:rsidR="003D74A4">
                <w:rPr>
                  <w:rFonts w:eastAsia="Times New Roman"/>
                  <w:lang w:val="en-US"/>
                </w:rPr>
                <w:t xml:space="preserve">explicitly </w:t>
              </w:r>
            </w:ins>
            <w:r>
              <w:rPr>
                <w:rFonts w:eastAsia="Times New Roman"/>
                <w:lang w:val="en-US"/>
              </w:rPr>
              <w:t>to the concerns they're dealing with - makes the goal more understandable.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comments related to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end result of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change (or lack of change) at the point where the goal was </w:t>
            </w:r>
            <w:del w:id="2534" w:author="Pivonka,Fran" w:date="2015-09-11T21:04:00Z">
              <w:r w:rsidDel="003D74A4">
                <w:rPr>
                  <w:rFonts w:eastAsia="Times New Roman"/>
                  <w:lang w:val="en-US"/>
                </w:rPr>
                <w:delText>deepmed</w:delText>
              </w:r>
            </w:del>
            <w:ins w:id="2535" w:author="Pivonka,Fran" w:date="2015-09-11T21:04:00Z">
              <w:r w:rsidR="003D74A4">
                <w:rPr>
                  <w:rFonts w:eastAsia="Times New Roman"/>
                  <w:lang w:val="en-US"/>
                </w:rPr>
                <w:t>deemed</w:t>
              </w:r>
            </w:ins>
            <w:r>
              <w:rPr>
                <w:rFonts w:eastAsia="Times New Roman"/>
                <w:lang w:val="en-US"/>
              </w:rPr>
              <w:t xml:space="preserve"> to be cancelled or achieved.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this should not duplicate the goal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Outcome tracking is a key aspect of care planning.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Goal.outcome.result[x]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Code or observation that resulted from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what's changed (or not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goal. E.g. "25% increase in shoulder mobility", "Anxiety redu</w:t>
            </w:r>
            <w:bookmarkStart w:id="2536" w:name="_GoBack"/>
            <w:bookmarkEnd w:id="2536"/>
            <w:r>
              <w:rPr>
                <w:rFonts w:eastAsia="Times New Roman"/>
                <w:lang w:val="en-US"/>
              </w:rPr>
              <w:t xml:space="preserve">ced to moderate levels". "15 kg weight loss sustained over 6 months" </w:t>
            </w:r>
          </w:p>
        </w:tc>
      </w:tr>
    </w:tbl>
    <w:p w:rsidR="00D67926" w:rsidRDefault="008D6FB8">
      <w:pPr>
        <w:pStyle w:val="Heading2"/>
        <w:divId w:val="1845052625"/>
        <w:rPr>
          <w:rFonts w:eastAsia="Times New Roman"/>
          <w:lang w:val="en-US"/>
        </w:rPr>
      </w:pPr>
      <w:r w:rsidRPr="00F95FA4">
        <w:rPr>
          <w:rFonts w:eastAsia="Times New Roman"/>
          <w:lang w:val="en-US"/>
          <w:rPrChange w:id="2537" w:author="Pivonka,Fran" w:date="2015-09-11T21:05:00Z">
            <w:rPr>
              <w:rFonts w:eastAsia="Times New Roman"/>
              <w:lang w:val="en-US"/>
            </w:rPr>
          </w:rPrChange>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632"/>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w:t>
            </w:r>
          </w:p>
        </w:tc>
        <w:tc>
          <w:tcPr>
            <w:tcW w:w="0" w:type="auto"/>
            <w:vAlign w:val="center"/>
            <w:hideMark/>
          </w:tcPr>
          <w:p w:rsidR="00D67926" w:rsidRDefault="008D6FB8">
            <w:pPr>
              <w:rPr>
                <w:rFonts w:eastAsia="Times New Roman"/>
                <w:lang w:val="en-US"/>
              </w:rPr>
            </w:pPr>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action that was or is currently being performed on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procedure was performed 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on whom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procedure was not performed as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performed is only permitted if notPerformed indicator is true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endoscopy for dilatation and biopsy, combination diagnosis and therapuetic.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people who performed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Limited to 'real' people rather than equipment.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reference to the 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was involved in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the actor was 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 role of a performer in a procedure process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Date/Period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date(</w:t>
            </w:r>
            <w:proofErr w:type="gramEnd"/>
            <w:r>
              <w:rPr>
                <w:rFonts w:eastAsia="Times New Roman"/>
                <w:lang w:val="en-US"/>
              </w:rPr>
              <w:t xml:space="preserve">time)/period over which the procedure was performed. Allows a period to support complex procedures that span more than one date, and also allows for the length of the procedure to be captured.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when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during which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procedure happened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 where the procedure actually happened. </w:t>
            </w:r>
            <w:proofErr w:type="gramStart"/>
            <w:r>
              <w:rPr>
                <w:rFonts w:eastAsia="Times New Roman"/>
                <w:lang w:val="en-US"/>
              </w:rPr>
              <w:t>e.g</w:t>
            </w:r>
            <w:proofErr w:type="gramEnd"/>
            <w:r>
              <w:rPr>
                <w:rFonts w:eastAsia="Times New Roman"/>
                <w:lang w:val="en-US"/>
              </w:rPr>
              <w:t>. a newborn at home, a tracheostomy at a restaurant.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Ties a procedure to where the records are kept.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result of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report that results from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Procedure.complication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Complication following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Procedure.followUp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for follow 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w:t>
            </w:r>
            <w:r>
              <w:rPr>
                <w:rFonts w:eastAsia="Times New Roman"/>
                <w:lang w:val="en-US"/>
              </w:rPr>
              <w:lastRenderedPageBreak/>
              <w:t xml:space="preserve">a simple note, or potentially could be more complex in which case the CarePlan resource can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Specific follow up required for a procedure e.g. removal of sutures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resource that contains about this procedure's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about the procedure - e.g. the operative 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changed in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change to 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that was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that was manipulated (changed)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Procedure.used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used during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devices actually implanted or removed, use Procedure.device.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contamination, etc.</w:t>
            </w:r>
          </w:p>
        </w:tc>
      </w:tr>
    </w:tbl>
    <w:p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03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8D6FB8">
            <w:pPr>
              <w:rPr>
                <w:rFonts w:eastAsia="Times New Roman"/>
                <w:lang w:val="en-US"/>
              </w:rPr>
            </w:pPr>
            <w:r>
              <w:rPr>
                <w:rFonts w:eastAsia="Times New Roman"/>
                <w:lang w:val="en-US"/>
              </w:rPr>
              <w:t>Procedure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 May be a proposal or an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or by the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receive the procedure or a group of subjects.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Code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sites on the subject's body where the procedure should be performed </w:t>
            </w:r>
            <w:proofErr w:type="gramStart"/>
            <w:r>
              <w:rPr>
                <w:rFonts w:eastAsia="Times New Roman"/>
                <w:lang w:val="en-US"/>
              </w:rPr>
              <w:t>( i.e</w:t>
            </w:r>
            <w:proofErr w:type="gramEnd"/>
            <w:r>
              <w:rPr>
                <w:rFonts w:eastAsia="Times New Roman"/>
                <w:lang w:val="en-US"/>
              </w:rPr>
              <w:t>. the target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found in ProcedureRequest.type.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anatomical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timing schedule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procedure proposal or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ProcedureRequest.performer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Ordering Party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priority of the request</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27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w:t>
            </w:r>
          </w:p>
        </w:tc>
        <w:tc>
          <w:tcPr>
            <w:tcW w:w="0" w:type="auto"/>
            <w:vAlign w:val="center"/>
            <w:hideMark/>
          </w:tcPr>
          <w:p w:rsidR="00D67926" w:rsidRDefault="008D6FB8">
            <w:pPr>
              <w:rPr>
                <w:rFonts w:eastAsia="Times New Roman"/>
                <w:lang w:val="en-US"/>
              </w:rPr>
            </w:pPr>
            <w:r>
              <w:rPr>
                <w:rFonts w:eastAsia="Times New Roman"/>
                <w:lang w:val="en-US"/>
              </w:rPr>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CRF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Survey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root group must be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Questionnaire.version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 - MIF rather than RIM level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this questionnaire was last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Organization/individual who designed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Questionnaire.telecom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information of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Questionnaire.subjectType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can be subject of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none are specified, then the subject is unlimited.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related questions (or further groupings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to be displayed for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human-readable name for this section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title of the "root" group is the title for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Questionnaire.group.concept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section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code(s) for the "root" group apply to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groupings of questionnaire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group be included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group may repeat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question must use either option or options,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question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questions (and their answers)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corresponding to individual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Defines the format in which the user is to be prompted for the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expected format of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question be answered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Can question have multiple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the question may have more than one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"check all that apply" types of questions or "list your top 3",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containing permitted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0516A">
            <w:pPr>
              <w:rPr>
                <w:rFonts w:eastAsia="Times New Roman"/>
                <w:lang w:val="en-US"/>
              </w:rPr>
              <w:pPrChange w:id="2538" w:author="Pivonka,Fran" w:date="2015-09-11T21:45:00Z">
                <w:pPr/>
              </w:pPrChange>
            </w:pPr>
            <w:r>
              <w:rPr>
                <w:rFonts w:eastAsia="Times New Roman"/>
                <w:lang w:val="en-US"/>
              </w:rPr>
              <w:t xml:space="preserve">Reference to a valueset containing the </w:t>
            </w:r>
            <w:del w:id="2539" w:author="Pivonka,Fran" w:date="2015-09-11T21:45:00Z">
              <w:r w:rsidDel="00A0516A">
                <w:rPr>
                  <w:rFonts w:eastAsia="Times New Roman"/>
                  <w:lang w:val="en-US"/>
                </w:rPr>
                <w:delText xml:space="preserve">a </w:delText>
              </w:r>
            </w:del>
            <w:r>
              <w:rPr>
                <w:rFonts w:eastAsia="Times New Roman"/>
                <w:lang w:val="en-US"/>
              </w:rPr>
              <w:t>list of codes representing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LOINC defines many useful value sets for questionnaire response. See [LOINC Answer Lists]</w:t>
            </w:r>
            <w:ins w:id="2540" w:author="Pivonka,Fran" w:date="2015-09-11T21:45:00Z">
              <w:r w:rsidR="00A0516A">
                <w:rPr>
                  <w:rFonts w:eastAsia="Times New Roman"/>
                  <w:lang w:val="en-US"/>
                </w:rPr>
                <w:t xml:space="preserve"> </w:t>
              </w:r>
            </w:ins>
            <w:r>
              <w:rPr>
                <w:rFonts w:eastAsia="Times New Roman"/>
                <w:lang w:val="en-US"/>
              </w:rPr>
              <w:t>(loinc.html#alist).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Permitted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Allowed values to answer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59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w:t>
            </w:r>
          </w:p>
        </w:tc>
        <w:tc>
          <w:tcPr>
            <w:tcW w:w="0" w:type="auto"/>
            <w:vAlign w:val="center"/>
            <w:hideMark/>
          </w:tcPr>
          <w:p w:rsidR="00D67926" w:rsidRDefault="008D6FB8">
            <w:pPr>
              <w:rPr>
                <w:rFonts w:eastAsia="Times New Roman"/>
                <w:lang w:val="en-US"/>
              </w:rPr>
            </w:pPr>
            <w:r>
              <w:rPr>
                <w:rFonts w:eastAsia="Times New Roman"/>
                <w:lang w:val="en-US"/>
              </w:rPr>
              <w:t>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 and their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set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registration and other business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 being answered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response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Focus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received and recorded the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w:t>
            </w:r>
            <w:r>
              <w:rPr>
                <w:rFonts w:eastAsia="Times New Roman"/>
                <w:lang w:val="en-US"/>
              </w:rPr>
              <w:lastRenderedPageBreak/>
              <w:t xml:space="preserve">may not know the value, however it SHOULD be populated if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 about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no inference can be made about who provided the data.</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Primary encounter during which the answers were collected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institutions track questionnaires under a specific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group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for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is displayed above the contents of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 the root group, this is the title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this group's answers are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w:t>
            </w:r>
            <w:r>
              <w:rPr>
                <w:rFonts w:eastAsia="Times New Roman"/>
                <w:lang w:val="en-US"/>
              </w:rPr>
              <w:lastRenderedPageBreak/>
              <w:t xml:space="preserve">patient's care or record, e.g. a specific Problem, RelatedPerson, Allergy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response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question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response(s)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respondent's answer(s)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Single-valued answer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answer (or one of the answers) provided by the respondant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retain a single-valued answer to a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15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w:t>
            </w:r>
          </w:p>
        </w:tc>
        <w:tc>
          <w:tcPr>
            <w:tcW w:w="0" w:type="auto"/>
            <w:vAlign w:val="center"/>
            <w:hideMark/>
          </w:tcPr>
          <w:p w:rsidR="00D67926" w:rsidRDefault="008D6FB8">
            <w:pPr>
              <w:rPr>
                <w:rFonts w:eastAsia="Times New Roman"/>
                <w:lang w:val="en-US"/>
              </w:rPr>
            </w:pPr>
            <w:r>
              <w:rPr>
                <w:rFonts w:eastAsia="Times New Roman"/>
                <w:lang w:val="en-US"/>
              </w:rPr>
              <w:t>Referral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referral or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ReferralRequest TransferOfCare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creation/activation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Referral/Transition of care request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specialty (discipline) that the referral is requested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Cardiology Gastroenterology Diabetology.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Urgency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referred to care or transfer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subject of a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Referral of family, group or community is to be catered for by profiles.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Requester of referral /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Receiver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Originating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referral/transfer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textual description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gives a short description of why the referral is being made, the description expands on this to support a more complete clinical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be a good candidate for a 'markdown' data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What actions are requested as part of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service(s) that is/are requested to be provided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"cardiac pacemaker insertion" HL7 v3 Concept domain - ReferralReasonCode examples: - Specialized medical assistance - Other care requirement.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Additonal information to support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Requested service(s) fulfillment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EffectiveTime</w:t>
            </w:r>
          </w:p>
        </w:tc>
      </w:tr>
    </w:tbl>
    <w:p w:rsidR="00D67926" w:rsidRDefault="008D6FB8">
      <w:pPr>
        <w:pStyle w:val="Heading1"/>
        <w:divId w:val="738407075"/>
        <w:rPr>
          <w:rFonts w:eastAsia="Times New Roman"/>
          <w:lang w:val="en-US"/>
        </w:rPr>
      </w:pPr>
      <w:r>
        <w:rPr>
          <w:rFonts w:eastAsia="Times New Roman"/>
          <w:lang w:val="en-US"/>
        </w:rPr>
        <w:t>Pharmacy</w:t>
      </w:r>
    </w:p>
    <w:p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02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w:t>
            </w:r>
          </w:p>
        </w:tc>
        <w:tc>
          <w:tcPr>
            <w:tcW w:w="0" w:type="auto"/>
            <w:vAlign w:val="center"/>
            <w:hideMark/>
          </w:tcPr>
          <w:p w:rsidR="00D67926" w:rsidRDefault="008D6FB8">
            <w:pPr>
              <w:rPr>
                <w:rFonts w:eastAsia="Times New Roman"/>
                <w:lang w:val="en-US"/>
              </w:rPr>
            </w:pPr>
            <w:r>
              <w:rPr>
                <w:rFonts w:eastAsia="Times New Roman"/>
                <w:lang w:val="en-US"/>
              </w:rPr>
              <w:t>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is primarily used for the identification and definition of a medication. It </w:t>
            </w:r>
            <w:r>
              <w:rPr>
                <w:rFonts w:eastAsia="Times New Roman"/>
                <w:lang w:val="en-US"/>
              </w:rPr>
              <w:lastRenderedPageBreak/>
              <w:t xml:space="preserve">covers the ingredients and the packaging for a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Medication.code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identify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w:t>
            </w:r>
            <w:proofErr w:type="gramStart"/>
            <w:r>
              <w:rPr>
                <w:rFonts w:eastAsia="Times New Roman"/>
                <w:lang w:val="en-US"/>
              </w:rPr>
              <w:t>IDMP</w:t>
            </w:r>
            <w:proofErr w:type="gramEnd"/>
            <w:r>
              <w:rPr>
                <w:rFonts w:eastAsia="Times New Roman"/>
                <w:lang w:val="en-US"/>
              </w:rPr>
              <w:t xml:space="preserve"> etc. It could also be a national or local formulary code, optionally with translations to other code systems.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etc.) should be marked as â€œprimaryâ€. Other codes can only be literal translations to alternative code systems, or codes at a lower level of granularity (e.g. a generic code for a vendor-specific primary 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defines the type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Medication.isBrand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 brand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to true if the item is attributable to a specific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Manufacturer of the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details of the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Administrable medication details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products (not packages).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Medication.product.form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form of the item. Powder; tablets; carton.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Active or inactive ingredient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particular constituent of interest in the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product contained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ingredient in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assigned lot number of a batch of the specified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specific batch of product will expire.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packaged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packages (not products).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box, vial, blister-pack</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container that this package comes 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container a medication package is packaged in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components that go to make up the described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product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one of the items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many are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product that is in the package.</w:t>
            </w:r>
          </w:p>
        </w:tc>
      </w:tr>
    </w:tbl>
    <w:p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82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MedicationAdministration</w:t>
            </w:r>
          </w:p>
        </w:tc>
        <w:tc>
          <w:tcPr>
            <w:tcW w:w="0" w:type="auto"/>
            <w:vAlign w:val="center"/>
            <w:hideMark/>
          </w:tcPr>
          <w:p w:rsidR="00D67926" w:rsidRDefault="008D6FB8">
            <w:pPr>
              <w:rPr>
                <w:rFonts w:eastAsia="Times New Roman"/>
                <w:lang w:val="en-US"/>
              </w:rPr>
            </w:pPr>
            <w:r>
              <w:rPr>
                <w:rFonts w:eastAsia="Times New Roman"/>
                <w:lang w:val="en-US"/>
              </w:rPr>
              <w:t>Medication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of medication 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received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to whom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substance?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visit or admission </w:t>
            </w:r>
            <w:proofErr w:type="gramStart"/>
            <w:r>
              <w:rPr>
                <w:rFonts w:eastAsia="Times New Roman"/>
                <w:lang w:val="en-US"/>
              </w:rPr>
              <w:t>the or</w:t>
            </w:r>
            <w:proofErr w:type="gramEnd"/>
            <w:r>
              <w:rPr>
                <w:rFonts w:eastAsia="Times New Roman"/>
                <w:lang w:val="en-US"/>
              </w:rPr>
              <w:t xml:space="preserve"> other contact between patient and health care provider the medication administration was performed as part of.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 administration performed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administration was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given is only permitted if wasNotGiven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given is only permitted if wasNotGiven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Start and end time of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w:t>
            </w:r>
            <w:r>
              <w:rPr>
                <w:rFonts w:eastAsia="Times New Roman"/>
                <w:lang w:val="en-US"/>
              </w:rPr>
              <w:lastRenderedPageBreak/>
              <w:t xml:space="preserve">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used to administer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at least one of dosage.quantity and dosage.rate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administered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Path of substance into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rate changes over time, and you want to capture this in Medication Administration, then each change should be captured as a distinct Medication Administration, with a specific MedicationAdministration.dosage.rate, and the date time when the rate change occurred. Typically, the MedicationAdministration.dosage.rate element is not used to convey an average rate. </w:t>
            </w:r>
          </w:p>
        </w:tc>
      </w:tr>
    </w:tbl>
    <w:p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2977"/>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t>
            </w:r>
          </w:p>
        </w:tc>
        <w:tc>
          <w:tcPr>
            <w:tcW w:w="0" w:type="auto"/>
            <w:vAlign w:val="center"/>
            <w:hideMark/>
          </w:tcPr>
          <w:p w:rsidR="00D67926" w:rsidRDefault="008D6FB8">
            <w:pPr>
              <w:rPr>
                <w:rFonts w:eastAsia="Times New Roman"/>
                <w:lang w:val="en-US"/>
              </w:rPr>
            </w:pPr>
            <w:r>
              <w:rPr>
                <w:rFonts w:eastAsia="Times New Roman"/>
                <w:lang w:val="en-US"/>
              </w:rPr>
              <w:t>Medication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a medication to a named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whenHandedOver cannot be before whenPrepared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set of dispense events.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dispense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Practitioner responsible for dispensing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order that authorizes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medication order that is being dispensed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Trial fill, partial fill, emergency fill,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that has been dispensed. Includes unit of measure.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expressed as a timing amount.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 processing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dispensed product was packaged and reviewed.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Where the medication was sent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Extra information about </w:t>
            </w:r>
            <w:proofErr w:type="gramStart"/>
            <w:r>
              <w:rPr>
                <w:rFonts w:eastAsia="Times New Roman"/>
                <w:lang w:val="en-US"/>
              </w:rPr>
              <w:t>the dispense</w:t>
            </w:r>
            <w:proofErr w:type="gramEnd"/>
            <w:r>
              <w:rPr>
                <w:rFonts w:eastAsia="Times New Roman"/>
                <w:lang w:val="en-US"/>
              </w:rPr>
              <w:t xml:space="preserve"> that could not be conveyed in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Medicine administration instructions to the patient/carer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w:t>
            </w:r>
            <w:r>
              <w:rPr>
                <w:rFonts w:eastAsia="Times New Roman"/>
                <w:lang w:val="en-US"/>
              </w:rPr>
              <w:lastRenderedPageBreak/>
              <w:t xml:space="preserve">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"Take with food"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w:t>
            </w:r>
            <w:r>
              <w:rPr>
                <w:rFonts w:eastAsia="Times New Roman"/>
                <w:lang w:val="en-US"/>
              </w:rPr>
              <w:lastRenderedPageBreak/>
              <w:t xml:space="preserve">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w:t>
            </w:r>
            <w:r>
              <w:rPr>
                <w:rFonts w:eastAsia="Times New Roman"/>
                <w:lang w:val="en-US"/>
              </w:rPr>
              <w:lastRenderedPageBreak/>
              <w:t xml:space="preserve">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Deals with substitution of one medicine for another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was made as part of </w:t>
            </w:r>
            <w:proofErr w:type="gramStart"/>
            <w:r>
              <w:rPr>
                <w:rFonts w:eastAsia="Times New Roman"/>
                <w:lang w:val="en-US"/>
              </w:rPr>
              <w:t>the dispense</w:t>
            </w:r>
            <w:proofErr w:type="gramEnd"/>
            <w:r>
              <w:rPr>
                <w:rFonts w:eastAsia="Times New Roman"/>
                <w:lang w:val="en-US"/>
              </w:rPr>
              <w:t xml:space="preserve">. In some cases substitution will be expected but doesn't happen, in other cases substitution is not expected but does happen. This block explains what substitition did or did not happen and why.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substitiution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was substitution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rename</w:t>
            </w:r>
            <w:proofErr w:type="gramEnd"/>
            <w:r>
              <w:rPr>
                <w:rFonts w:eastAsia="Times New Roman"/>
                <w:lang w:val="en-US"/>
              </w:rPr>
              <w:t>.</w:t>
            </w:r>
          </w:p>
        </w:tc>
      </w:tr>
    </w:tbl>
    <w:p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2938"/>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w:t>
            </w:r>
          </w:p>
        </w:tc>
        <w:tc>
          <w:tcPr>
            <w:tcW w:w="0" w:type="auto"/>
            <w:vAlign w:val="center"/>
            <w:hideMark/>
          </w:tcPr>
          <w:p w:rsidR="00D67926" w:rsidRDefault="008D6FB8">
            <w:pPr>
              <w:rPr>
                <w:rFonts w:eastAsia="Times New Roman"/>
                <w:lang w:val="en-US"/>
              </w:rPr>
            </w:pPr>
            <w:r>
              <w:rPr>
                <w:rFonts w:eastAsia="Times New Roman"/>
                <w:lang w:val="en-US"/>
              </w:rPr>
              <w:t>Medication Order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of medication to for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w:t>
            </w:r>
            <w:r>
              <w:rPr>
                <w:rFonts w:eastAsia="Times New Roman"/>
                <w:lang w:val="en-US"/>
              </w:rPr>
              <w:lastRenderedPageBreak/>
              <w:t xml:space="preserve">settings as well as for care plans,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MedicationOrder.dateWritten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prescription was stopped, if it was.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SubstanceAdministration-&gt;component-&gt;EncounterEvent.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to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w:t>
            </w:r>
            <w:r>
              <w:rPr>
                <w:rFonts w:eastAsia="Times New Roman"/>
                <w:lang w:val="en-US"/>
              </w:rPr>
              <w:lastRenderedPageBreak/>
              <w:t xml:space="preserve">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medication should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durg x to be administered to maintain AM </w:t>
            </w:r>
            <w:r>
              <w:rPr>
                <w:rFonts w:eastAsia="Times New Roman"/>
                <w:lang w:val="en-US"/>
              </w:rPr>
              <w:lastRenderedPageBreak/>
              <w:t xml:space="preserve">(arterial mean) greater than 65.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 expressed as text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Supplemental instructions - e.g. "with meals"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w:t>
            </w:r>
            <w:r>
              <w:rPr>
                <w:rFonts w:eastAsia="Times New Roman"/>
                <w:lang w:val="en-US"/>
              </w:rPr>
              <w:lastRenderedPageBreak/>
              <w:t xml:space="preserve">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t>
            </w:r>
            <w:r>
              <w:rPr>
                <w:rFonts w:eastAsia="Times New Roman"/>
                <w:lang w:val="en-US"/>
              </w:rPr>
              <w:lastRenderedPageBreak/>
              <w:t xml:space="preserve">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supply authorization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specific details for </w:t>
            </w:r>
            <w:proofErr w:type="gramStart"/>
            <w:r>
              <w:rPr>
                <w:rFonts w:eastAsia="Times New Roman"/>
                <w:lang w:val="en-US"/>
              </w:rPr>
              <w:t>the dispense</w:t>
            </w:r>
            <w:proofErr w:type="gramEnd"/>
            <w:r>
              <w:rPr>
                <w:rFonts w:eastAsia="Times New Roman"/>
                <w:lang w:val="en-US"/>
              </w:rPr>
              <w:t xml:space="preserve"> or medication supply part of a medication order (also known as a Medication Prescription). Note that this information is NOT always sent with the order. There may be in some settings (e.g. hospitals) institutional or system support for completing the dispense </w:t>
            </w:r>
            <w:r>
              <w:rPr>
                <w:rFonts w:eastAsia="Times New Roman"/>
                <w:lang w:val="en-US"/>
              </w:rPr>
              <w:lastRenderedPageBreak/>
              <w:t xml:space="preserve">details in the pharmacy department.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supply is authorized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w:t>
            </w:r>
            <w:r>
              <w:rPr>
                <w:rFonts w:eastAsia="Times New Roman"/>
                <w:lang w:val="en-US"/>
              </w:rPr>
              <w:lastRenderedPageBreak/>
              <w:t xml:space="preserve">and when it ceases to be a dispensable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MedicationOrder.dispenseRequest.numberOfRepeatsAllowed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of refills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displaying "number of authorized refills", subtract 1 from this number.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to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that is to be dispensed for one fill.</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w:t>
            </w:r>
            <w:proofErr w:type="gramStart"/>
            <w:r>
              <w:rPr>
                <w:rFonts w:eastAsia="Times New Roman"/>
                <w:lang w:val="en-US"/>
              </w:rPr>
              <w:t>the dispense</w:t>
            </w:r>
            <w:proofErr w:type="gramEnd"/>
            <w:r>
              <w:rPr>
                <w:rFonts w:eastAsia="Times New Roman"/>
                <w:lang w:val="en-US"/>
              </w:rPr>
              <w:t xml:space="preserv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w:t>
            </w:r>
            <w:r>
              <w:rPr>
                <w:rFonts w:eastAsia="Times New Roman"/>
                <w:lang w:val="en-US"/>
              </w:rPr>
              <w:lastRenderedPageBreak/>
              <w:t xml:space="preserve">to be more precise. </w:t>
            </w:r>
            <w:proofErr w:type="gramStart"/>
            <w:r>
              <w:rPr>
                <w:rFonts w:eastAsia="Times New Roman"/>
                <w:lang w:val="en-US"/>
              </w:rPr>
              <w:t>expectedSupplyDuration</w:t>
            </w:r>
            <w:proofErr w:type="gramEnd"/>
            <w:r>
              <w:rPr>
                <w:rFonts w:eastAsia="Times New Roman"/>
                <w:lang w:val="en-US"/>
              </w:rPr>
              <w:t xml:space="preserve"> will always be an estimate that can be influenced by external factors.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restrictions on medication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can or should be part of </w:t>
            </w:r>
            <w:proofErr w:type="gramStart"/>
            <w:r>
              <w:rPr>
                <w:rFonts w:eastAsia="Times New Roman"/>
                <w:lang w:val="en-US"/>
              </w:rPr>
              <w:t>the dispense</w:t>
            </w:r>
            <w:proofErr w:type="gramEnd"/>
            <w:r>
              <w:rPr>
                <w:rFonts w:eastAsia="Times New Roman"/>
                <w:lang w:val="en-US"/>
              </w:rPr>
              <w:t xml:space="preserve">. In some cases substitution must happen, in other cases substitution must not happen, and in others it does not matter. This block explains the prescriber's intent. If nothing is specified substitution may be done.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should substitution (not) be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An order/prescription that this supersedes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299"/>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t>
            </w:r>
          </w:p>
        </w:tc>
        <w:tc>
          <w:tcPr>
            <w:tcW w:w="0" w:type="auto"/>
            <w:vAlign w:val="center"/>
            <w:hideMark/>
          </w:tcPr>
          <w:p w:rsidR="00D67926" w:rsidRDefault="008D6FB8">
            <w:pPr>
              <w:rPr>
                <w:rFonts w:eastAsia="Times New Roman"/>
                <w:lang w:val="en-US"/>
              </w:rPr>
            </w:pPr>
            <w:r>
              <w:rPr>
                <w:rFonts w:eastAsia="Times New Roman"/>
                <w:lang w:val="en-US"/>
              </w:rPr>
              <w:t>Medication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medication being taken by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w:t>
            </w:r>
            <w:r>
              <w:rPr>
                <w:rFonts w:eastAsia="Times New Roman"/>
                <w:lang w:val="en-US"/>
              </w:rPr>
              <w:lastRenderedPageBreak/>
              <w:t xml:space="preserve">patientâ€™s memory, from a prescription bottle or from a list of medications the patient, clinician or other party maintains. Medication Administration is more formal and is not missing detailed information.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Reason not taken is only permitted if wasNotTaken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for use is only permitted if wasNotTaken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was/is taking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who is /was taking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statement was asserted?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Generally this will be active or completed.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is/was not being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asserting medication was not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reason for why the medication is being/was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Over what period was medication consumed?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information about the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supporting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is/was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Reported dosage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When/how often was medication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w:t>
            </w:r>
            <w:r>
              <w:rPr>
                <w:rFonts w:eastAsia="Times New Roman"/>
                <w:lang w:val="en-US"/>
              </w:rPr>
              <w:lastRenderedPageBreak/>
              <w:t xml:space="preserve">(CodeableConcept).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on body was medication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did the medication enter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administer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w:t>
            </w:r>
            <w:r>
              <w:rPr>
                <w:rFonts w:eastAsia="Times New Roman"/>
                <w:lang w:val="en-US"/>
              </w:rPr>
              <w:lastRenderedPageBreak/>
              <w:t xml:space="preserve">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dose that was consumed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rsidR="00D67926" w:rsidRDefault="008D6FB8">
      <w:pPr>
        <w:pStyle w:val="Heading1"/>
        <w:divId w:val="1071193860"/>
        <w:rPr>
          <w:rFonts w:eastAsia="Times New Roman"/>
          <w:lang w:val="en-US"/>
        </w:rPr>
      </w:pPr>
      <w:r>
        <w:rPr>
          <w:rFonts w:eastAsia="Times New Roman"/>
          <w:lang w:val="en-US"/>
        </w:rPr>
        <w:t>Public Health and Emergency Response</w:t>
      </w:r>
    </w:p>
    <w:p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4169"/>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t>
            </w:r>
          </w:p>
        </w:tc>
        <w:tc>
          <w:tcPr>
            <w:tcW w:w="0" w:type="auto"/>
            <w:vAlign w:val="center"/>
            <w:hideMark/>
          </w:tcPr>
          <w:p w:rsidR="00D67926" w:rsidRDefault="008D6FB8">
            <w:pPr>
              <w:rPr>
                <w:rFonts w:eastAsia="Times New Roman"/>
                <w:lang w:val="en-US"/>
              </w:rPr>
            </w:pPr>
            <w:r>
              <w:rPr>
                <w:rFonts w:eastAsia="Times New Roman"/>
                <w:lang w:val="en-US"/>
              </w:rPr>
              <w:t>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Immunization event information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immunization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status of the vaccination event.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Will generally be set to show that the immunizationhas been completed.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administration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was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 immunized?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either received or did not receive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for whether immunization was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if the vaccination was or was not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 self-reported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source of reported info (e.g. parent), but leave out for now.</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Immunization.performer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administered the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Immunization.requester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ordered the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Other participants - delegate to Provenance resource.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Immunization.encounter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Immunization.location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did vaccination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 delivery location where the vaccine administration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Immunization.lotNumber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lot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of the vaccine product.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Vaccine expiration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batch expires.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Immunization.site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site where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site at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Immunization.route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vaccine entered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path by which the vaccine product is taken into the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route by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vaccine product that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Immunization.note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notes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 non-administration reasons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or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did not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Details of a reaction that follows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reaction may be an indication of an allergy or intolerance and, if this is determined to be the case, it should be recorded as a new [AllergyIntolerance</w:t>
            </w:r>
            <w:proofErr w:type="gramStart"/>
            <w:r>
              <w:rPr>
                <w:rFonts w:eastAsia="Times New Roman"/>
                <w:lang w:val="en-US"/>
              </w:rPr>
              <w:t>](</w:t>
            </w:r>
            <w:proofErr w:type="gramEnd"/>
            <w:r>
              <w:rPr>
                <w:rFonts w:eastAsia="Times New Roman"/>
                <w:lang w:val="en-US"/>
              </w:rPr>
              <w:t xml:space="preserve">allergyintolerance.html) resource instance as most systems won't query against past Immunization.reaction elements.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did reaction start?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reaction to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on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the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Was reaction self-reported?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Self-reported indicator.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protocol was followed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dose number within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Nominal position in a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vaccine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vaccine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number of doses for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number of doses to achieve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Disease immunized against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targeted disease.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disease target of the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dose count towards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immunization event should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vaccination protocol (i.e. should this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does does count/not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an explanation as to why </w:t>
            </w:r>
            <w:proofErr w:type="gramStart"/>
            <w:r>
              <w:rPr>
                <w:rFonts w:eastAsia="Times New Roman"/>
                <w:lang w:val="en-US"/>
              </w:rPr>
              <w:t>a</w:t>
            </w:r>
            <w:proofErr w:type="gramEnd"/>
            <w:r>
              <w:rPr>
                <w:rFonts w:eastAsia="Times New Roman"/>
                <w:lang w:val="en-US"/>
              </w:rPr>
              <w:t xml:space="preserve"> immunization event should or should not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0"/>
        <w:gridCol w:w="1730"/>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rsidR="00D67926" w:rsidRDefault="008D6FB8">
            <w:pPr>
              <w:rPr>
                <w:rFonts w:eastAsia="Times New Roman"/>
                <w:lang w:val="en-US"/>
              </w:rPr>
            </w:pPr>
            <w:r>
              <w:rPr>
                <w:rFonts w:eastAsia="Times New Roman"/>
                <w:lang w:val="en-US"/>
              </w:rPr>
              <w:t>Immunization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Guidance or advice relating </w:t>
            </w:r>
            <w:r>
              <w:rPr>
                <w:rFonts w:eastAsia="Times New Roman"/>
                <w:lang w:val="en-US"/>
              </w:rPr>
              <w:lastRenderedPageBreak/>
              <w:t>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particular recommendation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profile is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for whom the recommendations are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 recommendation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the immunization recommendation was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recommendation applies to</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pertains to the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dose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other dose concepts such as administered vs. valid.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patient's status with </w:t>
            </w:r>
            <w:r>
              <w:rPr>
                <w:rFonts w:eastAsia="Times New Roman"/>
                <w:lang w:val="en-US"/>
              </w:rPr>
              <w:lastRenderedPageBreak/>
              <w:t>respect to a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ImmunizationRecommendation.recommendation.dateCriterion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Dates governing proposed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date recommendations - e.g. earliest date to administer, latest date to administer,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classification of recommendation - e.g. earliest date to give, latest date to give,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used by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dose within sequence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details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vaccination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possible path to achieve presumed </w:t>
            </w:r>
            <w:r>
              <w:rPr>
                <w:rFonts w:eastAsia="Times New Roman"/>
                <w:lang w:val="en-US"/>
              </w:rPr>
              <w:lastRenderedPageBreak/>
              <w:t>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ImmunizationRecommendation.recommendation.supportingImmunization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Past immunizations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Immunization event history that supports the status and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observations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D67926" w:rsidRDefault="008D6FB8">
      <w:pPr>
        <w:pStyle w:val="Heading1"/>
        <w:divId w:val="1561820924"/>
        <w:rPr>
          <w:rFonts w:eastAsia="Times New Roman"/>
          <w:lang w:val="en-US"/>
        </w:rPr>
      </w:pPr>
      <w:r>
        <w:rPr>
          <w:rFonts w:eastAsia="Times New Roman"/>
          <w:lang w:val="en-US"/>
        </w:rPr>
        <w:t>Security</w:t>
      </w:r>
    </w:p>
    <w:p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w:t>
            </w:r>
          </w:p>
        </w:tc>
        <w:tc>
          <w:tcPr>
            <w:tcW w:w="0" w:type="auto"/>
            <w:vAlign w:val="center"/>
            <w:hideMark/>
          </w:tcPr>
          <w:p w:rsidR="00D67926" w:rsidRDefault="008D6FB8">
            <w:pPr>
              <w:rPr>
                <w:rFonts w:eastAsia="Times New Roman"/>
                <w:lang w:val="en-US"/>
              </w:rPr>
            </w:pPr>
            <w:r>
              <w:rPr>
                <w:rFonts w:eastAsia="Times New Roman"/>
                <w:lang w:val="en-US"/>
              </w:rPr>
              <w:t>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record kept for security purposes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Based on ATNA (RFC 3881).</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done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name, action type, time, and disposition of the audited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must be identified.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Type/identifier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family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specific type/id for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category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AuditEvent.event.action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action performed during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when the event occurred on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event occurred on the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a distributed system, some sort of common time base, e.g., an NTP [RFC1305] server, is a good implementation tactic.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outcome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description of the outcome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purposeOfUse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purposeOfUse (reason)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has one or more active participants.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roles (e.g. local RBAC codes)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w:t>
            </w:r>
            <w:r>
              <w:rPr>
                <w:rFonts w:eastAsia="Times New Roman"/>
                <w:lang w:val="en-US"/>
              </w:rPr>
              <w:lastRenderedPageBreak/>
              <w:t xml:space="preserve">access control security system used in the local context.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Role(s) the user plays (from RBAC)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reference to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Direct reference to a resource that identifies the participant.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user actively participating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unique value within the Audit Source ID. For node-based authentication -- where only the system hardware or process, but not a human user, is identified -- User ID would be the node name.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Alternative User id e.g. authentication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Alternative Participant Identifier. For a human, this should be a user identifier text string from authentication system. This identifier would be one known to a common authentication system (e.g., single sign-on), if available.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AuditEvent.participant.requestor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user is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event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that authorized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Identifier for the network access point of the user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 of this participant in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given for this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(purpose of use), specific to this </w:t>
            </w:r>
            <w:proofErr w:type="gramStart"/>
            <w:r>
              <w:rPr>
                <w:rFonts w:eastAsia="Times New Roman"/>
                <w:lang w:val="en-US"/>
              </w:rPr>
              <w:t>participant, that</w:t>
            </w:r>
            <w:proofErr w:type="gramEnd"/>
            <w:r>
              <w:rPr>
                <w:rFonts w:eastAsia="Times New Roman"/>
                <w:lang w:val="en-US"/>
              </w:rPr>
              <w:t xml:space="preserve">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w:t>
            </w:r>
            <w:r>
              <w:rPr>
                <w:rFonts w:eastAsia="Times New Roman"/>
                <w:lang w:val="en-US"/>
              </w:rPr>
              <w:lastRenderedPageBreak/>
              <w:t xml:space="preserve">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is reported by one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AuditEvent.source.site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enterprise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healthcare enterprise network.</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hospital or other provider location within a multi-entity provider group.</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identity of source detecting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of the source where the event was detected.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system that detected and recorded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required</w:t>
            </w:r>
            <w:proofErr w:type="gramEnd"/>
            <w:r>
              <w:rPr>
                <w:rFonts w:eastAsia="Times New Roman"/>
                <w:lang w:val="en-US"/>
              </w:rPr>
              <w:t xml:space="preserve"> unless the values for Event Identification, Active Participant Identification, and Audit Source Identification are sufficient to document the entire auditable event. Because events may have more </w:t>
            </w:r>
            <w:r>
              <w:rPr>
                <w:rFonts w:eastAsia="Times New Roman"/>
                <w:lang w:val="en-US"/>
              </w:rPr>
              <w:lastRenderedPageBreak/>
              <w:t xml:space="preserve">than one participant object, this group can be a repeating set of values.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may have other objects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name or a query (NOT both)</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object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Identifier details depends on object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resource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object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object that was involved in this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object type involved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role the Object played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RFC 3881 for rules concerning matches between role and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representing the role the Object played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Security labels applied to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Denotes security labels for the identified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Instance-specific descriptor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text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describes the object in more detail.</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AuditEvent.object.query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query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query for a query-type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bl>
    <w:p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399"/>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w:t>
            </w:r>
          </w:p>
        </w:tc>
        <w:tc>
          <w:tcPr>
            <w:tcW w:w="0" w:type="auto"/>
            <w:vAlign w:val="center"/>
            <w:hideMark/>
          </w:tcPr>
          <w:p w:rsidR="00D67926" w:rsidRDefault="008D6FB8">
            <w:pPr>
              <w:rPr>
                <w:rFonts w:eastAsia="Times New Roman"/>
                <w:lang w:val="en-US"/>
              </w:rPr>
            </w:pPr>
            <w:r>
              <w:rPr>
                <w:rFonts w:eastAsia="Times New Roman"/>
                <w:lang w:val="en-US"/>
              </w:rPr>
              <w:t>Provenance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What, When for a set of resources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History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Reference(s) (usually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w:t>
            </w:r>
            <w:r>
              <w:rPr>
                <w:rFonts w:eastAsia="Times New Roman"/>
                <w:lang w:val="en-US"/>
              </w:rPr>
              <w:lastRenderedPageBreak/>
              <w:t xml:space="preserve">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Provenance.period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Provenance.recorded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was recorded / updated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instant of time at which the activity was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Provenance.reason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activity is occurring</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the activity was taking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Provenance.activity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that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or plan the activity was defined by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w:t>
            </w:r>
            <w:r>
              <w:rPr>
                <w:rFonts w:eastAsia="Times New Roman"/>
                <w:lang w:val="en-US"/>
              </w:rPr>
              <w:lastRenderedPageBreak/>
              <w:t xml:space="preserve">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Agents involved in creating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agents involvement was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function of the agent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author | performer | enterer | attester: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that a provenance agent played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Provenance.agent.actor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Individual, device or organization playing role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device or organization that participated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Authorization-system identifier for the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The identify</w:t>
            </w:r>
            <w:proofErr w:type="gramEnd"/>
            <w:r>
              <w:rPr>
                <w:rFonts w:eastAsia="Times New Roman"/>
                <w:lang w:val="en-US"/>
              </w:rPr>
              <w:t xml:space="preserve"> of the agent as known by the authorization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 delegation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human author used this device, or one person acted on another's behest.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relationship between two provenance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other agent in this resource by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reference to another agent listed in this provenance by </w:t>
            </w:r>
            <w:proofErr w:type="gramStart"/>
            <w:r>
              <w:rPr>
                <w:rFonts w:eastAsia="Times New Roman"/>
                <w:lang w:val="en-US"/>
              </w:rPr>
              <w:t>it's</w:t>
            </w:r>
            <w:proofErr w:type="gramEnd"/>
            <w:r>
              <w:rPr>
                <w:rFonts w:eastAsia="Times New Roman"/>
                <w:lang w:val="en-US"/>
              </w:rPr>
              <w:t xml:space="preserve">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uri has the form </w:t>
            </w:r>
            <w:proofErr w:type="gramStart"/>
            <w:r>
              <w:rPr>
                <w:rFonts w:eastAsia="Times New Roman"/>
                <w:lang w:val="en-US"/>
              </w:rPr>
              <w:t>#[</w:t>
            </w:r>
            <w:proofErr w:type="gramEnd"/>
            <w:r>
              <w:rPr>
                <w:rFonts w:eastAsia="Times New Roman"/>
                <w:lang w:val="en-US"/>
              </w:rPr>
              <w:t>id] where id is on another Provenance.agent in this same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entity was used during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entity was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resource in this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an entity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Identity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identity</w:t>
            </w:r>
            <w:proofErr w:type="gramEnd"/>
            <w:r>
              <w:rPr>
                <w:rFonts w:eastAsia="Times New Roman"/>
                <w:lang w:val="en-US"/>
              </w:rPr>
              <w:t xml:space="preserve"> may be a reference to a resource or to something else, depending on the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Entity is attributed to this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Provenance.signature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Signature on target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D67926" w:rsidRDefault="008D6FB8">
      <w:pPr>
        <w:pStyle w:val="Heading1"/>
        <w:divId w:val="1236624240"/>
        <w:rPr>
          <w:rFonts w:eastAsia="Times New Roman"/>
          <w:lang w:val="en-US"/>
        </w:rPr>
      </w:pPr>
      <w:r>
        <w:rPr>
          <w:rFonts w:eastAsia="Times New Roman"/>
          <w:lang w:val="en-US"/>
        </w:rPr>
        <w:lastRenderedPageBreak/>
        <w:t>Structured Documents</w:t>
      </w:r>
    </w:p>
    <w:p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771"/>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w:t>
            </w:r>
          </w:p>
        </w:tc>
        <w:tc>
          <w:tcPr>
            <w:tcW w:w="0" w:type="auto"/>
            <w:vAlign w:val="center"/>
            <w:hideMark/>
          </w:tcPr>
          <w:p w:rsidR="00D67926" w:rsidRDefault="008D6FB8">
            <w:pPr>
              <w:rPr>
                <w:rFonts w:eastAsia="Times New Roman"/>
                <w:lang w:val="en-US"/>
              </w:rPr>
            </w:pPr>
            <w:r>
              <w:rPr>
                <w:rFonts w:eastAsia="Times New Roman"/>
                <w:lang w:val="en-US"/>
              </w:rPr>
              <w:t>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identifier of composition (version-independent)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discussion in resource definition for how these relate.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Composition.date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editing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dateTime</w:t>
            </w:r>
            <w:proofErr w:type="gramEnd"/>
            <w:r>
              <w:rPr>
                <w:rFonts w:eastAsia="Times New Roman"/>
                <w:lang w:val="en-US"/>
              </w:rPr>
              <w:t xml:space="preserv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composition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Composition.class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name/title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Official human-readable label for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w:t>
            </w:r>
            <w:proofErr w:type="gramStart"/>
            <w:r>
              <w:rPr>
                <w:rFonts w:eastAsia="Times New Roman"/>
                <w:lang w:val="en-US"/>
              </w:rPr>
              <w:t>been .</w:t>
            </w:r>
            <w:proofErr w:type="gramEnd"/>
            <w:r>
              <w:rPr>
                <w:rFonts w:eastAsia="Times New Roman"/>
                <w:lang w:val="en-US"/>
              </w:rPr>
              <w:t xml:space="preserve"> This would be handled by an extension if required.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 defined by affinity domain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w:t>
            </w:r>
            <w:r>
              <w:rPr>
                <w:rFonts w:eastAsia="Times New Roman"/>
                <w:lang w:val="en-US"/>
              </w:rPr>
              <w:lastRenderedPageBreak/>
              <w:t xml:space="preserve">specification, and delegated to implementation profiles (see security section).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the composition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clinical documents, this is usually the patient.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Attests to accuracy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participant who has attested to the accuracy of the composition/document.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list each attester once.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responsibility for the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attestation the authenticator offers.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the level of officialness of the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way in which a person authenticated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composition attested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composition was attested by the party.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attested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However it's important that this information be known when working with a derived document, so providing a custodian is encouraged.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service(s)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apply to the event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w:t>
            </w:r>
            <w:proofErr w:type="gramStart"/>
            <w:r>
              <w:rPr>
                <w:rFonts w:eastAsia="Times New Roman"/>
                <w:lang w:val="en-US"/>
              </w:rPr>
              <w:t>as ???key</w:t>
            </w:r>
            <w:proofErr w:type="gramEnd"/>
            <w:r>
              <w:rPr>
                <w:rFonts w:eastAsia="Times New Roman"/>
                <w:lang w:val="en-US"/>
              </w:rPr>
              <w:t xml:space="preserve"> words??? </w:t>
            </w:r>
            <w:proofErr w:type="gramStart"/>
            <w:r>
              <w:rPr>
                <w:rFonts w:eastAsia="Times New Roman"/>
                <w:lang w:val="en-US"/>
              </w:rPr>
              <w:t>for</w:t>
            </w:r>
            <w:proofErr w:type="gramEnd"/>
            <w:r>
              <w:rPr>
                <w:rFonts w:eastAsia="Times New Roman"/>
                <w:lang w:val="en-US"/>
              </w:rPr>
              <w:t xml:space="preserve"> certain types of queries.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covered by the documentation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event(s)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conposition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the composition and supports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is broken into 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root of the sections that make up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must at least one of text, entries, or sub-sections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can only have an emptyReason if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section (e.g. for ToC)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header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caption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Classification of section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computable standardized labels to topics within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a section of a composition /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section, for human interpretation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section entries are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section </w:t>
            </w:r>
            <w:proofErr w:type="gramStart"/>
            <w:r>
              <w:rPr>
                <w:rFonts w:eastAsia="Times New Roman"/>
                <w:lang w:val="en-US"/>
              </w:rPr>
              <w:t>entries.</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entry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data that supports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section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section is empty, why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nested sub-section within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539"/>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w:t>
            </w:r>
          </w:p>
        </w:tc>
        <w:tc>
          <w:tcPr>
            <w:tcW w:w="0" w:type="auto"/>
            <w:vAlign w:val="center"/>
            <w:hideMark/>
          </w:tcPr>
          <w:p w:rsidR="00D67926" w:rsidRDefault="008D6FB8">
            <w:pPr>
              <w:rPr>
                <w:rFonts w:eastAsia="Times New Roman"/>
                <w:lang w:val="en-US"/>
              </w:rPr>
            </w:pPr>
            <w:r>
              <w:rPr>
                <w:rFonts w:eastAsia="Times New Roman"/>
                <w:lang w:val="en-US"/>
              </w:rPr>
              <w:t>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to get notified about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document set this 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manifest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system/application/software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included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Documents included in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Contents of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things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of things that are related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6178"/>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w:t>
            </w:r>
          </w:p>
        </w:tc>
        <w:tc>
          <w:tcPr>
            <w:tcW w:w="0" w:type="auto"/>
            <w:vAlign w:val="center"/>
            <w:hideMark/>
          </w:tcPr>
          <w:p w:rsidR="00D67926" w:rsidRDefault="008D6FB8">
            <w:pPr>
              <w:rPr>
                <w:rFonts w:eastAsia="Times New Roman"/>
                <w:lang w:val="en-US"/>
              </w:rPr>
            </w:pPr>
            <w:r>
              <w:rPr>
                <w:rFonts w:eastAsia="Times New Roman"/>
                <w:lang w:val="en-US"/>
              </w:rPr>
              <w:t>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this is used for documents other than those defined by FHIR.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Master Version Specific Identifier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CDA Document Id extension and root.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document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document,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Helps humans to assess whether the document is of interest when viewing </w:t>
            </w:r>
            <w:proofErr w:type="gramStart"/>
            <w:r>
              <w:rPr>
                <w:rFonts w:eastAsia="Times New Roman"/>
                <w:lang w:val="en-US"/>
              </w:rPr>
              <w:t>an</w:t>
            </w:r>
            <w:proofErr w:type="gramEnd"/>
            <w:r>
              <w:rPr>
                <w:rFonts w:eastAsia="Times New Roman"/>
                <w:lang w:val="en-US"/>
              </w:rPr>
              <w:t xml:space="preserve"> list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kind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adding the information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authenticated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person or organization authenticates that this document is valid.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creation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reference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reference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document that is pointed to might be in various lifecycle states.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Relationships to other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DocumentReference.relatesTo.code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that this document has with anther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 document of this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security-tags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Security-Tag codes specifying the level of privacy/security of the Document. Note that DocumentReference.meta.security is the security labels of the reference to the document, while DocumentReference.securityLabel is the security labels on the document it refers to.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w:t>
            </w:r>
            <w:r>
              <w:rPr>
                <w:rFonts w:eastAsia="Times New Roman"/>
                <w:lang w:val="en-US"/>
              </w:rPr>
              <w:lastRenderedPageBreak/>
              <w:t xml:space="preserve">Field â€¢ [0â€¦*] Compartment Security Category Label Field â€¢ [0â€¦*] Integrity Security Category Label Field â€¢ [0â€¦*]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referenced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and format referenced. May be multiple content each with a different format.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access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Format/content rules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Document Format Codes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context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context in which the document was prepared.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document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DocumentReference.context.event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Main Clinical Acts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of service that is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facility where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facility where the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XDS Facility Type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w:t>
            </w:r>
            <w:r>
              <w:rPr>
                <w:rFonts w:eastAsia="Times New Roman"/>
                <w:lang w:val="en-US"/>
              </w:rPr>
              <w:lastRenderedPageBreak/>
              <w:t xml:space="preserve">ELGA mit IHE Cross-Enterprise Document Sharing: XDS Metadaten (XDSDocumentEntry), [1.2.40.0.34.7.6.3] * XDS Connect-a-thon practiceSettingCode.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demographics from 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Identifer of related objects or events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1"/>
        <w:divId w:val="1396539379"/>
        <w:rPr>
          <w:rFonts w:eastAsia="Times New Roman"/>
          <w:lang w:val="en-US"/>
        </w:rPr>
      </w:pPr>
      <w:r>
        <w:rPr>
          <w:rFonts w:eastAsia="Times New Roman"/>
          <w:lang w:val="en-US"/>
        </w:rPr>
        <w:t>Vocabulary</w:t>
      </w:r>
    </w:p>
    <w:p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3939"/>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w:t>
            </w:r>
          </w:p>
        </w:tc>
        <w:tc>
          <w:tcPr>
            <w:tcW w:w="0" w:type="auto"/>
            <w:vAlign w:val="center"/>
            <w:hideMark/>
          </w:tcPr>
          <w:p w:rsidR="00D67926" w:rsidRDefault="008D6FB8">
            <w:pPr>
              <w:rPr>
                <w:rFonts w:eastAsia="Times New Roman"/>
                <w:lang w:val="en-US"/>
              </w:rPr>
            </w:pPr>
            <w:r>
              <w:rPr>
                <w:rFonts w:eastAsia="Times New Roman"/>
                <w:lang w:val="en-US"/>
              </w:rPr>
              <w:t>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map from one set of concepts to one or more other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concept map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concept map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concept maps.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copyright statement relating to the concept map and/or its contents.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ConceptMap.source[x]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source of the concepts which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value set that specifies the concepts that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ConceptMap.target[x]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context to the mappings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target value set provides context to the mappings. Note that the mapping is </w:t>
            </w:r>
            <w:r>
              <w:rPr>
                <w:rFonts w:eastAsia="Times New Roman"/>
                <w:lang w:val="en-US"/>
              </w:rPr>
              <w:lastRenderedPageBreak/>
              <w:t xml:space="preserve">made between concepts, not between value sets, but the value set provides important context about how the concept mapping choices are made.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Mappings for a concept from the source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mutliple times with different comments or dependencies.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value set crosses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element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in target system for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concept from the target value set that this concept maps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If the map is narrower or inexact, there SHALL be some comments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the target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the target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degree of equivalence between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status/issues in mapping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elements required for this mapping (from context)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element/field/valueset mapping depends 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w:t>
            </w:r>
            <w:r>
              <w:rPr>
                <w:rFonts w:eastAsia="Times New Roman"/>
                <w:lang w:val="en-US"/>
              </w:rPr>
              <w:lastRenderedPageBreak/>
              <w:t xml:space="preserve">specific reference to a data element in a different specification (e.g. v2) or a general reference to a kind of data field, or a reference to a value set with an appropriately narrow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ConceptMap.element.target.dependsOn.codeSystem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referenced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concepts that this mapping also produces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127"/>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w:t>
            </w:r>
          </w:p>
        </w:tc>
        <w:tc>
          <w:tcPr>
            <w:tcW w:w="0" w:type="auto"/>
            <w:vAlign w:val="center"/>
            <w:hideMark/>
          </w:tcPr>
          <w:p w:rsidR="00D67926" w:rsidRDefault="008D6FB8">
            <w:pPr>
              <w:rPr>
                <w:rFonts w:eastAsia="Times New Roman"/>
                <w:lang w:val="en-US"/>
              </w:rPr>
            </w:pPr>
            <w:r>
              <w:rPr>
                <w:rFonts w:eastAsia="Times New Roman"/>
                <w:lang w:val="en-US"/>
              </w:rPr>
              <w:t>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value set specifies 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value set (v2 / CDA)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value set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valueset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(e.g. the 'content logical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ValueSet.lockedDate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Fixed date for all referenced code systems and value sets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 a defined Locked 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w:t>
            </w:r>
            <w:r>
              <w:rPr>
                <w:rFonts w:eastAsia="Times New Roman"/>
                <w:lang w:val="en-US"/>
              </w:rPr>
              <w:lastRenderedPageBreak/>
              <w:t xml:space="preserve">versions need to be available that date, or the value set will not be usable.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 . A description should be provided unless the value set is a contained resource (e.g. an anonymous value set in a profile). Most registries will require a description.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Purpose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ValueSet.immutable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example "All specializations of ACT in ActClassCode" - Where there's no safe way to express the "Purpose" such that someone else could safely make changes to the value set definition Source workflow control must guarantee that the same URI always yields the same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value set,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ValueSet.extensible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 or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It is not required to say whether this intent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inline code system - part of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w:t>
            </w:r>
            <w:proofErr w:type="gramStart"/>
            <w:r>
              <w:rPr>
                <w:rFonts w:eastAsia="Times New Roman"/>
                <w:lang w:val="en-US"/>
              </w:rPr>
              <w:t>an</w:t>
            </w:r>
            <w:proofErr w:type="gramEnd"/>
            <w:r>
              <w:rPr>
                <w:rFonts w:eastAsia="Times New Roman"/>
                <w:lang w:val="en-US"/>
              </w:rPr>
              <w:t xml:space="preserve"> code system, inlined into the value set (as a packaging convenience). Note that the inline code system may be used from other value sets by referring to </w:t>
            </w:r>
            <w:proofErr w:type="gramStart"/>
            <w:r>
              <w:rPr>
                <w:rFonts w:eastAsia="Times New Roman"/>
                <w:lang w:val="en-US"/>
              </w:rPr>
              <w:t>it's</w:t>
            </w:r>
            <w:proofErr w:type="gramEnd"/>
            <w:r>
              <w:rPr>
                <w:rFonts w:eastAsia="Times New Roman"/>
                <w:lang w:val="en-US"/>
              </w:rPr>
              <w:t xml:space="preserve"> (codeSystem.system) directly.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 code systems defined as part of a FHIR value set have an implicit valueset that includes all the code in the code system - the value set in which they are defined.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Codes must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Within a code system definition, all the codes SHALL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URI to identify the code system (e.g. in 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used to reference this code system, including in [Coding</w:t>
            </w:r>
            <w:proofErr w:type="gramStart"/>
            <w:r>
              <w:rPr>
                <w:rFonts w:eastAsia="Times New Roman"/>
                <w:lang w:val="en-US"/>
              </w:rPr>
              <w:t>]{</w:t>
            </w:r>
            <w:proofErr w:type="gramEnd"/>
            <w:r>
              <w:rPr>
                <w:rFonts w:eastAsia="Times New Roman"/>
                <w:lang w:val="en-US"/>
              </w:rPr>
              <w:t>datatypes.html#Coding}.system.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reference is not required to point to any specific kind of definition, but the more information that can be provided, the more useful it is for implementers. Best practice is to resolve to a computable definition of the code system (either a value set, or some other format). Terminology Servers MAY validate this reference (e.g. when accepting PUT/POST), and MAY make additional </w:t>
            </w:r>
            <w:r>
              <w:rPr>
                <w:rFonts w:eastAsia="Times New Roman"/>
                <w:lang w:val="en-US"/>
              </w:rPr>
              <w:lastRenderedPageBreak/>
              <w:t xml:space="preserve">rules about what kind of content it refers to.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ValueSet.codeSystem.version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(for use in Coding.version)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However many code systems are not well maintained, and the version needs to be defined and tracked.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Concepts that are in the code system. The concept definitions are inherently heirarchical, but the definitions must be consulted to determine what the meaning of the heirachical relationships 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Text to Display to the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Definition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but they are highly recommended, as without them there is no formal meaning associated with the concept.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many</w:t>
            </w:r>
            <w:proofErr w:type="gramEnd"/>
            <w:r>
              <w:rPr>
                <w:rFonts w:eastAsia="Times New Roman"/>
                <w:lang w:val="en-US"/>
              </w:rPr>
              <w:t xml:space="preserve"> concept definition systems support mltiple representations, in multiple languages, and for mltiple purposes.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of the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language this designation is defined for.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the absense of a language, the resource language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no use is provided, the designation can be assumed to be suitable for general display to a human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Details of how a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Child Concepts (is-a / contains / categorises)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Child Concepts - a heirarchy of concepts. The nature of the relationships is variable (is-a / contains / categorises) and can only be determined by examining the definitions of the concepts.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value set includes codes from elsewhere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criteria that provide the content logical definition of the value set by including or excluding codes from outside this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value set composition SHALL have an include or an import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ValueSet.compose.import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Import the contents of another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value set URI is either a logical reference to a defined value set such as a [SNOMED CT reference set</w:t>
            </w:r>
            <w:proofErr w:type="gramStart"/>
            <w:r>
              <w:rPr>
                <w:rFonts w:eastAsia="Times New Roman"/>
                <w:lang w:val="en-US"/>
              </w:rPr>
              <w:t>]{</w:t>
            </w:r>
            <w:proofErr w:type="gramEnd"/>
            <w:r>
              <w:rPr>
                <w:rFonts w:eastAsia="Times New Roman"/>
                <w:lang w:val="en-US"/>
              </w:rPr>
              <w:t xml:space="preserve">snomedct.html#implicit}, or a direct reference to a value set definition using ValueSet.url. The reference may also not reference </w:t>
            </w:r>
            <w:proofErr w:type="gramStart"/>
            <w:r>
              <w:rPr>
                <w:rFonts w:eastAsia="Times New Roman"/>
                <w:lang w:val="en-US"/>
              </w:rPr>
              <w:t>a</w:t>
            </w:r>
            <w:proofErr w:type="gramEnd"/>
            <w:r>
              <w:rPr>
                <w:rFonts w:eastAsia="Times New Roman"/>
                <w:lang w:val="en-US"/>
              </w:rPr>
              <w:t xml:space="preserve"> actual FHIR value set resource; in this case, whatever is referenced is an implicit definition of a value set that needs to be clear about how versions are resolved.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are no codes or filters, the entire code system is included. Note that the set </w:t>
            </w:r>
            <w:r>
              <w:rPr>
                <w:rFonts w:eastAsia="Times New Roman"/>
                <w:lang w:val="en-US"/>
              </w:rPr>
              <w:lastRenderedPageBreak/>
              <w:t xml:space="preserve">of codes hat are included may contain abstract codes.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Cannot have both concept and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system the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*Coding.system* for further documentation.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version of the code system referred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code system that the codes are selected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concept defined in the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list of concepts is considered ordered, though the order may not have any particular significance. Typically, the order </w:t>
            </w:r>
            <w:proofErr w:type="gramStart"/>
            <w:r>
              <w:rPr>
                <w:rFonts w:eastAsia="Times New Roman"/>
                <w:lang w:val="en-US"/>
              </w:rPr>
              <w:t>an</w:t>
            </w:r>
            <w:proofErr w:type="gramEnd"/>
            <w:r>
              <w:rPr>
                <w:rFonts w:eastAsia="Times New Roman"/>
                <w:lang w:val="en-US"/>
              </w:rPr>
              <w:t xml:space="preserve"> an expansion follows that defined in the compose.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expression from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code for the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Expressions are allowed if defined by the underlying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Test to display for this code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text to display to the user for this concept in the context of this valueset. If </w:t>
            </w:r>
            <w:r>
              <w:rPr>
                <w:rFonts w:eastAsia="Times New Roman"/>
                <w:lang w:val="en-US"/>
              </w:rPr>
              <w:lastRenderedPageBreak/>
              <w:t xml:space="preserve">no display is provided, then applications using the value set use the display specified for the code by the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valueset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 codes/concepts by their properties (including relationships)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property defined by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property defined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the filter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a property based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ValueSet.compose.include.filter.value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from the system, or regex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exclude codes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Exclude one or more codes from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Used when the value set is "expanded"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Uniquely identifies this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uri is a UUID (e.g. urn</w:t>
            </w:r>
            <w:proofErr w:type="gramStart"/>
            <w:r>
              <w:rPr>
                <w:rFonts w:eastAsia="Times New Roman"/>
                <w:lang w:val="en-US"/>
              </w:rPr>
              <w:t>:uuid:8230ff20</w:t>
            </w:r>
            <w:proofErr w:type="gramEnd"/>
            <w:r>
              <w:rPr>
                <w:rFonts w:eastAsia="Times New Roman"/>
                <w:lang w:val="en-US"/>
              </w:rPr>
              <w:t>-c97a-4167-a59d-dc2cb9df16dd).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valueset expansion happened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expansion was produced by the expanding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have be a fully populated instant, but in some circumstances, value sets are expanded by hand, of the expansion is published without that precision.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number of codes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total nober of concepts in the expansion. If the number of concept nodes in this resource is less than the stated number, then the server can return more using the offset parameter.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Paging only applies to flat expansions.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Offset at which this resource starts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paging is being used, the offset at which this resource starts - e.g. this resource is a partial view into the expansion. If paging is not being used, this element SHALL not be present.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Paging is not being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 that controlled the expansion process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as assigned by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names are assigned at the discretion of the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named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in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are contained in the value set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 code or a display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code if not abstract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system if a code is present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value for the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in which the code for this item in the expansion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user cannot select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shouldn't be understood to exclude its use for searchig (e</w:t>
            </w:r>
            <w:proofErr w:type="gramStart"/>
            <w:r>
              <w:rPr>
                <w:rFonts w:eastAsia="Times New Roman"/>
                <w:lang w:val="en-US"/>
              </w:rPr>
              <w:t>..g</w:t>
            </w:r>
            <w:proofErr w:type="gramEnd"/>
            <w:r>
              <w:rPr>
                <w:rFonts w:eastAsia="Times New Roman"/>
                <w:lang w:val="en-US"/>
              </w:rPr>
              <w:t xml:space="preserve"> by subsumption testing). The client should know whether it is appropriate for the user to select an abstract code or not.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in which this code / display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 if blank, this is not a choosable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code for this item in the expansion heirarchy. If this code is missing the entry in the heirarchy is a place holder (abstract) and doesn't represent a valid code in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display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display for this item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contained under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codes and entries contained under this entry in the heirarchy.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rsidR="008D6FB8" w:rsidRDefault="008D6FB8">
      <w:pPr>
        <w:divId w:val="1396539379"/>
        <w:rPr>
          <w:rFonts w:eastAsia="Times New Roman"/>
        </w:rPr>
      </w:pPr>
    </w:p>
    <w:sectPr w:rsidR="008D6FB8" w:rsidSect="00D6792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F50" w:rsidRDefault="00074F50" w:rsidP="00DE4CAF">
      <w:r>
        <w:separator/>
      </w:r>
    </w:p>
  </w:endnote>
  <w:endnote w:type="continuationSeparator" w:id="0">
    <w:p w:rsidR="00074F50" w:rsidRDefault="00074F50"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30"/>
      <w:docPartObj>
        <w:docPartGallery w:val="Page Numbers (Bottom of Page)"/>
        <w:docPartUnique/>
      </w:docPartObj>
    </w:sdtPr>
    <w:sdtContent>
      <w:p w:rsidR="004A5BB5" w:rsidRDefault="004A5BB5">
        <w:pPr>
          <w:pStyle w:val="Footer"/>
          <w:jc w:val="right"/>
        </w:pPr>
        <w:r>
          <w:fldChar w:fldCharType="begin"/>
        </w:r>
        <w:r>
          <w:instrText xml:space="preserve"> PAGE   \* MERGEFORMAT </w:instrText>
        </w:r>
        <w:r>
          <w:fldChar w:fldCharType="separate"/>
        </w:r>
        <w:r w:rsidR="00827C31">
          <w:rPr>
            <w:noProof/>
          </w:rPr>
          <w:t>308</w:t>
        </w:r>
        <w:r>
          <w:rPr>
            <w:noProof/>
          </w:rPr>
          <w:fldChar w:fldCharType="end"/>
        </w:r>
      </w:p>
    </w:sdtContent>
  </w:sdt>
  <w:p w:rsidR="004A5BB5" w:rsidRDefault="004A5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F50" w:rsidRDefault="00074F50" w:rsidP="00DE4CAF">
      <w:r>
        <w:separator/>
      </w:r>
    </w:p>
  </w:footnote>
  <w:footnote w:type="continuationSeparator" w:id="0">
    <w:p w:rsidR="00074F50" w:rsidRDefault="00074F50" w:rsidP="00DE4CA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vonka,Fran">
    <w15:presenceInfo w15:providerId="AD" w15:userId="S-1-5-21-60319325-1160982951-1601773907-6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AF"/>
    <w:rsid w:val="0000379A"/>
    <w:rsid w:val="00004060"/>
    <w:rsid w:val="0001053B"/>
    <w:rsid w:val="0003370F"/>
    <w:rsid w:val="00074F50"/>
    <w:rsid w:val="00075762"/>
    <w:rsid w:val="00086338"/>
    <w:rsid w:val="000A51D6"/>
    <w:rsid w:val="000B0253"/>
    <w:rsid w:val="000B4388"/>
    <w:rsid w:val="001000A6"/>
    <w:rsid w:val="00134E3A"/>
    <w:rsid w:val="001666D8"/>
    <w:rsid w:val="001774B8"/>
    <w:rsid w:val="001B77CE"/>
    <w:rsid w:val="001C0459"/>
    <w:rsid w:val="00256815"/>
    <w:rsid w:val="00270DAF"/>
    <w:rsid w:val="00272125"/>
    <w:rsid w:val="002A5A68"/>
    <w:rsid w:val="002B68B9"/>
    <w:rsid w:val="002B79A6"/>
    <w:rsid w:val="00314AA7"/>
    <w:rsid w:val="00322181"/>
    <w:rsid w:val="0037147A"/>
    <w:rsid w:val="003D74A4"/>
    <w:rsid w:val="00423514"/>
    <w:rsid w:val="004825BF"/>
    <w:rsid w:val="004A017B"/>
    <w:rsid w:val="004A5BB5"/>
    <w:rsid w:val="004B26A3"/>
    <w:rsid w:val="004B65CB"/>
    <w:rsid w:val="004C0BA0"/>
    <w:rsid w:val="004E75A9"/>
    <w:rsid w:val="0050037B"/>
    <w:rsid w:val="005075BB"/>
    <w:rsid w:val="005808F6"/>
    <w:rsid w:val="006162A7"/>
    <w:rsid w:val="00660867"/>
    <w:rsid w:val="00660AEE"/>
    <w:rsid w:val="00686192"/>
    <w:rsid w:val="006B5A77"/>
    <w:rsid w:val="006C7D4B"/>
    <w:rsid w:val="006D25F4"/>
    <w:rsid w:val="006D37C3"/>
    <w:rsid w:val="007010C2"/>
    <w:rsid w:val="007325AF"/>
    <w:rsid w:val="00797839"/>
    <w:rsid w:val="007D4C48"/>
    <w:rsid w:val="007D7324"/>
    <w:rsid w:val="007E1A7E"/>
    <w:rsid w:val="00803056"/>
    <w:rsid w:val="00806335"/>
    <w:rsid w:val="00827C31"/>
    <w:rsid w:val="00851420"/>
    <w:rsid w:val="00852A46"/>
    <w:rsid w:val="008567CA"/>
    <w:rsid w:val="00867CC1"/>
    <w:rsid w:val="008D69ED"/>
    <w:rsid w:val="008D6FB8"/>
    <w:rsid w:val="008F1DB5"/>
    <w:rsid w:val="009021E1"/>
    <w:rsid w:val="00950A6F"/>
    <w:rsid w:val="00980DBD"/>
    <w:rsid w:val="009A31E2"/>
    <w:rsid w:val="009B3EE4"/>
    <w:rsid w:val="009D75FB"/>
    <w:rsid w:val="00A0516A"/>
    <w:rsid w:val="00A8670E"/>
    <w:rsid w:val="00A91930"/>
    <w:rsid w:val="00AA644A"/>
    <w:rsid w:val="00AA64C2"/>
    <w:rsid w:val="00AB3AC6"/>
    <w:rsid w:val="00AC7B9E"/>
    <w:rsid w:val="00AD3FE1"/>
    <w:rsid w:val="00AF6CAC"/>
    <w:rsid w:val="00B6279D"/>
    <w:rsid w:val="00B701F5"/>
    <w:rsid w:val="00B77E25"/>
    <w:rsid w:val="00BB72CA"/>
    <w:rsid w:val="00BD09D4"/>
    <w:rsid w:val="00C06983"/>
    <w:rsid w:val="00C11391"/>
    <w:rsid w:val="00C16664"/>
    <w:rsid w:val="00C258EA"/>
    <w:rsid w:val="00C5288A"/>
    <w:rsid w:val="00CD11E7"/>
    <w:rsid w:val="00CD5646"/>
    <w:rsid w:val="00CF4613"/>
    <w:rsid w:val="00D01640"/>
    <w:rsid w:val="00D16AC2"/>
    <w:rsid w:val="00D22DB8"/>
    <w:rsid w:val="00D67926"/>
    <w:rsid w:val="00D731BE"/>
    <w:rsid w:val="00D73C02"/>
    <w:rsid w:val="00DE4CAF"/>
    <w:rsid w:val="00E4232C"/>
    <w:rsid w:val="00E47A72"/>
    <w:rsid w:val="00E65E60"/>
    <w:rsid w:val="00E8132D"/>
    <w:rsid w:val="00EA7665"/>
    <w:rsid w:val="00EB6109"/>
    <w:rsid w:val="00EC1478"/>
    <w:rsid w:val="00ED41E2"/>
    <w:rsid w:val="00ED660C"/>
    <w:rsid w:val="00EE7AA7"/>
    <w:rsid w:val="00EF025C"/>
    <w:rsid w:val="00EF16E4"/>
    <w:rsid w:val="00F05F5D"/>
    <w:rsid w:val="00F10092"/>
    <w:rsid w:val="00F653A3"/>
    <w:rsid w:val="00F95FA4"/>
    <w:rsid w:val="00FB0460"/>
    <w:rsid w:val="00FB7795"/>
    <w:rsid w:val="00FF1132"/>
    <w:rsid w:val="00FF4F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CAB663-C877-4EEE-B2E4-2236BB62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character" w:styleId="CommentReference">
    <w:name w:val="annotation reference"/>
    <w:basedOn w:val="DefaultParagraphFont"/>
    <w:uiPriority w:val="99"/>
    <w:semiHidden/>
    <w:unhideWhenUsed/>
    <w:rsid w:val="00D01640"/>
    <w:rPr>
      <w:sz w:val="16"/>
      <w:szCs w:val="16"/>
    </w:rPr>
  </w:style>
  <w:style w:type="paragraph" w:styleId="CommentText">
    <w:name w:val="annotation text"/>
    <w:basedOn w:val="Normal"/>
    <w:link w:val="CommentTextChar"/>
    <w:uiPriority w:val="99"/>
    <w:semiHidden/>
    <w:unhideWhenUsed/>
    <w:rsid w:val="00D01640"/>
    <w:rPr>
      <w:sz w:val="20"/>
      <w:szCs w:val="20"/>
    </w:rPr>
  </w:style>
  <w:style w:type="character" w:customStyle="1" w:styleId="CommentTextChar">
    <w:name w:val="Comment Text Char"/>
    <w:basedOn w:val="DefaultParagraphFont"/>
    <w:link w:val="CommentText"/>
    <w:uiPriority w:val="99"/>
    <w:semiHidden/>
    <w:rsid w:val="00D01640"/>
    <w:rPr>
      <w:rFonts w:eastAsiaTheme="minorEastAsia"/>
    </w:rPr>
  </w:style>
  <w:style w:type="paragraph" w:styleId="CommentSubject">
    <w:name w:val="annotation subject"/>
    <w:basedOn w:val="CommentText"/>
    <w:next w:val="CommentText"/>
    <w:link w:val="CommentSubjectChar"/>
    <w:uiPriority w:val="99"/>
    <w:semiHidden/>
    <w:unhideWhenUsed/>
    <w:rsid w:val="00D01640"/>
    <w:rPr>
      <w:b/>
      <w:bCs/>
    </w:rPr>
  </w:style>
  <w:style w:type="character" w:customStyle="1" w:styleId="CommentSubjectChar">
    <w:name w:val="Comment Subject Char"/>
    <w:basedOn w:val="CommentTextChar"/>
    <w:link w:val="CommentSubject"/>
    <w:uiPriority w:val="99"/>
    <w:semiHidden/>
    <w:rsid w:val="00D01640"/>
    <w:rPr>
      <w:rFonts w:eastAsiaTheme="minorEastAsia"/>
      <w:b/>
      <w:bCs/>
    </w:rPr>
  </w:style>
  <w:style w:type="paragraph" w:styleId="Revision">
    <w:name w:val="Revision"/>
    <w:hidden/>
    <w:uiPriority w:val="99"/>
    <w:semiHidden/>
    <w:rsid w:val="00D01640"/>
    <w:rPr>
      <w:rFonts w:eastAsiaTheme="minorEastAsia"/>
      <w:sz w:val="24"/>
      <w:szCs w:val="24"/>
    </w:rPr>
  </w:style>
  <w:style w:type="paragraph" w:styleId="BalloonText">
    <w:name w:val="Balloon Text"/>
    <w:basedOn w:val="Normal"/>
    <w:link w:val="BalloonTextChar"/>
    <w:uiPriority w:val="99"/>
    <w:semiHidden/>
    <w:unhideWhenUsed/>
    <w:rsid w:val="00D016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64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104527</Words>
  <Characters>595805</Characters>
  <Application>Microsoft Office Word</Application>
  <DocSecurity>0</DocSecurity>
  <Lines>4965</Lines>
  <Paragraphs>1397</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Pivonka,Fran</cp:lastModifiedBy>
  <cp:revision>41</cp:revision>
  <cp:lastPrinted>2015-09-01T18:37:00Z</cp:lastPrinted>
  <dcterms:created xsi:type="dcterms:W3CDTF">2015-09-09T00:59:00Z</dcterms:created>
  <dcterms:modified xsi:type="dcterms:W3CDTF">2015-09-12T02:53:00Z</dcterms:modified>
</cp:coreProperties>
</file>