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EEA" w:rsidRDefault="005B11EB">
      <w:pPr>
        <w:pStyle w:val="Heading1"/>
        <w:divId w:val="301279481"/>
        <w:rPr>
          <w:rFonts w:eastAsia="Times New Roman"/>
          <w:lang w:val="en-US"/>
        </w:rPr>
      </w:pPr>
      <w:r>
        <w:rPr>
          <w:rFonts w:eastAsia="Times New Roman"/>
          <w:lang w:val="en-US"/>
        </w:rPr>
        <w:t>ASTM</w:t>
      </w:r>
    </w:p>
    <w:p w:rsidR="00292EEA" w:rsidRDefault="005B11EB">
      <w:pPr>
        <w:pStyle w:val="Heading2"/>
        <w:divId w:val="301279481"/>
        <w:rPr>
          <w:rFonts w:eastAsia="Times New Roman"/>
          <w:lang w:val="en-US"/>
        </w:rPr>
      </w:pPr>
      <w:r>
        <w:rPr>
          <w:rFonts w:eastAsia="Times New Roman"/>
          <w:lang w:val="en-US"/>
        </w:rPr>
        <w:t>ValueSet: Signature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0127948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Signature Type Codes (Signature Type Codes) </w:t>
            </w:r>
          </w:p>
        </w:tc>
      </w:tr>
      <w:tr w:rsidR="00292EEA">
        <w:trPr>
          <w:divId w:val="30127948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The Digital Signature Purposes, an indication of the reason an entity signs a document. This is included in the signed information and can be used when determining accountability for various actions concerning the document. Examples include: author, transcriptionist/recorder, and witness. </w:t>
            </w:r>
          </w:p>
        </w:tc>
      </w:tr>
      <w:tr w:rsidR="00292EEA">
        <w:trPr>
          <w:divId w:val="30127948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These codes are excerpted from ASTM Standard, E1762-95(2013) - Standard Guide for Electronic </w:t>
            </w:r>
            <w:del w:id="0" w:author="Steve" w:date="2015-09-06T08:47:00Z">
              <w:r w:rsidDel="0053405A">
                <w:rPr>
                  <w:rFonts w:eastAsia="Times New Roman"/>
                  <w:lang w:val="en-US"/>
                </w:rPr>
                <w:delText>Authenticaiton</w:delText>
              </w:r>
            </w:del>
            <w:ins w:id="1" w:author="Steve" w:date="2015-09-06T08:47:00Z">
              <w:r w:rsidR="0053405A">
                <w:rPr>
                  <w:rFonts w:eastAsia="Times New Roman"/>
                  <w:lang w:val="en-US"/>
                </w:rPr>
                <w:t>Authentication</w:t>
              </w:r>
            </w:ins>
            <w:r>
              <w:rPr>
                <w:rFonts w:eastAsia="Times New Roman"/>
                <w:lang w:val="en-US"/>
              </w:rPr>
              <w:t xml:space="preserve"> of Health Care Information, Copyright by ASTM International, 100 Barr Harbor Drive, West Conshohocken, PA 19428. Copies of this standard are available through the ASTM Web Site at www.astm.org. </w:t>
            </w:r>
          </w:p>
        </w:tc>
      </w:tr>
      <w:tr w:rsidR="00292EEA">
        <w:trPr>
          <w:divId w:val="30127948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AuthorID: </w:t>
            </w:r>
            <w:r>
              <w:rPr>
                <w:rFonts w:eastAsia="Times New Roman"/>
                <w:lang w:val="en-US"/>
              </w:rPr>
              <w:t xml:space="preserve">the signature of the primary or sole author of a health information document. There can be only one primary author of a health information document. </w:t>
            </w:r>
          </w:p>
        </w:tc>
      </w:tr>
      <w:tr w:rsidR="00292EEA">
        <w:trPr>
          <w:divId w:val="30127948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Co-AuthorID: </w:t>
            </w:r>
            <w:r>
              <w:rPr>
                <w:rFonts w:eastAsia="Times New Roman"/>
                <w:lang w:val="en-US"/>
              </w:rPr>
              <w:t xml:space="preserve">the signature of a health information document coauthor. There can be multiple coauthors of a health information document. </w:t>
            </w:r>
          </w:p>
        </w:tc>
      </w:tr>
      <w:tr w:rsidR="00292EEA">
        <w:trPr>
          <w:divId w:val="30127948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Co-Participated: </w:t>
            </w:r>
            <w:r>
              <w:rPr>
                <w:rFonts w:eastAsia="Times New Roman"/>
                <w:lang w:val="en-US"/>
              </w:rPr>
              <w:t>the signature of an individual who is a participant in the health information document but is not an author or co</w:t>
            </w:r>
            <w:ins w:id="2" w:author="Steve" w:date="2015-09-06T08:48:00Z">
              <w:r w:rsidR="0053405A">
                <w:rPr>
                  <w:rFonts w:eastAsia="Times New Roman"/>
                  <w:lang w:val="en-US"/>
                </w:rPr>
                <w:t>-</w:t>
              </w:r>
            </w:ins>
            <w:r>
              <w:rPr>
                <w:rFonts w:eastAsia="Times New Roman"/>
                <w:lang w:val="en-US"/>
              </w:rPr>
              <w:t>author. (Example</w:t>
            </w:r>
            <w:ins w:id="3" w:author="Steve" w:date="2015-09-06T08:48:00Z">
              <w:r w:rsidR="0053405A">
                <w:rPr>
                  <w:rFonts w:eastAsia="Times New Roman"/>
                  <w:lang w:val="en-US"/>
                </w:rPr>
                <w:t>:</w:t>
              </w:r>
            </w:ins>
            <w:r>
              <w:rPr>
                <w:rFonts w:eastAsia="Times New Roman"/>
                <w:lang w:val="en-US"/>
              </w:rPr>
              <w:t xml:space="preserve"> a surgeon who is required by institutional, regulatory, or legal rules to sign an operative report, but who was not involved in the authorship of that report.) </w:t>
            </w:r>
          </w:p>
        </w:tc>
      </w:tr>
      <w:tr w:rsidR="00292EEA">
        <w:trPr>
          <w:divId w:val="30127948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Transcriptionist: </w:t>
            </w:r>
            <w:r>
              <w:rPr>
                <w:rFonts w:eastAsia="Times New Roman"/>
                <w:lang w:val="en-US"/>
              </w:rPr>
              <w:t xml:space="preserve">the signature of an individual who has transcribed a dictated document or recorded written text into a digital machine readable format. </w:t>
            </w:r>
          </w:p>
        </w:tc>
      </w:tr>
      <w:tr w:rsidR="00292EEA">
        <w:trPr>
          <w:divId w:val="30127948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Verification: </w:t>
            </w:r>
            <w:r>
              <w:rPr>
                <w:rFonts w:eastAsia="Times New Roman"/>
                <w:lang w:val="en-US"/>
              </w:rPr>
              <w:t>a signature verifying the information contained in a document. (Example</w:t>
            </w:r>
            <w:ins w:id="4" w:author="Steve" w:date="2015-09-06T08:49:00Z">
              <w:r w:rsidR="0053405A">
                <w:rPr>
                  <w:rFonts w:eastAsia="Times New Roman"/>
                  <w:lang w:val="en-US"/>
                </w:rPr>
                <w:t>:</w:t>
              </w:r>
            </w:ins>
            <w:r>
              <w:rPr>
                <w:rFonts w:eastAsia="Times New Roman"/>
                <w:lang w:val="en-US"/>
              </w:rPr>
              <w:t xml:space="preserve"> a physician is required to countersign a verbal order that has previously been recorded in the medical record by a registered nurse who has carried out the verbal order.) </w:t>
            </w:r>
          </w:p>
        </w:tc>
      </w:tr>
      <w:tr w:rsidR="00292EEA">
        <w:trPr>
          <w:divId w:val="30127948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Validation: </w:t>
            </w:r>
            <w:r>
              <w:rPr>
                <w:rFonts w:eastAsia="Times New Roman"/>
                <w:lang w:val="en-US"/>
              </w:rPr>
              <w:t>a signature validating a health information document for inclusion in the patient record. (Example</w:t>
            </w:r>
            <w:ins w:id="5" w:author="Steve" w:date="2015-09-05T14:21:00Z">
              <w:r w:rsidR="00891F92">
                <w:rPr>
                  <w:rFonts w:eastAsia="Times New Roman"/>
                  <w:lang w:val="en-US"/>
                </w:rPr>
                <w:t>:</w:t>
              </w:r>
            </w:ins>
            <w:r>
              <w:rPr>
                <w:rFonts w:eastAsia="Times New Roman"/>
                <w:lang w:val="en-US"/>
              </w:rPr>
              <w:t xml:space="preserve"> a medical student or resident is credentialed to perform history or physical examinations and to write progress notes. The attending physician signs the history and physical examination to validate the entry for inclusion in the patient's medical record.) </w:t>
            </w:r>
          </w:p>
        </w:tc>
      </w:tr>
      <w:tr w:rsidR="00292EEA">
        <w:trPr>
          <w:divId w:val="30127948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Consent: </w:t>
            </w:r>
            <w:r>
              <w:rPr>
                <w:rFonts w:eastAsia="Times New Roman"/>
                <w:lang w:val="en-US"/>
              </w:rPr>
              <w:t xml:space="preserve">the signature of an individual consenting to what is described in a health information document. </w:t>
            </w:r>
          </w:p>
        </w:tc>
      </w:tr>
      <w:tr w:rsidR="00292EEA">
        <w:trPr>
          <w:divId w:val="30127948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Witness: </w:t>
            </w:r>
            <w:r>
              <w:rPr>
                <w:rFonts w:eastAsia="Times New Roman"/>
                <w:lang w:val="en-US"/>
              </w:rPr>
              <w:t xml:space="preserve">the signature of a witness to any other signature. </w:t>
            </w:r>
          </w:p>
        </w:tc>
      </w:tr>
      <w:tr w:rsidR="00292EEA">
        <w:trPr>
          <w:divId w:val="30127948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Event-Witness: </w:t>
            </w:r>
            <w:r>
              <w:rPr>
                <w:rFonts w:eastAsia="Times New Roman"/>
                <w:lang w:val="en-US"/>
              </w:rPr>
              <w:t>the signature of a witness to an event. (Example</w:t>
            </w:r>
            <w:ins w:id="6" w:author="Steve" w:date="2015-09-05T14:21:00Z">
              <w:r w:rsidR="00891F92">
                <w:rPr>
                  <w:rFonts w:eastAsia="Times New Roman"/>
                  <w:lang w:val="en-US"/>
                </w:rPr>
                <w:t>:</w:t>
              </w:r>
            </w:ins>
            <w:r>
              <w:rPr>
                <w:rFonts w:eastAsia="Times New Roman"/>
                <w:lang w:val="en-US"/>
              </w:rPr>
              <w:t xml:space="preserve"> the witness has observed a procedure and is attesting to this fact.) </w:t>
            </w:r>
          </w:p>
        </w:tc>
      </w:tr>
      <w:tr w:rsidR="00292EEA">
        <w:trPr>
          <w:divId w:val="30127948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Identity-Witness: </w:t>
            </w:r>
            <w:r>
              <w:rPr>
                <w:rFonts w:eastAsia="Times New Roman"/>
                <w:lang w:val="en-US"/>
              </w:rPr>
              <w:t>the signature of an individual who has witnessed another individual who is known to them signing a document. (Example</w:t>
            </w:r>
            <w:ins w:id="7" w:author="Steve" w:date="2015-09-05T14:20:00Z">
              <w:r w:rsidR="00891F92">
                <w:rPr>
                  <w:rFonts w:eastAsia="Times New Roman"/>
                  <w:lang w:val="en-US"/>
                </w:rPr>
                <w:t>:</w:t>
              </w:r>
            </w:ins>
            <w:r>
              <w:rPr>
                <w:rFonts w:eastAsia="Times New Roman"/>
                <w:lang w:val="en-US"/>
              </w:rPr>
              <w:t xml:space="preserve"> the identity witness is a notary public.) </w:t>
            </w:r>
          </w:p>
        </w:tc>
      </w:tr>
      <w:tr w:rsidR="00292EEA">
        <w:trPr>
          <w:divId w:val="30127948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Consent-Witness: </w:t>
            </w:r>
            <w:r>
              <w:rPr>
                <w:rFonts w:eastAsia="Times New Roman"/>
                <w:lang w:val="en-US"/>
              </w:rPr>
              <w:t xml:space="preserve">the signature of an individual who has witnessed the health care provider counselling a patient. </w:t>
            </w:r>
          </w:p>
        </w:tc>
      </w:tr>
      <w:tr w:rsidR="00292EEA">
        <w:trPr>
          <w:divId w:val="30127948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Interpreter: </w:t>
            </w:r>
            <w:r>
              <w:rPr>
                <w:rFonts w:eastAsia="Times New Roman"/>
                <w:lang w:val="en-US"/>
              </w:rPr>
              <w:t xml:space="preserve">the signature of an individual who has translated health care information during an event or the obtaining of consent to a treatment. </w:t>
            </w:r>
          </w:p>
        </w:tc>
      </w:tr>
      <w:tr w:rsidR="00292EEA">
        <w:trPr>
          <w:divId w:val="30127948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Review: </w:t>
            </w:r>
            <w:r>
              <w:rPr>
                <w:rFonts w:eastAsia="Times New Roman"/>
                <w:lang w:val="en-US"/>
              </w:rPr>
              <w:t>the signature of a person, device, or algorithm that has reviewed or filtered data for inclusion into the patient record. (</w:t>
            </w:r>
            <w:del w:id="8" w:author="Steve" w:date="2015-09-06T08:51:00Z">
              <w:r w:rsidDel="0053405A">
                <w:rPr>
                  <w:rFonts w:eastAsia="Times New Roman"/>
                  <w:lang w:val="en-US"/>
                </w:rPr>
                <w:delText xml:space="preserve"> </w:delText>
              </w:r>
            </w:del>
            <w:r>
              <w:rPr>
                <w:rFonts w:eastAsia="Times New Roman"/>
                <w:lang w:val="en-US"/>
              </w:rPr>
              <w:t xml:space="preserve">Examples: (1) a medical records clerk who scans a document for inclusion in the medical record, enters header information, or catalogues and classifies the data, or a combination thereof; (2) a gateway that receives data from another computer system and interprets that data or changes its format, or both, before entering it into the patient record.) </w:t>
            </w:r>
          </w:p>
        </w:tc>
      </w:tr>
      <w:tr w:rsidR="00292EEA">
        <w:trPr>
          <w:divId w:val="30127948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Source: </w:t>
            </w:r>
            <w:r>
              <w:rPr>
                <w:rFonts w:eastAsia="Times New Roman"/>
                <w:lang w:val="en-US"/>
              </w:rPr>
              <w:t xml:space="preserve">the signature of an automated data source. (Examples: (1) the signature for an image that is generated by a device for inclusion in the patient record; (2) the signature for an ECG derived by an ECG system for inclusion in the patient record; (3) the data from a biomedical monitoring device or system that is for inclusion in the patient record.) </w:t>
            </w:r>
          </w:p>
        </w:tc>
      </w:tr>
      <w:tr w:rsidR="00292EEA">
        <w:trPr>
          <w:divId w:val="30127948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53405A">
            <w:pPr>
              <w:rPr>
                <w:rFonts w:eastAsia="Times New Roman"/>
                <w:lang w:val="en-US"/>
              </w:rPr>
            </w:pPr>
            <w:r>
              <w:rPr>
                <w:rFonts w:eastAsia="Times New Roman"/>
                <w:b/>
                <w:bCs/>
                <w:lang w:val="en-US"/>
              </w:rPr>
              <w:t xml:space="preserve">Addendum: </w:t>
            </w:r>
            <w:r>
              <w:rPr>
                <w:rFonts w:eastAsia="Times New Roman"/>
                <w:lang w:val="en-US"/>
              </w:rPr>
              <w:t>the signature on a new amended document of an individual who has corrected, edited, or amended an original health information document. An addendum signature can either be a signature type or a signature sub-type (see 8.1). Any document with an addendum signature shall have a companion document that is the original document with its original, unaltered content, and original signatures. The original document shall be referenced via an attribute in the new document, which contains, for example, the digest of the old document. Whether the original, unaltered, document is always displayed with the addended document is a local matter, but the original, unaltered</w:t>
            </w:r>
            <w:del w:id="9" w:author="Steve" w:date="2015-09-06T08:53:00Z">
              <w:r w:rsidDel="0053405A">
                <w:rPr>
                  <w:rFonts w:eastAsia="Times New Roman"/>
                  <w:lang w:val="en-US"/>
                </w:rPr>
                <w:delText>,</w:delText>
              </w:r>
            </w:del>
            <w:r>
              <w:rPr>
                <w:rFonts w:eastAsia="Times New Roman"/>
                <w:lang w:val="en-US"/>
              </w:rPr>
              <w:t xml:space="preserve"> document must remain as part of the patient record and be retrievable on demand. </w:t>
            </w:r>
          </w:p>
        </w:tc>
      </w:tr>
      <w:tr w:rsidR="00292EEA">
        <w:trPr>
          <w:divId w:val="30127948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Administrative: </w:t>
            </w:r>
            <w:r>
              <w:rPr>
                <w:rFonts w:eastAsia="Times New Roman"/>
                <w:lang w:val="en-US"/>
              </w:rPr>
              <w:t xml:space="preserve">the signature on an original document of an individual who has generated a new amended document. This (original) document shall reference the new document via an additional signature purpose. This is the inverse of an addendum signature and provides a pointer from the original to the amended document. </w:t>
            </w:r>
          </w:p>
        </w:tc>
      </w:tr>
      <w:tr w:rsidR="00292EEA">
        <w:trPr>
          <w:divId w:val="30127948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commentRangeStart w:id="10"/>
            <w:r w:rsidRPr="007F47A9">
              <w:rPr>
                <w:rFonts w:eastAsia="Times New Roman"/>
                <w:b/>
                <w:bCs/>
                <w:highlight w:val="yellow"/>
                <w:lang w:val="en-US"/>
                <w:rPrChange w:id="11" w:author="Steve" w:date="2015-09-06T08:54:00Z">
                  <w:rPr>
                    <w:rFonts w:eastAsia="Times New Roman"/>
                    <w:b/>
                    <w:bCs/>
                    <w:lang w:val="en-US"/>
                  </w:rPr>
                </w:rPrChange>
              </w:rPr>
              <w:t xml:space="preserve">Timestamp: </w:t>
            </w:r>
            <w:r w:rsidRPr="007F47A9">
              <w:rPr>
                <w:rFonts w:eastAsia="Times New Roman"/>
                <w:highlight w:val="yellow"/>
                <w:lang w:val="en-US"/>
                <w:rPrChange w:id="12" w:author="Steve" w:date="2015-09-06T08:54:00Z">
                  <w:rPr>
                    <w:rFonts w:eastAsia="Times New Roman"/>
                    <w:lang w:val="en-US"/>
                  </w:rPr>
                </w:rPrChange>
              </w:rPr>
              <w:t xml:space="preserve">the signature of an </w:t>
            </w:r>
            <w:commentRangeEnd w:id="10"/>
            <w:r w:rsidR="002E6CA3">
              <w:rPr>
                <w:rStyle w:val="CommentReference"/>
              </w:rPr>
              <w:commentReference w:id="10"/>
            </w:r>
            <w:r w:rsidRPr="007F47A9">
              <w:rPr>
                <w:rFonts w:eastAsia="Times New Roman"/>
                <w:highlight w:val="yellow"/>
                <w:lang w:val="en-US"/>
                <w:rPrChange w:id="13" w:author="Steve" w:date="2015-09-06T08:54:00Z">
                  <w:rPr>
                    <w:rFonts w:eastAsia="Times New Roman"/>
                    <w:lang w:val="en-US"/>
                  </w:rPr>
                </w:rPrChange>
              </w:rPr>
              <w:t>individual w</w:t>
            </w:r>
            <w:r w:rsidR="005B11EB">
              <w:rPr>
                <w:rFonts w:eastAsia="Times New Roman"/>
                <w:lang w:val="en-US"/>
              </w:rPr>
              <w:t xml:space="preserve">ho is certifying that the document is invalidated by an error(s), or is placed in the wrong chart. An administrative (error/edit) signature must include an addendum to the document and therefore shall have an addendum signature sub-type (see 8.1). This signature is reserved for the highest health information system administrative classification, since it is a statement that the entire document is invalidated by the error and that the document should no longer be used for patient care, although for legal reasons the document must remain part of the permanent patient record. </w:t>
            </w:r>
          </w:p>
        </w:tc>
      </w:tr>
    </w:tbl>
    <w:p w:rsidR="00292EEA" w:rsidRPr="00053270" w:rsidRDefault="007F47A9">
      <w:pPr>
        <w:pStyle w:val="Heading2"/>
        <w:divId w:val="301279481"/>
        <w:rPr>
          <w:rFonts w:eastAsia="Times New Roman"/>
          <w:highlight w:val="yellow"/>
          <w:lang w:val="en-US"/>
          <w:rPrChange w:id="14" w:author="Steve" w:date="2015-09-06T09:10:00Z">
            <w:rPr>
              <w:rFonts w:eastAsia="Times New Roman"/>
              <w:lang w:val="en-US"/>
            </w:rPr>
          </w:rPrChange>
        </w:rPr>
      </w:pPr>
      <w:r w:rsidRPr="007F47A9">
        <w:rPr>
          <w:rFonts w:eastAsia="Times New Roman"/>
          <w:highlight w:val="yellow"/>
          <w:lang w:val="en-US"/>
          <w:rPrChange w:id="15" w:author="Steve" w:date="2015-09-06T09:10:00Z">
            <w:rPr>
              <w:rFonts w:eastAsia="Times New Roman"/>
              <w:lang w:val="en-US"/>
            </w:rPr>
          </w:rPrChange>
        </w:rPr>
        <w:t>ValueSet: Signature Type Codes</w:t>
      </w:r>
      <w:ins w:id="16" w:author="Steve" w:date="2015-09-07T09:50:00Z">
        <w:r w:rsidR="00C92999">
          <w:rPr>
            <w:rFonts w:eastAsia="Times New Roman"/>
            <w:highlight w:val="yellow"/>
            <w:lang w:val="en-US"/>
          </w:rPr>
          <w:t xml:space="preserve"> – repeat of previous??</w: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rsidRPr="00053270">
        <w:trPr>
          <w:divId w:val="301279481"/>
          <w:tblCellSpacing w:w="15" w:type="dxa"/>
        </w:trPr>
        <w:tc>
          <w:tcPr>
            <w:tcW w:w="0" w:type="auto"/>
            <w:vAlign w:val="center"/>
            <w:hideMark/>
          </w:tcPr>
          <w:p w:rsidR="00292EEA" w:rsidRPr="00053270" w:rsidRDefault="007F47A9">
            <w:pPr>
              <w:rPr>
                <w:rFonts w:eastAsia="Times New Roman"/>
                <w:highlight w:val="yellow"/>
                <w:lang w:val="en-US"/>
                <w:rPrChange w:id="17" w:author="Steve" w:date="2015-09-06T09:10:00Z">
                  <w:rPr>
                    <w:rFonts w:eastAsia="Times New Roman"/>
                    <w:lang w:val="en-US"/>
                  </w:rPr>
                </w:rPrChange>
              </w:rPr>
            </w:pPr>
            <w:r w:rsidRPr="007F47A9">
              <w:rPr>
                <w:rFonts w:eastAsia="Times New Roman"/>
                <w:highlight w:val="yellow"/>
                <w:lang w:val="en-US"/>
                <w:rPrChange w:id="18" w:author="Steve" w:date="2015-09-06T09:10:00Z">
                  <w:rPr>
                    <w:rFonts w:eastAsia="Times New Roman"/>
                    <w:lang w:val="en-US"/>
                  </w:rPr>
                </w:rPrChange>
              </w:rPr>
              <w:t>Name</w:t>
            </w:r>
          </w:p>
        </w:tc>
        <w:tc>
          <w:tcPr>
            <w:tcW w:w="0" w:type="auto"/>
            <w:vAlign w:val="center"/>
            <w:hideMark/>
          </w:tcPr>
          <w:p w:rsidR="00292EEA" w:rsidRPr="00053270" w:rsidRDefault="007F47A9">
            <w:pPr>
              <w:rPr>
                <w:rFonts w:eastAsia="Times New Roman"/>
                <w:highlight w:val="yellow"/>
                <w:lang w:val="en-US"/>
                <w:rPrChange w:id="19" w:author="Steve" w:date="2015-09-06T09:10:00Z">
                  <w:rPr>
                    <w:rFonts w:eastAsia="Times New Roman"/>
                    <w:lang w:val="en-US"/>
                  </w:rPr>
                </w:rPrChange>
              </w:rPr>
            </w:pPr>
            <w:r w:rsidRPr="007F47A9">
              <w:rPr>
                <w:rFonts w:eastAsia="Times New Roman"/>
                <w:highlight w:val="yellow"/>
                <w:lang w:val="en-US"/>
                <w:rPrChange w:id="20" w:author="Steve" w:date="2015-09-06T09:10:00Z">
                  <w:rPr>
                    <w:rFonts w:eastAsia="Times New Roman"/>
                    <w:lang w:val="en-US"/>
                  </w:rPr>
                </w:rPrChange>
              </w:rPr>
              <w:t xml:space="preserve">Signature Type Codes (Signature Type Codes) </w:t>
            </w:r>
          </w:p>
        </w:tc>
      </w:tr>
      <w:tr w:rsidR="00292EEA" w:rsidRPr="00053270">
        <w:trPr>
          <w:divId w:val="301279481"/>
          <w:tblCellSpacing w:w="15" w:type="dxa"/>
        </w:trPr>
        <w:tc>
          <w:tcPr>
            <w:tcW w:w="0" w:type="auto"/>
            <w:vAlign w:val="center"/>
            <w:hideMark/>
          </w:tcPr>
          <w:p w:rsidR="00292EEA" w:rsidRPr="00053270" w:rsidRDefault="007F47A9">
            <w:pPr>
              <w:rPr>
                <w:rFonts w:eastAsia="Times New Roman"/>
                <w:highlight w:val="yellow"/>
                <w:lang w:val="en-US"/>
                <w:rPrChange w:id="21" w:author="Steve" w:date="2015-09-06T09:10:00Z">
                  <w:rPr>
                    <w:rFonts w:eastAsia="Times New Roman"/>
                    <w:lang w:val="en-US"/>
                  </w:rPr>
                </w:rPrChange>
              </w:rPr>
            </w:pPr>
            <w:r w:rsidRPr="007F47A9">
              <w:rPr>
                <w:rFonts w:eastAsia="Times New Roman"/>
                <w:highlight w:val="yellow"/>
                <w:lang w:val="en-US"/>
                <w:rPrChange w:id="22" w:author="Steve" w:date="2015-09-06T09:10:00Z">
                  <w:rPr>
                    <w:rFonts w:eastAsia="Times New Roman"/>
                    <w:lang w:val="en-US"/>
                  </w:rPr>
                </w:rPrChange>
              </w:rPr>
              <w:t>Description</w:t>
            </w:r>
          </w:p>
        </w:tc>
        <w:tc>
          <w:tcPr>
            <w:tcW w:w="0" w:type="auto"/>
            <w:vAlign w:val="center"/>
            <w:hideMark/>
          </w:tcPr>
          <w:p w:rsidR="00292EEA" w:rsidRPr="00053270" w:rsidRDefault="007F47A9">
            <w:pPr>
              <w:rPr>
                <w:rFonts w:eastAsia="Times New Roman"/>
                <w:highlight w:val="yellow"/>
                <w:lang w:val="en-US"/>
                <w:rPrChange w:id="23" w:author="Steve" w:date="2015-09-06T09:10:00Z">
                  <w:rPr>
                    <w:rFonts w:eastAsia="Times New Roman"/>
                    <w:lang w:val="en-US"/>
                  </w:rPr>
                </w:rPrChange>
              </w:rPr>
            </w:pPr>
            <w:r w:rsidRPr="007F47A9">
              <w:rPr>
                <w:rFonts w:eastAsia="Times New Roman"/>
                <w:highlight w:val="yellow"/>
                <w:lang w:val="en-US"/>
                <w:rPrChange w:id="24" w:author="Steve" w:date="2015-09-06T09:10:00Z">
                  <w:rPr>
                    <w:rFonts w:eastAsia="Times New Roman"/>
                    <w:lang w:val="en-US"/>
                  </w:rPr>
                </w:rPrChange>
              </w:rPr>
              <w:t xml:space="preserve">The Digital Signature Purposes, an indication of the reason an entity signs a document. This is included in the signed information and can be used when determining accountability for various actions concerning the document. Examples include: author, transcriptionist/recorder, and witness. </w:t>
            </w:r>
          </w:p>
        </w:tc>
      </w:tr>
      <w:tr w:rsidR="00292EEA" w:rsidRPr="00053270">
        <w:trPr>
          <w:divId w:val="301279481"/>
          <w:tblCellSpacing w:w="15" w:type="dxa"/>
        </w:trPr>
        <w:tc>
          <w:tcPr>
            <w:tcW w:w="0" w:type="auto"/>
            <w:vAlign w:val="center"/>
            <w:hideMark/>
          </w:tcPr>
          <w:p w:rsidR="00292EEA" w:rsidRPr="00053270" w:rsidRDefault="007F47A9">
            <w:pPr>
              <w:rPr>
                <w:rFonts w:eastAsia="Times New Roman"/>
                <w:highlight w:val="yellow"/>
                <w:lang w:val="en-US"/>
                <w:rPrChange w:id="25" w:author="Steve" w:date="2015-09-06T09:10:00Z">
                  <w:rPr>
                    <w:rFonts w:eastAsia="Times New Roman"/>
                    <w:lang w:val="en-US"/>
                  </w:rPr>
                </w:rPrChange>
              </w:rPr>
            </w:pPr>
            <w:r w:rsidRPr="007F47A9">
              <w:rPr>
                <w:rFonts w:eastAsia="Times New Roman"/>
                <w:highlight w:val="yellow"/>
                <w:lang w:val="en-US"/>
                <w:rPrChange w:id="26" w:author="Steve" w:date="2015-09-06T09:10:00Z">
                  <w:rPr>
                    <w:rFonts w:eastAsia="Times New Roman"/>
                    <w:lang w:val="en-US"/>
                  </w:rPr>
                </w:rPrChange>
              </w:rPr>
              <w:lastRenderedPageBreak/>
              <w:t>Copyright</w:t>
            </w:r>
          </w:p>
        </w:tc>
        <w:tc>
          <w:tcPr>
            <w:tcW w:w="0" w:type="auto"/>
            <w:vAlign w:val="center"/>
            <w:hideMark/>
          </w:tcPr>
          <w:p w:rsidR="00292EEA" w:rsidRPr="00053270" w:rsidRDefault="007F47A9">
            <w:pPr>
              <w:rPr>
                <w:rFonts w:eastAsia="Times New Roman"/>
                <w:highlight w:val="yellow"/>
                <w:lang w:val="en-US"/>
                <w:rPrChange w:id="27" w:author="Steve" w:date="2015-09-06T09:10:00Z">
                  <w:rPr>
                    <w:rFonts w:eastAsia="Times New Roman"/>
                    <w:lang w:val="en-US"/>
                  </w:rPr>
                </w:rPrChange>
              </w:rPr>
            </w:pPr>
            <w:r w:rsidRPr="007F47A9">
              <w:rPr>
                <w:rFonts w:eastAsia="Times New Roman"/>
                <w:highlight w:val="yellow"/>
                <w:lang w:val="en-US"/>
                <w:rPrChange w:id="28" w:author="Steve" w:date="2015-09-06T09:10:00Z">
                  <w:rPr>
                    <w:rFonts w:eastAsia="Times New Roman"/>
                    <w:lang w:val="en-US"/>
                  </w:rPr>
                </w:rPrChange>
              </w:rPr>
              <w:t xml:space="preserve">These codes are excerpted from ASTM Standard, E1762-95(2013) - Standard Guide for Electronic </w:t>
            </w:r>
            <w:del w:id="29" w:author="Steve" w:date="2015-09-06T08:56:00Z">
              <w:r w:rsidRPr="007F47A9">
                <w:rPr>
                  <w:rFonts w:eastAsia="Times New Roman"/>
                  <w:highlight w:val="yellow"/>
                  <w:lang w:val="en-US"/>
                  <w:rPrChange w:id="30" w:author="Steve" w:date="2015-09-06T09:10:00Z">
                    <w:rPr>
                      <w:rFonts w:eastAsia="Times New Roman"/>
                      <w:lang w:val="en-US"/>
                    </w:rPr>
                  </w:rPrChange>
                </w:rPr>
                <w:delText>Authenticaiton</w:delText>
              </w:r>
            </w:del>
            <w:ins w:id="31" w:author="Steve" w:date="2015-09-06T08:56:00Z">
              <w:r w:rsidRPr="007F47A9">
                <w:rPr>
                  <w:rFonts w:eastAsia="Times New Roman"/>
                  <w:highlight w:val="yellow"/>
                  <w:lang w:val="en-US"/>
                  <w:rPrChange w:id="32" w:author="Steve" w:date="2015-09-06T09:10:00Z">
                    <w:rPr>
                      <w:rFonts w:eastAsia="Times New Roman"/>
                      <w:lang w:val="en-US"/>
                    </w:rPr>
                  </w:rPrChange>
                </w:rPr>
                <w:t>Authentication</w:t>
              </w:r>
            </w:ins>
            <w:r w:rsidRPr="007F47A9">
              <w:rPr>
                <w:rFonts w:eastAsia="Times New Roman"/>
                <w:highlight w:val="yellow"/>
                <w:lang w:val="en-US"/>
                <w:rPrChange w:id="33" w:author="Steve" w:date="2015-09-06T09:10:00Z">
                  <w:rPr>
                    <w:rFonts w:eastAsia="Times New Roman"/>
                    <w:lang w:val="en-US"/>
                  </w:rPr>
                </w:rPrChange>
              </w:rPr>
              <w:t xml:space="preserve"> of Health Care Information, Copyright by ASTM International, 100 Barr Harbor Drive, West Conshohocken, PA 19428. Copies of this standard are available through the ASTM Web Site at www.astm.org. </w:t>
            </w:r>
          </w:p>
        </w:tc>
      </w:tr>
      <w:tr w:rsidR="00292EEA" w:rsidRPr="00053270">
        <w:trPr>
          <w:divId w:val="301279481"/>
          <w:tblCellSpacing w:w="15" w:type="dxa"/>
        </w:trPr>
        <w:tc>
          <w:tcPr>
            <w:tcW w:w="0" w:type="auto"/>
            <w:vAlign w:val="center"/>
            <w:hideMark/>
          </w:tcPr>
          <w:p w:rsidR="00292EEA" w:rsidRPr="00053270" w:rsidRDefault="007F47A9">
            <w:pPr>
              <w:rPr>
                <w:rFonts w:eastAsia="Times New Roman"/>
                <w:highlight w:val="yellow"/>
                <w:lang w:val="en-US"/>
                <w:rPrChange w:id="34" w:author="Steve" w:date="2015-09-06T09:10:00Z">
                  <w:rPr>
                    <w:rFonts w:eastAsia="Times New Roman"/>
                    <w:lang w:val="en-US"/>
                  </w:rPr>
                </w:rPrChange>
              </w:rPr>
            </w:pPr>
            <w:r w:rsidRPr="007F47A9">
              <w:rPr>
                <w:rFonts w:eastAsia="Times New Roman"/>
                <w:highlight w:val="yellow"/>
                <w:lang w:val="en-US"/>
                <w:rPrChange w:id="35" w:author="Steve" w:date="2015-09-06T09:10:00Z">
                  <w:rPr>
                    <w:rFonts w:eastAsia="Times New Roman"/>
                    <w:lang w:val="en-US"/>
                  </w:rPr>
                </w:rPrChange>
              </w:rPr>
              <w:t>Content</w:t>
            </w:r>
          </w:p>
        </w:tc>
        <w:tc>
          <w:tcPr>
            <w:tcW w:w="0" w:type="auto"/>
            <w:vAlign w:val="center"/>
            <w:hideMark/>
          </w:tcPr>
          <w:p w:rsidR="00292EEA" w:rsidRPr="00053270" w:rsidRDefault="007F47A9">
            <w:pPr>
              <w:rPr>
                <w:rFonts w:eastAsia="Times New Roman"/>
                <w:highlight w:val="yellow"/>
                <w:lang w:val="en-US"/>
                <w:rPrChange w:id="36" w:author="Steve" w:date="2015-09-06T09:10:00Z">
                  <w:rPr>
                    <w:rFonts w:eastAsia="Times New Roman"/>
                    <w:lang w:val="en-US"/>
                  </w:rPr>
                </w:rPrChange>
              </w:rPr>
            </w:pPr>
            <w:r w:rsidRPr="007F47A9">
              <w:rPr>
                <w:rFonts w:eastAsia="Times New Roman"/>
                <w:b/>
                <w:bCs/>
                <w:highlight w:val="yellow"/>
                <w:lang w:val="en-US"/>
                <w:rPrChange w:id="37" w:author="Steve" w:date="2015-09-06T09:10:00Z">
                  <w:rPr>
                    <w:rFonts w:eastAsia="Times New Roman"/>
                    <w:b/>
                    <w:bCs/>
                    <w:lang w:val="en-US"/>
                  </w:rPr>
                </w:rPrChange>
              </w:rPr>
              <w:t xml:space="preserve">AuthorID: </w:t>
            </w:r>
            <w:r w:rsidRPr="007F47A9">
              <w:rPr>
                <w:rFonts w:eastAsia="Times New Roman"/>
                <w:highlight w:val="yellow"/>
                <w:lang w:val="en-US"/>
                <w:rPrChange w:id="38" w:author="Steve" w:date="2015-09-06T09:10:00Z">
                  <w:rPr>
                    <w:rFonts w:eastAsia="Times New Roman"/>
                    <w:lang w:val="en-US"/>
                  </w:rPr>
                </w:rPrChange>
              </w:rPr>
              <w:t xml:space="preserve">the signature of the primary or sole author of a health information document. There can be only one primary author of a health information document. </w:t>
            </w:r>
          </w:p>
        </w:tc>
      </w:tr>
      <w:tr w:rsidR="00292EEA" w:rsidRPr="00053270">
        <w:trPr>
          <w:divId w:val="301279481"/>
          <w:tblCellSpacing w:w="15" w:type="dxa"/>
        </w:trPr>
        <w:tc>
          <w:tcPr>
            <w:tcW w:w="0" w:type="auto"/>
            <w:vAlign w:val="center"/>
            <w:hideMark/>
          </w:tcPr>
          <w:p w:rsidR="00292EEA" w:rsidRPr="00053270" w:rsidRDefault="00292EEA">
            <w:pPr>
              <w:rPr>
                <w:rFonts w:eastAsia="Times New Roman"/>
                <w:highlight w:val="yellow"/>
                <w:lang w:val="en-US"/>
                <w:rPrChange w:id="39" w:author="Steve" w:date="2015-09-06T09:10:00Z">
                  <w:rPr>
                    <w:rFonts w:eastAsia="Times New Roman"/>
                    <w:lang w:val="en-US"/>
                  </w:rPr>
                </w:rPrChange>
              </w:rPr>
            </w:pPr>
          </w:p>
        </w:tc>
        <w:tc>
          <w:tcPr>
            <w:tcW w:w="0" w:type="auto"/>
            <w:vAlign w:val="center"/>
            <w:hideMark/>
          </w:tcPr>
          <w:p w:rsidR="00292EEA" w:rsidRPr="00053270" w:rsidRDefault="007F47A9">
            <w:pPr>
              <w:rPr>
                <w:rFonts w:eastAsia="Times New Roman"/>
                <w:highlight w:val="yellow"/>
                <w:lang w:val="en-US"/>
                <w:rPrChange w:id="40" w:author="Steve" w:date="2015-09-06T09:10:00Z">
                  <w:rPr>
                    <w:rFonts w:eastAsia="Times New Roman"/>
                    <w:lang w:val="en-US"/>
                  </w:rPr>
                </w:rPrChange>
              </w:rPr>
            </w:pPr>
            <w:r w:rsidRPr="007F47A9">
              <w:rPr>
                <w:rFonts w:eastAsia="Times New Roman"/>
                <w:b/>
                <w:bCs/>
                <w:highlight w:val="yellow"/>
                <w:lang w:val="en-US"/>
                <w:rPrChange w:id="41" w:author="Steve" w:date="2015-09-06T09:10:00Z">
                  <w:rPr>
                    <w:rFonts w:eastAsia="Times New Roman"/>
                    <w:b/>
                    <w:bCs/>
                    <w:lang w:val="en-US"/>
                  </w:rPr>
                </w:rPrChange>
              </w:rPr>
              <w:t xml:space="preserve">Co-AuthorID: </w:t>
            </w:r>
            <w:r w:rsidRPr="007F47A9">
              <w:rPr>
                <w:rFonts w:eastAsia="Times New Roman"/>
                <w:highlight w:val="yellow"/>
                <w:lang w:val="en-US"/>
                <w:rPrChange w:id="42" w:author="Steve" w:date="2015-09-06T09:10:00Z">
                  <w:rPr>
                    <w:rFonts w:eastAsia="Times New Roman"/>
                    <w:lang w:val="en-US"/>
                  </w:rPr>
                </w:rPrChange>
              </w:rPr>
              <w:t>the signature of a health information document co</w:t>
            </w:r>
            <w:ins w:id="43" w:author="Steve" w:date="2015-09-06T09:06:00Z">
              <w:r w:rsidRPr="007F47A9">
                <w:rPr>
                  <w:rFonts w:eastAsia="Times New Roman"/>
                  <w:highlight w:val="yellow"/>
                  <w:lang w:val="en-US"/>
                  <w:rPrChange w:id="44" w:author="Steve" w:date="2015-09-06T09:10:00Z">
                    <w:rPr>
                      <w:rFonts w:eastAsia="Times New Roman"/>
                      <w:lang w:val="en-US"/>
                    </w:rPr>
                  </w:rPrChange>
                </w:rPr>
                <w:t>-</w:t>
              </w:r>
            </w:ins>
            <w:r w:rsidRPr="007F47A9">
              <w:rPr>
                <w:rFonts w:eastAsia="Times New Roman"/>
                <w:highlight w:val="yellow"/>
                <w:lang w:val="en-US"/>
                <w:rPrChange w:id="45" w:author="Steve" w:date="2015-09-06T09:10:00Z">
                  <w:rPr>
                    <w:rFonts w:eastAsia="Times New Roman"/>
                    <w:lang w:val="en-US"/>
                  </w:rPr>
                </w:rPrChange>
              </w:rPr>
              <w:t xml:space="preserve">author. There can be multiple coauthors of a health information document. </w:t>
            </w:r>
          </w:p>
        </w:tc>
      </w:tr>
      <w:tr w:rsidR="00292EEA" w:rsidRPr="00053270">
        <w:trPr>
          <w:divId w:val="301279481"/>
          <w:tblCellSpacing w:w="15" w:type="dxa"/>
        </w:trPr>
        <w:tc>
          <w:tcPr>
            <w:tcW w:w="0" w:type="auto"/>
            <w:vAlign w:val="center"/>
            <w:hideMark/>
          </w:tcPr>
          <w:p w:rsidR="00292EEA" w:rsidRPr="00053270" w:rsidRDefault="00292EEA">
            <w:pPr>
              <w:rPr>
                <w:rFonts w:eastAsia="Times New Roman"/>
                <w:highlight w:val="yellow"/>
                <w:lang w:val="en-US"/>
                <w:rPrChange w:id="46" w:author="Steve" w:date="2015-09-06T09:10:00Z">
                  <w:rPr>
                    <w:rFonts w:eastAsia="Times New Roman"/>
                    <w:lang w:val="en-US"/>
                  </w:rPr>
                </w:rPrChange>
              </w:rPr>
            </w:pPr>
          </w:p>
        </w:tc>
        <w:tc>
          <w:tcPr>
            <w:tcW w:w="0" w:type="auto"/>
            <w:vAlign w:val="center"/>
            <w:hideMark/>
          </w:tcPr>
          <w:p w:rsidR="00292EEA" w:rsidRPr="00053270" w:rsidRDefault="007F47A9">
            <w:pPr>
              <w:rPr>
                <w:rFonts w:eastAsia="Times New Roman"/>
                <w:highlight w:val="yellow"/>
                <w:lang w:val="en-US"/>
                <w:rPrChange w:id="47" w:author="Steve" w:date="2015-09-06T09:10:00Z">
                  <w:rPr>
                    <w:rFonts w:eastAsia="Times New Roman"/>
                    <w:lang w:val="en-US"/>
                  </w:rPr>
                </w:rPrChange>
              </w:rPr>
            </w:pPr>
            <w:r w:rsidRPr="007F47A9">
              <w:rPr>
                <w:rFonts w:eastAsia="Times New Roman"/>
                <w:b/>
                <w:bCs/>
                <w:highlight w:val="yellow"/>
                <w:lang w:val="en-US"/>
                <w:rPrChange w:id="48" w:author="Steve" w:date="2015-09-06T09:10:00Z">
                  <w:rPr>
                    <w:rFonts w:eastAsia="Times New Roman"/>
                    <w:b/>
                    <w:bCs/>
                    <w:lang w:val="en-US"/>
                  </w:rPr>
                </w:rPrChange>
              </w:rPr>
              <w:t xml:space="preserve">Co-Participated: </w:t>
            </w:r>
            <w:r w:rsidRPr="007F47A9">
              <w:rPr>
                <w:rFonts w:eastAsia="Times New Roman"/>
                <w:highlight w:val="yellow"/>
                <w:lang w:val="en-US"/>
                <w:rPrChange w:id="49" w:author="Steve" w:date="2015-09-06T09:10:00Z">
                  <w:rPr>
                    <w:rFonts w:eastAsia="Times New Roman"/>
                    <w:lang w:val="en-US"/>
                  </w:rPr>
                </w:rPrChange>
              </w:rPr>
              <w:t>the signature of an individual who is a participant in the health information document but is not an author or co</w:t>
            </w:r>
            <w:ins w:id="50" w:author="Steve" w:date="2015-09-06T09:06:00Z">
              <w:r w:rsidRPr="007F47A9">
                <w:rPr>
                  <w:rFonts w:eastAsia="Times New Roman"/>
                  <w:highlight w:val="yellow"/>
                  <w:lang w:val="en-US"/>
                  <w:rPrChange w:id="51" w:author="Steve" w:date="2015-09-06T09:10:00Z">
                    <w:rPr>
                      <w:rFonts w:eastAsia="Times New Roman"/>
                      <w:lang w:val="en-US"/>
                    </w:rPr>
                  </w:rPrChange>
                </w:rPr>
                <w:t>-</w:t>
              </w:r>
            </w:ins>
            <w:r w:rsidRPr="007F47A9">
              <w:rPr>
                <w:rFonts w:eastAsia="Times New Roman"/>
                <w:highlight w:val="yellow"/>
                <w:lang w:val="en-US"/>
                <w:rPrChange w:id="52" w:author="Steve" w:date="2015-09-06T09:10:00Z">
                  <w:rPr>
                    <w:rFonts w:eastAsia="Times New Roman"/>
                    <w:lang w:val="en-US"/>
                  </w:rPr>
                </w:rPrChange>
              </w:rPr>
              <w:t>author. (Example</w:t>
            </w:r>
            <w:ins w:id="53" w:author="Steve" w:date="2015-09-06T09:06:00Z">
              <w:r w:rsidRPr="007F47A9">
                <w:rPr>
                  <w:rFonts w:eastAsia="Times New Roman"/>
                  <w:highlight w:val="yellow"/>
                  <w:lang w:val="en-US"/>
                  <w:rPrChange w:id="54" w:author="Steve" w:date="2015-09-06T09:10:00Z">
                    <w:rPr>
                      <w:rFonts w:eastAsia="Times New Roman"/>
                      <w:lang w:val="en-US"/>
                    </w:rPr>
                  </w:rPrChange>
                </w:rPr>
                <w:t>:</w:t>
              </w:r>
            </w:ins>
            <w:r w:rsidRPr="007F47A9">
              <w:rPr>
                <w:rFonts w:eastAsia="Times New Roman"/>
                <w:highlight w:val="yellow"/>
                <w:lang w:val="en-US"/>
                <w:rPrChange w:id="55" w:author="Steve" w:date="2015-09-06T09:10:00Z">
                  <w:rPr>
                    <w:rFonts w:eastAsia="Times New Roman"/>
                    <w:lang w:val="en-US"/>
                  </w:rPr>
                </w:rPrChange>
              </w:rPr>
              <w:t xml:space="preserve"> a surgeon who is required by institutional, regulatory, or legal rules to sign an operative report, but who was not involved in the authorship of that report.) </w:t>
            </w:r>
          </w:p>
        </w:tc>
      </w:tr>
      <w:tr w:rsidR="00292EEA" w:rsidRPr="00053270">
        <w:trPr>
          <w:divId w:val="301279481"/>
          <w:tblCellSpacing w:w="15" w:type="dxa"/>
        </w:trPr>
        <w:tc>
          <w:tcPr>
            <w:tcW w:w="0" w:type="auto"/>
            <w:vAlign w:val="center"/>
            <w:hideMark/>
          </w:tcPr>
          <w:p w:rsidR="00292EEA" w:rsidRPr="00053270" w:rsidRDefault="00292EEA">
            <w:pPr>
              <w:rPr>
                <w:rFonts w:eastAsia="Times New Roman"/>
                <w:highlight w:val="yellow"/>
                <w:lang w:val="en-US"/>
                <w:rPrChange w:id="56" w:author="Steve" w:date="2015-09-06T09:10:00Z">
                  <w:rPr>
                    <w:rFonts w:eastAsia="Times New Roman"/>
                    <w:lang w:val="en-US"/>
                  </w:rPr>
                </w:rPrChange>
              </w:rPr>
            </w:pPr>
          </w:p>
        </w:tc>
        <w:tc>
          <w:tcPr>
            <w:tcW w:w="0" w:type="auto"/>
            <w:vAlign w:val="center"/>
            <w:hideMark/>
          </w:tcPr>
          <w:p w:rsidR="00292EEA" w:rsidRPr="00053270" w:rsidRDefault="007F47A9">
            <w:pPr>
              <w:rPr>
                <w:rFonts w:eastAsia="Times New Roman"/>
                <w:highlight w:val="yellow"/>
                <w:lang w:val="en-US"/>
                <w:rPrChange w:id="57" w:author="Steve" w:date="2015-09-06T09:10:00Z">
                  <w:rPr>
                    <w:rFonts w:eastAsia="Times New Roman"/>
                    <w:lang w:val="en-US"/>
                  </w:rPr>
                </w:rPrChange>
              </w:rPr>
            </w:pPr>
            <w:r w:rsidRPr="007F47A9">
              <w:rPr>
                <w:rFonts w:eastAsia="Times New Roman"/>
                <w:b/>
                <w:bCs/>
                <w:highlight w:val="yellow"/>
                <w:lang w:val="en-US"/>
                <w:rPrChange w:id="58" w:author="Steve" w:date="2015-09-06T09:10:00Z">
                  <w:rPr>
                    <w:rFonts w:eastAsia="Times New Roman"/>
                    <w:b/>
                    <w:bCs/>
                    <w:lang w:val="en-US"/>
                  </w:rPr>
                </w:rPrChange>
              </w:rPr>
              <w:t xml:space="preserve">Transcriptionist: </w:t>
            </w:r>
            <w:r w:rsidRPr="007F47A9">
              <w:rPr>
                <w:rFonts w:eastAsia="Times New Roman"/>
                <w:highlight w:val="yellow"/>
                <w:lang w:val="en-US"/>
                <w:rPrChange w:id="59" w:author="Steve" w:date="2015-09-06T09:10:00Z">
                  <w:rPr>
                    <w:rFonts w:eastAsia="Times New Roman"/>
                    <w:lang w:val="en-US"/>
                  </w:rPr>
                </w:rPrChange>
              </w:rPr>
              <w:t xml:space="preserve">the signature of an individual who has transcribed a dictated document or recorded written text into a digital machine readable format. </w:t>
            </w:r>
          </w:p>
        </w:tc>
      </w:tr>
      <w:tr w:rsidR="00292EEA" w:rsidRPr="00053270">
        <w:trPr>
          <w:divId w:val="301279481"/>
          <w:tblCellSpacing w:w="15" w:type="dxa"/>
        </w:trPr>
        <w:tc>
          <w:tcPr>
            <w:tcW w:w="0" w:type="auto"/>
            <w:vAlign w:val="center"/>
            <w:hideMark/>
          </w:tcPr>
          <w:p w:rsidR="00292EEA" w:rsidRPr="00053270" w:rsidRDefault="00292EEA">
            <w:pPr>
              <w:rPr>
                <w:rFonts w:eastAsia="Times New Roman"/>
                <w:highlight w:val="yellow"/>
                <w:lang w:val="en-US"/>
                <w:rPrChange w:id="60" w:author="Steve" w:date="2015-09-06T09:10:00Z">
                  <w:rPr>
                    <w:rFonts w:eastAsia="Times New Roman"/>
                    <w:lang w:val="en-US"/>
                  </w:rPr>
                </w:rPrChange>
              </w:rPr>
            </w:pPr>
          </w:p>
        </w:tc>
        <w:tc>
          <w:tcPr>
            <w:tcW w:w="0" w:type="auto"/>
            <w:vAlign w:val="center"/>
            <w:hideMark/>
          </w:tcPr>
          <w:p w:rsidR="00292EEA" w:rsidRPr="00053270" w:rsidRDefault="007F47A9">
            <w:pPr>
              <w:rPr>
                <w:rFonts w:eastAsia="Times New Roman"/>
                <w:highlight w:val="yellow"/>
                <w:lang w:val="en-US"/>
                <w:rPrChange w:id="61" w:author="Steve" w:date="2015-09-06T09:10:00Z">
                  <w:rPr>
                    <w:rFonts w:eastAsia="Times New Roman"/>
                    <w:lang w:val="en-US"/>
                  </w:rPr>
                </w:rPrChange>
              </w:rPr>
            </w:pPr>
            <w:r w:rsidRPr="007F47A9">
              <w:rPr>
                <w:rFonts w:eastAsia="Times New Roman"/>
                <w:b/>
                <w:bCs/>
                <w:highlight w:val="yellow"/>
                <w:lang w:val="en-US"/>
                <w:rPrChange w:id="62" w:author="Steve" w:date="2015-09-06T09:10:00Z">
                  <w:rPr>
                    <w:rFonts w:eastAsia="Times New Roman"/>
                    <w:b/>
                    <w:bCs/>
                    <w:lang w:val="en-US"/>
                  </w:rPr>
                </w:rPrChange>
              </w:rPr>
              <w:t xml:space="preserve">Verification: </w:t>
            </w:r>
            <w:r w:rsidRPr="007F47A9">
              <w:rPr>
                <w:rFonts w:eastAsia="Times New Roman"/>
                <w:highlight w:val="yellow"/>
                <w:lang w:val="en-US"/>
                <w:rPrChange w:id="63" w:author="Steve" w:date="2015-09-06T09:10:00Z">
                  <w:rPr>
                    <w:rFonts w:eastAsia="Times New Roman"/>
                    <w:lang w:val="en-US"/>
                  </w:rPr>
                </w:rPrChange>
              </w:rPr>
              <w:t>a signature verifying the information contained in a document. (Example</w:t>
            </w:r>
            <w:ins w:id="64" w:author="Steve" w:date="2015-09-06T09:06:00Z">
              <w:r w:rsidRPr="007F47A9">
                <w:rPr>
                  <w:rFonts w:eastAsia="Times New Roman"/>
                  <w:highlight w:val="yellow"/>
                  <w:lang w:val="en-US"/>
                  <w:rPrChange w:id="65" w:author="Steve" w:date="2015-09-06T09:10:00Z">
                    <w:rPr>
                      <w:rFonts w:eastAsia="Times New Roman"/>
                      <w:lang w:val="en-US"/>
                    </w:rPr>
                  </w:rPrChange>
                </w:rPr>
                <w:t>:</w:t>
              </w:r>
            </w:ins>
            <w:r w:rsidRPr="007F47A9">
              <w:rPr>
                <w:rFonts w:eastAsia="Times New Roman"/>
                <w:highlight w:val="yellow"/>
                <w:lang w:val="en-US"/>
                <w:rPrChange w:id="66" w:author="Steve" w:date="2015-09-06T09:10:00Z">
                  <w:rPr>
                    <w:rFonts w:eastAsia="Times New Roman"/>
                    <w:lang w:val="en-US"/>
                  </w:rPr>
                </w:rPrChange>
              </w:rPr>
              <w:t xml:space="preserve"> a physician is required to countersign a verbal order that has previously been recorded in the medical record by a registered nurse who has carried out the verbal order.) </w:t>
            </w:r>
          </w:p>
        </w:tc>
      </w:tr>
      <w:tr w:rsidR="00292EEA" w:rsidRPr="00053270">
        <w:trPr>
          <w:divId w:val="301279481"/>
          <w:tblCellSpacing w:w="15" w:type="dxa"/>
        </w:trPr>
        <w:tc>
          <w:tcPr>
            <w:tcW w:w="0" w:type="auto"/>
            <w:vAlign w:val="center"/>
            <w:hideMark/>
          </w:tcPr>
          <w:p w:rsidR="00292EEA" w:rsidRPr="00053270" w:rsidRDefault="00292EEA">
            <w:pPr>
              <w:rPr>
                <w:rFonts w:eastAsia="Times New Roman"/>
                <w:highlight w:val="yellow"/>
                <w:lang w:val="en-US"/>
                <w:rPrChange w:id="67" w:author="Steve" w:date="2015-09-06T09:10:00Z">
                  <w:rPr>
                    <w:rFonts w:eastAsia="Times New Roman"/>
                    <w:lang w:val="en-US"/>
                  </w:rPr>
                </w:rPrChange>
              </w:rPr>
            </w:pPr>
          </w:p>
        </w:tc>
        <w:tc>
          <w:tcPr>
            <w:tcW w:w="0" w:type="auto"/>
            <w:vAlign w:val="center"/>
            <w:hideMark/>
          </w:tcPr>
          <w:p w:rsidR="00292EEA" w:rsidRPr="00053270" w:rsidRDefault="007F47A9">
            <w:pPr>
              <w:rPr>
                <w:rFonts w:eastAsia="Times New Roman"/>
                <w:highlight w:val="yellow"/>
                <w:lang w:val="en-US"/>
                <w:rPrChange w:id="68" w:author="Steve" w:date="2015-09-06T09:10:00Z">
                  <w:rPr>
                    <w:rFonts w:eastAsia="Times New Roman"/>
                    <w:lang w:val="en-US"/>
                  </w:rPr>
                </w:rPrChange>
              </w:rPr>
            </w:pPr>
            <w:r w:rsidRPr="007F47A9">
              <w:rPr>
                <w:rFonts w:eastAsia="Times New Roman"/>
                <w:b/>
                <w:bCs/>
                <w:highlight w:val="yellow"/>
                <w:lang w:val="en-US"/>
                <w:rPrChange w:id="69" w:author="Steve" w:date="2015-09-06T09:10:00Z">
                  <w:rPr>
                    <w:rFonts w:eastAsia="Times New Roman"/>
                    <w:b/>
                    <w:bCs/>
                    <w:lang w:val="en-US"/>
                  </w:rPr>
                </w:rPrChange>
              </w:rPr>
              <w:t xml:space="preserve">Validation: </w:t>
            </w:r>
            <w:r w:rsidRPr="007F47A9">
              <w:rPr>
                <w:rFonts w:eastAsia="Times New Roman"/>
                <w:highlight w:val="yellow"/>
                <w:lang w:val="en-US"/>
                <w:rPrChange w:id="70" w:author="Steve" w:date="2015-09-06T09:10:00Z">
                  <w:rPr>
                    <w:rFonts w:eastAsia="Times New Roman"/>
                    <w:lang w:val="en-US"/>
                  </w:rPr>
                </w:rPrChange>
              </w:rPr>
              <w:t>a signature validating a health information document for inclusion in the patient record. (Example</w:t>
            </w:r>
            <w:ins w:id="71" w:author="Steve" w:date="2015-09-06T09:06:00Z">
              <w:r w:rsidRPr="007F47A9">
                <w:rPr>
                  <w:rFonts w:eastAsia="Times New Roman"/>
                  <w:highlight w:val="yellow"/>
                  <w:lang w:val="en-US"/>
                  <w:rPrChange w:id="72" w:author="Steve" w:date="2015-09-06T09:10:00Z">
                    <w:rPr>
                      <w:rFonts w:eastAsia="Times New Roman"/>
                      <w:lang w:val="en-US"/>
                    </w:rPr>
                  </w:rPrChange>
                </w:rPr>
                <w:t>:</w:t>
              </w:r>
            </w:ins>
            <w:r w:rsidRPr="007F47A9">
              <w:rPr>
                <w:rFonts w:eastAsia="Times New Roman"/>
                <w:highlight w:val="yellow"/>
                <w:lang w:val="en-US"/>
                <w:rPrChange w:id="73" w:author="Steve" w:date="2015-09-06T09:10:00Z">
                  <w:rPr>
                    <w:rFonts w:eastAsia="Times New Roman"/>
                    <w:lang w:val="en-US"/>
                  </w:rPr>
                </w:rPrChange>
              </w:rPr>
              <w:t xml:space="preserve"> a medical student or resident is credentialed to perform history or physical examinations and to write progress notes. The attending physician signs the history and physical examination to validate the entry for inclusion in the patient's medical record.) </w:t>
            </w:r>
          </w:p>
        </w:tc>
      </w:tr>
      <w:tr w:rsidR="00292EEA" w:rsidRPr="00053270">
        <w:trPr>
          <w:divId w:val="301279481"/>
          <w:tblCellSpacing w:w="15" w:type="dxa"/>
        </w:trPr>
        <w:tc>
          <w:tcPr>
            <w:tcW w:w="0" w:type="auto"/>
            <w:vAlign w:val="center"/>
            <w:hideMark/>
          </w:tcPr>
          <w:p w:rsidR="00292EEA" w:rsidRPr="00053270" w:rsidRDefault="00292EEA">
            <w:pPr>
              <w:rPr>
                <w:rFonts w:eastAsia="Times New Roman"/>
                <w:highlight w:val="yellow"/>
                <w:lang w:val="en-US"/>
                <w:rPrChange w:id="74" w:author="Steve" w:date="2015-09-06T09:10:00Z">
                  <w:rPr>
                    <w:rFonts w:eastAsia="Times New Roman"/>
                    <w:lang w:val="en-US"/>
                  </w:rPr>
                </w:rPrChange>
              </w:rPr>
            </w:pPr>
          </w:p>
        </w:tc>
        <w:tc>
          <w:tcPr>
            <w:tcW w:w="0" w:type="auto"/>
            <w:vAlign w:val="center"/>
            <w:hideMark/>
          </w:tcPr>
          <w:p w:rsidR="00292EEA" w:rsidRPr="00053270" w:rsidRDefault="007F47A9">
            <w:pPr>
              <w:rPr>
                <w:rFonts w:eastAsia="Times New Roman"/>
                <w:highlight w:val="yellow"/>
                <w:lang w:val="en-US"/>
                <w:rPrChange w:id="75" w:author="Steve" w:date="2015-09-06T09:10:00Z">
                  <w:rPr>
                    <w:rFonts w:eastAsia="Times New Roman"/>
                    <w:lang w:val="en-US"/>
                  </w:rPr>
                </w:rPrChange>
              </w:rPr>
            </w:pPr>
            <w:r w:rsidRPr="007F47A9">
              <w:rPr>
                <w:rFonts w:eastAsia="Times New Roman"/>
                <w:b/>
                <w:bCs/>
                <w:highlight w:val="yellow"/>
                <w:lang w:val="en-US"/>
                <w:rPrChange w:id="76" w:author="Steve" w:date="2015-09-06T09:10:00Z">
                  <w:rPr>
                    <w:rFonts w:eastAsia="Times New Roman"/>
                    <w:b/>
                    <w:bCs/>
                    <w:lang w:val="en-US"/>
                  </w:rPr>
                </w:rPrChange>
              </w:rPr>
              <w:t xml:space="preserve">Consent: </w:t>
            </w:r>
            <w:r w:rsidRPr="007F47A9">
              <w:rPr>
                <w:rFonts w:eastAsia="Times New Roman"/>
                <w:highlight w:val="yellow"/>
                <w:lang w:val="en-US"/>
                <w:rPrChange w:id="77" w:author="Steve" w:date="2015-09-06T09:10:00Z">
                  <w:rPr>
                    <w:rFonts w:eastAsia="Times New Roman"/>
                    <w:lang w:val="en-US"/>
                  </w:rPr>
                </w:rPrChange>
              </w:rPr>
              <w:t xml:space="preserve">the signature of an individual consenting to what is described in a health information document. </w:t>
            </w:r>
          </w:p>
        </w:tc>
      </w:tr>
      <w:tr w:rsidR="00292EEA" w:rsidRPr="00053270">
        <w:trPr>
          <w:divId w:val="301279481"/>
          <w:tblCellSpacing w:w="15" w:type="dxa"/>
        </w:trPr>
        <w:tc>
          <w:tcPr>
            <w:tcW w:w="0" w:type="auto"/>
            <w:vAlign w:val="center"/>
            <w:hideMark/>
          </w:tcPr>
          <w:p w:rsidR="00292EEA" w:rsidRPr="00053270" w:rsidRDefault="00292EEA">
            <w:pPr>
              <w:rPr>
                <w:rFonts w:eastAsia="Times New Roman"/>
                <w:highlight w:val="yellow"/>
                <w:lang w:val="en-US"/>
                <w:rPrChange w:id="78" w:author="Steve" w:date="2015-09-06T09:10:00Z">
                  <w:rPr>
                    <w:rFonts w:eastAsia="Times New Roman"/>
                    <w:lang w:val="en-US"/>
                  </w:rPr>
                </w:rPrChange>
              </w:rPr>
            </w:pPr>
          </w:p>
        </w:tc>
        <w:tc>
          <w:tcPr>
            <w:tcW w:w="0" w:type="auto"/>
            <w:vAlign w:val="center"/>
            <w:hideMark/>
          </w:tcPr>
          <w:p w:rsidR="00292EEA" w:rsidRPr="00053270" w:rsidRDefault="007F47A9">
            <w:pPr>
              <w:rPr>
                <w:rFonts w:eastAsia="Times New Roman"/>
                <w:highlight w:val="yellow"/>
                <w:lang w:val="en-US"/>
                <w:rPrChange w:id="79" w:author="Steve" w:date="2015-09-06T09:10:00Z">
                  <w:rPr>
                    <w:rFonts w:eastAsia="Times New Roman"/>
                    <w:lang w:val="en-US"/>
                  </w:rPr>
                </w:rPrChange>
              </w:rPr>
            </w:pPr>
            <w:r w:rsidRPr="007F47A9">
              <w:rPr>
                <w:rFonts w:eastAsia="Times New Roman"/>
                <w:b/>
                <w:bCs/>
                <w:highlight w:val="yellow"/>
                <w:lang w:val="en-US"/>
                <w:rPrChange w:id="80" w:author="Steve" w:date="2015-09-06T09:10:00Z">
                  <w:rPr>
                    <w:rFonts w:eastAsia="Times New Roman"/>
                    <w:b/>
                    <w:bCs/>
                    <w:lang w:val="en-US"/>
                  </w:rPr>
                </w:rPrChange>
              </w:rPr>
              <w:t xml:space="preserve">Witness: </w:t>
            </w:r>
            <w:r w:rsidRPr="007F47A9">
              <w:rPr>
                <w:rFonts w:eastAsia="Times New Roman"/>
                <w:highlight w:val="yellow"/>
                <w:lang w:val="en-US"/>
                <w:rPrChange w:id="81" w:author="Steve" w:date="2015-09-06T09:10:00Z">
                  <w:rPr>
                    <w:rFonts w:eastAsia="Times New Roman"/>
                    <w:lang w:val="en-US"/>
                  </w:rPr>
                </w:rPrChange>
              </w:rPr>
              <w:t xml:space="preserve">the signature of a witness to any other signature. </w:t>
            </w:r>
          </w:p>
        </w:tc>
      </w:tr>
      <w:tr w:rsidR="00292EEA" w:rsidRPr="00053270">
        <w:trPr>
          <w:divId w:val="301279481"/>
          <w:tblCellSpacing w:w="15" w:type="dxa"/>
        </w:trPr>
        <w:tc>
          <w:tcPr>
            <w:tcW w:w="0" w:type="auto"/>
            <w:vAlign w:val="center"/>
            <w:hideMark/>
          </w:tcPr>
          <w:p w:rsidR="00292EEA" w:rsidRPr="00053270" w:rsidRDefault="00292EEA">
            <w:pPr>
              <w:rPr>
                <w:rFonts w:eastAsia="Times New Roman"/>
                <w:highlight w:val="yellow"/>
                <w:lang w:val="en-US"/>
                <w:rPrChange w:id="82" w:author="Steve" w:date="2015-09-06T09:10:00Z">
                  <w:rPr>
                    <w:rFonts w:eastAsia="Times New Roman"/>
                    <w:lang w:val="en-US"/>
                  </w:rPr>
                </w:rPrChange>
              </w:rPr>
            </w:pPr>
          </w:p>
        </w:tc>
        <w:tc>
          <w:tcPr>
            <w:tcW w:w="0" w:type="auto"/>
            <w:vAlign w:val="center"/>
            <w:hideMark/>
          </w:tcPr>
          <w:p w:rsidR="00292EEA" w:rsidRPr="00053270" w:rsidRDefault="007F47A9">
            <w:pPr>
              <w:rPr>
                <w:rFonts w:eastAsia="Times New Roman"/>
                <w:highlight w:val="yellow"/>
                <w:lang w:val="en-US"/>
                <w:rPrChange w:id="83" w:author="Steve" w:date="2015-09-06T09:10:00Z">
                  <w:rPr>
                    <w:rFonts w:eastAsia="Times New Roman"/>
                    <w:lang w:val="en-US"/>
                  </w:rPr>
                </w:rPrChange>
              </w:rPr>
            </w:pPr>
            <w:r w:rsidRPr="007F47A9">
              <w:rPr>
                <w:rFonts w:eastAsia="Times New Roman"/>
                <w:b/>
                <w:bCs/>
                <w:highlight w:val="yellow"/>
                <w:lang w:val="en-US"/>
                <w:rPrChange w:id="84" w:author="Steve" w:date="2015-09-06T09:10:00Z">
                  <w:rPr>
                    <w:rFonts w:eastAsia="Times New Roman"/>
                    <w:b/>
                    <w:bCs/>
                    <w:lang w:val="en-US"/>
                  </w:rPr>
                </w:rPrChange>
              </w:rPr>
              <w:t xml:space="preserve">Event-Witness: </w:t>
            </w:r>
            <w:r w:rsidRPr="007F47A9">
              <w:rPr>
                <w:rFonts w:eastAsia="Times New Roman"/>
                <w:highlight w:val="yellow"/>
                <w:lang w:val="en-US"/>
                <w:rPrChange w:id="85" w:author="Steve" w:date="2015-09-06T09:10:00Z">
                  <w:rPr>
                    <w:rFonts w:eastAsia="Times New Roman"/>
                    <w:lang w:val="en-US"/>
                  </w:rPr>
                </w:rPrChange>
              </w:rPr>
              <w:t>the signature of a witness to an event. (Example</w:t>
            </w:r>
            <w:ins w:id="86" w:author="Steve" w:date="2015-09-06T09:07:00Z">
              <w:r w:rsidRPr="007F47A9">
                <w:rPr>
                  <w:rFonts w:eastAsia="Times New Roman"/>
                  <w:highlight w:val="yellow"/>
                  <w:lang w:val="en-US"/>
                  <w:rPrChange w:id="87" w:author="Steve" w:date="2015-09-06T09:10:00Z">
                    <w:rPr>
                      <w:rFonts w:eastAsia="Times New Roman"/>
                      <w:lang w:val="en-US"/>
                    </w:rPr>
                  </w:rPrChange>
                </w:rPr>
                <w:t>:</w:t>
              </w:r>
            </w:ins>
            <w:r w:rsidRPr="007F47A9">
              <w:rPr>
                <w:rFonts w:eastAsia="Times New Roman"/>
                <w:highlight w:val="yellow"/>
                <w:lang w:val="en-US"/>
                <w:rPrChange w:id="88" w:author="Steve" w:date="2015-09-06T09:10:00Z">
                  <w:rPr>
                    <w:rFonts w:eastAsia="Times New Roman"/>
                    <w:lang w:val="en-US"/>
                  </w:rPr>
                </w:rPrChange>
              </w:rPr>
              <w:t xml:space="preserve"> the witness has observed a procedure and is attesting to this fact.) </w:t>
            </w:r>
          </w:p>
        </w:tc>
      </w:tr>
      <w:tr w:rsidR="00292EEA" w:rsidRPr="00053270">
        <w:trPr>
          <w:divId w:val="301279481"/>
          <w:tblCellSpacing w:w="15" w:type="dxa"/>
        </w:trPr>
        <w:tc>
          <w:tcPr>
            <w:tcW w:w="0" w:type="auto"/>
            <w:vAlign w:val="center"/>
            <w:hideMark/>
          </w:tcPr>
          <w:p w:rsidR="00292EEA" w:rsidRPr="00053270" w:rsidRDefault="00292EEA">
            <w:pPr>
              <w:rPr>
                <w:rFonts w:eastAsia="Times New Roman"/>
                <w:highlight w:val="yellow"/>
                <w:lang w:val="en-US"/>
                <w:rPrChange w:id="89" w:author="Steve" w:date="2015-09-06T09:10:00Z">
                  <w:rPr>
                    <w:rFonts w:eastAsia="Times New Roman"/>
                    <w:lang w:val="en-US"/>
                  </w:rPr>
                </w:rPrChange>
              </w:rPr>
            </w:pPr>
          </w:p>
        </w:tc>
        <w:tc>
          <w:tcPr>
            <w:tcW w:w="0" w:type="auto"/>
            <w:vAlign w:val="center"/>
            <w:hideMark/>
          </w:tcPr>
          <w:p w:rsidR="00292EEA" w:rsidRPr="00053270" w:rsidRDefault="007F47A9">
            <w:pPr>
              <w:rPr>
                <w:rFonts w:eastAsia="Times New Roman"/>
                <w:highlight w:val="yellow"/>
                <w:lang w:val="en-US"/>
                <w:rPrChange w:id="90" w:author="Steve" w:date="2015-09-06T09:10:00Z">
                  <w:rPr>
                    <w:rFonts w:eastAsia="Times New Roman"/>
                    <w:lang w:val="en-US"/>
                  </w:rPr>
                </w:rPrChange>
              </w:rPr>
            </w:pPr>
            <w:r w:rsidRPr="007F47A9">
              <w:rPr>
                <w:rFonts w:eastAsia="Times New Roman"/>
                <w:b/>
                <w:bCs/>
                <w:highlight w:val="yellow"/>
                <w:lang w:val="en-US"/>
                <w:rPrChange w:id="91" w:author="Steve" w:date="2015-09-06T09:10:00Z">
                  <w:rPr>
                    <w:rFonts w:eastAsia="Times New Roman"/>
                    <w:b/>
                    <w:bCs/>
                    <w:lang w:val="en-US"/>
                  </w:rPr>
                </w:rPrChange>
              </w:rPr>
              <w:t xml:space="preserve">Identity-Witness: </w:t>
            </w:r>
            <w:r w:rsidRPr="007F47A9">
              <w:rPr>
                <w:rFonts w:eastAsia="Times New Roman"/>
                <w:highlight w:val="yellow"/>
                <w:lang w:val="en-US"/>
                <w:rPrChange w:id="92" w:author="Steve" w:date="2015-09-06T09:10:00Z">
                  <w:rPr>
                    <w:rFonts w:eastAsia="Times New Roman"/>
                    <w:lang w:val="en-US"/>
                  </w:rPr>
                </w:rPrChange>
              </w:rPr>
              <w:t>the signature of an individual who has witnessed another individual who is known to them signing a document. (Example</w:t>
            </w:r>
            <w:ins w:id="93" w:author="Steve" w:date="2015-09-06T09:07:00Z">
              <w:r w:rsidRPr="007F47A9">
                <w:rPr>
                  <w:rFonts w:eastAsia="Times New Roman"/>
                  <w:highlight w:val="yellow"/>
                  <w:lang w:val="en-US"/>
                  <w:rPrChange w:id="94" w:author="Steve" w:date="2015-09-06T09:10:00Z">
                    <w:rPr>
                      <w:rFonts w:eastAsia="Times New Roman"/>
                      <w:lang w:val="en-US"/>
                    </w:rPr>
                  </w:rPrChange>
                </w:rPr>
                <w:t>:</w:t>
              </w:r>
            </w:ins>
            <w:r w:rsidRPr="007F47A9">
              <w:rPr>
                <w:rFonts w:eastAsia="Times New Roman"/>
                <w:highlight w:val="yellow"/>
                <w:lang w:val="en-US"/>
                <w:rPrChange w:id="95" w:author="Steve" w:date="2015-09-06T09:10:00Z">
                  <w:rPr>
                    <w:rFonts w:eastAsia="Times New Roman"/>
                    <w:lang w:val="en-US"/>
                  </w:rPr>
                </w:rPrChange>
              </w:rPr>
              <w:t xml:space="preserve"> the identity witness is a notary public.) </w:t>
            </w:r>
          </w:p>
        </w:tc>
      </w:tr>
      <w:tr w:rsidR="00292EEA" w:rsidRPr="00053270">
        <w:trPr>
          <w:divId w:val="301279481"/>
          <w:tblCellSpacing w:w="15" w:type="dxa"/>
        </w:trPr>
        <w:tc>
          <w:tcPr>
            <w:tcW w:w="0" w:type="auto"/>
            <w:vAlign w:val="center"/>
            <w:hideMark/>
          </w:tcPr>
          <w:p w:rsidR="00292EEA" w:rsidRPr="00053270" w:rsidRDefault="00292EEA">
            <w:pPr>
              <w:rPr>
                <w:rFonts w:eastAsia="Times New Roman"/>
                <w:highlight w:val="yellow"/>
                <w:lang w:val="en-US"/>
                <w:rPrChange w:id="96" w:author="Steve" w:date="2015-09-06T09:10:00Z">
                  <w:rPr>
                    <w:rFonts w:eastAsia="Times New Roman"/>
                    <w:lang w:val="en-US"/>
                  </w:rPr>
                </w:rPrChange>
              </w:rPr>
            </w:pPr>
          </w:p>
        </w:tc>
        <w:tc>
          <w:tcPr>
            <w:tcW w:w="0" w:type="auto"/>
            <w:vAlign w:val="center"/>
            <w:hideMark/>
          </w:tcPr>
          <w:p w:rsidR="00292EEA" w:rsidRPr="00053270" w:rsidRDefault="007F47A9">
            <w:pPr>
              <w:rPr>
                <w:rFonts w:eastAsia="Times New Roman"/>
                <w:highlight w:val="yellow"/>
                <w:lang w:val="en-US"/>
                <w:rPrChange w:id="97" w:author="Steve" w:date="2015-09-06T09:10:00Z">
                  <w:rPr>
                    <w:rFonts w:eastAsia="Times New Roman"/>
                    <w:lang w:val="en-US"/>
                  </w:rPr>
                </w:rPrChange>
              </w:rPr>
            </w:pPr>
            <w:r w:rsidRPr="007F47A9">
              <w:rPr>
                <w:rFonts w:eastAsia="Times New Roman"/>
                <w:b/>
                <w:bCs/>
                <w:highlight w:val="yellow"/>
                <w:lang w:val="en-US"/>
                <w:rPrChange w:id="98" w:author="Steve" w:date="2015-09-06T09:10:00Z">
                  <w:rPr>
                    <w:rFonts w:eastAsia="Times New Roman"/>
                    <w:b/>
                    <w:bCs/>
                    <w:lang w:val="en-US"/>
                  </w:rPr>
                </w:rPrChange>
              </w:rPr>
              <w:t xml:space="preserve">Consent-Witness: </w:t>
            </w:r>
            <w:r w:rsidRPr="007F47A9">
              <w:rPr>
                <w:rFonts w:eastAsia="Times New Roman"/>
                <w:highlight w:val="yellow"/>
                <w:lang w:val="en-US"/>
                <w:rPrChange w:id="99" w:author="Steve" w:date="2015-09-06T09:10:00Z">
                  <w:rPr>
                    <w:rFonts w:eastAsia="Times New Roman"/>
                    <w:lang w:val="en-US"/>
                  </w:rPr>
                </w:rPrChange>
              </w:rPr>
              <w:t xml:space="preserve">the signature of an individual who has witnessed the health care provider counselling a patient. </w:t>
            </w:r>
          </w:p>
        </w:tc>
      </w:tr>
      <w:tr w:rsidR="00292EEA" w:rsidRPr="00053270">
        <w:trPr>
          <w:divId w:val="301279481"/>
          <w:tblCellSpacing w:w="15" w:type="dxa"/>
        </w:trPr>
        <w:tc>
          <w:tcPr>
            <w:tcW w:w="0" w:type="auto"/>
            <w:vAlign w:val="center"/>
            <w:hideMark/>
          </w:tcPr>
          <w:p w:rsidR="00292EEA" w:rsidRPr="00053270" w:rsidRDefault="00292EEA">
            <w:pPr>
              <w:rPr>
                <w:rFonts w:eastAsia="Times New Roman"/>
                <w:highlight w:val="yellow"/>
                <w:lang w:val="en-US"/>
                <w:rPrChange w:id="100" w:author="Steve" w:date="2015-09-06T09:10:00Z">
                  <w:rPr>
                    <w:rFonts w:eastAsia="Times New Roman"/>
                    <w:lang w:val="en-US"/>
                  </w:rPr>
                </w:rPrChange>
              </w:rPr>
            </w:pPr>
          </w:p>
        </w:tc>
        <w:tc>
          <w:tcPr>
            <w:tcW w:w="0" w:type="auto"/>
            <w:vAlign w:val="center"/>
            <w:hideMark/>
          </w:tcPr>
          <w:p w:rsidR="00292EEA" w:rsidRPr="00053270" w:rsidRDefault="007F47A9">
            <w:pPr>
              <w:rPr>
                <w:rFonts w:eastAsia="Times New Roman"/>
                <w:highlight w:val="yellow"/>
                <w:lang w:val="en-US"/>
                <w:rPrChange w:id="101" w:author="Steve" w:date="2015-09-06T09:10:00Z">
                  <w:rPr>
                    <w:rFonts w:eastAsia="Times New Roman"/>
                    <w:lang w:val="en-US"/>
                  </w:rPr>
                </w:rPrChange>
              </w:rPr>
            </w:pPr>
            <w:r w:rsidRPr="007F47A9">
              <w:rPr>
                <w:rFonts w:eastAsia="Times New Roman"/>
                <w:b/>
                <w:bCs/>
                <w:highlight w:val="yellow"/>
                <w:lang w:val="en-US"/>
                <w:rPrChange w:id="102" w:author="Steve" w:date="2015-09-06T09:10:00Z">
                  <w:rPr>
                    <w:rFonts w:eastAsia="Times New Roman"/>
                    <w:b/>
                    <w:bCs/>
                    <w:lang w:val="en-US"/>
                  </w:rPr>
                </w:rPrChange>
              </w:rPr>
              <w:t xml:space="preserve">Interpreter: </w:t>
            </w:r>
            <w:r w:rsidRPr="007F47A9">
              <w:rPr>
                <w:rFonts w:eastAsia="Times New Roman"/>
                <w:highlight w:val="yellow"/>
                <w:lang w:val="en-US"/>
                <w:rPrChange w:id="103" w:author="Steve" w:date="2015-09-06T09:10:00Z">
                  <w:rPr>
                    <w:rFonts w:eastAsia="Times New Roman"/>
                    <w:lang w:val="en-US"/>
                  </w:rPr>
                </w:rPrChange>
              </w:rPr>
              <w:t xml:space="preserve">the signature of an individual who has translated health care information during an event or the obtaining of consent to a treatment. </w:t>
            </w:r>
          </w:p>
        </w:tc>
      </w:tr>
      <w:tr w:rsidR="00292EEA" w:rsidRPr="00053270">
        <w:trPr>
          <w:divId w:val="301279481"/>
          <w:tblCellSpacing w:w="15" w:type="dxa"/>
        </w:trPr>
        <w:tc>
          <w:tcPr>
            <w:tcW w:w="0" w:type="auto"/>
            <w:vAlign w:val="center"/>
            <w:hideMark/>
          </w:tcPr>
          <w:p w:rsidR="00292EEA" w:rsidRPr="00053270" w:rsidRDefault="00292EEA">
            <w:pPr>
              <w:rPr>
                <w:rFonts w:eastAsia="Times New Roman"/>
                <w:highlight w:val="yellow"/>
                <w:lang w:val="en-US"/>
                <w:rPrChange w:id="104" w:author="Steve" w:date="2015-09-06T09:10:00Z">
                  <w:rPr>
                    <w:rFonts w:eastAsia="Times New Roman"/>
                    <w:lang w:val="en-US"/>
                  </w:rPr>
                </w:rPrChange>
              </w:rPr>
            </w:pPr>
          </w:p>
        </w:tc>
        <w:tc>
          <w:tcPr>
            <w:tcW w:w="0" w:type="auto"/>
            <w:vAlign w:val="center"/>
            <w:hideMark/>
          </w:tcPr>
          <w:p w:rsidR="00292EEA" w:rsidRPr="00053270" w:rsidRDefault="007F47A9">
            <w:pPr>
              <w:rPr>
                <w:rFonts w:eastAsia="Times New Roman"/>
                <w:highlight w:val="yellow"/>
                <w:lang w:val="en-US"/>
                <w:rPrChange w:id="105" w:author="Steve" w:date="2015-09-06T09:10:00Z">
                  <w:rPr>
                    <w:rFonts w:eastAsia="Times New Roman"/>
                    <w:lang w:val="en-US"/>
                  </w:rPr>
                </w:rPrChange>
              </w:rPr>
            </w:pPr>
            <w:r w:rsidRPr="007F47A9">
              <w:rPr>
                <w:rFonts w:eastAsia="Times New Roman"/>
                <w:b/>
                <w:bCs/>
                <w:highlight w:val="yellow"/>
                <w:lang w:val="en-US"/>
                <w:rPrChange w:id="106" w:author="Steve" w:date="2015-09-06T09:10:00Z">
                  <w:rPr>
                    <w:rFonts w:eastAsia="Times New Roman"/>
                    <w:b/>
                    <w:bCs/>
                    <w:lang w:val="en-US"/>
                  </w:rPr>
                </w:rPrChange>
              </w:rPr>
              <w:t xml:space="preserve">Review: </w:t>
            </w:r>
            <w:r w:rsidRPr="007F47A9">
              <w:rPr>
                <w:rFonts w:eastAsia="Times New Roman"/>
                <w:highlight w:val="yellow"/>
                <w:lang w:val="en-US"/>
                <w:rPrChange w:id="107" w:author="Steve" w:date="2015-09-06T09:10:00Z">
                  <w:rPr>
                    <w:rFonts w:eastAsia="Times New Roman"/>
                    <w:lang w:val="en-US"/>
                  </w:rPr>
                </w:rPrChange>
              </w:rPr>
              <w:t>the signature of a person, device, or algorithm that has reviewed or filtered data for inclusion into the patient record. (</w:t>
            </w:r>
            <w:del w:id="108" w:author="Steve" w:date="2015-09-06T09:08:00Z">
              <w:r w:rsidRPr="007F47A9">
                <w:rPr>
                  <w:rFonts w:eastAsia="Times New Roman"/>
                  <w:highlight w:val="yellow"/>
                  <w:lang w:val="en-US"/>
                  <w:rPrChange w:id="109" w:author="Steve" w:date="2015-09-06T09:10:00Z">
                    <w:rPr>
                      <w:rFonts w:eastAsia="Times New Roman"/>
                      <w:lang w:val="en-US"/>
                    </w:rPr>
                  </w:rPrChange>
                </w:rPr>
                <w:delText xml:space="preserve"> </w:delText>
              </w:r>
            </w:del>
            <w:r w:rsidRPr="007F47A9">
              <w:rPr>
                <w:rFonts w:eastAsia="Times New Roman"/>
                <w:highlight w:val="yellow"/>
                <w:lang w:val="en-US"/>
                <w:rPrChange w:id="110" w:author="Steve" w:date="2015-09-06T09:10:00Z">
                  <w:rPr>
                    <w:rFonts w:eastAsia="Times New Roman"/>
                    <w:lang w:val="en-US"/>
                  </w:rPr>
                </w:rPrChange>
              </w:rPr>
              <w:t xml:space="preserve">Examples: (1) a medical records clerk who scans a document for inclusion in the medical record, enters header information, or catalogues and classifies the data, or a combination thereof; (2) a gateway that receives data from another computer system and interprets that data or changes its format, or both, before entering it into the patient record.) </w:t>
            </w:r>
          </w:p>
        </w:tc>
      </w:tr>
      <w:tr w:rsidR="00292EEA" w:rsidRPr="00053270">
        <w:trPr>
          <w:divId w:val="301279481"/>
          <w:tblCellSpacing w:w="15" w:type="dxa"/>
        </w:trPr>
        <w:tc>
          <w:tcPr>
            <w:tcW w:w="0" w:type="auto"/>
            <w:vAlign w:val="center"/>
            <w:hideMark/>
          </w:tcPr>
          <w:p w:rsidR="00292EEA" w:rsidRPr="00053270" w:rsidRDefault="00292EEA">
            <w:pPr>
              <w:rPr>
                <w:rFonts w:eastAsia="Times New Roman"/>
                <w:highlight w:val="yellow"/>
                <w:lang w:val="en-US"/>
                <w:rPrChange w:id="111" w:author="Steve" w:date="2015-09-06T09:10:00Z">
                  <w:rPr>
                    <w:rFonts w:eastAsia="Times New Roman"/>
                    <w:lang w:val="en-US"/>
                  </w:rPr>
                </w:rPrChange>
              </w:rPr>
            </w:pPr>
          </w:p>
        </w:tc>
        <w:tc>
          <w:tcPr>
            <w:tcW w:w="0" w:type="auto"/>
            <w:vAlign w:val="center"/>
            <w:hideMark/>
          </w:tcPr>
          <w:p w:rsidR="00292EEA" w:rsidRPr="00053270" w:rsidRDefault="007F47A9">
            <w:pPr>
              <w:rPr>
                <w:rFonts w:eastAsia="Times New Roman"/>
                <w:highlight w:val="yellow"/>
                <w:lang w:val="en-US"/>
                <w:rPrChange w:id="112" w:author="Steve" w:date="2015-09-06T09:10:00Z">
                  <w:rPr>
                    <w:rFonts w:eastAsia="Times New Roman"/>
                    <w:lang w:val="en-US"/>
                  </w:rPr>
                </w:rPrChange>
              </w:rPr>
            </w:pPr>
            <w:r w:rsidRPr="007F47A9">
              <w:rPr>
                <w:rFonts w:eastAsia="Times New Roman"/>
                <w:b/>
                <w:bCs/>
                <w:highlight w:val="yellow"/>
                <w:lang w:val="en-US"/>
                <w:rPrChange w:id="113" w:author="Steve" w:date="2015-09-06T09:10:00Z">
                  <w:rPr>
                    <w:rFonts w:eastAsia="Times New Roman"/>
                    <w:b/>
                    <w:bCs/>
                    <w:lang w:val="en-US"/>
                  </w:rPr>
                </w:rPrChange>
              </w:rPr>
              <w:t xml:space="preserve">Source: </w:t>
            </w:r>
            <w:r w:rsidRPr="007F47A9">
              <w:rPr>
                <w:rFonts w:eastAsia="Times New Roman"/>
                <w:highlight w:val="yellow"/>
                <w:lang w:val="en-US"/>
                <w:rPrChange w:id="114" w:author="Steve" w:date="2015-09-06T09:10:00Z">
                  <w:rPr>
                    <w:rFonts w:eastAsia="Times New Roman"/>
                    <w:lang w:val="en-US"/>
                  </w:rPr>
                </w:rPrChange>
              </w:rPr>
              <w:t xml:space="preserve">the signature of an automated data source. (Examples: (1) the signature for an image that is generated by a device for inclusion in the patient record; (2) the </w:t>
            </w:r>
            <w:r w:rsidRPr="007F47A9">
              <w:rPr>
                <w:rFonts w:eastAsia="Times New Roman"/>
                <w:highlight w:val="yellow"/>
                <w:lang w:val="en-US"/>
                <w:rPrChange w:id="115" w:author="Steve" w:date="2015-09-06T09:10:00Z">
                  <w:rPr>
                    <w:rFonts w:eastAsia="Times New Roman"/>
                    <w:lang w:val="en-US"/>
                  </w:rPr>
                </w:rPrChange>
              </w:rPr>
              <w:lastRenderedPageBreak/>
              <w:t xml:space="preserve">signature for an ECG derived by an ECG system for inclusion in the patient record; (3) the data from a biomedical monitoring device or system that is for inclusion in the patient record.) </w:t>
            </w:r>
          </w:p>
        </w:tc>
      </w:tr>
      <w:tr w:rsidR="00292EEA" w:rsidRPr="00053270">
        <w:trPr>
          <w:divId w:val="301279481"/>
          <w:tblCellSpacing w:w="15" w:type="dxa"/>
        </w:trPr>
        <w:tc>
          <w:tcPr>
            <w:tcW w:w="0" w:type="auto"/>
            <w:vAlign w:val="center"/>
            <w:hideMark/>
          </w:tcPr>
          <w:p w:rsidR="00292EEA" w:rsidRPr="00053270" w:rsidRDefault="00292EEA">
            <w:pPr>
              <w:rPr>
                <w:rFonts w:eastAsia="Times New Roman"/>
                <w:highlight w:val="yellow"/>
                <w:lang w:val="en-US"/>
                <w:rPrChange w:id="116" w:author="Steve" w:date="2015-09-06T09:10:00Z">
                  <w:rPr>
                    <w:rFonts w:eastAsia="Times New Roman"/>
                    <w:lang w:val="en-US"/>
                  </w:rPr>
                </w:rPrChange>
              </w:rPr>
            </w:pPr>
          </w:p>
        </w:tc>
        <w:tc>
          <w:tcPr>
            <w:tcW w:w="0" w:type="auto"/>
            <w:vAlign w:val="center"/>
            <w:hideMark/>
          </w:tcPr>
          <w:p w:rsidR="00292EEA" w:rsidRPr="00053270" w:rsidRDefault="007F47A9">
            <w:pPr>
              <w:rPr>
                <w:rFonts w:eastAsia="Times New Roman"/>
                <w:highlight w:val="yellow"/>
                <w:lang w:val="en-US"/>
                <w:rPrChange w:id="117" w:author="Steve" w:date="2015-09-06T09:10:00Z">
                  <w:rPr>
                    <w:rFonts w:eastAsia="Times New Roman"/>
                    <w:lang w:val="en-US"/>
                  </w:rPr>
                </w:rPrChange>
              </w:rPr>
            </w:pPr>
            <w:r w:rsidRPr="007F47A9">
              <w:rPr>
                <w:rFonts w:eastAsia="Times New Roman"/>
                <w:b/>
                <w:bCs/>
                <w:highlight w:val="yellow"/>
                <w:lang w:val="en-US"/>
                <w:rPrChange w:id="118" w:author="Steve" w:date="2015-09-06T09:10:00Z">
                  <w:rPr>
                    <w:rFonts w:eastAsia="Times New Roman"/>
                    <w:b/>
                    <w:bCs/>
                    <w:lang w:val="en-US"/>
                  </w:rPr>
                </w:rPrChange>
              </w:rPr>
              <w:t xml:space="preserve">Addendum: </w:t>
            </w:r>
            <w:r w:rsidRPr="007F47A9">
              <w:rPr>
                <w:rFonts w:eastAsia="Times New Roman"/>
                <w:highlight w:val="yellow"/>
                <w:lang w:val="en-US"/>
                <w:rPrChange w:id="119" w:author="Steve" w:date="2015-09-06T09:10:00Z">
                  <w:rPr>
                    <w:rFonts w:eastAsia="Times New Roman"/>
                    <w:lang w:val="en-US"/>
                  </w:rPr>
                </w:rPrChange>
              </w:rPr>
              <w:t xml:space="preserve">the signature on a new amended document of an individual who has corrected, edited, or amended an original health information document. An addendum signature can either be a signature type or a signature sub-type (see 8.1). Any document with an addendum signature shall have a companion document that is the original document with its original, unaltered content, and original signatures. The original document shall be referenced via an attribute in the new document, which contains, for example, the digest of the old document. Whether the original, unaltered, document is always displayed with the addended document is a local matter, but the original, unaltered, document must remain as part of the patient record and be retrievable on demand. </w:t>
            </w:r>
          </w:p>
        </w:tc>
      </w:tr>
      <w:tr w:rsidR="00292EEA" w:rsidRPr="00053270">
        <w:trPr>
          <w:divId w:val="301279481"/>
          <w:tblCellSpacing w:w="15" w:type="dxa"/>
        </w:trPr>
        <w:tc>
          <w:tcPr>
            <w:tcW w:w="0" w:type="auto"/>
            <w:vAlign w:val="center"/>
            <w:hideMark/>
          </w:tcPr>
          <w:p w:rsidR="00292EEA" w:rsidRPr="00053270" w:rsidRDefault="00292EEA">
            <w:pPr>
              <w:rPr>
                <w:rFonts w:eastAsia="Times New Roman"/>
                <w:highlight w:val="yellow"/>
                <w:lang w:val="en-US"/>
                <w:rPrChange w:id="120" w:author="Steve" w:date="2015-09-06T09:10:00Z">
                  <w:rPr>
                    <w:rFonts w:eastAsia="Times New Roman"/>
                    <w:lang w:val="en-US"/>
                  </w:rPr>
                </w:rPrChange>
              </w:rPr>
            </w:pPr>
          </w:p>
        </w:tc>
        <w:tc>
          <w:tcPr>
            <w:tcW w:w="0" w:type="auto"/>
            <w:vAlign w:val="center"/>
            <w:hideMark/>
          </w:tcPr>
          <w:p w:rsidR="00292EEA" w:rsidRPr="00053270" w:rsidRDefault="007F47A9">
            <w:pPr>
              <w:rPr>
                <w:rFonts w:eastAsia="Times New Roman"/>
                <w:highlight w:val="yellow"/>
                <w:lang w:val="en-US"/>
                <w:rPrChange w:id="121" w:author="Steve" w:date="2015-09-06T09:10:00Z">
                  <w:rPr>
                    <w:rFonts w:eastAsia="Times New Roman"/>
                    <w:lang w:val="en-US"/>
                  </w:rPr>
                </w:rPrChange>
              </w:rPr>
            </w:pPr>
            <w:r w:rsidRPr="007F47A9">
              <w:rPr>
                <w:rFonts w:eastAsia="Times New Roman"/>
                <w:b/>
                <w:bCs/>
                <w:highlight w:val="yellow"/>
                <w:lang w:val="en-US"/>
                <w:rPrChange w:id="122" w:author="Steve" w:date="2015-09-06T09:10:00Z">
                  <w:rPr>
                    <w:rFonts w:eastAsia="Times New Roman"/>
                    <w:b/>
                    <w:bCs/>
                    <w:lang w:val="en-US"/>
                  </w:rPr>
                </w:rPrChange>
              </w:rPr>
              <w:t xml:space="preserve">Administrative: </w:t>
            </w:r>
            <w:r w:rsidRPr="007F47A9">
              <w:rPr>
                <w:rFonts w:eastAsia="Times New Roman"/>
                <w:highlight w:val="yellow"/>
                <w:lang w:val="en-US"/>
                <w:rPrChange w:id="123" w:author="Steve" w:date="2015-09-06T09:10:00Z">
                  <w:rPr>
                    <w:rFonts w:eastAsia="Times New Roman"/>
                    <w:lang w:val="en-US"/>
                  </w:rPr>
                </w:rPrChange>
              </w:rPr>
              <w:t xml:space="preserve">the signature on an original document of an individual who has generated a new amended document. This (original) document shall reference the new document via an additional signature purpose. This is the inverse of an addendum signature and provides a pointer from the original to the amended document. </w:t>
            </w:r>
          </w:p>
        </w:tc>
      </w:tr>
      <w:tr w:rsidR="00292EEA">
        <w:trPr>
          <w:divId w:val="301279481"/>
          <w:tblCellSpacing w:w="15" w:type="dxa"/>
        </w:trPr>
        <w:tc>
          <w:tcPr>
            <w:tcW w:w="0" w:type="auto"/>
            <w:vAlign w:val="center"/>
            <w:hideMark/>
          </w:tcPr>
          <w:p w:rsidR="00292EEA" w:rsidRPr="00053270" w:rsidRDefault="00292EEA">
            <w:pPr>
              <w:rPr>
                <w:rFonts w:eastAsia="Times New Roman"/>
                <w:highlight w:val="yellow"/>
                <w:lang w:val="en-US"/>
                <w:rPrChange w:id="124" w:author="Steve" w:date="2015-09-06T09:10:00Z">
                  <w:rPr>
                    <w:rFonts w:eastAsia="Times New Roman"/>
                    <w:lang w:val="en-US"/>
                  </w:rPr>
                </w:rPrChange>
              </w:rPr>
            </w:pPr>
          </w:p>
        </w:tc>
        <w:tc>
          <w:tcPr>
            <w:tcW w:w="0" w:type="auto"/>
            <w:vAlign w:val="center"/>
            <w:hideMark/>
          </w:tcPr>
          <w:p w:rsidR="00292EEA" w:rsidRDefault="007F47A9">
            <w:pPr>
              <w:rPr>
                <w:rFonts w:eastAsia="Times New Roman"/>
                <w:lang w:val="en-US"/>
              </w:rPr>
            </w:pPr>
            <w:r w:rsidRPr="007F47A9">
              <w:rPr>
                <w:rFonts w:eastAsia="Times New Roman"/>
                <w:b/>
                <w:bCs/>
                <w:highlight w:val="yellow"/>
                <w:lang w:val="en-US"/>
                <w:rPrChange w:id="125" w:author="Steve" w:date="2015-09-06T09:10:00Z">
                  <w:rPr>
                    <w:rFonts w:eastAsia="Times New Roman"/>
                    <w:b/>
                    <w:bCs/>
                    <w:lang w:val="en-US"/>
                  </w:rPr>
                </w:rPrChange>
              </w:rPr>
              <w:t xml:space="preserve">Timestamp: </w:t>
            </w:r>
            <w:r w:rsidRPr="007F47A9">
              <w:rPr>
                <w:rFonts w:eastAsia="Times New Roman"/>
                <w:highlight w:val="yellow"/>
                <w:lang w:val="en-US"/>
                <w:rPrChange w:id="126" w:author="Steve" w:date="2015-09-06T09:10:00Z">
                  <w:rPr>
                    <w:rFonts w:eastAsia="Times New Roman"/>
                    <w:lang w:val="en-US"/>
                  </w:rPr>
                </w:rPrChange>
              </w:rPr>
              <w:t>the signature of an individual who is certifying that the document is invalidated by an error(s), or is placed in the wrong chart. An administrative (error/edit) signature must include an addendum to the document and therefore shall have an addendum signature sub-type (see 8.1). This signature is reserved for the highest health information system administrative classification, since it is a statement that the entire document is invalidated by the error and that the document should no longer be used for patient care, although for legal reasons the document must remain part of the permanent patient record.</w:t>
            </w:r>
            <w:r w:rsidR="005B11EB">
              <w:rPr>
                <w:rFonts w:eastAsia="Times New Roman"/>
                <w:lang w:val="en-US"/>
              </w:rPr>
              <w:t xml:space="preserve"> </w:t>
            </w:r>
          </w:p>
        </w:tc>
      </w:tr>
    </w:tbl>
    <w:p w:rsidR="00292EEA" w:rsidRDefault="005B11EB">
      <w:pPr>
        <w:pStyle w:val="Heading1"/>
        <w:divId w:val="1659267375"/>
        <w:rPr>
          <w:rFonts w:eastAsia="Times New Roman"/>
          <w:lang w:val="en-US"/>
        </w:rPr>
      </w:pPr>
      <w:r>
        <w:rPr>
          <w:rFonts w:eastAsia="Times New Roman"/>
          <w:lang w:val="en-US"/>
        </w:rPr>
        <w:t>Australian Bureau of Statistics</w:t>
      </w:r>
    </w:p>
    <w:p w:rsidR="00292EEA" w:rsidRDefault="005B11EB">
      <w:pPr>
        <w:pStyle w:val="Heading2"/>
        <w:divId w:val="1659267375"/>
        <w:rPr>
          <w:rFonts w:eastAsia="Times New Roman"/>
          <w:lang w:val="en-US"/>
        </w:rPr>
      </w:pPr>
      <w:r>
        <w:rPr>
          <w:rFonts w:eastAsia="Times New Roman"/>
          <w:lang w:val="en-US"/>
        </w:rPr>
        <w:t>ValueSet: ANZSCO -- Australian and New Zealand Standard Classification of Occupations, 2013, Version 1.2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65926737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053270">
            <w:pPr>
              <w:rPr>
                <w:rFonts w:eastAsia="Times New Roman"/>
                <w:lang w:val="en-US"/>
              </w:rPr>
            </w:pPr>
            <w:r>
              <w:rPr>
                <w:rFonts w:eastAsia="Times New Roman"/>
                <w:lang w:val="en-US"/>
              </w:rPr>
              <w:t>ANZSCO -- Australian and New Zealand Standard Classification of Occupations, 2013, Version 1.2 (</w:t>
            </w:r>
            <w:del w:id="127" w:author="Steve" w:date="2015-09-06T09:11:00Z">
              <w:r w:rsidDel="00053270">
                <w:rPr>
                  <w:rFonts w:eastAsia="Times New Roman"/>
                  <w:lang w:val="en-US"/>
                </w:rPr>
                <w:delText>A N Z S C O</w:delText>
              </w:r>
            </w:del>
            <w:ins w:id="128" w:author="Steve" w:date="2015-09-06T09:11:00Z">
              <w:r w:rsidR="00053270">
                <w:rPr>
                  <w:rFonts w:eastAsia="Times New Roman"/>
                  <w:lang w:val="en-US"/>
                </w:rPr>
                <w:t>ANZSCO</w:t>
              </w:r>
            </w:ins>
            <w:r>
              <w:rPr>
                <w:rFonts w:eastAsia="Times New Roman"/>
                <w:lang w:val="en-US"/>
              </w:rPr>
              <w:t xml:space="preserve"> -- Australian and New Zealand Standard Classification of Occupations, 2013, Version 1.2) </w:t>
            </w:r>
          </w:p>
        </w:tc>
      </w:tr>
      <w:tr w:rsidR="00292EEA">
        <w:trPr>
          <w:divId w:val="165926737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Developed for use in the collection, analysis and dissemination of occupation statistics in Australia and New Zealand</w:t>
            </w:r>
          </w:p>
        </w:tc>
      </w:tr>
      <w:tr w:rsidR="00292EEA">
        <w:trPr>
          <w:divId w:val="165926737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Copyright Australian Bureau of Statistics</w:t>
            </w:r>
          </w:p>
        </w:tc>
      </w:tr>
      <w:tr w:rsidR="00292EEA">
        <w:trPr>
          <w:divId w:val="165926737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Managers nfd: </w:t>
            </w:r>
            <w:r>
              <w:rPr>
                <w:rFonts w:eastAsia="Times New Roman"/>
                <w:lang w:val="en-US"/>
              </w:rPr>
              <w:t>Managers nfd</w:t>
            </w:r>
            <w:del w:id="129" w:author="Steve" w:date="2015-09-06T09:12:00Z">
              <w:r w:rsidDel="00053270">
                <w:rPr>
                  <w:rFonts w:eastAsia="Times New Roman"/>
                  <w:lang w:val="en-US"/>
                </w:rPr>
                <w:delText xml:space="preserve"> </w:delText>
              </w:r>
            </w:del>
            <w:ins w:id="130" w:author="Steve" w:date="2015-09-06T09:12:00Z">
              <w:r w:rsidR="00053270">
                <w:rPr>
                  <w:rFonts w:eastAsia="Times New Roman"/>
                  <w:lang w:val="en-US"/>
                </w:rPr>
                <w:t>(not further defined)</w:t>
              </w:r>
            </w:ins>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Chief Executives, General Managers and Legislators nfd: </w:t>
            </w:r>
            <w:r>
              <w:rPr>
                <w:rFonts w:eastAsia="Times New Roman"/>
                <w:lang w:val="en-US"/>
              </w:rPr>
              <w:t xml:space="preserve">Chief Executives, General Managers and Legislators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Chief Executive or Managing Director: </w:t>
            </w:r>
            <w:r>
              <w:rPr>
                <w:rFonts w:eastAsia="Times New Roman"/>
                <w:lang w:val="en-US"/>
              </w:rPr>
              <w:t xml:space="preserve">Chief Executive or Managing Director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General Managers nfd: </w:t>
            </w:r>
            <w:r>
              <w:rPr>
                <w:rFonts w:eastAsia="Times New Roman"/>
                <w:lang w:val="en-US"/>
              </w:rPr>
              <w:t xml:space="preserve">General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Corporate General Manager: </w:t>
            </w:r>
            <w:r>
              <w:rPr>
                <w:rFonts w:eastAsia="Times New Roman"/>
                <w:lang w:val="en-US"/>
              </w:rPr>
              <w:t xml:space="preserve">Corporate General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Defence Force Senior Officer: </w:t>
            </w:r>
            <w:r>
              <w:rPr>
                <w:rFonts w:eastAsia="Times New Roman"/>
                <w:lang w:val="en-US"/>
              </w:rPr>
              <w:t xml:space="preserve">Defence Force Senior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Legislators nfd: </w:t>
            </w:r>
            <w:r>
              <w:rPr>
                <w:rFonts w:eastAsia="Times New Roman"/>
                <w:lang w:val="en-US"/>
              </w:rPr>
              <w:t xml:space="preserve">Legislators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Local Government Legislator: </w:t>
            </w:r>
            <w:r>
              <w:rPr>
                <w:rFonts w:eastAsia="Times New Roman"/>
                <w:lang w:val="en-US"/>
              </w:rPr>
              <w:t xml:space="preserve">Local Government Legislator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Member of Parliament: </w:t>
            </w:r>
            <w:r>
              <w:rPr>
                <w:rFonts w:eastAsia="Times New Roman"/>
                <w:lang w:val="en-US"/>
              </w:rPr>
              <w:t xml:space="preserve">Member of Parliament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Legislators nec: </w:t>
            </w:r>
            <w:r>
              <w:rPr>
                <w:rFonts w:eastAsia="Times New Roman"/>
                <w:lang w:val="en-US"/>
              </w:rPr>
              <w:t xml:space="preserve">Legislators nec </w:t>
            </w:r>
            <w:ins w:id="131" w:author="Steve" w:date="2015-09-06T09:18:00Z">
              <w:r w:rsidR="00185D0A">
                <w:rPr>
                  <w:rFonts w:eastAsia="Times New Roman"/>
                  <w:lang w:val="en-US"/>
                </w:rPr>
                <w:t>(not elsewhere classified)</w:t>
              </w:r>
            </w:ins>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Farmers and Farm Managers nfd: </w:t>
            </w:r>
            <w:r>
              <w:rPr>
                <w:rFonts w:eastAsia="Times New Roman"/>
                <w:lang w:val="en-US"/>
              </w:rPr>
              <w:t xml:space="preserve">Farmers and Farm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Aquaculture Farmer: </w:t>
            </w:r>
            <w:r>
              <w:rPr>
                <w:rFonts w:eastAsia="Times New Roman"/>
                <w:lang w:val="en-US"/>
              </w:rPr>
              <w:t xml:space="preserve">Aquaculture Farmer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Crop Farmers nfd: </w:t>
            </w:r>
            <w:r>
              <w:rPr>
                <w:rFonts w:eastAsia="Times New Roman"/>
                <w:lang w:val="en-US"/>
              </w:rPr>
              <w:t xml:space="preserve">Crop Farmers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Cotton Grower: </w:t>
            </w:r>
            <w:r>
              <w:rPr>
                <w:rFonts w:eastAsia="Times New Roman"/>
                <w:lang w:val="en-US"/>
              </w:rPr>
              <w:t xml:space="preserve">Cotton Grower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Flower Grower: </w:t>
            </w:r>
            <w:r>
              <w:rPr>
                <w:rFonts w:eastAsia="Times New Roman"/>
                <w:lang w:val="en-US"/>
              </w:rPr>
              <w:t xml:space="preserve">Flower Grower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Fruit or Nut Grower: </w:t>
            </w:r>
            <w:r>
              <w:rPr>
                <w:rFonts w:eastAsia="Times New Roman"/>
                <w:lang w:val="en-US"/>
              </w:rPr>
              <w:t xml:space="preserve">Fruit or Nut Grower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Grain, Oilseed or Pasture Grower: </w:t>
            </w:r>
            <w:r>
              <w:rPr>
                <w:rFonts w:eastAsia="Times New Roman"/>
                <w:lang w:val="en-US"/>
              </w:rPr>
              <w:t xml:space="preserve">Grain, Oilseed or Pasture Grower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Grape Grower: </w:t>
            </w:r>
            <w:r>
              <w:rPr>
                <w:rFonts w:eastAsia="Times New Roman"/>
                <w:lang w:val="en-US"/>
              </w:rPr>
              <w:t xml:space="preserve">Grape Grower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Mixed Crop Farmer: </w:t>
            </w:r>
            <w:r>
              <w:rPr>
                <w:rFonts w:eastAsia="Times New Roman"/>
                <w:lang w:val="en-US"/>
              </w:rPr>
              <w:t xml:space="preserve">Mixed Crop Farmer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Sugar Cane Grower: </w:t>
            </w:r>
            <w:r>
              <w:rPr>
                <w:rFonts w:eastAsia="Times New Roman"/>
                <w:lang w:val="en-US"/>
              </w:rPr>
              <w:t xml:space="preserve">Sugar Cane Grower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Turf Grower: </w:t>
            </w:r>
            <w:r>
              <w:rPr>
                <w:rFonts w:eastAsia="Times New Roman"/>
                <w:lang w:val="en-US"/>
              </w:rPr>
              <w:t xml:space="preserve">Turf Grower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Vegetable Grower: </w:t>
            </w:r>
            <w:r>
              <w:rPr>
                <w:rFonts w:eastAsia="Times New Roman"/>
                <w:lang w:val="en-US"/>
              </w:rPr>
              <w:t xml:space="preserve">Vegetable Grower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Crop Farmers nec: </w:t>
            </w:r>
            <w:r>
              <w:rPr>
                <w:rFonts w:eastAsia="Times New Roman"/>
                <w:lang w:val="en-US"/>
              </w:rPr>
              <w:t xml:space="preserve">Crop Farmers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Livestock Farmers nfd: </w:t>
            </w:r>
            <w:r>
              <w:rPr>
                <w:rFonts w:eastAsia="Times New Roman"/>
                <w:lang w:val="en-US"/>
              </w:rPr>
              <w:t xml:space="preserve">Livestock Farmers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Apiarist: </w:t>
            </w:r>
            <w:r>
              <w:rPr>
                <w:rFonts w:eastAsia="Times New Roman"/>
                <w:lang w:val="en-US"/>
              </w:rPr>
              <w:t xml:space="preserve">Apiarist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Beef Cattle Farmer: </w:t>
            </w:r>
            <w:r>
              <w:rPr>
                <w:rFonts w:eastAsia="Times New Roman"/>
                <w:lang w:val="en-US"/>
              </w:rPr>
              <w:t xml:space="preserve">Beef Cattle Farmer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Dairy Cattle Farmer: </w:t>
            </w:r>
            <w:r>
              <w:rPr>
                <w:rFonts w:eastAsia="Times New Roman"/>
                <w:lang w:val="en-US"/>
              </w:rPr>
              <w:t xml:space="preserve">Dairy Cattle Farmer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Deer Farmer: </w:t>
            </w:r>
            <w:r>
              <w:rPr>
                <w:rFonts w:eastAsia="Times New Roman"/>
                <w:lang w:val="en-US"/>
              </w:rPr>
              <w:t xml:space="preserve">Deer Farmer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Goat Farmer: </w:t>
            </w:r>
            <w:r>
              <w:rPr>
                <w:rFonts w:eastAsia="Times New Roman"/>
                <w:lang w:val="en-US"/>
              </w:rPr>
              <w:t xml:space="preserve">Goat Farmer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Horse Breeder: </w:t>
            </w:r>
            <w:r>
              <w:rPr>
                <w:rFonts w:eastAsia="Times New Roman"/>
                <w:lang w:val="en-US"/>
              </w:rPr>
              <w:t xml:space="preserve">Horse Breeder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Mixed Livestock Farmer: </w:t>
            </w:r>
            <w:r>
              <w:rPr>
                <w:rFonts w:eastAsia="Times New Roman"/>
                <w:lang w:val="en-US"/>
              </w:rPr>
              <w:t xml:space="preserve">Mixed Livestock Farmer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Pig Farmer: </w:t>
            </w:r>
            <w:r>
              <w:rPr>
                <w:rFonts w:eastAsia="Times New Roman"/>
                <w:lang w:val="en-US"/>
              </w:rPr>
              <w:t xml:space="preserve">Pig Farmer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Poultry Farmer: </w:t>
            </w:r>
            <w:r>
              <w:rPr>
                <w:rFonts w:eastAsia="Times New Roman"/>
                <w:lang w:val="en-US"/>
              </w:rPr>
              <w:t xml:space="preserve">Poultry Farmer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Sheep Farmer: </w:t>
            </w:r>
            <w:r>
              <w:rPr>
                <w:rFonts w:eastAsia="Times New Roman"/>
                <w:lang w:val="en-US"/>
              </w:rPr>
              <w:t xml:space="preserve">Sheep Farmer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Livestock Farmers nec: </w:t>
            </w:r>
            <w:r>
              <w:rPr>
                <w:rFonts w:eastAsia="Times New Roman"/>
                <w:lang w:val="en-US"/>
              </w:rPr>
              <w:t xml:space="preserve">Livestock Farmers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Mixed Crop and Livestock Farmer: </w:t>
            </w:r>
            <w:r>
              <w:rPr>
                <w:rFonts w:eastAsia="Times New Roman"/>
                <w:lang w:val="en-US"/>
              </w:rPr>
              <w:t xml:space="preserve">Mixed Crop and Livestock Farmer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Specialist Managers nfd: </w:t>
            </w:r>
            <w:r>
              <w:rPr>
                <w:rFonts w:eastAsia="Times New Roman"/>
                <w:lang w:val="en-US"/>
              </w:rPr>
              <w:t xml:space="preserve">Specialist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Advertising and Sales Managers nfd: </w:t>
            </w:r>
            <w:r>
              <w:rPr>
                <w:rFonts w:eastAsia="Times New Roman"/>
                <w:lang w:val="en-US"/>
              </w:rPr>
              <w:t xml:space="preserve">Advertising and Sales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Advertising and Public Relations Manager: </w:t>
            </w:r>
            <w:r>
              <w:rPr>
                <w:rFonts w:eastAsia="Times New Roman"/>
                <w:lang w:val="en-US"/>
              </w:rPr>
              <w:t xml:space="preserve">Advertising and Public Relations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and Marketing Manager: </w:t>
            </w:r>
            <w:r>
              <w:rPr>
                <w:rFonts w:eastAsia="Times New Roman"/>
                <w:lang w:val="en-US"/>
              </w:rPr>
              <w:t xml:space="preserve">Sales and Marketing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Business Administration Managers nfd: </w:t>
            </w:r>
            <w:r>
              <w:rPr>
                <w:rFonts w:eastAsia="Times New Roman"/>
                <w:lang w:val="en-US"/>
              </w:rPr>
              <w:t xml:space="preserve">Business Administration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Corporate Services Manager: </w:t>
            </w:r>
            <w:r>
              <w:rPr>
                <w:rFonts w:eastAsia="Times New Roman"/>
                <w:lang w:val="en-US"/>
              </w:rPr>
              <w:t xml:space="preserve">Corporate Services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Finance Manager: </w:t>
            </w:r>
            <w:r>
              <w:rPr>
                <w:rFonts w:eastAsia="Times New Roman"/>
                <w:lang w:val="en-US"/>
              </w:rPr>
              <w:t xml:space="preserve">Finance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Human Resource Manager: </w:t>
            </w:r>
            <w:r>
              <w:rPr>
                <w:rFonts w:eastAsia="Times New Roman"/>
                <w:lang w:val="en-US"/>
              </w:rPr>
              <w:t xml:space="preserve">Human Resource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Policy and Planning Manager: </w:t>
            </w:r>
            <w:r>
              <w:rPr>
                <w:rFonts w:eastAsia="Times New Roman"/>
                <w:lang w:val="en-US"/>
              </w:rPr>
              <w:t xml:space="preserve">Policy and Planning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Research and Development Manager: </w:t>
            </w:r>
            <w:r>
              <w:rPr>
                <w:rFonts w:eastAsia="Times New Roman"/>
                <w:lang w:val="en-US"/>
              </w:rPr>
              <w:t xml:space="preserve">Research and Development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Construction, Distribution and Production Managers nfd: </w:t>
            </w:r>
            <w:r>
              <w:rPr>
                <w:rFonts w:eastAsia="Times New Roman"/>
                <w:lang w:val="en-US"/>
              </w:rPr>
              <w:t xml:space="preserve">Construction, Distribution and Production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Construction Managers nfd: </w:t>
            </w:r>
            <w:r>
              <w:rPr>
                <w:rFonts w:eastAsia="Times New Roman"/>
                <w:lang w:val="en-US"/>
              </w:rPr>
              <w:t xml:space="preserve">Construction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Construction Project Manager: </w:t>
            </w:r>
            <w:r>
              <w:rPr>
                <w:rFonts w:eastAsia="Times New Roman"/>
                <w:lang w:val="en-US"/>
              </w:rPr>
              <w:t xml:space="preserve">Construction Project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Project Builder: </w:t>
            </w:r>
            <w:r>
              <w:rPr>
                <w:rFonts w:eastAsia="Times New Roman"/>
                <w:lang w:val="en-US"/>
              </w:rPr>
              <w:t xml:space="preserve">Project Builder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Engineering Manager: </w:t>
            </w:r>
            <w:r>
              <w:rPr>
                <w:rFonts w:eastAsia="Times New Roman"/>
                <w:lang w:val="en-US"/>
              </w:rPr>
              <w:t xml:space="preserve">Engineering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Importers, Exporters and Wholesalers nfd: </w:t>
            </w:r>
            <w:r>
              <w:rPr>
                <w:rFonts w:eastAsia="Times New Roman"/>
                <w:lang w:val="en-US"/>
              </w:rPr>
              <w:t xml:space="preserve">Importers, Exporters and Wholesalers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Importer or Exporter: </w:t>
            </w:r>
            <w:r>
              <w:rPr>
                <w:rFonts w:eastAsia="Times New Roman"/>
                <w:lang w:val="en-US"/>
              </w:rPr>
              <w:t xml:space="preserve">Importer or Exporter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Wholesaler: </w:t>
            </w:r>
            <w:r>
              <w:rPr>
                <w:rFonts w:eastAsia="Times New Roman"/>
                <w:lang w:val="en-US"/>
              </w:rPr>
              <w:t xml:space="preserve">Wholesaler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Manufacturer: </w:t>
            </w:r>
            <w:r>
              <w:rPr>
                <w:rFonts w:eastAsia="Times New Roman"/>
                <w:lang w:val="en-US"/>
              </w:rPr>
              <w:t xml:space="preserve">Manufacturer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Production Managers nfd: </w:t>
            </w:r>
            <w:r>
              <w:rPr>
                <w:rFonts w:eastAsia="Times New Roman"/>
                <w:lang w:val="en-US"/>
              </w:rPr>
              <w:t xml:space="preserve">Production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Production Manager (Forestry): </w:t>
            </w:r>
            <w:r>
              <w:rPr>
                <w:rFonts w:eastAsia="Times New Roman"/>
                <w:lang w:val="en-US"/>
              </w:rPr>
              <w:t xml:space="preserve">Production Manager (Forestry)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Production Manager (Manufacturing): </w:t>
            </w:r>
            <w:r>
              <w:rPr>
                <w:rFonts w:eastAsia="Times New Roman"/>
                <w:lang w:val="en-US"/>
              </w:rPr>
              <w:t xml:space="preserve">Production Manager (Manufacturing)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Production Manager (Mining): </w:t>
            </w:r>
            <w:r>
              <w:rPr>
                <w:rFonts w:eastAsia="Times New Roman"/>
                <w:lang w:val="en-US"/>
              </w:rPr>
              <w:t xml:space="preserve">Production Manager (Mining)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Supply and Distribution Manager: </w:t>
            </w:r>
            <w:r>
              <w:rPr>
                <w:rFonts w:eastAsia="Times New Roman"/>
                <w:lang w:val="en-US"/>
              </w:rPr>
              <w:t xml:space="preserve">Supply and Distribution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Education, Health and Welfare Services Managers nfd: </w:t>
            </w:r>
            <w:r>
              <w:rPr>
                <w:rFonts w:eastAsia="Times New Roman"/>
                <w:lang w:val="en-US"/>
              </w:rPr>
              <w:t xml:space="preserve">Education, Health and Welfare Services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Child Care Centre Manager: </w:t>
            </w:r>
            <w:r>
              <w:rPr>
                <w:rFonts w:eastAsia="Times New Roman"/>
                <w:lang w:val="en-US"/>
              </w:rPr>
              <w:t xml:space="preserve">Child Care Centre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Health and Welfare Services Managers nfd: </w:t>
            </w:r>
            <w:r>
              <w:rPr>
                <w:rFonts w:eastAsia="Times New Roman"/>
                <w:lang w:val="en-US"/>
              </w:rPr>
              <w:t xml:space="preserve">Health and Welfare Services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Medical Administrator: </w:t>
            </w:r>
            <w:r>
              <w:rPr>
                <w:rFonts w:eastAsia="Times New Roman"/>
                <w:lang w:val="en-US"/>
              </w:rPr>
              <w:t xml:space="preserve">Medical Administrator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Nursing Clinical Director: </w:t>
            </w:r>
            <w:r>
              <w:rPr>
                <w:rFonts w:eastAsia="Times New Roman"/>
                <w:lang w:val="en-US"/>
              </w:rPr>
              <w:t xml:space="preserve">Nursing Clinical Director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Primary Health Organization Manager: </w:t>
            </w:r>
            <w:r>
              <w:rPr>
                <w:rFonts w:eastAsia="Times New Roman"/>
                <w:lang w:val="en-US"/>
              </w:rPr>
              <w:t xml:space="preserve">Primary Health Organization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Welfare Centre Manager: </w:t>
            </w:r>
            <w:r>
              <w:rPr>
                <w:rFonts w:eastAsia="Times New Roman"/>
                <w:lang w:val="en-US"/>
              </w:rPr>
              <w:t xml:space="preserve">Welfare Centre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Health and Welfare Services Managers nec: </w:t>
            </w:r>
            <w:r>
              <w:rPr>
                <w:rFonts w:eastAsia="Times New Roman"/>
                <w:lang w:val="en-US"/>
              </w:rPr>
              <w:t xml:space="preserve">Health and Welfare Services Managers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School Principal: </w:t>
            </w:r>
            <w:r>
              <w:rPr>
                <w:rFonts w:eastAsia="Times New Roman"/>
                <w:lang w:val="en-US"/>
              </w:rPr>
              <w:t xml:space="preserve">School Principal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Education Managers nfd: </w:t>
            </w:r>
            <w:r>
              <w:rPr>
                <w:rFonts w:eastAsia="Times New Roman"/>
                <w:lang w:val="en-US"/>
              </w:rPr>
              <w:t xml:space="preserve">Other Education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Faculty Head: </w:t>
            </w:r>
            <w:r>
              <w:rPr>
                <w:rFonts w:eastAsia="Times New Roman"/>
                <w:lang w:val="en-US"/>
              </w:rPr>
              <w:t xml:space="preserve">Faculty Head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Regional Education Manager: </w:t>
            </w:r>
            <w:r>
              <w:rPr>
                <w:rFonts w:eastAsia="Times New Roman"/>
                <w:lang w:val="en-US"/>
              </w:rPr>
              <w:t xml:space="preserve">Regional Education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Education Managers nec: </w:t>
            </w:r>
            <w:r>
              <w:rPr>
                <w:rFonts w:eastAsia="Times New Roman"/>
                <w:lang w:val="en-US"/>
              </w:rPr>
              <w:t xml:space="preserve">Education Managers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Managers nfd: </w:t>
            </w:r>
            <w:r>
              <w:rPr>
                <w:rFonts w:eastAsia="Times New Roman"/>
                <w:lang w:val="en-US"/>
              </w:rPr>
              <w:t xml:space="preserve">ICT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Chief Information Officer: </w:t>
            </w:r>
            <w:r>
              <w:rPr>
                <w:rFonts w:eastAsia="Times New Roman"/>
                <w:lang w:val="en-US"/>
              </w:rPr>
              <w:t xml:space="preserve">Chief Information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Project Manager: </w:t>
            </w:r>
            <w:r>
              <w:rPr>
                <w:rFonts w:eastAsia="Times New Roman"/>
                <w:lang w:val="en-US"/>
              </w:rPr>
              <w:t xml:space="preserve">ICT Project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Managers nec: </w:t>
            </w:r>
            <w:r>
              <w:rPr>
                <w:rFonts w:eastAsia="Times New Roman"/>
                <w:lang w:val="en-US"/>
              </w:rPr>
              <w:t xml:space="preserve">ICT Managers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Miscellaneous Specialist Managers nfd: </w:t>
            </w:r>
            <w:r>
              <w:rPr>
                <w:rFonts w:eastAsia="Times New Roman"/>
                <w:lang w:val="en-US"/>
              </w:rPr>
              <w:t xml:space="preserve">Miscellaneous Specialist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Commissioned Officers (Management) nfd: </w:t>
            </w:r>
            <w:r>
              <w:rPr>
                <w:rFonts w:eastAsia="Times New Roman"/>
                <w:lang w:val="en-US"/>
              </w:rPr>
              <w:t xml:space="preserve">Commissioned Officers (Management)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Commissioned Defence Force Officer: </w:t>
            </w:r>
            <w:r>
              <w:rPr>
                <w:rFonts w:eastAsia="Times New Roman"/>
                <w:lang w:val="en-US"/>
              </w:rPr>
              <w:t xml:space="preserve">Commissioned Defence Force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Commissioned Fire Officer: </w:t>
            </w:r>
            <w:r>
              <w:rPr>
                <w:rFonts w:eastAsia="Times New Roman"/>
                <w:lang w:val="en-US"/>
              </w:rPr>
              <w:t xml:space="preserve">Commissioned Fire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Commissioned Police Officer: </w:t>
            </w:r>
            <w:r>
              <w:rPr>
                <w:rFonts w:eastAsia="Times New Roman"/>
                <w:lang w:val="en-US"/>
              </w:rPr>
              <w:t xml:space="preserve">Commissioned Police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Senior Non-commissioned Defence Force Member: </w:t>
            </w:r>
            <w:r>
              <w:rPr>
                <w:rFonts w:eastAsia="Times New Roman"/>
                <w:lang w:val="en-US"/>
              </w:rPr>
              <w:t xml:space="preserve">Senior Non-commissioned Defence Force Member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Specialist Managers nfd: </w:t>
            </w:r>
            <w:r>
              <w:rPr>
                <w:rFonts w:eastAsia="Times New Roman"/>
                <w:lang w:val="en-US"/>
              </w:rPr>
              <w:t xml:space="preserve">Other Specialist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Arts Administrator or Manager: </w:t>
            </w:r>
            <w:r>
              <w:rPr>
                <w:rFonts w:eastAsia="Times New Roman"/>
                <w:lang w:val="en-US"/>
              </w:rPr>
              <w:t xml:space="preserve">Arts Administrator or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Environmental Manager: </w:t>
            </w:r>
            <w:r>
              <w:rPr>
                <w:rFonts w:eastAsia="Times New Roman"/>
                <w:lang w:val="en-US"/>
              </w:rPr>
              <w:t xml:space="preserve">Environmental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Laboratory Manager: </w:t>
            </w:r>
            <w:r>
              <w:rPr>
                <w:rFonts w:eastAsia="Times New Roman"/>
                <w:lang w:val="en-US"/>
              </w:rPr>
              <w:t xml:space="preserve">Laboratory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Quality Assurance Manager: </w:t>
            </w:r>
            <w:r>
              <w:rPr>
                <w:rFonts w:eastAsia="Times New Roman"/>
                <w:lang w:val="en-US"/>
              </w:rPr>
              <w:t xml:space="preserve">Quality Assurance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Sports Administrator: </w:t>
            </w:r>
            <w:r>
              <w:rPr>
                <w:rFonts w:eastAsia="Times New Roman"/>
                <w:lang w:val="en-US"/>
              </w:rPr>
              <w:t xml:space="preserve">Sports Administrator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Specialist Managers nec: </w:t>
            </w:r>
            <w:r>
              <w:rPr>
                <w:rFonts w:eastAsia="Times New Roman"/>
                <w:lang w:val="en-US"/>
              </w:rPr>
              <w:t xml:space="preserve">Specialist Managers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Hospitality, Retail and Service Managers nfd: </w:t>
            </w:r>
            <w:r>
              <w:rPr>
                <w:rFonts w:eastAsia="Times New Roman"/>
                <w:lang w:val="en-US"/>
              </w:rPr>
              <w:t xml:space="preserve">Hospitality, Retail and Service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Accommodation and Hospitality Managers nfd: </w:t>
            </w:r>
            <w:r>
              <w:rPr>
                <w:rFonts w:eastAsia="Times New Roman"/>
                <w:lang w:val="en-US"/>
              </w:rPr>
              <w:t xml:space="preserve">Accommodation and Hospitality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Cafe or Restaurant Manager: </w:t>
            </w:r>
            <w:r>
              <w:rPr>
                <w:rFonts w:eastAsia="Times New Roman"/>
                <w:lang w:val="en-US"/>
              </w:rPr>
              <w:t xml:space="preserve">Cafe or Restaurant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Caravan Park and Camping Ground Manager: </w:t>
            </w:r>
            <w:r>
              <w:rPr>
                <w:rFonts w:eastAsia="Times New Roman"/>
                <w:lang w:val="en-US"/>
              </w:rPr>
              <w:t xml:space="preserve">Caravan Park and Camping Ground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Hotel or Motel Manager: </w:t>
            </w:r>
            <w:r>
              <w:rPr>
                <w:rFonts w:eastAsia="Times New Roman"/>
                <w:lang w:val="en-US"/>
              </w:rPr>
              <w:t xml:space="preserve">Hotel or Motel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Licensed Club Manager: </w:t>
            </w:r>
            <w:r>
              <w:rPr>
                <w:rFonts w:eastAsia="Times New Roman"/>
                <w:lang w:val="en-US"/>
              </w:rPr>
              <w:t xml:space="preserve">Licensed Club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Accommodation and Hospitality Managers nfd: </w:t>
            </w:r>
            <w:r>
              <w:rPr>
                <w:rFonts w:eastAsia="Times New Roman"/>
                <w:lang w:val="en-US"/>
              </w:rPr>
              <w:t xml:space="preserve">Other Accommodation and Hospitality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Bed and Breakfast Operator: </w:t>
            </w:r>
            <w:r>
              <w:rPr>
                <w:rFonts w:eastAsia="Times New Roman"/>
                <w:lang w:val="en-US"/>
              </w:rPr>
              <w:t xml:space="preserve">Bed and Breakfast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Accommodation and Hospitality Managers nec: </w:t>
            </w:r>
            <w:r>
              <w:rPr>
                <w:rFonts w:eastAsia="Times New Roman"/>
                <w:lang w:val="en-US"/>
              </w:rPr>
              <w:t xml:space="preserve">Accommodation and Hospitality Managers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Retail Managers nfd: </w:t>
            </w:r>
            <w:r>
              <w:rPr>
                <w:rFonts w:eastAsia="Times New Roman"/>
                <w:lang w:val="en-US"/>
              </w:rPr>
              <w:t xml:space="preserve">Retail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Retail Manager (General): </w:t>
            </w:r>
            <w:r>
              <w:rPr>
                <w:rFonts w:eastAsia="Times New Roman"/>
                <w:lang w:val="en-US"/>
              </w:rPr>
              <w:t xml:space="preserve">Retail Manager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Antique Dealer: </w:t>
            </w:r>
            <w:r>
              <w:rPr>
                <w:rFonts w:eastAsia="Times New Roman"/>
                <w:lang w:val="en-US"/>
              </w:rPr>
              <w:t xml:space="preserve">Antique Dealer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Betting Agency Manager: </w:t>
            </w:r>
            <w:r>
              <w:rPr>
                <w:rFonts w:eastAsia="Times New Roman"/>
                <w:lang w:val="en-US"/>
              </w:rPr>
              <w:t xml:space="preserve">Betting Agency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Hair or Beauty Salon Manager: </w:t>
            </w:r>
            <w:r>
              <w:rPr>
                <w:rFonts w:eastAsia="Times New Roman"/>
                <w:lang w:val="en-US"/>
              </w:rPr>
              <w:t xml:space="preserve">Hair or Beauty Salon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 Office Manager: </w:t>
            </w:r>
            <w:r>
              <w:rPr>
                <w:rFonts w:eastAsia="Times New Roman"/>
                <w:lang w:val="en-US"/>
              </w:rPr>
              <w:t xml:space="preserve">Post Office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Travel Agency Manager: </w:t>
            </w:r>
            <w:r>
              <w:rPr>
                <w:rFonts w:eastAsia="Times New Roman"/>
                <w:lang w:val="en-US"/>
              </w:rPr>
              <w:t xml:space="preserve">Travel Agency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Miscellaneous Hospitality, Retail and Service Managers nfd: </w:t>
            </w:r>
            <w:r>
              <w:rPr>
                <w:rFonts w:eastAsia="Times New Roman"/>
                <w:lang w:val="en-US"/>
              </w:rPr>
              <w:t xml:space="preserve">Miscellaneous Hospitality, Retail and Service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Amusement, Fitness and Sports Centre Managers nfd: </w:t>
            </w:r>
            <w:r>
              <w:rPr>
                <w:rFonts w:eastAsia="Times New Roman"/>
                <w:lang w:val="en-US"/>
              </w:rPr>
              <w:t xml:space="preserve">Amusement, Fitness and Sports Centre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Amusement Centre Manager: </w:t>
            </w:r>
            <w:r>
              <w:rPr>
                <w:rFonts w:eastAsia="Times New Roman"/>
                <w:lang w:val="en-US"/>
              </w:rPr>
              <w:t xml:space="preserve">Amusement Centre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Fitness Centre Manager: </w:t>
            </w:r>
            <w:r>
              <w:rPr>
                <w:rFonts w:eastAsia="Times New Roman"/>
                <w:lang w:val="en-US"/>
              </w:rPr>
              <w:t xml:space="preserve">Fitness Centre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Sports Centre Manager: </w:t>
            </w:r>
            <w:r>
              <w:rPr>
                <w:rFonts w:eastAsia="Times New Roman"/>
                <w:lang w:val="en-US"/>
              </w:rPr>
              <w:t xml:space="preserve">Sports Centre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Call or Contact Centre and Customer Service Managers nfd: </w:t>
            </w:r>
            <w:r>
              <w:rPr>
                <w:rFonts w:eastAsia="Times New Roman"/>
                <w:lang w:val="en-US"/>
              </w:rPr>
              <w:t xml:space="preserve">Call or Contact Centre and Customer Service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Call or Contact Centre Manager: </w:t>
            </w:r>
            <w:r>
              <w:rPr>
                <w:rFonts w:eastAsia="Times New Roman"/>
                <w:lang w:val="en-US"/>
              </w:rPr>
              <w:t xml:space="preserve">Call or Contact Centre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Customer Service Manager: </w:t>
            </w:r>
            <w:r>
              <w:rPr>
                <w:rFonts w:eastAsia="Times New Roman"/>
                <w:lang w:val="en-US"/>
              </w:rPr>
              <w:t xml:space="preserve">Customer Service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Conference and Event Organiser: </w:t>
            </w:r>
            <w:r>
              <w:rPr>
                <w:rFonts w:eastAsia="Times New Roman"/>
                <w:lang w:val="en-US"/>
              </w:rPr>
              <w:t xml:space="preserve">Conference and Event Organiser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Transport Services Managers nfd: </w:t>
            </w:r>
            <w:r>
              <w:rPr>
                <w:rFonts w:eastAsia="Times New Roman"/>
                <w:lang w:val="en-US"/>
              </w:rPr>
              <w:t xml:space="preserve">Transport Services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Fleet Manager: </w:t>
            </w:r>
            <w:r>
              <w:rPr>
                <w:rFonts w:eastAsia="Times New Roman"/>
                <w:lang w:val="en-US"/>
              </w:rPr>
              <w:t xml:space="preserve">Fleet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Railway Station Manager: </w:t>
            </w:r>
            <w:r>
              <w:rPr>
                <w:rFonts w:eastAsia="Times New Roman"/>
                <w:lang w:val="en-US"/>
              </w:rPr>
              <w:t xml:space="preserve">Railway Station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Transport Company Manager: </w:t>
            </w:r>
            <w:r>
              <w:rPr>
                <w:rFonts w:eastAsia="Times New Roman"/>
                <w:lang w:val="en-US"/>
              </w:rPr>
              <w:t xml:space="preserve">Transport Company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Hospitality, Retail and Service Managers nfd: </w:t>
            </w:r>
            <w:r>
              <w:rPr>
                <w:rFonts w:eastAsia="Times New Roman"/>
                <w:lang w:val="en-US"/>
              </w:rPr>
              <w:t xml:space="preserve">Other Hospitality, Retail and Service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Boarding Kennel or Cattery Operator: </w:t>
            </w:r>
            <w:r>
              <w:rPr>
                <w:rFonts w:eastAsia="Times New Roman"/>
                <w:lang w:val="en-US"/>
              </w:rPr>
              <w:t xml:space="preserve">Boarding Kennel or Cattery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Cinema or Theatre Manager: </w:t>
            </w:r>
            <w:r>
              <w:rPr>
                <w:rFonts w:eastAsia="Times New Roman"/>
                <w:lang w:val="en-US"/>
              </w:rPr>
              <w:t xml:space="preserve">Cinema or Theatre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Facilities Manager: </w:t>
            </w:r>
            <w:r>
              <w:rPr>
                <w:rFonts w:eastAsia="Times New Roman"/>
                <w:lang w:val="en-US"/>
              </w:rPr>
              <w:t xml:space="preserve">Facilities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Financial Institution Branch Manager: </w:t>
            </w:r>
            <w:r>
              <w:rPr>
                <w:rFonts w:eastAsia="Times New Roman"/>
                <w:lang w:val="en-US"/>
              </w:rPr>
              <w:t xml:space="preserve">Financial Institution Branch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Hospitality, Retail and Service Managers nec: </w:t>
            </w:r>
            <w:r>
              <w:rPr>
                <w:rFonts w:eastAsia="Times New Roman"/>
                <w:lang w:val="en-US"/>
              </w:rPr>
              <w:t xml:space="preserve">Hospitality, Retail and Service Managers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Professionals nfd: </w:t>
            </w:r>
            <w:r>
              <w:rPr>
                <w:rFonts w:eastAsia="Times New Roman"/>
                <w:lang w:val="en-US"/>
              </w:rPr>
              <w:t xml:space="preserve">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Arts and Media Professionals nfd: </w:t>
            </w:r>
            <w:r>
              <w:rPr>
                <w:rFonts w:eastAsia="Times New Roman"/>
                <w:lang w:val="en-US"/>
              </w:rPr>
              <w:t xml:space="preserve">Arts and Media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Arts Professionals nfd: </w:t>
            </w:r>
            <w:r>
              <w:rPr>
                <w:rFonts w:eastAsia="Times New Roman"/>
                <w:lang w:val="en-US"/>
              </w:rPr>
              <w:t xml:space="preserve">Arts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Actors, Dancers and Other Entertainers nfd: </w:t>
            </w:r>
            <w:r>
              <w:rPr>
                <w:rFonts w:eastAsia="Times New Roman"/>
                <w:lang w:val="en-US"/>
              </w:rPr>
              <w:t xml:space="preserve">Actors, Dancers and Other Entertainers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Actor: </w:t>
            </w:r>
            <w:r>
              <w:rPr>
                <w:rFonts w:eastAsia="Times New Roman"/>
                <w:lang w:val="en-US"/>
              </w:rPr>
              <w:t xml:space="preserve">Actor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Dancer or Choreographer: </w:t>
            </w:r>
            <w:r>
              <w:rPr>
                <w:rFonts w:eastAsia="Times New Roman"/>
                <w:lang w:val="en-US"/>
              </w:rPr>
              <w:t xml:space="preserve">Dancer or Choreographer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Entertainer or Variety Artist: </w:t>
            </w:r>
            <w:r>
              <w:rPr>
                <w:rFonts w:eastAsia="Times New Roman"/>
                <w:lang w:val="en-US"/>
              </w:rPr>
              <w:t xml:space="preserve">Entertainer or Variety Artist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Actors, Dancers and Other Entertainers nec: </w:t>
            </w:r>
            <w:r>
              <w:rPr>
                <w:rFonts w:eastAsia="Times New Roman"/>
                <w:lang w:val="en-US"/>
              </w:rPr>
              <w:t xml:space="preserve">Actors, Dancers and Other Entertainers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32" w:author="Steve" w:date="2015-09-06T09:21:00Z">
              <w:r w:rsidRPr="007F47A9">
                <w:rPr>
                  <w:rFonts w:eastAsia="Times New Roman"/>
                  <w:b/>
                  <w:lang w:val="en-US"/>
                  <w:rPrChange w:id="133" w:author="Steve" w:date="2015-09-06T09:21:00Z">
                    <w:rPr>
                      <w:rFonts w:eastAsia="Times New Roman"/>
                      <w:lang w:val="en-US"/>
                    </w:rPr>
                  </w:rPrChange>
                </w:rPr>
                <w:t>Music Professionals nfd</w:t>
              </w:r>
              <w:r w:rsidR="00185D0A">
                <w:rPr>
                  <w:rFonts w:eastAsia="Times New Roman"/>
                  <w:lang w:val="en-US"/>
                </w:rPr>
                <w:t xml:space="preserve"> </w:t>
              </w:r>
            </w:ins>
            <w:r w:rsidR="005B11EB">
              <w:rPr>
                <w:rFonts w:eastAsia="Times New Roman"/>
                <w:b/>
                <w:bCs/>
                <w:lang w:val="en-US"/>
              </w:rPr>
              <w:t xml:space="preserve">: </w:t>
            </w:r>
            <w:r w:rsidR="005B11EB">
              <w:rPr>
                <w:rFonts w:eastAsia="Times New Roman"/>
                <w:lang w:val="en-US"/>
              </w:rPr>
              <w:t xml:space="preserve">Music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Composer: </w:t>
            </w:r>
            <w:r>
              <w:rPr>
                <w:rFonts w:eastAsia="Times New Roman"/>
                <w:lang w:val="en-US"/>
              </w:rPr>
              <w:t xml:space="preserve">Composer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Music Director: </w:t>
            </w:r>
            <w:r>
              <w:rPr>
                <w:rFonts w:eastAsia="Times New Roman"/>
                <w:lang w:val="en-US"/>
              </w:rPr>
              <w:t xml:space="preserve">Music Director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Musician (Instrumental): </w:t>
            </w:r>
            <w:r>
              <w:rPr>
                <w:rFonts w:eastAsia="Times New Roman"/>
                <w:lang w:val="en-US"/>
              </w:rPr>
              <w:t xml:space="preserve">Musician (Instrumental)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Singer: </w:t>
            </w:r>
            <w:r>
              <w:rPr>
                <w:rFonts w:eastAsia="Times New Roman"/>
                <w:lang w:val="en-US"/>
              </w:rPr>
              <w:t xml:space="preserve">Singer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Music Professionals nec: </w:t>
            </w:r>
            <w:r>
              <w:rPr>
                <w:rFonts w:eastAsia="Times New Roman"/>
                <w:lang w:val="en-US"/>
              </w:rPr>
              <w:t xml:space="preserve">Music Professionals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Photographer: </w:t>
            </w:r>
            <w:r>
              <w:rPr>
                <w:rFonts w:eastAsia="Times New Roman"/>
                <w:lang w:val="en-US"/>
              </w:rPr>
              <w:t xml:space="preserve">Photographer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Arts and Crafts Professionals nfd: </w:t>
            </w:r>
            <w:r>
              <w:rPr>
                <w:rFonts w:eastAsia="Times New Roman"/>
                <w:lang w:val="en-US"/>
              </w:rPr>
              <w:t xml:space="preserve">Visual Arts and Crafts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34" w:author="Steve" w:date="2015-09-06T09:22:00Z">
              <w:r w:rsidRPr="007F47A9">
                <w:rPr>
                  <w:rFonts w:eastAsia="Times New Roman"/>
                  <w:b/>
                  <w:lang w:val="en-US"/>
                  <w:rPrChange w:id="135" w:author="Steve" w:date="2015-09-06T09:22:00Z">
                    <w:rPr>
                      <w:rFonts w:eastAsia="Times New Roman"/>
                      <w:lang w:val="en-US"/>
                    </w:rPr>
                  </w:rPrChange>
                </w:rPr>
                <w:t>Painter (Visual Arts)</w:t>
              </w:r>
            </w:ins>
            <w:r w:rsidR="005B11EB" w:rsidRPr="00185D0A">
              <w:rPr>
                <w:rFonts w:eastAsia="Times New Roman"/>
                <w:b/>
                <w:bCs/>
                <w:lang w:val="en-US"/>
              </w:rPr>
              <w:t>:</w:t>
            </w:r>
            <w:r w:rsidR="005B11EB">
              <w:rPr>
                <w:rFonts w:eastAsia="Times New Roman"/>
                <w:b/>
                <w:bCs/>
                <w:lang w:val="en-US"/>
              </w:rPr>
              <w:t xml:space="preserve"> </w:t>
            </w:r>
            <w:r w:rsidR="005B11EB">
              <w:rPr>
                <w:rFonts w:eastAsia="Times New Roman"/>
                <w:lang w:val="en-US"/>
              </w:rPr>
              <w:t xml:space="preserve">Painter (Visual Arts)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Potter or Ceramic Artist: </w:t>
            </w:r>
            <w:r>
              <w:rPr>
                <w:rFonts w:eastAsia="Times New Roman"/>
                <w:lang w:val="en-US"/>
              </w:rPr>
              <w:t xml:space="preserve">Potter or Ceramic Artist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Sculptor: </w:t>
            </w:r>
            <w:r>
              <w:rPr>
                <w:rFonts w:eastAsia="Times New Roman"/>
                <w:lang w:val="en-US"/>
              </w:rPr>
              <w:t xml:space="preserve">Sculptor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Arts and Crafts Professionals nec: </w:t>
            </w:r>
            <w:r>
              <w:rPr>
                <w:rFonts w:eastAsia="Times New Roman"/>
                <w:lang w:val="en-US"/>
              </w:rPr>
              <w:t xml:space="preserve">Visual Arts and Crafts Professionals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Media Professionals nfd: </w:t>
            </w:r>
            <w:r>
              <w:rPr>
                <w:rFonts w:eastAsia="Times New Roman"/>
                <w:lang w:val="en-US"/>
              </w:rPr>
              <w:t xml:space="preserve">Media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Artistic Directors, and Media Producers and Presenters nfd: </w:t>
            </w:r>
            <w:r>
              <w:rPr>
                <w:rFonts w:eastAsia="Times New Roman"/>
                <w:lang w:val="en-US"/>
              </w:rPr>
              <w:t xml:space="preserve">Artistic Directors, and Media Producers and Presenters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Artistic Director: </w:t>
            </w:r>
            <w:r>
              <w:rPr>
                <w:rFonts w:eastAsia="Times New Roman"/>
                <w:lang w:val="en-US"/>
              </w:rPr>
              <w:t xml:space="preserve">Artistic Director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Media Producer (excluding Video): </w:t>
            </w:r>
            <w:r>
              <w:rPr>
                <w:rFonts w:eastAsia="Times New Roman"/>
                <w:lang w:val="en-US"/>
              </w:rPr>
              <w:t xml:space="preserve">Media Producer (excluding Video)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 Presenter: </w:t>
            </w:r>
            <w:r>
              <w:rPr>
                <w:rFonts w:eastAsia="Times New Roman"/>
                <w:lang w:val="en-US"/>
              </w:rPr>
              <w:t xml:space="preserve">Radio Presenter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Television Presenter: </w:t>
            </w:r>
            <w:r>
              <w:rPr>
                <w:rFonts w:eastAsia="Times New Roman"/>
                <w:lang w:val="en-US"/>
              </w:rPr>
              <w:t xml:space="preserve">Television Presenter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Authors, and Book and Script Editors nfd: </w:t>
            </w:r>
            <w:r>
              <w:rPr>
                <w:rFonts w:eastAsia="Times New Roman"/>
                <w:lang w:val="en-US"/>
              </w:rPr>
              <w:t xml:space="preserve">Authors, and Book and Script Editors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Author: </w:t>
            </w:r>
            <w:r>
              <w:rPr>
                <w:rFonts w:eastAsia="Times New Roman"/>
                <w:lang w:val="en-US"/>
              </w:rPr>
              <w:t xml:space="preserve">Author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Book or Script Editor: </w:t>
            </w:r>
            <w:r>
              <w:rPr>
                <w:rFonts w:eastAsia="Times New Roman"/>
                <w:lang w:val="en-US"/>
              </w:rPr>
              <w:t xml:space="preserve">Book or Script Editor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Film, Television, Radio and Stage Directors nfd: </w:t>
            </w:r>
            <w:r>
              <w:rPr>
                <w:rFonts w:eastAsia="Times New Roman"/>
                <w:lang w:val="en-US"/>
              </w:rPr>
              <w:t xml:space="preserve">Film, Television, Radio and Stage Directors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Art Director (Film, Television or Stage): </w:t>
            </w:r>
            <w:r>
              <w:rPr>
                <w:rFonts w:eastAsia="Times New Roman"/>
                <w:lang w:val="en-US"/>
              </w:rPr>
              <w:t xml:space="preserve">Art Director (Film, Television or Stage)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Director (Film, Television, Radio or Stage): </w:t>
            </w:r>
            <w:r>
              <w:rPr>
                <w:rFonts w:eastAsia="Times New Roman"/>
                <w:lang w:val="en-US"/>
              </w:rPr>
              <w:t xml:space="preserve">Director (Film, Television, Radio or Stage)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Director of Photography: </w:t>
            </w:r>
            <w:r>
              <w:rPr>
                <w:rFonts w:eastAsia="Times New Roman"/>
                <w:lang w:val="en-US"/>
              </w:rPr>
              <w:t xml:space="preserve">Director of Photography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Film and Video Editor: </w:t>
            </w:r>
            <w:r>
              <w:rPr>
                <w:rFonts w:eastAsia="Times New Roman"/>
                <w:lang w:val="en-US"/>
              </w:rPr>
              <w:t xml:space="preserve">Film and Video Editor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Program Director (Television or Radio): </w:t>
            </w:r>
            <w:r>
              <w:rPr>
                <w:rFonts w:eastAsia="Times New Roman"/>
                <w:lang w:val="en-US"/>
              </w:rPr>
              <w:t xml:space="preserve">Program Director (Television or Radio)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Stage Manager: </w:t>
            </w:r>
            <w:r>
              <w:rPr>
                <w:rFonts w:eastAsia="Times New Roman"/>
                <w:lang w:val="en-US"/>
              </w:rPr>
              <w:t xml:space="preserve">Stage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Technical Director: </w:t>
            </w:r>
            <w:r>
              <w:rPr>
                <w:rFonts w:eastAsia="Times New Roman"/>
                <w:lang w:val="en-US"/>
              </w:rPr>
              <w:t xml:space="preserve">Technical Director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Video Producer: </w:t>
            </w:r>
            <w:r>
              <w:rPr>
                <w:rFonts w:eastAsia="Times New Roman"/>
                <w:lang w:val="en-US"/>
              </w:rPr>
              <w:t xml:space="preserve">Video Producer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Film, Television, Radio and Stage Directors nec: </w:t>
            </w:r>
            <w:r>
              <w:rPr>
                <w:rFonts w:eastAsia="Times New Roman"/>
                <w:lang w:val="en-US"/>
              </w:rPr>
              <w:t xml:space="preserve">Film, Television, Radio and Stage Directors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Journalists and Other Writers nfd: </w:t>
            </w:r>
            <w:r>
              <w:rPr>
                <w:rFonts w:eastAsia="Times New Roman"/>
                <w:lang w:val="en-US"/>
              </w:rPr>
              <w:t xml:space="preserve">Journalists and Other Writers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Copywriter: </w:t>
            </w:r>
            <w:r>
              <w:rPr>
                <w:rFonts w:eastAsia="Times New Roman"/>
                <w:lang w:val="en-US"/>
              </w:rPr>
              <w:t xml:space="preserve">Copywriter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Newspaper or Periodical Editor: </w:t>
            </w:r>
            <w:r>
              <w:rPr>
                <w:rFonts w:eastAsia="Times New Roman"/>
                <w:lang w:val="en-US"/>
              </w:rPr>
              <w:t xml:space="preserve">Newspaper or Periodical Editor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Print Journalist: </w:t>
            </w:r>
            <w:r>
              <w:rPr>
                <w:rFonts w:eastAsia="Times New Roman"/>
                <w:lang w:val="en-US"/>
              </w:rPr>
              <w:t xml:space="preserve">Print Journalist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 Journalist: </w:t>
            </w:r>
            <w:r>
              <w:rPr>
                <w:rFonts w:eastAsia="Times New Roman"/>
                <w:lang w:val="en-US"/>
              </w:rPr>
              <w:t xml:space="preserve">Radio Journalist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Technical Writer: </w:t>
            </w:r>
            <w:r>
              <w:rPr>
                <w:rFonts w:eastAsia="Times New Roman"/>
                <w:lang w:val="en-US"/>
              </w:rPr>
              <w:t xml:space="preserve">Technical Writer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Television Journalist: </w:t>
            </w:r>
            <w:r>
              <w:rPr>
                <w:rFonts w:eastAsia="Times New Roman"/>
                <w:lang w:val="en-US"/>
              </w:rPr>
              <w:t xml:space="preserve">Television Journalist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Journalists and Other Writers nec: </w:t>
            </w:r>
            <w:r>
              <w:rPr>
                <w:rFonts w:eastAsia="Times New Roman"/>
                <w:lang w:val="en-US"/>
              </w:rPr>
              <w:t xml:space="preserve">Journalists and Other Writers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Business, Human Resource and Marketing Professionals nfd: </w:t>
            </w:r>
            <w:r>
              <w:rPr>
                <w:rFonts w:eastAsia="Times New Roman"/>
                <w:lang w:val="en-US"/>
              </w:rPr>
              <w:t xml:space="preserve">Business, Human Resource and Marketing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Accountants, Auditors and Company Secretaries nfd: </w:t>
            </w:r>
            <w:r>
              <w:rPr>
                <w:rFonts w:eastAsia="Times New Roman"/>
                <w:lang w:val="en-US"/>
              </w:rPr>
              <w:t xml:space="preserve">Accountants, Auditors and Company Secretaries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Accountants nfd: </w:t>
            </w:r>
            <w:r>
              <w:rPr>
                <w:rFonts w:eastAsia="Times New Roman"/>
                <w:lang w:val="en-US"/>
              </w:rPr>
              <w:t xml:space="preserve">Accountants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Accountant (General): </w:t>
            </w:r>
            <w:r>
              <w:rPr>
                <w:rFonts w:eastAsia="Times New Roman"/>
                <w:lang w:val="en-US"/>
              </w:rPr>
              <w:t xml:space="preserve">Accountant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Management Accountant: </w:t>
            </w:r>
            <w:r>
              <w:rPr>
                <w:rFonts w:eastAsia="Times New Roman"/>
                <w:lang w:val="en-US"/>
              </w:rPr>
              <w:t xml:space="preserve">Management Accountant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Taxation Accountant: </w:t>
            </w:r>
            <w:r>
              <w:rPr>
                <w:rFonts w:eastAsia="Times New Roman"/>
                <w:lang w:val="en-US"/>
              </w:rPr>
              <w:t xml:space="preserve">Taxation Accountant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Auditors, Company Secretaries and Corporate Treasurers nfd: </w:t>
            </w:r>
            <w:r>
              <w:rPr>
                <w:rFonts w:eastAsia="Times New Roman"/>
                <w:lang w:val="en-US"/>
              </w:rPr>
              <w:t xml:space="preserve">Auditors, Company Secretaries and Corporate Treasurers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Company Secretary: </w:t>
            </w:r>
            <w:r>
              <w:rPr>
                <w:rFonts w:eastAsia="Times New Roman"/>
                <w:lang w:val="en-US"/>
              </w:rPr>
              <w:t xml:space="preserve">Company Secretary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Corporate Treasurer: </w:t>
            </w:r>
            <w:r>
              <w:rPr>
                <w:rFonts w:eastAsia="Times New Roman"/>
                <w:lang w:val="en-US"/>
              </w:rPr>
              <w:t xml:space="preserve">Corporate Treasurer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External Auditor: </w:t>
            </w:r>
            <w:r>
              <w:rPr>
                <w:rFonts w:eastAsia="Times New Roman"/>
                <w:lang w:val="en-US"/>
              </w:rPr>
              <w:t xml:space="preserve">External Auditor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Internal Auditor: </w:t>
            </w:r>
            <w:r>
              <w:rPr>
                <w:rFonts w:eastAsia="Times New Roman"/>
                <w:lang w:val="en-US"/>
              </w:rPr>
              <w:t xml:space="preserve">Internal Auditor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Financial Brokers and Dealers, and Investment Advisers nfd: </w:t>
            </w:r>
            <w:r>
              <w:rPr>
                <w:rFonts w:eastAsia="Times New Roman"/>
                <w:lang w:val="en-US"/>
              </w:rPr>
              <w:t xml:space="preserve">Financial Brokers and Dealers, and Investment Advisers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Financial Brokers nfd: </w:t>
            </w:r>
            <w:r>
              <w:rPr>
                <w:rFonts w:eastAsia="Times New Roman"/>
                <w:lang w:val="en-US"/>
              </w:rPr>
              <w:t xml:space="preserve">Financial Brokers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Commodities Trader: </w:t>
            </w:r>
            <w:r>
              <w:rPr>
                <w:rFonts w:eastAsia="Times New Roman"/>
                <w:lang w:val="en-US"/>
              </w:rPr>
              <w:t xml:space="preserve">Commodities Trader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Finance Broker: </w:t>
            </w:r>
            <w:r>
              <w:rPr>
                <w:rFonts w:eastAsia="Times New Roman"/>
                <w:lang w:val="en-US"/>
              </w:rPr>
              <w:t xml:space="preserve">Finance Broker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Insurance Broker: </w:t>
            </w:r>
            <w:r>
              <w:rPr>
                <w:rFonts w:eastAsia="Times New Roman"/>
                <w:lang w:val="en-US"/>
              </w:rPr>
              <w:t xml:space="preserve">Insurance Broker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Financial Brokers nec: </w:t>
            </w:r>
            <w:r>
              <w:rPr>
                <w:rFonts w:eastAsia="Times New Roman"/>
                <w:lang w:val="en-US"/>
              </w:rPr>
              <w:t xml:space="preserve">Financial Brokers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Financial Dealers nfd: </w:t>
            </w:r>
            <w:r>
              <w:rPr>
                <w:rFonts w:eastAsia="Times New Roman"/>
                <w:lang w:val="en-US"/>
              </w:rPr>
              <w:t xml:space="preserve">Financial Dealers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Financial Market Dealer: </w:t>
            </w:r>
            <w:r>
              <w:rPr>
                <w:rFonts w:eastAsia="Times New Roman"/>
                <w:lang w:val="en-US"/>
              </w:rPr>
              <w:t xml:space="preserve">Financial Market Dealer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36" w:author="Steve" w:date="2015-09-06T09:23:00Z">
              <w:r w:rsidRPr="007F47A9">
                <w:rPr>
                  <w:rFonts w:eastAsia="Times New Roman"/>
                  <w:b/>
                  <w:lang w:val="en-US"/>
                  <w:rPrChange w:id="137" w:author="Steve" w:date="2015-09-06T09:23:00Z">
                    <w:rPr>
                      <w:rFonts w:eastAsia="Times New Roman"/>
                      <w:lang w:val="en-US"/>
                    </w:rPr>
                  </w:rPrChange>
                </w:rPr>
                <w:t>Futures Trader</w:t>
              </w:r>
            </w:ins>
            <w:r w:rsidR="005B11EB">
              <w:rPr>
                <w:rFonts w:eastAsia="Times New Roman"/>
                <w:b/>
                <w:bCs/>
                <w:lang w:val="en-US"/>
              </w:rPr>
              <w:t xml:space="preserve">: </w:t>
            </w:r>
            <w:r w:rsidR="005B11EB">
              <w:rPr>
                <w:rFonts w:eastAsia="Times New Roman"/>
                <w:lang w:val="en-US"/>
              </w:rPr>
              <w:t xml:space="preserve">Futures Trader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Stockbroking Dealer: </w:t>
            </w:r>
            <w:r>
              <w:rPr>
                <w:rFonts w:eastAsia="Times New Roman"/>
                <w:lang w:val="en-US"/>
              </w:rPr>
              <w:t xml:space="preserve">Stockbroking Dealer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Financial Dealers nec: </w:t>
            </w:r>
            <w:r>
              <w:rPr>
                <w:rFonts w:eastAsia="Times New Roman"/>
                <w:lang w:val="en-US"/>
              </w:rPr>
              <w:t xml:space="preserve">Financial Dealers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Financial Investment Advisers and Managers nfd: </w:t>
            </w:r>
            <w:r>
              <w:rPr>
                <w:rFonts w:eastAsia="Times New Roman"/>
                <w:lang w:val="en-US"/>
              </w:rPr>
              <w:t xml:space="preserve">Financial Investment Advisers and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Financial Investment Adviser: </w:t>
            </w:r>
            <w:r>
              <w:rPr>
                <w:rFonts w:eastAsia="Times New Roman"/>
                <w:lang w:val="en-US"/>
              </w:rPr>
              <w:t xml:space="preserve">Financial Investment Adviser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Financial Investment Manager: </w:t>
            </w:r>
            <w:r>
              <w:rPr>
                <w:rFonts w:eastAsia="Times New Roman"/>
                <w:lang w:val="en-US"/>
              </w:rPr>
              <w:t xml:space="preserve">Financial Investment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Human Resource and Training Professionals nfd: </w:t>
            </w:r>
            <w:r>
              <w:rPr>
                <w:rFonts w:eastAsia="Times New Roman"/>
                <w:lang w:val="en-US"/>
              </w:rPr>
              <w:t xml:space="preserve">Human Resource and Training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Human Resource Professionals nfd: </w:t>
            </w:r>
            <w:r>
              <w:rPr>
                <w:rFonts w:eastAsia="Times New Roman"/>
                <w:lang w:val="en-US"/>
              </w:rPr>
              <w:t xml:space="preserve">Human Resource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Human Resource Adviser: </w:t>
            </w:r>
            <w:r>
              <w:rPr>
                <w:rFonts w:eastAsia="Times New Roman"/>
                <w:lang w:val="en-US"/>
              </w:rPr>
              <w:t xml:space="preserve">Human Resource Adviser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38" w:author="Steve" w:date="2015-09-06T09:23:00Z">
              <w:r w:rsidRPr="007F47A9">
                <w:rPr>
                  <w:rFonts w:eastAsia="Times New Roman"/>
                  <w:b/>
                  <w:lang w:val="en-US"/>
                  <w:rPrChange w:id="139" w:author="Steve" w:date="2015-09-06T09:24:00Z">
                    <w:rPr>
                      <w:rFonts w:eastAsia="Times New Roman"/>
                      <w:lang w:val="en-US"/>
                    </w:rPr>
                  </w:rPrChange>
                </w:rPr>
                <w:t>Recruitment Consultant</w:t>
              </w:r>
            </w:ins>
            <w:r w:rsidR="005B11EB" w:rsidRPr="00185D0A">
              <w:rPr>
                <w:rFonts w:eastAsia="Times New Roman"/>
                <w:b/>
                <w:bCs/>
                <w:lang w:val="en-US"/>
              </w:rPr>
              <w:t>:</w:t>
            </w:r>
            <w:r w:rsidR="005B11EB">
              <w:rPr>
                <w:rFonts w:eastAsia="Times New Roman"/>
                <w:b/>
                <w:bCs/>
                <w:lang w:val="en-US"/>
              </w:rPr>
              <w:t xml:space="preserve"> </w:t>
            </w:r>
            <w:r w:rsidR="005B11EB">
              <w:rPr>
                <w:rFonts w:eastAsia="Times New Roman"/>
                <w:lang w:val="en-US"/>
              </w:rPr>
              <w:t xml:space="preserve">Recruitment Consultant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Workplace Relations Adviser: </w:t>
            </w:r>
            <w:r>
              <w:rPr>
                <w:rFonts w:eastAsia="Times New Roman"/>
                <w:lang w:val="en-US"/>
              </w:rPr>
              <w:t xml:space="preserve">Workplace Relations Adviser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Trainer: </w:t>
            </w:r>
            <w:r>
              <w:rPr>
                <w:rFonts w:eastAsia="Times New Roman"/>
                <w:lang w:val="en-US"/>
              </w:rPr>
              <w:t xml:space="preserve">ICT Trainer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Training and Development Professional: </w:t>
            </w:r>
            <w:r>
              <w:rPr>
                <w:rFonts w:eastAsia="Times New Roman"/>
                <w:lang w:val="en-US"/>
              </w:rPr>
              <w:t xml:space="preserve">Training and Development Professional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Information and Organization Professionals nfd: </w:t>
            </w:r>
            <w:r>
              <w:rPr>
                <w:rFonts w:eastAsia="Times New Roman"/>
                <w:lang w:val="en-US"/>
              </w:rPr>
              <w:t xml:space="preserve">Information and Organization </w:t>
            </w:r>
            <w:r>
              <w:rPr>
                <w:rFonts w:eastAsia="Times New Roman"/>
                <w:lang w:val="en-US"/>
              </w:rPr>
              <w:lastRenderedPageBreak/>
              <w:t xml:space="preserve">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Actuaries, Mathematicians and Statisticians nfd: </w:t>
            </w:r>
            <w:r>
              <w:rPr>
                <w:rFonts w:eastAsia="Times New Roman"/>
                <w:lang w:val="en-US"/>
              </w:rPr>
              <w:t xml:space="preserve">Actuaries, Mathematicians and Statisticians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Actuary: </w:t>
            </w:r>
            <w:r>
              <w:rPr>
                <w:rFonts w:eastAsia="Times New Roman"/>
                <w:lang w:val="en-US"/>
              </w:rPr>
              <w:t xml:space="preserve">Actuary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Mathematician: </w:t>
            </w:r>
            <w:r>
              <w:rPr>
                <w:rFonts w:eastAsia="Times New Roman"/>
                <w:lang w:val="en-US"/>
              </w:rPr>
              <w:t xml:space="preserve">Mathematician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Statistician: </w:t>
            </w:r>
            <w:r>
              <w:rPr>
                <w:rFonts w:eastAsia="Times New Roman"/>
                <w:lang w:val="en-US"/>
              </w:rPr>
              <w:t xml:space="preserve">Statistician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Archivists, Curators and Records Managers nfd: </w:t>
            </w:r>
            <w:r>
              <w:rPr>
                <w:rFonts w:eastAsia="Times New Roman"/>
                <w:lang w:val="en-US"/>
              </w:rPr>
              <w:t xml:space="preserve">Archivists, Curators and Records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Archivist: </w:t>
            </w:r>
            <w:r>
              <w:rPr>
                <w:rFonts w:eastAsia="Times New Roman"/>
                <w:lang w:val="en-US"/>
              </w:rPr>
              <w:t xml:space="preserve">Archivist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Gallery or Museum Curator: </w:t>
            </w:r>
            <w:r>
              <w:rPr>
                <w:rFonts w:eastAsia="Times New Roman"/>
                <w:lang w:val="en-US"/>
              </w:rPr>
              <w:t xml:space="preserve">Gallery or Museum Curator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Health Information Manager: </w:t>
            </w:r>
            <w:r>
              <w:rPr>
                <w:rFonts w:eastAsia="Times New Roman"/>
                <w:lang w:val="en-US"/>
              </w:rPr>
              <w:t xml:space="preserve">Health Information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Records Manager: </w:t>
            </w:r>
            <w:r>
              <w:rPr>
                <w:rFonts w:eastAsia="Times New Roman"/>
                <w:lang w:val="en-US"/>
              </w:rPr>
              <w:t xml:space="preserve">Records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Economist: </w:t>
            </w:r>
            <w:r>
              <w:rPr>
                <w:rFonts w:eastAsia="Times New Roman"/>
                <w:lang w:val="en-US"/>
              </w:rPr>
              <w:t xml:space="preserve">Economist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Intelligence and Policy Analysts nfd: </w:t>
            </w:r>
            <w:r>
              <w:rPr>
                <w:rFonts w:eastAsia="Times New Roman"/>
                <w:lang w:val="en-US"/>
              </w:rPr>
              <w:t xml:space="preserve">Intelligence and Policy Analysts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Intelligence Officer: </w:t>
            </w:r>
            <w:r>
              <w:rPr>
                <w:rFonts w:eastAsia="Times New Roman"/>
                <w:lang w:val="en-US"/>
              </w:rPr>
              <w:t xml:space="preserve">Intelligence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Policy Analyst: </w:t>
            </w:r>
            <w:r>
              <w:rPr>
                <w:rFonts w:eastAsia="Times New Roman"/>
                <w:lang w:val="en-US"/>
              </w:rPr>
              <w:t xml:space="preserve">Policy Analyst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Land Economists and Valuers nfd: </w:t>
            </w:r>
            <w:r>
              <w:rPr>
                <w:rFonts w:eastAsia="Times New Roman"/>
                <w:lang w:val="en-US"/>
              </w:rPr>
              <w:t xml:space="preserve">Land Economists and Valuers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Land Economist: </w:t>
            </w:r>
            <w:r>
              <w:rPr>
                <w:rFonts w:eastAsia="Times New Roman"/>
                <w:lang w:val="en-US"/>
              </w:rPr>
              <w:t xml:space="preserve">Land Economist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Valuer: </w:t>
            </w:r>
            <w:r>
              <w:rPr>
                <w:rFonts w:eastAsia="Times New Roman"/>
                <w:lang w:val="en-US"/>
              </w:rPr>
              <w:t xml:space="preserve">Valuer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Librarian: </w:t>
            </w:r>
            <w:r>
              <w:rPr>
                <w:rFonts w:eastAsia="Times New Roman"/>
                <w:lang w:val="en-US"/>
              </w:rPr>
              <w:t xml:space="preserve">Librarian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Management and Organization Analysts nfd: </w:t>
            </w:r>
            <w:r>
              <w:rPr>
                <w:rFonts w:eastAsia="Times New Roman"/>
                <w:lang w:val="en-US"/>
              </w:rPr>
              <w:t xml:space="preserve">Management and Organization Analysts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Management Consultant: </w:t>
            </w:r>
            <w:r>
              <w:rPr>
                <w:rFonts w:eastAsia="Times New Roman"/>
                <w:lang w:val="en-US"/>
              </w:rPr>
              <w:t xml:space="preserve">Management Consultant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Organization and Methods Analyst: </w:t>
            </w:r>
            <w:r>
              <w:rPr>
                <w:rFonts w:eastAsia="Times New Roman"/>
                <w:lang w:val="en-US"/>
              </w:rPr>
              <w:t xml:space="preserve">Organization and Methods Analyst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Information and Organization Professionals nfd: </w:t>
            </w:r>
            <w:r>
              <w:rPr>
                <w:rFonts w:eastAsia="Times New Roman"/>
                <w:lang w:val="en-US"/>
              </w:rPr>
              <w:t xml:space="preserve">Other Information and Organization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Electorate Officer: </w:t>
            </w:r>
            <w:r>
              <w:rPr>
                <w:rFonts w:eastAsia="Times New Roman"/>
                <w:lang w:val="en-US"/>
              </w:rPr>
              <w:t xml:space="preserve">Electorate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Liaison Officer: </w:t>
            </w:r>
            <w:r>
              <w:rPr>
                <w:rFonts w:eastAsia="Times New Roman"/>
                <w:lang w:val="en-US"/>
              </w:rPr>
              <w:t xml:space="preserve">Liaison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Migration Agent: </w:t>
            </w:r>
            <w:r>
              <w:rPr>
                <w:rFonts w:eastAsia="Times New Roman"/>
                <w:lang w:val="en-US"/>
              </w:rPr>
              <w:t xml:space="preserve">Migration Agent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Patents Examiner: </w:t>
            </w:r>
            <w:r>
              <w:rPr>
                <w:rFonts w:eastAsia="Times New Roman"/>
                <w:lang w:val="en-US"/>
              </w:rPr>
              <w:t xml:space="preserve">Patents Examiner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Information and Organization Professionals nec: </w:t>
            </w:r>
            <w:r>
              <w:rPr>
                <w:rFonts w:eastAsia="Times New Roman"/>
                <w:lang w:val="en-US"/>
              </w:rPr>
              <w:t xml:space="preserve">Information and Organization Professionals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Marketing and Public Relations Professionals nfd: </w:t>
            </w:r>
            <w:r>
              <w:rPr>
                <w:rFonts w:eastAsia="Times New Roman"/>
                <w:lang w:val="en-US"/>
              </w:rPr>
              <w:t xml:space="preserve">Sales, Marketing and Public Relations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Advertising and Marketing Professionals nfd: </w:t>
            </w:r>
            <w:r>
              <w:rPr>
                <w:rFonts w:eastAsia="Times New Roman"/>
                <w:lang w:val="en-US"/>
              </w:rPr>
              <w:t xml:space="preserve">Advertising and Marketing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Advertising Specialist: </w:t>
            </w:r>
            <w:r>
              <w:rPr>
                <w:rFonts w:eastAsia="Times New Roman"/>
                <w:lang w:val="en-US"/>
              </w:rPr>
              <w:t xml:space="preserve">Advertising Specialist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Market Research Analyst: </w:t>
            </w:r>
            <w:r>
              <w:rPr>
                <w:rFonts w:eastAsia="Times New Roman"/>
                <w:lang w:val="en-US"/>
              </w:rPr>
              <w:t xml:space="preserve">Market Research Analyst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Marketing Specialist: </w:t>
            </w:r>
            <w:r>
              <w:rPr>
                <w:rFonts w:eastAsia="Times New Roman"/>
                <w:lang w:val="en-US"/>
              </w:rPr>
              <w:t xml:space="preserve">Marketing Specialist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Sales Professionals nfd: </w:t>
            </w:r>
            <w:r>
              <w:rPr>
                <w:rFonts w:eastAsia="Times New Roman"/>
                <w:lang w:val="en-US"/>
              </w:rPr>
              <w:t xml:space="preserve">ICT Sales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Account Manager: </w:t>
            </w:r>
            <w:r>
              <w:rPr>
                <w:rFonts w:eastAsia="Times New Roman"/>
                <w:lang w:val="en-US"/>
              </w:rPr>
              <w:t xml:space="preserve">ICT Account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Business Development Manager: </w:t>
            </w:r>
            <w:r>
              <w:rPr>
                <w:rFonts w:eastAsia="Times New Roman"/>
                <w:lang w:val="en-US"/>
              </w:rPr>
              <w:t xml:space="preserve">ICT Business Development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Sales Representative: </w:t>
            </w:r>
            <w:r>
              <w:rPr>
                <w:rFonts w:eastAsia="Times New Roman"/>
                <w:lang w:val="en-US"/>
              </w:rPr>
              <w:t xml:space="preserve">ICT Sales Representative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Public Relations Professional: </w:t>
            </w:r>
            <w:r>
              <w:rPr>
                <w:rFonts w:eastAsia="Times New Roman"/>
                <w:lang w:val="en-US"/>
              </w:rPr>
              <w:t xml:space="preserve">Public Relations Professional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Technical Sales Representatives nfd: </w:t>
            </w:r>
            <w:r>
              <w:rPr>
                <w:rFonts w:eastAsia="Times New Roman"/>
                <w:lang w:val="en-US"/>
              </w:rPr>
              <w:t xml:space="preserve">Technical Sales Representatives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Representative (Industrial Products): </w:t>
            </w:r>
            <w:r>
              <w:rPr>
                <w:rFonts w:eastAsia="Times New Roman"/>
                <w:lang w:val="en-US"/>
              </w:rPr>
              <w:t xml:space="preserve">Sales Representative (Industrial Products)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Representative (Medical and Pharmaceutical Products): </w:t>
            </w:r>
            <w:r>
              <w:rPr>
                <w:rFonts w:eastAsia="Times New Roman"/>
                <w:lang w:val="en-US"/>
              </w:rPr>
              <w:t xml:space="preserve">Sales Representative (Medical and Pharmaceutical Products)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Technical Sales Representatives nec: </w:t>
            </w:r>
            <w:r>
              <w:rPr>
                <w:rFonts w:eastAsia="Times New Roman"/>
                <w:lang w:val="en-US"/>
              </w:rPr>
              <w:t xml:space="preserve">Technical Sales Representatives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Design, Engineering, Science and Transport Professionals nfd: </w:t>
            </w:r>
            <w:r>
              <w:rPr>
                <w:rFonts w:eastAsia="Times New Roman"/>
                <w:lang w:val="en-US"/>
              </w:rPr>
              <w:t xml:space="preserve">Design, Engineering, Science and Transport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 and Marine Transport Professionals nfd: </w:t>
            </w:r>
            <w:r>
              <w:rPr>
                <w:rFonts w:eastAsia="Times New Roman"/>
                <w:lang w:val="en-US"/>
              </w:rPr>
              <w:t xml:space="preserve">Air and Marine Transport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 Transport Professionals nfd: </w:t>
            </w:r>
            <w:r>
              <w:rPr>
                <w:rFonts w:eastAsia="Times New Roman"/>
                <w:lang w:val="en-US"/>
              </w:rPr>
              <w:t xml:space="preserve">Air Transport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Aeroplane Pilot: </w:t>
            </w:r>
            <w:r>
              <w:rPr>
                <w:rFonts w:eastAsia="Times New Roman"/>
                <w:lang w:val="en-US"/>
              </w:rPr>
              <w:t xml:space="preserve">Aeroplane Pilot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 Traffic Controller: </w:t>
            </w:r>
            <w:r>
              <w:rPr>
                <w:rFonts w:eastAsia="Times New Roman"/>
                <w:lang w:val="en-US"/>
              </w:rPr>
              <w:t xml:space="preserve">Air Traffic Controller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Flying Instructor: </w:t>
            </w:r>
            <w:r>
              <w:rPr>
                <w:rFonts w:eastAsia="Times New Roman"/>
                <w:lang w:val="en-US"/>
              </w:rPr>
              <w:t xml:space="preserve">Flying Instructor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Helicopter Pilot: </w:t>
            </w:r>
            <w:r>
              <w:rPr>
                <w:rFonts w:eastAsia="Times New Roman"/>
                <w:lang w:val="en-US"/>
              </w:rPr>
              <w:t xml:space="preserve">Helicopter Pilot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 Transport Professionals nec: </w:t>
            </w:r>
            <w:r>
              <w:rPr>
                <w:rFonts w:eastAsia="Times New Roman"/>
                <w:lang w:val="en-US"/>
              </w:rPr>
              <w:t xml:space="preserve">Air Transport Professionals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Marine Transport Professionals nfd: </w:t>
            </w:r>
            <w:r>
              <w:rPr>
                <w:rFonts w:eastAsia="Times New Roman"/>
                <w:lang w:val="en-US"/>
              </w:rPr>
              <w:t xml:space="preserve">Marine Transport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Master Fisher: </w:t>
            </w:r>
            <w:r>
              <w:rPr>
                <w:rFonts w:eastAsia="Times New Roman"/>
                <w:lang w:val="en-US"/>
              </w:rPr>
              <w:t xml:space="preserve">Master Fisher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Ship's Engineer: </w:t>
            </w:r>
            <w:r>
              <w:rPr>
                <w:rFonts w:eastAsia="Times New Roman"/>
                <w:lang w:val="en-US"/>
              </w:rPr>
              <w:t xml:space="preserve">Ship's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Ship's Master: </w:t>
            </w:r>
            <w:r>
              <w:rPr>
                <w:rFonts w:eastAsia="Times New Roman"/>
                <w:lang w:val="en-US"/>
              </w:rPr>
              <w:t xml:space="preserve">Ship's Master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Ship's Officer: </w:t>
            </w:r>
            <w:r>
              <w:rPr>
                <w:rFonts w:eastAsia="Times New Roman"/>
                <w:lang w:val="en-US"/>
              </w:rPr>
              <w:t xml:space="preserve">Ship's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Ship's Surveyor: </w:t>
            </w:r>
            <w:r>
              <w:rPr>
                <w:rFonts w:eastAsia="Times New Roman"/>
                <w:lang w:val="en-US"/>
              </w:rPr>
              <w:t xml:space="preserve">Ship's Surveyor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Marine Transport Professionals nec: </w:t>
            </w:r>
            <w:r>
              <w:rPr>
                <w:rFonts w:eastAsia="Times New Roman"/>
                <w:lang w:val="en-US"/>
              </w:rPr>
              <w:t xml:space="preserve">Marine Transport Professionals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Architects, Designers, Planners and Surveyors nfd: </w:t>
            </w:r>
            <w:r>
              <w:rPr>
                <w:rFonts w:eastAsia="Times New Roman"/>
                <w:lang w:val="en-US"/>
              </w:rPr>
              <w:t xml:space="preserve">Architects, Designers, Planners and Surveyors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Architects and Landscape Architects nfd: </w:t>
            </w:r>
            <w:r>
              <w:rPr>
                <w:rFonts w:eastAsia="Times New Roman"/>
                <w:lang w:val="en-US"/>
              </w:rPr>
              <w:t xml:space="preserve">Architects and Landscape Architects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Architect: </w:t>
            </w:r>
            <w:r>
              <w:rPr>
                <w:rFonts w:eastAsia="Times New Roman"/>
                <w:lang w:val="en-US"/>
              </w:rPr>
              <w:t xml:space="preserve">Architect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Landscape Architect: </w:t>
            </w:r>
            <w:r>
              <w:rPr>
                <w:rFonts w:eastAsia="Times New Roman"/>
                <w:lang w:val="en-US"/>
              </w:rPr>
              <w:t xml:space="preserve">Landscape Architect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Cartographers and Surveyors nfd: </w:t>
            </w:r>
            <w:r>
              <w:rPr>
                <w:rFonts w:eastAsia="Times New Roman"/>
                <w:lang w:val="en-US"/>
              </w:rPr>
              <w:t xml:space="preserve">Cartographers and Surveyors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Cartographer: </w:t>
            </w:r>
            <w:r>
              <w:rPr>
                <w:rFonts w:eastAsia="Times New Roman"/>
                <w:lang w:val="en-US"/>
              </w:rPr>
              <w:t xml:space="preserve">Cartographer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Surveyor: </w:t>
            </w:r>
            <w:r>
              <w:rPr>
                <w:rFonts w:eastAsia="Times New Roman"/>
                <w:lang w:val="en-US"/>
              </w:rPr>
              <w:t xml:space="preserve">Surveyor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Fashion, Industrial and Jewellery Designers nfd: </w:t>
            </w:r>
            <w:r>
              <w:rPr>
                <w:rFonts w:eastAsia="Times New Roman"/>
                <w:lang w:val="en-US"/>
              </w:rPr>
              <w:t xml:space="preserve">Fashion, Industrial and Jewellery Designers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Fashion Designer: </w:t>
            </w:r>
            <w:r>
              <w:rPr>
                <w:rFonts w:eastAsia="Times New Roman"/>
                <w:lang w:val="en-US"/>
              </w:rPr>
              <w:t xml:space="preserve">Fashion Designer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Industrial Designer: </w:t>
            </w:r>
            <w:r>
              <w:rPr>
                <w:rFonts w:eastAsia="Times New Roman"/>
                <w:lang w:val="en-US"/>
              </w:rPr>
              <w:t xml:space="preserve">Industrial Designer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Jewellery Designer: </w:t>
            </w:r>
            <w:r>
              <w:rPr>
                <w:rFonts w:eastAsia="Times New Roman"/>
                <w:lang w:val="en-US"/>
              </w:rPr>
              <w:t xml:space="preserve">Jewellery Designer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Graphic and Web Designers, and Illustrators nfd: </w:t>
            </w:r>
            <w:r>
              <w:rPr>
                <w:rFonts w:eastAsia="Times New Roman"/>
                <w:lang w:val="en-US"/>
              </w:rPr>
              <w:t xml:space="preserve">Graphic and Web Designers, and Illustrators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Graphic Designer: </w:t>
            </w:r>
            <w:r>
              <w:rPr>
                <w:rFonts w:eastAsia="Times New Roman"/>
                <w:lang w:val="en-US"/>
              </w:rPr>
              <w:t xml:space="preserve">Graphic Designer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Illustrator: </w:t>
            </w:r>
            <w:r>
              <w:rPr>
                <w:rFonts w:eastAsia="Times New Roman"/>
                <w:lang w:val="en-US"/>
              </w:rPr>
              <w:t xml:space="preserve">Illustrator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Multimedia Designer: </w:t>
            </w:r>
            <w:r>
              <w:rPr>
                <w:rFonts w:eastAsia="Times New Roman"/>
                <w:lang w:val="en-US"/>
              </w:rPr>
              <w:t xml:space="preserve">Multimedia Designer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Web Designer: </w:t>
            </w:r>
            <w:r>
              <w:rPr>
                <w:rFonts w:eastAsia="Times New Roman"/>
                <w:lang w:val="en-US"/>
              </w:rPr>
              <w:t xml:space="preserve">Web Designer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Interior Designer: </w:t>
            </w:r>
            <w:r>
              <w:rPr>
                <w:rFonts w:eastAsia="Times New Roman"/>
                <w:lang w:val="en-US"/>
              </w:rPr>
              <w:t xml:space="preserve">Interior Designer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Urban and Regional Planner: </w:t>
            </w:r>
            <w:r>
              <w:rPr>
                <w:rFonts w:eastAsia="Times New Roman"/>
                <w:lang w:val="en-US"/>
              </w:rPr>
              <w:t xml:space="preserve">Urban and Regional Planner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Engineering Professionals nfd: </w:t>
            </w:r>
            <w:r>
              <w:rPr>
                <w:rFonts w:eastAsia="Times New Roman"/>
                <w:lang w:val="en-US"/>
              </w:rPr>
              <w:t xml:space="preserve">Engineering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Chemical and Materials Engineers nfd: </w:t>
            </w:r>
            <w:r>
              <w:rPr>
                <w:rFonts w:eastAsia="Times New Roman"/>
                <w:lang w:val="en-US"/>
              </w:rPr>
              <w:t xml:space="preserve">Chemical and Materials Engineers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Chemical Engineer: </w:t>
            </w:r>
            <w:r>
              <w:rPr>
                <w:rFonts w:eastAsia="Times New Roman"/>
                <w:lang w:val="en-US"/>
              </w:rPr>
              <w:t xml:space="preserve">Chemical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Materials Engineer: </w:t>
            </w:r>
            <w:r>
              <w:rPr>
                <w:rFonts w:eastAsia="Times New Roman"/>
                <w:lang w:val="en-US"/>
              </w:rPr>
              <w:t xml:space="preserve">Materials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Civil Engineering Professionals nfd: </w:t>
            </w:r>
            <w:r>
              <w:rPr>
                <w:rFonts w:eastAsia="Times New Roman"/>
                <w:lang w:val="en-US"/>
              </w:rPr>
              <w:t xml:space="preserve">Civil Engineering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Civil Engineer: </w:t>
            </w:r>
            <w:r>
              <w:rPr>
                <w:rFonts w:eastAsia="Times New Roman"/>
                <w:lang w:val="en-US"/>
              </w:rPr>
              <w:t xml:space="preserve">Civil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Geotechnical Engineer: </w:t>
            </w:r>
            <w:r>
              <w:rPr>
                <w:rFonts w:eastAsia="Times New Roman"/>
                <w:lang w:val="en-US"/>
              </w:rPr>
              <w:t xml:space="preserve">Geotechnical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Quantity Surveyor: </w:t>
            </w:r>
            <w:r>
              <w:rPr>
                <w:rFonts w:eastAsia="Times New Roman"/>
                <w:lang w:val="en-US"/>
              </w:rPr>
              <w:t xml:space="preserve">Quantity Surveyor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Structural Engineer: </w:t>
            </w:r>
            <w:r>
              <w:rPr>
                <w:rFonts w:eastAsia="Times New Roman"/>
                <w:lang w:val="en-US"/>
              </w:rPr>
              <w:t xml:space="preserve">Structural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Transport Engineer: </w:t>
            </w:r>
            <w:r>
              <w:rPr>
                <w:rFonts w:eastAsia="Times New Roman"/>
                <w:lang w:val="en-US"/>
              </w:rPr>
              <w:t xml:space="preserve">Transport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Electrical Engineer: </w:t>
            </w:r>
            <w:r>
              <w:rPr>
                <w:rFonts w:eastAsia="Times New Roman"/>
                <w:lang w:val="en-US"/>
              </w:rPr>
              <w:t xml:space="preserve">Electrical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Electronics Engineer: </w:t>
            </w:r>
            <w:r>
              <w:rPr>
                <w:rFonts w:eastAsia="Times New Roman"/>
                <w:lang w:val="en-US"/>
              </w:rPr>
              <w:t xml:space="preserve">Electronics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Industrial, Mechanical and Production Engineers nfd: </w:t>
            </w:r>
            <w:r>
              <w:rPr>
                <w:rFonts w:eastAsia="Times New Roman"/>
                <w:lang w:val="en-US"/>
              </w:rPr>
              <w:t xml:space="preserve">Industrial, Mechanical and Production Engineers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Industrial Engineer: </w:t>
            </w:r>
            <w:r>
              <w:rPr>
                <w:rFonts w:eastAsia="Times New Roman"/>
                <w:lang w:val="en-US"/>
              </w:rPr>
              <w:t xml:space="preserve">Industrial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Mechanical Engineer: </w:t>
            </w:r>
            <w:r>
              <w:rPr>
                <w:rFonts w:eastAsia="Times New Roman"/>
                <w:lang w:val="en-US"/>
              </w:rPr>
              <w:t xml:space="preserve">Mechanical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Production or Plant Engineer: </w:t>
            </w:r>
            <w:r>
              <w:rPr>
                <w:rFonts w:eastAsia="Times New Roman"/>
                <w:lang w:val="en-US"/>
              </w:rPr>
              <w:t xml:space="preserve">Production or Plant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Mining Engineers nfd: </w:t>
            </w:r>
            <w:r>
              <w:rPr>
                <w:rFonts w:eastAsia="Times New Roman"/>
                <w:lang w:val="en-US"/>
              </w:rPr>
              <w:t xml:space="preserve">Mining Engineers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Mining Engineer (excluding Petroleum): </w:t>
            </w:r>
            <w:r>
              <w:rPr>
                <w:rFonts w:eastAsia="Times New Roman"/>
                <w:lang w:val="en-US"/>
              </w:rPr>
              <w:t xml:space="preserve">Mining Engineer (excluding Petroleum)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Petroleum Engineer: </w:t>
            </w:r>
            <w:r>
              <w:rPr>
                <w:rFonts w:eastAsia="Times New Roman"/>
                <w:lang w:val="en-US"/>
              </w:rPr>
              <w:t xml:space="preserve">Petroleum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Engineering Professionals nfd: </w:t>
            </w:r>
            <w:r>
              <w:rPr>
                <w:rFonts w:eastAsia="Times New Roman"/>
                <w:lang w:val="en-US"/>
              </w:rPr>
              <w:t xml:space="preserve">Other Engineering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Aeronautical Engineer: </w:t>
            </w:r>
            <w:r>
              <w:rPr>
                <w:rFonts w:eastAsia="Times New Roman"/>
                <w:lang w:val="en-US"/>
              </w:rPr>
              <w:t xml:space="preserve">Aeronautical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Agricultural Engineer: </w:t>
            </w:r>
            <w:r>
              <w:rPr>
                <w:rFonts w:eastAsia="Times New Roman"/>
                <w:lang w:val="en-US"/>
              </w:rPr>
              <w:t xml:space="preserve">Agricultural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Biomedical Engineer: </w:t>
            </w:r>
            <w:r>
              <w:rPr>
                <w:rFonts w:eastAsia="Times New Roman"/>
                <w:lang w:val="en-US"/>
              </w:rPr>
              <w:t xml:space="preserve">Biomedical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Engineering Technologist: </w:t>
            </w:r>
            <w:r>
              <w:rPr>
                <w:rFonts w:eastAsia="Times New Roman"/>
                <w:lang w:val="en-US"/>
              </w:rPr>
              <w:t xml:space="preserve">Engineering Technologist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Environmental Engineer: </w:t>
            </w:r>
            <w:r>
              <w:rPr>
                <w:rFonts w:eastAsia="Times New Roman"/>
                <w:lang w:val="en-US"/>
              </w:rPr>
              <w:t xml:space="preserve">Environmental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Naval Architect: </w:t>
            </w:r>
            <w:r>
              <w:rPr>
                <w:rFonts w:eastAsia="Times New Roman"/>
                <w:lang w:val="en-US"/>
              </w:rPr>
              <w:t xml:space="preserve">Naval Architect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Engineering Professionals nec: </w:t>
            </w:r>
            <w:r>
              <w:rPr>
                <w:rFonts w:eastAsia="Times New Roman"/>
                <w:lang w:val="en-US"/>
              </w:rPr>
              <w:t xml:space="preserve">Engineering Professionals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Natural and Physical Science Professionals nfd: </w:t>
            </w:r>
            <w:r>
              <w:rPr>
                <w:rFonts w:eastAsia="Times New Roman"/>
                <w:lang w:val="en-US"/>
              </w:rPr>
              <w:t xml:space="preserve">Natural and Physical Science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Agricultural and Forestry Scientists nfd: </w:t>
            </w:r>
            <w:r>
              <w:rPr>
                <w:rFonts w:eastAsia="Times New Roman"/>
                <w:lang w:val="en-US"/>
              </w:rPr>
              <w:t xml:space="preserve">Agricultural and Forestry Scientists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Agricultural Consultant: </w:t>
            </w:r>
            <w:r>
              <w:rPr>
                <w:rFonts w:eastAsia="Times New Roman"/>
                <w:lang w:val="en-US"/>
              </w:rPr>
              <w:t xml:space="preserve">Agricultural Consultant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Agricultural Scientist: </w:t>
            </w:r>
            <w:r>
              <w:rPr>
                <w:rFonts w:eastAsia="Times New Roman"/>
                <w:lang w:val="en-US"/>
              </w:rPr>
              <w:t xml:space="preserve">Agricultural Scientist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Forester: </w:t>
            </w:r>
            <w:r>
              <w:rPr>
                <w:rFonts w:eastAsia="Times New Roman"/>
                <w:lang w:val="en-US"/>
              </w:rPr>
              <w:t xml:space="preserve">Forester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Chemists, and Food and Wine Scientists nfd: </w:t>
            </w:r>
            <w:r>
              <w:rPr>
                <w:rFonts w:eastAsia="Times New Roman"/>
                <w:lang w:val="en-US"/>
              </w:rPr>
              <w:t xml:space="preserve">Chemists, and Food and Wine Scientists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Chemist: </w:t>
            </w:r>
            <w:r>
              <w:rPr>
                <w:rFonts w:eastAsia="Times New Roman"/>
                <w:lang w:val="en-US"/>
              </w:rPr>
              <w:t xml:space="preserve">Chemist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Food Technologist: </w:t>
            </w:r>
            <w:r>
              <w:rPr>
                <w:rFonts w:eastAsia="Times New Roman"/>
                <w:lang w:val="en-US"/>
              </w:rPr>
              <w:t xml:space="preserve">Food Technologist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Wine Maker: </w:t>
            </w:r>
            <w:r>
              <w:rPr>
                <w:rFonts w:eastAsia="Times New Roman"/>
                <w:lang w:val="en-US"/>
              </w:rPr>
              <w:t xml:space="preserve">Wine Maker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Environmental Scientists nfd: </w:t>
            </w:r>
            <w:r>
              <w:rPr>
                <w:rFonts w:eastAsia="Times New Roman"/>
                <w:lang w:val="en-US"/>
              </w:rPr>
              <w:t xml:space="preserve">Environmental Scientists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Conservation Officer: </w:t>
            </w:r>
            <w:r>
              <w:rPr>
                <w:rFonts w:eastAsia="Times New Roman"/>
                <w:lang w:val="en-US"/>
              </w:rPr>
              <w:t xml:space="preserve">Conservation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Environmental Consultant: </w:t>
            </w:r>
            <w:r>
              <w:rPr>
                <w:rFonts w:eastAsia="Times New Roman"/>
                <w:lang w:val="en-US"/>
              </w:rPr>
              <w:t xml:space="preserve">Environmental Consultant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Environmental Research Scientist: </w:t>
            </w:r>
            <w:r>
              <w:rPr>
                <w:rFonts w:eastAsia="Times New Roman"/>
                <w:lang w:val="en-US"/>
              </w:rPr>
              <w:t xml:space="preserve">Environmental Research Scientist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Park Ranger: </w:t>
            </w:r>
            <w:r>
              <w:rPr>
                <w:rFonts w:eastAsia="Times New Roman"/>
                <w:lang w:val="en-US"/>
              </w:rPr>
              <w:t xml:space="preserve">Park Ranger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Environmental Scientists nec: </w:t>
            </w:r>
            <w:r>
              <w:rPr>
                <w:rFonts w:eastAsia="Times New Roman"/>
                <w:lang w:val="en-US"/>
              </w:rPr>
              <w:t xml:space="preserve">Environmental Scientists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Geologists and Geophysicists nfd: </w:t>
            </w:r>
            <w:r>
              <w:rPr>
                <w:rFonts w:eastAsia="Times New Roman"/>
                <w:lang w:val="en-US"/>
              </w:rPr>
              <w:t xml:space="preserve">Geologists and Geophysicists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Geologist: </w:t>
            </w:r>
            <w:r>
              <w:rPr>
                <w:rFonts w:eastAsia="Times New Roman"/>
                <w:lang w:val="en-US"/>
              </w:rPr>
              <w:t xml:space="preserve">Geologist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Geophysicist: </w:t>
            </w:r>
            <w:r>
              <w:rPr>
                <w:rFonts w:eastAsia="Times New Roman"/>
                <w:lang w:val="en-US"/>
              </w:rPr>
              <w:t xml:space="preserve">Geophysicist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Life Scientists nfd: </w:t>
            </w:r>
            <w:r>
              <w:rPr>
                <w:rFonts w:eastAsia="Times New Roman"/>
                <w:lang w:val="en-US"/>
              </w:rPr>
              <w:t xml:space="preserve">Life Scientists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Life Scientist (General): </w:t>
            </w:r>
            <w:r>
              <w:rPr>
                <w:rFonts w:eastAsia="Times New Roman"/>
                <w:lang w:val="en-US"/>
              </w:rPr>
              <w:t xml:space="preserve">Life Scientist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Anatomist or Physiologist: </w:t>
            </w:r>
            <w:r>
              <w:rPr>
                <w:rFonts w:eastAsia="Times New Roman"/>
                <w:lang w:val="en-US"/>
              </w:rPr>
              <w:t xml:space="preserve">Anatomist or Physiologist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Biochemist: </w:t>
            </w:r>
            <w:r>
              <w:rPr>
                <w:rFonts w:eastAsia="Times New Roman"/>
                <w:lang w:val="en-US"/>
              </w:rPr>
              <w:t xml:space="preserve">Biochemist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Biotechnologist: </w:t>
            </w:r>
            <w:r>
              <w:rPr>
                <w:rFonts w:eastAsia="Times New Roman"/>
                <w:lang w:val="en-US"/>
              </w:rPr>
              <w:t xml:space="preserve">Biotechnologist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Botanist: </w:t>
            </w:r>
            <w:r>
              <w:rPr>
                <w:rFonts w:eastAsia="Times New Roman"/>
                <w:lang w:val="en-US"/>
              </w:rPr>
              <w:t xml:space="preserve">Botanist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Marine Biologist: </w:t>
            </w:r>
            <w:r>
              <w:rPr>
                <w:rFonts w:eastAsia="Times New Roman"/>
                <w:lang w:val="en-US"/>
              </w:rPr>
              <w:t xml:space="preserve">Marine Biologist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Microbiologist: </w:t>
            </w:r>
            <w:r>
              <w:rPr>
                <w:rFonts w:eastAsia="Times New Roman"/>
                <w:lang w:val="en-US"/>
              </w:rPr>
              <w:t xml:space="preserve">Microbiologist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Zoologist: </w:t>
            </w:r>
            <w:r>
              <w:rPr>
                <w:rFonts w:eastAsia="Times New Roman"/>
                <w:lang w:val="en-US"/>
              </w:rPr>
              <w:t xml:space="preserve">Zoologist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Life Scientists nec: </w:t>
            </w:r>
            <w:r>
              <w:rPr>
                <w:rFonts w:eastAsia="Times New Roman"/>
                <w:lang w:val="en-US"/>
              </w:rPr>
              <w:t xml:space="preserve">Life Scientists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Medical Laboratory Scientist: </w:t>
            </w:r>
            <w:r>
              <w:rPr>
                <w:rFonts w:eastAsia="Times New Roman"/>
                <w:lang w:val="en-US"/>
              </w:rPr>
              <w:t xml:space="preserve">Medical Laboratory Scientist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Veterinarian: </w:t>
            </w:r>
            <w:r>
              <w:rPr>
                <w:rFonts w:eastAsia="Times New Roman"/>
                <w:lang w:val="en-US"/>
              </w:rPr>
              <w:t xml:space="preserve">Veterinarian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Natural and Physical Science Professionals nfd: </w:t>
            </w:r>
            <w:r>
              <w:rPr>
                <w:rFonts w:eastAsia="Times New Roman"/>
                <w:lang w:val="en-US"/>
              </w:rPr>
              <w:t xml:space="preserve">Other Natural and Physical Science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Conservator: </w:t>
            </w:r>
            <w:r>
              <w:rPr>
                <w:rFonts w:eastAsia="Times New Roman"/>
                <w:lang w:val="en-US"/>
              </w:rPr>
              <w:t xml:space="preserve">Conservator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Metallurgist: </w:t>
            </w:r>
            <w:r>
              <w:rPr>
                <w:rFonts w:eastAsia="Times New Roman"/>
                <w:lang w:val="en-US"/>
              </w:rPr>
              <w:t xml:space="preserve">Metallurgist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Meteorologist: </w:t>
            </w:r>
            <w:r>
              <w:rPr>
                <w:rFonts w:eastAsia="Times New Roman"/>
                <w:lang w:val="en-US"/>
              </w:rPr>
              <w:t xml:space="preserve">Meteorologist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Physicist: </w:t>
            </w:r>
            <w:r>
              <w:rPr>
                <w:rFonts w:eastAsia="Times New Roman"/>
                <w:lang w:val="en-US"/>
              </w:rPr>
              <w:t xml:space="preserve">Physicist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Natural and Physical Science Professionals nec: </w:t>
            </w:r>
            <w:r>
              <w:rPr>
                <w:rFonts w:eastAsia="Times New Roman"/>
                <w:lang w:val="en-US"/>
              </w:rPr>
              <w:t xml:space="preserve">Natural and Physical Science Professionals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Education Professionals nfd: </w:t>
            </w:r>
            <w:r>
              <w:rPr>
                <w:rFonts w:eastAsia="Times New Roman"/>
                <w:lang w:val="en-US"/>
              </w:rPr>
              <w:t xml:space="preserve">Education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School Teachers nfd: </w:t>
            </w:r>
            <w:r>
              <w:rPr>
                <w:rFonts w:eastAsia="Times New Roman"/>
                <w:lang w:val="en-US"/>
              </w:rPr>
              <w:t xml:space="preserve">School Teachers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Early Childhood (Pre-primary School) Teacher: </w:t>
            </w:r>
            <w:r>
              <w:rPr>
                <w:rFonts w:eastAsia="Times New Roman"/>
                <w:lang w:val="en-US"/>
              </w:rPr>
              <w:t xml:space="preserve">Early Childhood (Pre-primary School) Teacher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Primary School Teacher: </w:t>
            </w:r>
            <w:r>
              <w:rPr>
                <w:rFonts w:eastAsia="Times New Roman"/>
                <w:lang w:val="en-US"/>
              </w:rPr>
              <w:t xml:space="preserve">Primary School Teacher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Middle School Teacher: </w:t>
            </w:r>
            <w:r>
              <w:rPr>
                <w:rFonts w:eastAsia="Times New Roman"/>
                <w:lang w:val="en-US"/>
              </w:rPr>
              <w:t xml:space="preserve">Middle School Teacher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Secondary School Teacher: </w:t>
            </w:r>
            <w:r>
              <w:rPr>
                <w:rFonts w:eastAsia="Times New Roman"/>
                <w:lang w:val="en-US"/>
              </w:rPr>
              <w:t xml:space="preserve">Secondary School Teacher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Special Education Teachers nfd: </w:t>
            </w:r>
            <w:r>
              <w:rPr>
                <w:rFonts w:eastAsia="Times New Roman"/>
                <w:lang w:val="en-US"/>
              </w:rPr>
              <w:t xml:space="preserve">Special Education Teachers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Special Needs Teacher: </w:t>
            </w:r>
            <w:r>
              <w:rPr>
                <w:rFonts w:eastAsia="Times New Roman"/>
                <w:lang w:val="en-US"/>
              </w:rPr>
              <w:t xml:space="preserve">Special Needs Teacher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Teacher of the Hearing Impaired: </w:t>
            </w:r>
            <w:r>
              <w:rPr>
                <w:rFonts w:eastAsia="Times New Roman"/>
                <w:lang w:val="en-US"/>
              </w:rPr>
              <w:t xml:space="preserve">Teacher of the Hearing Impaired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Teacher of the Sight Impaired: </w:t>
            </w:r>
            <w:r>
              <w:rPr>
                <w:rFonts w:eastAsia="Times New Roman"/>
                <w:lang w:val="en-US"/>
              </w:rPr>
              <w:t xml:space="preserve">Teacher of the Sight Impaired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Special Education Teachers nec: </w:t>
            </w:r>
            <w:r>
              <w:rPr>
                <w:rFonts w:eastAsia="Times New Roman"/>
                <w:lang w:val="en-US"/>
              </w:rPr>
              <w:t xml:space="preserve">Special Education Teachers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Tertiary Education Teachers nfd: </w:t>
            </w:r>
            <w:r>
              <w:rPr>
                <w:rFonts w:eastAsia="Times New Roman"/>
                <w:lang w:val="en-US"/>
              </w:rPr>
              <w:t xml:space="preserve">Tertiary Education Teachers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University Lecturers and Tutors nfd: </w:t>
            </w:r>
            <w:r>
              <w:rPr>
                <w:rFonts w:eastAsia="Times New Roman"/>
                <w:lang w:val="en-US"/>
              </w:rPr>
              <w:t xml:space="preserve">University Lecturers and Tutors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University Lecturer: </w:t>
            </w:r>
            <w:r>
              <w:rPr>
                <w:rFonts w:eastAsia="Times New Roman"/>
                <w:lang w:val="en-US"/>
              </w:rPr>
              <w:t xml:space="preserve">University Lecturer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University Tutor: </w:t>
            </w:r>
            <w:r>
              <w:rPr>
                <w:rFonts w:eastAsia="Times New Roman"/>
                <w:lang w:val="en-US"/>
              </w:rPr>
              <w:t xml:space="preserve">University Tutor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Vocational Education Teacher: </w:t>
            </w:r>
            <w:r>
              <w:rPr>
                <w:rFonts w:eastAsia="Times New Roman"/>
                <w:lang w:val="en-US"/>
              </w:rPr>
              <w:t xml:space="preserve">Vocational Education Teacher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Miscellaneous Education Professionals nfd: </w:t>
            </w:r>
            <w:r>
              <w:rPr>
                <w:rFonts w:eastAsia="Times New Roman"/>
                <w:lang w:val="en-US"/>
              </w:rPr>
              <w:t xml:space="preserve">Miscellaneous Education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Education Advisers and Reviewers nfd: </w:t>
            </w:r>
            <w:r>
              <w:rPr>
                <w:rFonts w:eastAsia="Times New Roman"/>
                <w:lang w:val="en-US"/>
              </w:rPr>
              <w:t xml:space="preserve">Education Advisers and Reviewers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Education Adviser: </w:t>
            </w:r>
            <w:r>
              <w:rPr>
                <w:rFonts w:eastAsia="Times New Roman"/>
                <w:lang w:val="en-US"/>
              </w:rPr>
              <w:t xml:space="preserve">Education Adviser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Education Reviewer: </w:t>
            </w:r>
            <w:r>
              <w:rPr>
                <w:rFonts w:eastAsia="Times New Roman"/>
                <w:lang w:val="en-US"/>
              </w:rPr>
              <w:t xml:space="preserve">Education Reviewer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Private Tutors and Teachers nfd: </w:t>
            </w:r>
            <w:r>
              <w:rPr>
                <w:rFonts w:eastAsia="Times New Roman"/>
                <w:lang w:val="en-US"/>
              </w:rPr>
              <w:t xml:space="preserve">Private Tutors and Teachers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Art Teacher (Private Tuition): </w:t>
            </w:r>
            <w:r>
              <w:rPr>
                <w:rFonts w:eastAsia="Times New Roman"/>
                <w:lang w:val="en-US"/>
              </w:rPr>
              <w:t xml:space="preserve">Art Teacher (Private Tuition)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Dance Teacher (Private Tuition): </w:t>
            </w:r>
            <w:r>
              <w:rPr>
                <w:rFonts w:eastAsia="Times New Roman"/>
                <w:lang w:val="en-US"/>
              </w:rPr>
              <w:t xml:space="preserve">Dance Teacher (Private Tuition)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40" w:author="Steve" w:date="2015-09-06T09:27:00Z">
              <w:r w:rsidRPr="007F47A9">
                <w:rPr>
                  <w:rFonts w:eastAsia="Times New Roman"/>
                  <w:b/>
                  <w:lang w:val="en-US"/>
                  <w:rPrChange w:id="141" w:author="Steve" w:date="2015-09-06T09:27:00Z">
                    <w:rPr>
                      <w:rFonts w:eastAsia="Times New Roman"/>
                      <w:lang w:val="en-US"/>
                    </w:rPr>
                  </w:rPrChange>
                </w:rPr>
                <w:t>Drama Teacher (Private Tuition)</w:t>
              </w:r>
            </w:ins>
            <w:r w:rsidR="005B11EB" w:rsidRPr="00185D0A">
              <w:rPr>
                <w:rFonts w:eastAsia="Times New Roman"/>
                <w:b/>
                <w:bCs/>
                <w:lang w:val="en-US"/>
              </w:rPr>
              <w:t>:</w:t>
            </w:r>
            <w:r w:rsidR="005B11EB">
              <w:rPr>
                <w:rFonts w:eastAsia="Times New Roman"/>
                <w:b/>
                <w:bCs/>
                <w:lang w:val="en-US"/>
              </w:rPr>
              <w:t xml:space="preserve"> </w:t>
            </w:r>
            <w:r w:rsidR="005B11EB">
              <w:rPr>
                <w:rFonts w:eastAsia="Times New Roman"/>
                <w:lang w:val="en-US"/>
              </w:rPr>
              <w:t xml:space="preserve">Drama Teacher (Private Tuition)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Music Teacher (Private Tuition): </w:t>
            </w:r>
            <w:r>
              <w:rPr>
                <w:rFonts w:eastAsia="Times New Roman"/>
                <w:lang w:val="en-US"/>
              </w:rPr>
              <w:t xml:space="preserve">Music Teacher (Private Tuition)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Private Tutors and Teachers nec: </w:t>
            </w:r>
            <w:r>
              <w:rPr>
                <w:rFonts w:eastAsia="Times New Roman"/>
                <w:lang w:val="en-US"/>
              </w:rPr>
              <w:t xml:space="preserve">Private Tutors and Teachers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Teacher of English to Speakers of Other Languages: </w:t>
            </w:r>
            <w:r>
              <w:rPr>
                <w:rFonts w:eastAsia="Times New Roman"/>
                <w:lang w:val="en-US"/>
              </w:rPr>
              <w:t xml:space="preserve">Teacher of English to Speakers of Other Languages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Health Professionals nfd: </w:t>
            </w:r>
            <w:r>
              <w:rPr>
                <w:rFonts w:eastAsia="Times New Roman"/>
                <w:lang w:val="en-US"/>
              </w:rPr>
              <w:t xml:space="preserve">Health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Health Diagnostic and Promotion Professionals nfd: </w:t>
            </w:r>
            <w:r>
              <w:rPr>
                <w:rFonts w:eastAsia="Times New Roman"/>
                <w:lang w:val="en-US"/>
              </w:rPr>
              <w:t xml:space="preserve">Health Diagnostic and Promotion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Dietitian: </w:t>
            </w:r>
            <w:r>
              <w:rPr>
                <w:rFonts w:eastAsia="Times New Roman"/>
                <w:lang w:val="en-US"/>
              </w:rPr>
              <w:t xml:space="preserve">Dietitian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Medical Imaging Professionals nfd: </w:t>
            </w:r>
            <w:r>
              <w:rPr>
                <w:rFonts w:eastAsia="Times New Roman"/>
                <w:lang w:val="en-US"/>
              </w:rPr>
              <w:t xml:space="preserve">Medical Imaging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Medical Diagnostic Radiographer: </w:t>
            </w:r>
            <w:r>
              <w:rPr>
                <w:rFonts w:eastAsia="Times New Roman"/>
                <w:lang w:val="en-US"/>
              </w:rPr>
              <w:t xml:space="preserve">Medical Diagnostic Radiographer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Medical Radiation Therapist: </w:t>
            </w:r>
            <w:r>
              <w:rPr>
                <w:rFonts w:eastAsia="Times New Roman"/>
                <w:lang w:val="en-US"/>
              </w:rPr>
              <w:t xml:space="preserve">Medical Radiation Therapist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Nuclear Medicine Technologist: </w:t>
            </w:r>
            <w:r>
              <w:rPr>
                <w:rFonts w:eastAsia="Times New Roman"/>
                <w:lang w:val="en-US"/>
              </w:rPr>
              <w:t xml:space="preserve">Nuclear Medicine Technologist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Sonographer: </w:t>
            </w:r>
            <w:r>
              <w:rPr>
                <w:rFonts w:eastAsia="Times New Roman"/>
                <w:lang w:val="en-US"/>
              </w:rPr>
              <w:t xml:space="preserve">Sonographer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Occupational and Environmental Health Professionals nfd: </w:t>
            </w:r>
            <w:r>
              <w:rPr>
                <w:rFonts w:eastAsia="Times New Roman"/>
                <w:lang w:val="en-US"/>
              </w:rPr>
              <w:t xml:space="preserve">Occupational and Environmental Health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Environmental Health Officer: </w:t>
            </w:r>
            <w:r>
              <w:rPr>
                <w:rFonts w:eastAsia="Times New Roman"/>
                <w:lang w:val="en-US"/>
              </w:rPr>
              <w:t xml:space="preserve">Environmental Health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Occupational Health and Safety Adviser: </w:t>
            </w:r>
            <w:r>
              <w:rPr>
                <w:rFonts w:eastAsia="Times New Roman"/>
                <w:lang w:val="en-US"/>
              </w:rPr>
              <w:t xml:space="preserve">Occupational Health and Safety Adviser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Optometrists and Orthoptists nfd: </w:t>
            </w:r>
            <w:r>
              <w:rPr>
                <w:rFonts w:eastAsia="Times New Roman"/>
                <w:lang w:val="en-US"/>
              </w:rPr>
              <w:t xml:space="preserve">Optometrists and Orthoptists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Optometrist: </w:t>
            </w:r>
            <w:r>
              <w:rPr>
                <w:rFonts w:eastAsia="Times New Roman"/>
                <w:lang w:val="en-US"/>
              </w:rPr>
              <w:t xml:space="preserve">Optometrist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Orthoptist: </w:t>
            </w:r>
            <w:r>
              <w:rPr>
                <w:rFonts w:eastAsia="Times New Roman"/>
                <w:lang w:val="en-US"/>
              </w:rPr>
              <w:t xml:space="preserve">Orthoptist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Pharmacists nfd: </w:t>
            </w:r>
            <w:r>
              <w:rPr>
                <w:rFonts w:eastAsia="Times New Roman"/>
                <w:lang w:val="en-US"/>
              </w:rPr>
              <w:t xml:space="preserve">Pharmacists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Hospital Pharmacist: </w:t>
            </w:r>
            <w:r>
              <w:rPr>
                <w:rFonts w:eastAsia="Times New Roman"/>
                <w:lang w:val="en-US"/>
              </w:rPr>
              <w:t xml:space="preserve">Hospital Pharmacist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Industrial Pharmacist: </w:t>
            </w:r>
            <w:r>
              <w:rPr>
                <w:rFonts w:eastAsia="Times New Roman"/>
                <w:lang w:val="en-US"/>
              </w:rPr>
              <w:t xml:space="preserve">Industrial Pharmacist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Retail Pharmacist: </w:t>
            </w:r>
            <w:r>
              <w:rPr>
                <w:rFonts w:eastAsia="Times New Roman"/>
                <w:lang w:val="en-US"/>
              </w:rPr>
              <w:t xml:space="preserve">Retail Pharmacist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Health Diagnostic and Promotion Professionals nfd: </w:t>
            </w:r>
            <w:r>
              <w:rPr>
                <w:rFonts w:eastAsia="Times New Roman"/>
                <w:lang w:val="en-US"/>
              </w:rPr>
              <w:t xml:space="preserve">Other Health Diagnostic and Promotion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Health Promotion Officer: </w:t>
            </w:r>
            <w:r>
              <w:rPr>
                <w:rFonts w:eastAsia="Times New Roman"/>
                <w:lang w:val="en-US"/>
              </w:rPr>
              <w:t xml:space="preserve">Health Promotion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Orthotist or Prosthetist: </w:t>
            </w:r>
            <w:r>
              <w:rPr>
                <w:rFonts w:eastAsia="Times New Roman"/>
                <w:lang w:val="en-US"/>
              </w:rPr>
              <w:t xml:space="preserve">Orthotist or Prosthetist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Health Diagnostic and Promotion Professionals nec: </w:t>
            </w:r>
            <w:r>
              <w:rPr>
                <w:rFonts w:eastAsia="Times New Roman"/>
                <w:lang w:val="en-US"/>
              </w:rPr>
              <w:t xml:space="preserve">Health Diagnostic and Promotion Professionals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Health Therapy Professionals nfd: </w:t>
            </w:r>
            <w:r>
              <w:rPr>
                <w:rFonts w:eastAsia="Times New Roman"/>
                <w:lang w:val="en-US"/>
              </w:rPr>
              <w:t xml:space="preserve">Health Therapy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Chiropractors and Osteopaths nfd: </w:t>
            </w:r>
            <w:r>
              <w:rPr>
                <w:rFonts w:eastAsia="Times New Roman"/>
                <w:lang w:val="en-US"/>
              </w:rPr>
              <w:t xml:space="preserve">Chiropractors and Osteopaths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Chiropractor: </w:t>
            </w:r>
            <w:r>
              <w:rPr>
                <w:rFonts w:eastAsia="Times New Roman"/>
                <w:lang w:val="en-US"/>
              </w:rPr>
              <w:t xml:space="preserve">Chiropractor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Osteopath: </w:t>
            </w:r>
            <w:r>
              <w:rPr>
                <w:rFonts w:eastAsia="Times New Roman"/>
                <w:lang w:val="en-US"/>
              </w:rPr>
              <w:t xml:space="preserve">Osteopath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Complementary Health Therapists nfd: </w:t>
            </w:r>
            <w:r>
              <w:rPr>
                <w:rFonts w:eastAsia="Times New Roman"/>
                <w:lang w:val="en-US"/>
              </w:rPr>
              <w:t xml:space="preserve">Complementary Health Therapists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Acupuncturist: </w:t>
            </w:r>
            <w:r>
              <w:rPr>
                <w:rFonts w:eastAsia="Times New Roman"/>
                <w:lang w:val="en-US"/>
              </w:rPr>
              <w:t xml:space="preserve">Acupuncturist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Homoeopath: </w:t>
            </w:r>
            <w:r>
              <w:rPr>
                <w:rFonts w:eastAsia="Times New Roman"/>
                <w:lang w:val="en-US"/>
              </w:rPr>
              <w:t xml:space="preserve">Homoeopath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Naturopath: </w:t>
            </w:r>
            <w:r>
              <w:rPr>
                <w:rFonts w:eastAsia="Times New Roman"/>
                <w:lang w:val="en-US"/>
              </w:rPr>
              <w:t xml:space="preserve">Naturopath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Traditional Chinese Medicine Practitioner: </w:t>
            </w:r>
            <w:r>
              <w:rPr>
                <w:rFonts w:eastAsia="Times New Roman"/>
                <w:lang w:val="en-US"/>
              </w:rPr>
              <w:t xml:space="preserve">Traditional Chinese Medicine Practitioner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Complementary Health Therapists nec: </w:t>
            </w:r>
            <w:r>
              <w:rPr>
                <w:rFonts w:eastAsia="Times New Roman"/>
                <w:lang w:val="en-US"/>
              </w:rPr>
              <w:t xml:space="preserve">Complementary Health Therapists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Dental Practitioners nfd: </w:t>
            </w:r>
            <w:r>
              <w:rPr>
                <w:rFonts w:eastAsia="Times New Roman"/>
                <w:lang w:val="en-US"/>
              </w:rPr>
              <w:t xml:space="preserve">Dental Practitioners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Dental Specialist: </w:t>
            </w:r>
            <w:r>
              <w:rPr>
                <w:rFonts w:eastAsia="Times New Roman"/>
                <w:lang w:val="en-US"/>
              </w:rPr>
              <w:t xml:space="preserve">Dental Specialist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Dentist: </w:t>
            </w:r>
            <w:r>
              <w:rPr>
                <w:rFonts w:eastAsia="Times New Roman"/>
                <w:lang w:val="en-US"/>
              </w:rPr>
              <w:t xml:space="preserve">Dentist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42" w:author="Steve" w:date="2015-09-06T09:29:00Z">
              <w:r w:rsidRPr="007F47A9">
                <w:rPr>
                  <w:rFonts w:eastAsia="Times New Roman"/>
                  <w:b/>
                  <w:lang w:val="en-US"/>
                  <w:rPrChange w:id="143" w:author="Steve" w:date="2015-09-06T09:29:00Z">
                    <w:rPr>
                      <w:rFonts w:eastAsia="Times New Roman"/>
                      <w:lang w:val="en-US"/>
                    </w:rPr>
                  </w:rPrChange>
                </w:rPr>
                <w:t>Occupational Therapist</w:t>
              </w:r>
            </w:ins>
            <w:r w:rsidR="005B11EB" w:rsidRPr="00185D0A">
              <w:rPr>
                <w:rFonts w:eastAsia="Times New Roman"/>
                <w:b/>
                <w:bCs/>
                <w:lang w:val="en-US"/>
              </w:rPr>
              <w:t>:</w:t>
            </w:r>
            <w:r w:rsidR="005B11EB">
              <w:rPr>
                <w:rFonts w:eastAsia="Times New Roman"/>
                <w:b/>
                <w:bCs/>
                <w:lang w:val="en-US"/>
              </w:rPr>
              <w:t xml:space="preserve"> </w:t>
            </w:r>
            <w:r w:rsidR="005B11EB">
              <w:rPr>
                <w:rFonts w:eastAsia="Times New Roman"/>
                <w:lang w:val="en-US"/>
              </w:rPr>
              <w:t xml:space="preserve">Occupational Therapist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Physiotherapist: </w:t>
            </w:r>
            <w:r>
              <w:rPr>
                <w:rFonts w:eastAsia="Times New Roman"/>
                <w:lang w:val="en-US"/>
              </w:rPr>
              <w:t xml:space="preserve">Physiotherapist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Podiatrist: </w:t>
            </w:r>
            <w:r>
              <w:rPr>
                <w:rFonts w:eastAsia="Times New Roman"/>
                <w:lang w:val="en-US"/>
              </w:rPr>
              <w:t xml:space="preserve">Podiatrist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Speech Professionals and Audiologists nfd: </w:t>
            </w:r>
            <w:r>
              <w:rPr>
                <w:rFonts w:eastAsia="Times New Roman"/>
                <w:lang w:val="en-US"/>
              </w:rPr>
              <w:t xml:space="preserve">Speech Professionals and Audiologists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44" w:author="Steve" w:date="2015-09-06T09:30:00Z">
              <w:r w:rsidRPr="007F47A9">
                <w:rPr>
                  <w:rFonts w:eastAsia="Times New Roman"/>
                  <w:b/>
                  <w:lang w:val="en-US"/>
                  <w:rPrChange w:id="145" w:author="Steve" w:date="2015-09-06T09:30:00Z">
                    <w:rPr>
                      <w:rFonts w:eastAsia="Times New Roman"/>
                      <w:lang w:val="en-US"/>
                    </w:rPr>
                  </w:rPrChange>
                </w:rPr>
                <w:t>Audiologist</w:t>
              </w:r>
            </w:ins>
            <w:r w:rsidR="005B11EB" w:rsidRPr="00185D0A">
              <w:rPr>
                <w:rFonts w:eastAsia="Times New Roman"/>
                <w:b/>
                <w:bCs/>
                <w:lang w:val="en-US"/>
              </w:rPr>
              <w:t>:</w:t>
            </w:r>
            <w:r w:rsidR="005B11EB">
              <w:rPr>
                <w:rFonts w:eastAsia="Times New Roman"/>
                <w:b/>
                <w:bCs/>
                <w:lang w:val="en-US"/>
              </w:rPr>
              <w:t xml:space="preserve"> </w:t>
            </w:r>
            <w:r w:rsidR="005B11EB">
              <w:rPr>
                <w:rFonts w:eastAsia="Times New Roman"/>
                <w:lang w:val="en-US"/>
              </w:rPr>
              <w:t xml:space="preserve">Audiologist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Speech Pathologist: </w:t>
            </w:r>
            <w:r>
              <w:rPr>
                <w:rFonts w:eastAsia="Times New Roman"/>
                <w:lang w:val="en-US"/>
              </w:rPr>
              <w:t xml:space="preserve">Speech Pathologist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Medical Practitioners nfd: </w:t>
            </w:r>
            <w:r>
              <w:rPr>
                <w:rFonts w:eastAsia="Times New Roman"/>
                <w:lang w:val="en-US"/>
              </w:rPr>
              <w:t xml:space="preserve">Medical Practitioners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Generalist Medical Practitioners nfd: </w:t>
            </w:r>
            <w:r>
              <w:rPr>
                <w:rFonts w:eastAsia="Times New Roman"/>
                <w:lang w:val="en-US"/>
              </w:rPr>
              <w:t xml:space="preserve">Generalist Medical Practitioners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General Medical Practitioner: </w:t>
            </w:r>
            <w:r>
              <w:rPr>
                <w:rFonts w:eastAsia="Times New Roman"/>
                <w:lang w:val="en-US"/>
              </w:rPr>
              <w:t xml:space="preserve">General Medical Practitioner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Resident Medical Officer: </w:t>
            </w:r>
            <w:r>
              <w:rPr>
                <w:rFonts w:eastAsia="Times New Roman"/>
                <w:lang w:val="en-US"/>
              </w:rPr>
              <w:t xml:space="preserve">Resident Medical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Anaesthetist: </w:t>
            </w:r>
            <w:r>
              <w:rPr>
                <w:rFonts w:eastAsia="Times New Roman"/>
                <w:lang w:val="en-US"/>
              </w:rPr>
              <w:t xml:space="preserve">Anaesthetist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Internal Medicine Specialists nfd: </w:t>
            </w:r>
            <w:r>
              <w:rPr>
                <w:rFonts w:eastAsia="Times New Roman"/>
                <w:lang w:val="en-US"/>
              </w:rPr>
              <w:t xml:space="preserve">Internal Medicine Specialists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Specialist Physician (General Medicine): </w:t>
            </w:r>
            <w:r>
              <w:rPr>
                <w:rFonts w:eastAsia="Times New Roman"/>
                <w:lang w:val="en-US"/>
              </w:rPr>
              <w:t xml:space="preserve">Specialist Physician (General Medicine)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Cardiologist: </w:t>
            </w:r>
            <w:r>
              <w:rPr>
                <w:rFonts w:eastAsia="Times New Roman"/>
                <w:lang w:val="en-US"/>
              </w:rPr>
              <w:t xml:space="preserve">Cardiologist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Clinical Haematologist: </w:t>
            </w:r>
            <w:r>
              <w:rPr>
                <w:rFonts w:eastAsia="Times New Roman"/>
                <w:lang w:val="en-US"/>
              </w:rPr>
              <w:t xml:space="preserve">Clinical Haematologist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46" w:author="Steve" w:date="2015-09-06T09:30:00Z">
              <w:r w:rsidRPr="007F47A9">
                <w:rPr>
                  <w:rFonts w:eastAsia="Times New Roman"/>
                  <w:b/>
                  <w:lang w:val="en-US"/>
                  <w:rPrChange w:id="147" w:author="Steve" w:date="2015-09-06T09:30:00Z">
                    <w:rPr>
                      <w:rFonts w:eastAsia="Times New Roman"/>
                      <w:lang w:val="en-US"/>
                    </w:rPr>
                  </w:rPrChange>
                </w:rPr>
                <w:t>Clinical Oncologist</w:t>
              </w:r>
            </w:ins>
            <w:r w:rsidR="005B11EB" w:rsidRPr="00185D0A">
              <w:rPr>
                <w:rFonts w:eastAsia="Times New Roman"/>
                <w:b/>
                <w:bCs/>
                <w:lang w:val="en-US"/>
              </w:rPr>
              <w:t>:</w:t>
            </w:r>
            <w:r w:rsidR="005B11EB">
              <w:rPr>
                <w:rFonts w:eastAsia="Times New Roman"/>
                <w:b/>
                <w:bCs/>
                <w:lang w:val="en-US"/>
              </w:rPr>
              <w:t xml:space="preserve"> </w:t>
            </w:r>
            <w:r w:rsidR="005B11EB">
              <w:rPr>
                <w:rFonts w:eastAsia="Times New Roman"/>
                <w:lang w:val="en-US"/>
              </w:rPr>
              <w:t xml:space="preserve">Clinical Oncologist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Endocrinologist: </w:t>
            </w:r>
            <w:r>
              <w:rPr>
                <w:rFonts w:eastAsia="Times New Roman"/>
                <w:lang w:val="en-US"/>
              </w:rPr>
              <w:t xml:space="preserve">Endocrinologist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Gastroenterologist: </w:t>
            </w:r>
            <w:r>
              <w:rPr>
                <w:rFonts w:eastAsia="Times New Roman"/>
                <w:lang w:val="en-US"/>
              </w:rPr>
              <w:t xml:space="preserve">Gastroenterologist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Intensive Care Specialist: </w:t>
            </w:r>
            <w:r>
              <w:rPr>
                <w:rFonts w:eastAsia="Times New Roman"/>
                <w:lang w:val="en-US"/>
              </w:rPr>
              <w:t xml:space="preserve">Intensive Care Specialist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Neurologist: </w:t>
            </w:r>
            <w:r>
              <w:rPr>
                <w:rFonts w:eastAsia="Times New Roman"/>
                <w:lang w:val="en-US"/>
              </w:rPr>
              <w:t xml:space="preserve">Neurologist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Paediatrician: </w:t>
            </w:r>
            <w:r>
              <w:rPr>
                <w:rFonts w:eastAsia="Times New Roman"/>
                <w:lang w:val="en-US"/>
              </w:rPr>
              <w:t xml:space="preserve">Paediatrician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Renal Medicine Specialist: </w:t>
            </w:r>
            <w:r>
              <w:rPr>
                <w:rFonts w:eastAsia="Times New Roman"/>
                <w:lang w:val="en-US"/>
              </w:rPr>
              <w:t xml:space="preserve">Renal Medicine Specialist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Rheumatologist: </w:t>
            </w:r>
            <w:r>
              <w:rPr>
                <w:rFonts w:eastAsia="Times New Roman"/>
                <w:lang w:val="en-US"/>
              </w:rPr>
              <w:t xml:space="preserve">Rheumatologist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Thoracic Medicine Specialist: </w:t>
            </w:r>
            <w:r>
              <w:rPr>
                <w:rFonts w:eastAsia="Times New Roman"/>
                <w:lang w:val="en-US"/>
              </w:rPr>
              <w:t xml:space="preserve">Thoracic Medicine Specialist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Internal Medicine Specialists nec: </w:t>
            </w:r>
            <w:r>
              <w:rPr>
                <w:rFonts w:eastAsia="Times New Roman"/>
                <w:lang w:val="en-US"/>
              </w:rPr>
              <w:t xml:space="preserve">Internal Medicine Specialists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Psychiatrist: </w:t>
            </w:r>
            <w:r>
              <w:rPr>
                <w:rFonts w:eastAsia="Times New Roman"/>
                <w:lang w:val="en-US"/>
              </w:rPr>
              <w:t xml:space="preserve">Psychiatrist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Surgeons nfd: </w:t>
            </w:r>
            <w:r>
              <w:rPr>
                <w:rFonts w:eastAsia="Times New Roman"/>
                <w:lang w:val="en-US"/>
              </w:rPr>
              <w:t xml:space="preserve">Surgeons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Surgeon (General): </w:t>
            </w:r>
            <w:r>
              <w:rPr>
                <w:rFonts w:eastAsia="Times New Roman"/>
                <w:lang w:val="en-US"/>
              </w:rPr>
              <w:t xml:space="preserve">Surgeon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Cardiothoracic Surgeon: </w:t>
            </w:r>
            <w:r>
              <w:rPr>
                <w:rFonts w:eastAsia="Times New Roman"/>
                <w:lang w:val="en-US"/>
              </w:rPr>
              <w:t xml:space="preserve">Cardiothoracic Surgeon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Neurosurgeon: </w:t>
            </w:r>
            <w:r>
              <w:rPr>
                <w:rFonts w:eastAsia="Times New Roman"/>
                <w:lang w:val="en-US"/>
              </w:rPr>
              <w:t xml:space="preserve">Neurosurgeon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Orthopaedic Surgeon: </w:t>
            </w:r>
            <w:r>
              <w:rPr>
                <w:rFonts w:eastAsia="Times New Roman"/>
                <w:lang w:val="en-US"/>
              </w:rPr>
              <w:t xml:space="preserve">Orthopaedic Surgeon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Otorhinolaryngologist: </w:t>
            </w:r>
            <w:r>
              <w:rPr>
                <w:rFonts w:eastAsia="Times New Roman"/>
                <w:lang w:val="en-US"/>
              </w:rPr>
              <w:t xml:space="preserve">Otorhinolaryngologist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Paediatric Surgeon: </w:t>
            </w:r>
            <w:r>
              <w:rPr>
                <w:rFonts w:eastAsia="Times New Roman"/>
                <w:lang w:val="en-US"/>
              </w:rPr>
              <w:t xml:space="preserve">Paediatric Surgeon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Plastic and Reconstructive Surgeon: </w:t>
            </w:r>
            <w:r>
              <w:rPr>
                <w:rFonts w:eastAsia="Times New Roman"/>
                <w:lang w:val="en-US"/>
              </w:rPr>
              <w:t xml:space="preserve">Plastic and Reconstructive Surgeon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Urologist: </w:t>
            </w:r>
            <w:r>
              <w:rPr>
                <w:rFonts w:eastAsia="Times New Roman"/>
                <w:lang w:val="en-US"/>
              </w:rPr>
              <w:t xml:space="preserve">Urologist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Vascular Surgeon: </w:t>
            </w:r>
            <w:r>
              <w:rPr>
                <w:rFonts w:eastAsia="Times New Roman"/>
                <w:lang w:val="en-US"/>
              </w:rPr>
              <w:t xml:space="preserve">Vascular Surgeon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Medical Practitioners nfd: </w:t>
            </w:r>
            <w:r>
              <w:rPr>
                <w:rFonts w:eastAsia="Times New Roman"/>
                <w:lang w:val="en-US"/>
              </w:rPr>
              <w:t xml:space="preserve">Other Medical Practitioners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Dermatologist: </w:t>
            </w:r>
            <w:r>
              <w:rPr>
                <w:rFonts w:eastAsia="Times New Roman"/>
                <w:lang w:val="en-US"/>
              </w:rPr>
              <w:t xml:space="preserve">Dermatologist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48" w:author="Steve" w:date="2015-09-06T09:32:00Z">
              <w:r w:rsidRPr="007F47A9">
                <w:rPr>
                  <w:rFonts w:eastAsia="Times New Roman"/>
                  <w:b/>
                  <w:lang w:val="en-US"/>
                  <w:rPrChange w:id="149" w:author="Steve" w:date="2015-09-06T09:32:00Z">
                    <w:rPr>
                      <w:rFonts w:eastAsia="Times New Roman"/>
                      <w:lang w:val="en-US"/>
                    </w:rPr>
                  </w:rPrChange>
                </w:rPr>
                <w:t>Emergency Medicine Specialist</w:t>
              </w:r>
            </w:ins>
            <w:r w:rsidR="005B11EB" w:rsidRPr="00185D0A">
              <w:rPr>
                <w:rFonts w:eastAsia="Times New Roman"/>
                <w:b/>
                <w:bCs/>
                <w:lang w:val="en-US"/>
              </w:rPr>
              <w:t>:</w:t>
            </w:r>
            <w:r w:rsidR="005B11EB">
              <w:rPr>
                <w:rFonts w:eastAsia="Times New Roman"/>
                <w:b/>
                <w:bCs/>
                <w:lang w:val="en-US"/>
              </w:rPr>
              <w:t xml:space="preserve"> </w:t>
            </w:r>
            <w:r w:rsidR="005B11EB">
              <w:rPr>
                <w:rFonts w:eastAsia="Times New Roman"/>
                <w:lang w:val="en-US"/>
              </w:rPr>
              <w:t xml:space="preserve">Emergency Medicine Specialist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Obstetrician and Gynaecologist: </w:t>
            </w:r>
            <w:r>
              <w:rPr>
                <w:rFonts w:eastAsia="Times New Roman"/>
                <w:lang w:val="en-US"/>
              </w:rPr>
              <w:t xml:space="preserve">Obstetrician and Gynaecologist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Ophthalmologist: </w:t>
            </w:r>
            <w:r>
              <w:rPr>
                <w:rFonts w:eastAsia="Times New Roman"/>
                <w:lang w:val="en-US"/>
              </w:rPr>
              <w:t xml:space="preserve">Ophthalmologist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Pathologist: </w:t>
            </w:r>
            <w:r>
              <w:rPr>
                <w:rFonts w:eastAsia="Times New Roman"/>
                <w:lang w:val="en-US"/>
              </w:rPr>
              <w:t xml:space="preserve">Pathologist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Radiologist: </w:t>
            </w:r>
            <w:r>
              <w:rPr>
                <w:rFonts w:eastAsia="Times New Roman"/>
                <w:lang w:val="en-US"/>
              </w:rPr>
              <w:t xml:space="preserve">Radiologist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Medical Practitioners nec: </w:t>
            </w:r>
            <w:r>
              <w:rPr>
                <w:rFonts w:eastAsia="Times New Roman"/>
                <w:lang w:val="en-US"/>
              </w:rPr>
              <w:t xml:space="preserve">Medical Practitioners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Midwifery and Nursing Professionals nfd: </w:t>
            </w:r>
            <w:r>
              <w:rPr>
                <w:rFonts w:eastAsia="Times New Roman"/>
                <w:lang w:val="en-US"/>
              </w:rPr>
              <w:t xml:space="preserve">Midwifery and Nursing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Midwife: </w:t>
            </w:r>
            <w:r>
              <w:rPr>
                <w:rFonts w:eastAsia="Times New Roman"/>
                <w:lang w:val="en-US"/>
              </w:rPr>
              <w:t xml:space="preserve">Midwife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Nurse Educators and Researchers nfd: </w:t>
            </w:r>
            <w:r>
              <w:rPr>
                <w:rFonts w:eastAsia="Times New Roman"/>
                <w:lang w:val="en-US"/>
              </w:rPr>
              <w:t xml:space="preserve">Nurse Educators and Researchers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Nurse Educator: </w:t>
            </w:r>
            <w:r>
              <w:rPr>
                <w:rFonts w:eastAsia="Times New Roman"/>
                <w:lang w:val="en-US"/>
              </w:rPr>
              <w:t xml:space="preserve">Nurse Educator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Nurse Researcher: </w:t>
            </w:r>
            <w:r>
              <w:rPr>
                <w:rFonts w:eastAsia="Times New Roman"/>
                <w:lang w:val="en-US"/>
              </w:rPr>
              <w:t xml:space="preserve">Nurse Researcher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Nurse Manager: </w:t>
            </w:r>
            <w:r>
              <w:rPr>
                <w:rFonts w:eastAsia="Times New Roman"/>
                <w:lang w:val="en-US"/>
              </w:rPr>
              <w:t xml:space="preserve">Nurse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Registered Nurses nfd: </w:t>
            </w:r>
            <w:r>
              <w:rPr>
                <w:rFonts w:eastAsia="Times New Roman"/>
                <w:lang w:val="en-US"/>
              </w:rPr>
              <w:t xml:space="preserve">Registered Nurses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Nurse Practitioner: </w:t>
            </w:r>
            <w:r>
              <w:rPr>
                <w:rFonts w:eastAsia="Times New Roman"/>
                <w:lang w:val="en-US"/>
              </w:rPr>
              <w:t xml:space="preserve">Nurse Practitioner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Registered Nurse (Aged Care): </w:t>
            </w:r>
            <w:r>
              <w:rPr>
                <w:rFonts w:eastAsia="Times New Roman"/>
                <w:lang w:val="en-US"/>
              </w:rPr>
              <w:t xml:space="preserve">Registered Nurse (Aged Care)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Registered Nurse (Child and Family Health): </w:t>
            </w:r>
            <w:r>
              <w:rPr>
                <w:rFonts w:eastAsia="Times New Roman"/>
                <w:lang w:val="en-US"/>
              </w:rPr>
              <w:t xml:space="preserve">Registered Nurse (Child and Family Health)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Registered Nurse (Community Health): </w:t>
            </w:r>
            <w:r>
              <w:rPr>
                <w:rFonts w:eastAsia="Times New Roman"/>
                <w:lang w:val="en-US"/>
              </w:rPr>
              <w:t xml:space="preserve">Registered Nurse (Community Health)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50" w:author="Steve" w:date="2015-09-06T09:32:00Z">
              <w:r w:rsidRPr="007F47A9">
                <w:rPr>
                  <w:rFonts w:eastAsia="Times New Roman"/>
                  <w:b/>
                  <w:lang w:val="en-US"/>
                  <w:rPrChange w:id="151" w:author="Steve" w:date="2015-09-06T09:32:00Z">
                    <w:rPr>
                      <w:rFonts w:eastAsia="Times New Roman"/>
                      <w:lang w:val="en-US"/>
                    </w:rPr>
                  </w:rPrChange>
                </w:rPr>
                <w:t>Registered Nurse (Critical Care and Emergency)</w:t>
              </w:r>
            </w:ins>
            <w:r w:rsidR="005B11EB" w:rsidRPr="00185D0A">
              <w:rPr>
                <w:rFonts w:eastAsia="Times New Roman"/>
                <w:b/>
                <w:bCs/>
                <w:lang w:val="en-US"/>
              </w:rPr>
              <w:t>:</w:t>
            </w:r>
            <w:r w:rsidR="005B11EB">
              <w:rPr>
                <w:rFonts w:eastAsia="Times New Roman"/>
                <w:b/>
                <w:bCs/>
                <w:lang w:val="en-US"/>
              </w:rPr>
              <w:t xml:space="preserve"> </w:t>
            </w:r>
            <w:r w:rsidR="005B11EB">
              <w:rPr>
                <w:rFonts w:eastAsia="Times New Roman"/>
                <w:lang w:val="en-US"/>
              </w:rPr>
              <w:t xml:space="preserve">Registered Nurse (Critical Care and Emergency)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Registered Nurse (Developmental Disability): </w:t>
            </w:r>
            <w:r>
              <w:rPr>
                <w:rFonts w:eastAsia="Times New Roman"/>
                <w:lang w:val="en-US"/>
              </w:rPr>
              <w:t xml:space="preserve">Registered Nurse (Developmental Disability)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Registered Nurse (Disability and Rehabilitation): </w:t>
            </w:r>
            <w:r>
              <w:rPr>
                <w:rFonts w:eastAsia="Times New Roman"/>
                <w:lang w:val="en-US"/>
              </w:rPr>
              <w:t xml:space="preserve">Registered Nurse (Disability and Rehabilitation)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Registered Nurse (Medical): </w:t>
            </w:r>
            <w:r>
              <w:rPr>
                <w:rFonts w:eastAsia="Times New Roman"/>
                <w:lang w:val="en-US"/>
              </w:rPr>
              <w:t xml:space="preserve">Registered Nurse (Medical)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Registered Nurse (Medical Practice): </w:t>
            </w:r>
            <w:r>
              <w:rPr>
                <w:rFonts w:eastAsia="Times New Roman"/>
                <w:lang w:val="en-US"/>
              </w:rPr>
              <w:t xml:space="preserve">Registered Nurse (Medical Practice)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Registered Nurse (Mental Health): </w:t>
            </w:r>
            <w:r>
              <w:rPr>
                <w:rFonts w:eastAsia="Times New Roman"/>
                <w:lang w:val="en-US"/>
              </w:rPr>
              <w:t xml:space="preserve">Registered Nurse (Mental Health)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Registered Nurse (Perioperative): </w:t>
            </w:r>
            <w:r>
              <w:rPr>
                <w:rFonts w:eastAsia="Times New Roman"/>
                <w:lang w:val="en-US"/>
              </w:rPr>
              <w:t xml:space="preserve">Registered Nurse (Perioperative)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Registered Nurse (Surgical): </w:t>
            </w:r>
            <w:r>
              <w:rPr>
                <w:rFonts w:eastAsia="Times New Roman"/>
                <w:lang w:val="en-US"/>
              </w:rPr>
              <w:t xml:space="preserve">Registered Nurse (Surgical)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Registered Nurses nec: </w:t>
            </w:r>
            <w:r>
              <w:rPr>
                <w:rFonts w:eastAsia="Times New Roman"/>
                <w:lang w:val="en-US"/>
              </w:rPr>
              <w:t xml:space="preserve">Registered Nurses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Professionals nfd: </w:t>
            </w:r>
            <w:r>
              <w:rPr>
                <w:rFonts w:eastAsia="Times New Roman"/>
                <w:lang w:val="en-US"/>
              </w:rPr>
              <w:t xml:space="preserve">ICT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Business and Systems Analysts, and Programmers nfd: </w:t>
            </w:r>
            <w:r>
              <w:rPr>
                <w:rFonts w:eastAsia="Times New Roman"/>
                <w:lang w:val="en-US"/>
              </w:rPr>
              <w:t xml:space="preserve">Business and Systems Analysts, and Programmers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Business and Systems Analysts nfd: </w:t>
            </w:r>
            <w:r>
              <w:rPr>
                <w:rFonts w:eastAsia="Times New Roman"/>
                <w:lang w:val="en-US"/>
              </w:rPr>
              <w:t xml:space="preserve">ICT Business and Systems Analysts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Business Analyst: </w:t>
            </w:r>
            <w:r>
              <w:rPr>
                <w:rFonts w:eastAsia="Times New Roman"/>
                <w:lang w:val="en-US"/>
              </w:rPr>
              <w:t xml:space="preserve">ICT Business Analyst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Systems Analyst: </w:t>
            </w:r>
            <w:r>
              <w:rPr>
                <w:rFonts w:eastAsia="Times New Roman"/>
                <w:lang w:val="en-US"/>
              </w:rPr>
              <w:t xml:space="preserve">Systems Analyst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Multimedia Specialists and Web Developers nfd: </w:t>
            </w:r>
            <w:r>
              <w:rPr>
                <w:rFonts w:eastAsia="Times New Roman"/>
                <w:lang w:val="en-US"/>
              </w:rPr>
              <w:t xml:space="preserve">Multimedia Specialists and Web Developers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Multimedia Specialist: </w:t>
            </w:r>
            <w:r>
              <w:rPr>
                <w:rFonts w:eastAsia="Times New Roman"/>
                <w:lang w:val="en-US"/>
              </w:rPr>
              <w:t xml:space="preserve">Multimedia Specialist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Web Developer: </w:t>
            </w:r>
            <w:r>
              <w:rPr>
                <w:rFonts w:eastAsia="Times New Roman"/>
                <w:lang w:val="en-US"/>
              </w:rPr>
              <w:t xml:space="preserve">Web Developer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Software and Applications Programmers nfd: </w:t>
            </w:r>
            <w:r>
              <w:rPr>
                <w:rFonts w:eastAsia="Times New Roman"/>
                <w:lang w:val="en-US"/>
              </w:rPr>
              <w:t xml:space="preserve">Software and Applications Programmers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Analyst Programmer: </w:t>
            </w:r>
            <w:r>
              <w:rPr>
                <w:rFonts w:eastAsia="Times New Roman"/>
                <w:lang w:val="en-US"/>
              </w:rPr>
              <w:t xml:space="preserve">Analyst Programmer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Developer Programmer: </w:t>
            </w:r>
            <w:r>
              <w:rPr>
                <w:rFonts w:eastAsia="Times New Roman"/>
                <w:lang w:val="en-US"/>
              </w:rPr>
              <w:t xml:space="preserve">Developer Programmer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Software Engineer: </w:t>
            </w:r>
            <w:r>
              <w:rPr>
                <w:rFonts w:eastAsia="Times New Roman"/>
                <w:lang w:val="en-US"/>
              </w:rPr>
              <w:t xml:space="preserve">Software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Software and Applications Programmers nec: </w:t>
            </w:r>
            <w:r>
              <w:rPr>
                <w:rFonts w:eastAsia="Times New Roman"/>
                <w:lang w:val="en-US"/>
              </w:rPr>
              <w:t xml:space="preserve">Software and Applications Programmers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Database and Systems Administrators, and ICT Security Specialists nfd: </w:t>
            </w:r>
            <w:r>
              <w:rPr>
                <w:rFonts w:eastAsia="Times New Roman"/>
                <w:lang w:val="en-US"/>
              </w:rPr>
              <w:t xml:space="preserve">Database and Systems Administrators, and ICT Security Specialists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Database Administrator: </w:t>
            </w:r>
            <w:r>
              <w:rPr>
                <w:rFonts w:eastAsia="Times New Roman"/>
                <w:lang w:val="en-US"/>
              </w:rPr>
              <w:t xml:space="preserve">Database Administrator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Security Specialist: </w:t>
            </w:r>
            <w:r>
              <w:rPr>
                <w:rFonts w:eastAsia="Times New Roman"/>
                <w:lang w:val="en-US"/>
              </w:rPr>
              <w:t xml:space="preserve">ICT Security Specialist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Systems Administrator: </w:t>
            </w:r>
            <w:r>
              <w:rPr>
                <w:rFonts w:eastAsia="Times New Roman"/>
                <w:lang w:val="en-US"/>
              </w:rPr>
              <w:t xml:space="preserve">Systems Administrator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Network and Support Professionals nfd: </w:t>
            </w:r>
            <w:r>
              <w:rPr>
                <w:rFonts w:eastAsia="Times New Roman"/>
                <w:lang w:val="en-US"/>
              </w:rPr>
              <w:t xml:space="preserve">ICT Network and Support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Computer Network Professionals nfd: </w:t>
            </w:r>
            <w:r>
              <w:rPr>
                <w:rFonts w:eastAsia="Times New Roman"/>
                <w:lang w:val="en-US"/>
              </w:rPr>
              <w:t xml:space="preserve">Computer Network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Computer Network and Systems Engineer: </w:t>
            </w:r>
            <w:r>
              <w:rPr>
                <w:rFonts w:eastAsia="Times New Roman"/>
                <w:lang w:val="en-US"/>
              </w:rPr>
              <w:t xml:space="preserve">Computer Network and Systems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Network Administrator: </w:t>
            </w:r>
            <w:r>
              <w:rPr>
                <w:rFonts w:eastAsia="Times New Roman"/>
                <w:lang w:val="en-US"/>
              </w:rPr>
              <w:t xml:space="preserve">Network Administrator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Network Analyst: </w:t>
            </w:r>
            <w:r>
              <w:rPr>
                <w:rFonts w:eastAsia="Times New Roman"/>
                <w:lang w:val="en-US"/>
              </w:rPr>
              <w:t xml:space="preserve">Network Analyst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Support and Test Engineers nfd: </w:t>
            </w:r>
            <w:r>
              <w:rPr>
                <w:rFonts w:eastAsia="Times New Roman"/>
                <w:lang w:val="en-US"/>
              </w:rPr>
              <w:t xml:space="preserve">ICT Support and Test Engineers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Quality Assurance Engineer: </w:t>
            </w:r>
            <w:r>
              <w:rPr>
                <w:rFonts w:eastAsia="Times New Roman"/>
                <w:lang w:val="en-US"/>
              </w:rPr>
              <w:t xml:space="preserve">ICT Quality Assurance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Support Engineer: </w:t>
            </w:r>
            <w:r>
              <w:rPr>
                <w:rFonts w:eastAsia="Times New Roman"/>
                <w:lang w:val="en-US"/>
              </w:rPr>
              <w:t xml:space="preserve">ICT Support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Systems Test Engineer: </w:t>
            </w:r>
            <w:r>
              <w:rPr>
                <w:rFonts w:eastAsia="Times New Roman"/>
                <w:lang w:val="en-US"/>
              </w:rPr>
              <w:t xml:space="preserve">ICT Systems Test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Support and Test Engineers nec: </w:t>
            </w:r>
            <w:r>
              <w:rPr>
                <w:rFonts w:eastAsia="Times New Roman"/>
                <w:lang w:val="en-US"/>
              </w:rPr>
              <w:t xml:space="preserve">ICT Support and Test Engineers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Telecommunications Engineering Professionals nfd: </w:t>
            </w:r>
            <w:r>
              <w:rPr>
                <w:rFonts w:eastAsia="Times New Roman"/>
                <w:lang w:val="en-US"/>
              </w:rPr>
              <w:t xml:space="preserve">Telecommunications Engineering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Telecommunications Engineer: </w:t>
            </w:r>
            <w:r>
              <w:rPr>
                <w:rFonts w:eastAsia="Times New Roman"/>
                <w:lang w:val="en-US"/>
              </w:rPr>
              <w:t xml:space="preserve">Telecommunications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Telecommunications Network Engineer: </w:t>
            </w:r>
            <w:r>
              <w:rPr>
                <w:rFonts w:eastAsia="Times New Roman"/>
                <w:lang w:val="en-US"/>
              </w:rPr>
              <w:t xml:space="preserve">Telecommunications Network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Legal, Social and Welfare Professionals nfd: </w:t>
            </w:r>
            <w:r>
              <w:rPr>
                <w:rFonts w:eastAsia="Times New Roman"/>
                <w:lang w:val="en-US"/>
              </w:rPr>
              <w:t xml:space="preserve">Legal, Social and Welfare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Legal Professionals nfd: </w:t>
            </w:r>
            <w:r>
              <w:rPr>
                <w:rFonts w:eastAsia="Times New Roman"/>
                <w:lang w:val="en-US"/>
              </w:rPr>
              <w:t xml:space="preserve">Legal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Barrister: </w:t>
            </w:r>
            <w:r>
              <w:rPr>
                <w:rFonts w:eastAsia="Times New Roman"/>
                <w:lang w:val="en-US"/>
              </w:rPr>
              <w:t xml:space="preserve">Barrister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Judicial and Other Legal Professionals nfd: </w:t>
            </w:r>
            <w:r>
              <w:rPr>
                <w:rFonts w:eastAsia="Times New Roman"/>
                <w:lang w:val="en-US"/>
              </w:rPr>
              <w:t xml:space="preserve">Judicial and Other Legal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Judge: </w:t>
            </w:r>
            <w:r>
              <w:rPr>
                <w:rFonts w:eastAsia="Times New Roman"/>
                <w:lang w:val="en-US"/>
              </w:rPr>
              <w:t xml:space="preserve">Judge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Magistrate: </w:t>
            </w:r>
            <w:r>
              <w:rPr>
                <w:rFonts w:eastAsia="Times New Roman"/>
                <w:lang w:val="en-US"/>
              </w:rPr>
              <w:t xml:space="preserve">Magistrate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Tribunal Member: </w:t>
            </w:r>
            <w:r>
              <w:rPr>
                <w:rFonts w:eastAsia="Times New Roman"/>
                <w:lang w:val="en-US"/>
              </w:rPr>
              <w:t xml:space="preserve">Tribunal Member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Judicial and Other Legal Professionals nec: </w:t>
            </w:r>
            <w:r>
              <w:rPr>
                <w:rFonts w:eastAsia="Times New Roman"/>
                <w:lang w:val="en-US"/>
              </w:rPr>
              <w:t xml:space="preserve">Judicial and Other Legal Professionals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Solicitor: </w:t>
            </w:r>
            <w:r>
              <w:rPr>
                <w:rFonts w:eastAsia="Times New Roman"/>
                <w:lang w:val="en-US"/>
              </w:rPr>
              <w:t xml:space="preserve">Solicitor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Social and Welfare Professionals nfd: </w:t>
            </w:r>
            <w:r>
              <w:rPr>
                <w:rFonts w:eastAsia="Times New Roman"/>
                <w:lang w:val="en-US"/>
              </w:rPr>
              <w:t xml:space="preserve">Social and Welfare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Counsellors nfd: </w:t>
            </w:r>
            <w:r>
              <w:rPr>
                <w:rFonts w:eastAsia="Times New Roman"/>
                <w:lang w:val="en-US"/>
              </w:rPr>
              <w:t xml:space="preserve">Counsellors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Careers Counsellor: </w:t>
            </w:r>
            <w:r>
              <w:rPr>
                <w:rFonts w:eastAsia="Times New Roman"/>
                <w:lang w:val="en-US"/>
              </w:rPr>
              <w:t xml:space="preserve">Careers Counsellor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Drug and Alcohol Counsellor: </w:t>
            </w:r>
            <w:r>
              <w:rPr>
                <w:rFonts w:eastAsia="Times New Roman"/>
                <w:lang w:val="en-US"/>
              </w:rPr>
              <w:t xml:space="preserve">Drug and Alcohol Counsellor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Family and Marriage Counsellor: </w:t>
            </w:r>
            <w:r>
              <w:rPr>
                <w:rFonts w:eastAsia="Times New Roman"/>
                <w:lang w:val="en-US"/>
              </w:rPr>
              <w:t xml:space="preserve">Family and Marriage Counsellor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Rehabilitation Counsellor: </w:t>
            </w:r>
            <w:r>
              <w:rPr>
                <w:rFonts w:eastAsia="Times New Roman"/>
                <w:lang w:val="en-US"/>
              </w:rPr>
              <w:t xml:space="preserve">Rehabilitation Counsellor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Student Counsellor: </w:t>
            </w:r>
            <w:r>
              <w:rPr>
                <w:rFonts w:eastAsia="Times New Roman"/>
                <w:lang w:val="en-US"/>
              </w:rPr>
              <w:t xml:space="preserve">Student Counsellor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Counsellors nec: </w:t>
            </w:r>
            <w:r>
              <w:rPr>
                <w:rFonts w:eastAsia="Times New Roman"/>
                <w:lang w:val="en-US"/>
              </w:rPr>
              <w:t xml:space="preserve">Counsellors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Minister of Religion: </w:t>
            </w:r>
            <w:r>
              <w:rPr>
                <w:rFonts w:eastAsia="Times New Roman"/>
                <w:lang w:val="en-US"/>
              </w:rPr>
              <w:t xml:space="preserve">Minister of Religion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Psychologists nfd: </w:t>
            </w:r>
            <w:r>
              <w:rPr>
                <w:rFonts w:eastAsia="Times New Roman"/>
                <w:lang w:val="en-US"/>
              </w:rPr>
              <w:t xml:space="preserve">Psychologists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Clinical Psychologist: </w:t>
            </w:r>
            <w:r>
              <w:rPr>
                <w:rFonts w:eastAsia="Times New Roman"/>
                <w:lang w:val="en-US"/>
              </w:rPr>
              <w:t xml:space="preserve">Clinical Psychologist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Educational Psychologist: </w:t>
            </w:r>
            <w:r>
              <w:rPr>
                <w:rFonts w:eastAsia="Times New Roman"/>
                <w:lang w:val="en-US"/>
              </w:rPr>
              <w:t xml:space="preserve">Educational Psychologist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Organizational Psychologist: </w:t>
            </w:r>
            <w:r>
              <w:rPr>
                <w:rFonts w:eastAsia="Times New Roman"/>
                <w:lang w:val="en-US"/>
              </w:rPr>
              <w:t xml:space="preserve">Organizational Psychologist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Psychotherapist: </w:t>
            </w:r>
            <w:r>
              <w:rPr>
                <w:rFonts w:eastAsia="Times New Roman"/>
                <w:lang w:val="en-US"/>
              </w:rPr>
              <w:t xml:space="preserve">Psychotherapist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Psychologists nec: </w:t>
            </w:r>
            <w:r>
              <w:rPr>
                <w:rFonts w:eastAsia="Times New Roman"/>
                <w:lang w:val="en-US"/>
              </w:rPr>
              <w:t xml:space="preserve">Psychologists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Social Professionals nfd: </w:t>
            </w:r>
            <w:r>
              <w:rPr>
                <w:rFonts w:eastAsia="Times New Roman"/>
                <w:lang w:val="en-US"/>
              </w:rPr>
              <w:t xml:space="preserve">Social Professionals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Historian: </w:t>
            </w:r>
            <w:r>
              <w:rPr>
                <w:rFonts w:eastAsia="Times New Roman"/>
                <w:lang w:val="en-US"/>
              </w:rPr>
              <w:t xml:space="preserve">Historian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Interpreter: </w:t>
            </w:r>
            <w:r>
              <w:rPr>
                <w:rFonts w:eastAsia="Times New Roman"/>
                <w:lang w:val="en-US"/>
              </w:rPr>
              <w:t xml:space="preserve">Interpreter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Translator: </w:t>
            </w:r>
            <w:r>
              <w:rPr>
                <w:rFonts w:eastAsia="Times New Roman"/>
                <w:lang w:val="en-US"/>
              </w:rPr>
              <w:t xml:space="preserve">Translator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Social Professionals nec: </w:t>
            </w:r>
            <w:r>
              <w:rPr>
                <w:rFonts w:eastAsia="Times New Roman"/>
                <w:lang w:val="en-US"/>
              </w:rPr>
              <w:t xml:space="preserve">Social Professionals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Social Worker: </w:t>
            </w:r>
            <w:r>
              <w:rPr>
                <w:rFonts w:eastAsia="Times New Roman"/>
                <w:lang w:val="en-US"/>
              </w:rPr>
              <w:t xml:space="preserve">Social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Welfare, Recreation and Community Arts Workers nfd: </w:t>
            </w:r>
            <w:r>
              <w:rPr>
                <w:rFonts w:eastAsia="Times New Roman"/>
                <w:lang w:val="en-US"/>
              </w:rPr>
              <w:t xml:space="preserve">Welfare, Recreation and Community Arts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Community Arts Worker: </w:t>
            </w:r>
            <w:r>
              <w:rPr>
                <w:rFonts w:eastAsia="Times New Roman"/>
                <w:lang w:val="en-US"/>
              </w:rPr>
              <w:t xml:space="preserve">Community Arts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Recreation Officer: </w:t>
            </w:r>
            <w:r>
              <w:rPr>
                <w:rFonts w:eastAsia="Times New Roman"/>
                <w:lang w:val="en-US"/>
              </w:rPr>
              <w:t xml:space="preserve">Recreation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Welfare Worker: </w:t>
            </w:r>
            <w:r>
              <w:rPr>
                <w:rFonts w:eastAsia="Times New Roman"/>
                <w:lang w:val="en-US"/>
              </w:rPr>
              <w:t xml:space="preserve">Welfare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Technicians and Trades Workers nfd: </w:t>
            </w:r>
            <w:r>
              <w:rPr>
                <w:rFonts w:eastAsia="Times New Roman"/>
                <w:lang w:val="en-US"/>
              </w:rPr>
              <w:t xml:space="preserve">Technicians and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Engineering, ICT and Science Technicians nfd: </w:t>
            </w:r>
            <w:r>
              <w:rPr>
                <w:rFonts w:eastAsia="Times New Roman"/>
                <w:lang w:val="en-US"/>
              </w:rPr>
              <w:t xml:space="preserve">Engineering, ICT and Science Technicians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Agricultural, Medical and Science Technicians nfd: </w:t>
            </w:r>
            <w:r>
              <w:rPr>
                <w:rFonts w:eastAsia="Times New Roman"/>
                <w:lang w:val="en-US"/>
              </w:rPr>
              <w:t xml:space="preserve">Agricultural, Medical and Science Technicians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Agricultural Technician: </w:t>
            </w:r>
            <w:r>
              <w:rPr>
                <w:rFonts w:eastAsia="Times New Roman"/>
                <w:lang w:val="en-US"/>
              </w:rPr>
              <w:t xml:space="preserve">Agricultural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Medical Technicians nfd: </w:t>
            </w:r>
            <w:r>
              <w:rPr>
                <w:rFonts w:eastAsia="Times New Roman"/>
                <w:lang w:val="en-US"/>
              </w:rPr>
              <w:t xml:space="preserve">Medical Technicians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Anaesthetic Technician: </w:t>
            </w:r>
            <w:r>
              <w:rPr>
                <w:rFonts w:eastAsia="Times New Roman"/>
                <w:lang w:val="en-US"/>
              </w:rPr>
              <w:t xml:space="preserve">Anaesthetic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Cardiac Technician: </w:t>
            </w:r>
            <w:r>
              <w:rPr>
                <w:rFonts w:eastAsia="Times New Roman"/>
                <w:lang w:val="en-US"/>
              </w:rPr>
              <w:t xml:space="preserve">Cardiac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Medical Laboratory Technician: </w:t>
            </w:r>
            <w:r>
              <w:rPr>
                <w:rFonts w:eastAsia="Times New Roman"/>
                <w:lang w:val="en-US"/>
              </w:rPr>
              <w:t xml:space="preserve">Medical Laboratory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Operating Theatre Technician: </w:t>
            </w:r>
            <w:r>
              <w:rPr>
                <w:rFonts w:eastAsia="Times New Roman"/>
                <w:lang w:val="en-US"/>
              </w:rPr>
              <w:t xml:space="preserve">Operating Theatre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Pharmacy Technician: </w:t>
            </w:r>
            <w:r>
              <w:rPr>
                <w:rFonts w:eastAsia="Times New Roman"/>
                <w:lang w:val="en-US"/>
              </w:rPr>
              <w:t xml:space="preserve">Pharmacy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Medical Technicians nec: </w:t>
            </w:r>
            <w:r>
              <w:rPr>
                <w:rFonts w:eastAsia="Times New Roman"/>
                <w:lang w:val="en-US"/>
              </w:rPr>
              <w:t xml:space="preserve">Medical Technicians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Primary Products Inspectors nfd: </w:t>
            </w:r>
            <w:r>
              <w:rPr>
                <w:rFonts w:eastAsia="Times New Roman"/>
                <w:lang w:val="en-US"/>
              </w:rPr>
              <w:t xml:space="preserve">Primary Products Inspectors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Fisheries Officer: </w:t>
            </w:r>
            <w:r>
              <w:rPr>
                <w:rFonts w:eastAsia="Times New Roman"/>
                <w:lang w:val="en-US"/>
              </w:rPr>
              <w:t xml:space="preserve">Fisheries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Meat Inspector: </w:t>
            </w:r>
            <w:r>
              <w:rPr>
                <w:rFonts w:eastAsia="Times New Roman"/>
                <w:lang w:val="en-US"/>
              </w:rPr>
              <w:t xml:space="preserve">Meat Inspector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Quarantine Officer: </w:t>
            </w:r>
            <w:r>
              <w:rPr>
                <w:rFonts w:eastAsia="Times New Roman"/>
                <w:lang w:val="en-US"/>
              </w:rPr>
              <w:t xml:space="preserve">Quarantine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Primary Products Inspectors nec: </w:t>
            </w:r>
            <w:r>
              <w:rPr>
                <w:rFonts w:eastAsia="Times New Roman"/>
                <w:lang w:val="en-US"/>
              </w:rPr>
              <w:t xml:space="preserve">Primary Products Inspectors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Science Technicians nfd: </w:t>
            </w:r>
            <w:r>
              <w:rPr>
                <w:rFonts w:eastAsia="Times New Roman"/>
                <w:lang w:val="en-US"/>
              </w:rPr>
              <w:t xml:space="preserve">Science Technicians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Chemistry Technician: </w:t>
            </w:r>
            <w:r>
              <w:rPr>
                <w:rFonts w:eastAsia="Times New Roman"/>
                <w:lang w:val="en-US"/>
              </w:rPr>
              <w:t xml:space="preserve">Chemistry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Earth Science Technician: </w:t>
            </w:r>
            <w:r>
              <w:rPr>
                <w:rFonts w:eastAsia="Times New Roman"/>
                <w:lang w:val="en-US"/>
              </w:rPr>
              <w:t xml:space="preserve">Earth Science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Life Science Technician: </w:t>
            </w:r>
            <w:r>
              <w:rPr>
                <w:rFonts w:eastAsia="Times New Roman"/>
                <w:lang w:val="en-US"/>
              </w:rPr>
              <w:t xml:space="preserve">Life Science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School Laboratory Technician: </w:t>
            </w:r>
            <w:r>
              <w:rPr>
                <w:rFonts w:eastAsia="Times New Roman"/>
                <w:lang w:val="en-US"/>
              </w:rPr>
              <w:t xml:space="preserve">School Laboratory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Science Technicians nec: </w:t>
            </w:r>
            <w:r>
              <w:rPr>
                <w:rFonts w:eastAsia="Times New Roman"/>
                <w:lang w:val="en-US"/>
              </w:rPr>
              <w:t xml:space="preserve">Science Technicians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Building and Engineering Technicians nfd: </w:t>
            </w:r>
            <w:r>
              <w:rPr>
                <w:rFonts w:eastAsia="Times New Roman"/>
                <w:lang w:val="en-US"/>
              </w:rPr>
              <w:t xml:space="preserve">Building and Engineering Technicians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Architectural, Building and Surveying Technicians nfd: </w:t>
            </w:r>
            <w:r>
              <w:rPr>
                <w:rFonts w:eastAsia="Times New Roman"/>
                <w:lang w:val="en-US"/>
              </w:rPr>
              <w:t xml:space="preserve">Architectural, Building and Surveying Technicians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Architectural Draftsperson: </w:t>
            </w:r>
            <w:r>
              <w:rPr>
                <w:rFonts w:eastAsia="Times New Roman"/>
                <w:lang w:val="en-US"/>
              </w:rPr>
              <w:t xml:space="preserve">Architectural Draftsperson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Building Associate: </w:t>
            </w:r>
            <w:r>
              <w:rPr>
                <w:rFonts w:eastAsia="Times New Roman"/>
                <w:lang w:val="en-US"/>
              </w:rPr>
              <w:t xml:space="preserve">Building Associate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Building Inspector: </w:t>
            </w:r>
            <w:r>
              <w:rPr>
                <w:rFonts w:eastAsia="Times New Roman"/>
                <w:lang w:val="en-US"/>
              </w:rPr>
              <w:t xml:space="preserve">Building Inspector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Construction Estimator: </w:t>
            </w:r>
            <w:r>
              <w:rPr>
                <w:rFonts w:eastAsia="Times New Roman"/>
                <w:lang w:val="en-US"/>
              </w:rPr>
              <w:t xml:space="preserve">Construction Estimator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Plumbing Inspector: </w:t>
            </w:r>
            <w:r>
              <w:rPr>
                <w:rFonts w:eastAsia="Times New Roman"/>
                <w:lang w:val="en-US"/>
              </w:rPr>
              <w:t xml:space="preserve">Plumbing Inspector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Surveying or Cartographic Technician: </w:t>
            </w:r>
            <w:r>
              <w:rPr>
                <w:rFonts w:eastAsia="Times New Roman"/>
                <w:lang w:val="en-US"/>
              </w:rPr>
              <w:t xml:space="preserve">Surveying or Cartographic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Civil Engineering Draftspersons and Technicians nfd: </w:t>
            </w:r>
            <w:r>
              <w:rPr>
                <w:rFonts w:eastAsia="Times New Roman"/>
                <w:lang w:val="en-US"/>
              </w:rPr>
              <w:t xml:space="preserve">Civil Engineering Draftspersons and Technicians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Civil Engineering Draftsperson: </w:t>
            </w:r>
            <w:r>
              <w:rPr>
                <w:rFonts w:eastAsia="Times New Roman"/>
                <w:lang w:val="en-US"/>
              </w:rPr>
              <w:t xml:space="preserve">Civil Engineering Draftsperson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Civil Engineering Technician: </w:t>
            </w:r>
            <w:r>
              <w:rPr>
                <w:rFonts w:eastAsia="Times New Roman"/>
                <w:lang w:val="en-US"/>
              </w:rPr>
              <w:t xml:space="preserve">Civil Engineering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Electrical Engineering Draftspersons and Technicians nfd: </w:t>
            </w:r>
            <w:r>
              <w:rPr>
                <w:rFonts w:eastAsia="Times New Roman"/>
                <w:lang w:val="en-US"/>
              </w:rPr>
              <w:t xml:space="preserve">Electrical Engineering Draftspersons and Technicians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Electrical Engineering Draftsperson: </w:t>
            </w:r>
            <w:r>
              <w:rPr>
                <w:rFonts w:eastAsia="Times New Roman"/>
                <w:lang w:val="en-US"/>
              </w:rPr>
              <w:t xml:space="preserve">Electrical Engineering Draftsperson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Electrical Engineering Technician: </w:t>
            </w:r>
            <w:r>
              <w:rPr>
                <w:rFonts w:eastAsia="Times New Roman"/>
                <w:lang w:val="en-US"/>
              </w:rPr>
              <w:t xml:space="preserve">Electrical Engineering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Electronic Engineering Draftspersons and Technicians nfd: </w:t>
            </w:r>
            <w:r>
              <w:rPr>
                <w:rFonts w:eastAsia="Times New Roman"/>
                <w:lang w:val="en-US"/>
              </w:rPr>
              <w:t xml:space="preserve">Electronic Engineering Draftspersons and Technicians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Electronic Engineering Draftsperson: </w:t>
            </w:r>
            <w:r>
              <w:rPr>
                <w:rFonts w:eastAsia="Times New Roman"/>
                <w:lang w:val="en-US"/>
              </w:rPr>
              <w:t xml:space="preserve">Electronic Engineering Draftsperson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Electronic Engineering Technician: </w:t>
            </w:r>
            <w:r>
              <w:rPr>
                <w:rFonts w:eastAsia="Times New Roman"/>
                <w:lang w:val="en-US"/>
              </w:rPr>
              <w:t xml:space="preserve">Electronic Engineering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Mechanical Engineering Draftspersons and Technicians nfd: </w:t>
            </w:r>
            <w:r>
              <w:rPr>
                <w:rFonts w:eastAsia="Times New Roman"/>
                <w:lang w:val="en-US"/>
              </w:rPr>
              <w:t xml:space="preserve">Mechanical Engineering Draftspersons and Technicians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Mechanical Engineering Draftsperson: </w:t>
            </w:r>
            <w:r>
              <w:rPr>
                <w:rFonts w:eastAsia="Times New Roman"/>
                <w:lang w:val="en-US"/>
              </w:rPr>
              <w:t xml:space="preserve">Mechanical Engineering Draftsperson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Mechanical Engineering Technician: </w:t>
            </w:r>
            <w:r>
              <w:rPr>
                <w:rFonts w:eastAsia="Times New Roman"/>
                <w:lang w:val="en-US"/>
              </w:rPr>
              <w:t xml:space="preserve">Mechanical Engineering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Safety Inspector: </w:t>
            </w:r>
            <w:r>
              <w:rPr>
                <w:rFonts w:eastAsia="Times New Roman"/>
                <w:lang w:val="en-US"/>
              </w:rPr>
              <w:t xml:space="preserve">Safety Inspector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Building and Engineering Technicians nfd: </w:t>
            </w:r>
            <w:r>
              <w:rPr>
                <w:rFonts w:eastAsia="Times New Roman"/>
                <w:lang w:val="en-US"/>
              </w:rPr>
              <w:t xml:space="preserve">Other Building and Engineering Technicians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Maintenance Planner: </w:t>
            </w:r>
            <w:r>
              <w:rPr>
                <w:rFonts w:eastAsia="Times New Roman"/>
                <w:lang w:val="en-US"/>
              </w:rPr>
              <w:t xml:space="preserve">Maintenance Planner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Metallurgical or Materials Technician: </w:t>
            </w:r>
            <w:r>
              <w:rPr>
                <w:rFonts w:eastAsia="Times New Roman"/>
                <w:lang w:val="en-US"/>
              </w:rPr>
              <w:t xml:space="preserve">Metallurgical or Materials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52" w:author="Steve" w:date="2015-09-06T09:36:00Z">
              <w:r w:rsidRPr="007F47A9">
                <w:rPr>
                  <w:rFonts w:eastAsia="Times New Roman"/>
                  <w:b/>
                  <w:lang w:val="en-US"/>
                  <w:rPrChange w:id="153" w:author="Steve" w:date="2015-09-06T09:36:00Z">
                    <w:rPr>
                      <w:rFonts w:eastAsia="Times New Roman"/>
                      <w:lang w:val="en-US"/>
                    </w:rPr>
                  </w:rPrChange>
                </w:rPr>
                <w:t>Mine Deputy</w:t>
              </w:r>
            </w:ins>
            <w:r w:rsidR="005B11EB" w:rsidRPr="00185D0A">
              <w:rPr>
                <w:rFonts w:eastAsia="Times New Roman"/>
                <w:b/>
                <w:bCs/>
                <w:lang w:val="en-US"/>
              </w:rPr>
              <w:t>:</w:t>
            </w:r>
            <w:r w:rsidR="005B11EB">
              <w:rPr>
                <w:rFonts w:eastAsia="Times New Roman"/>
                <w:b/>
                <w:bCs/>
                <w:lang w:val="en-US"/>
              </w:rPr>
              <w:t xml:space="preserve"> </w:t>
            </w:r>
            <w:r w:rsidR="005B11EB">
              <w:rPr>
                <w:rFonts w:eastAsia="Times New Roman"/>
                <w:lang w:val="en-US"/>
              </w:rPr>
              <w:t xml:space="preserve">Mine Deputy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Building and Engineering Technicians nec: </w:t>
            </w:r>
            <w:r>
              <w:rPr>
                <w:rFonts w:eastAsia="Times New Roman"/>
                <w:lang w:val="en-US"/>
              </w:rPr>
              <w:t xml:space="preserve">Building and Engineering Technicians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and Telecommunications Technicians nfd: </w:t>
            </w:r>
            <w:r>
              <w:rPr>
                <w:rFonts w:eastAsia="Times New Roman"/>
                <w:lang w:val="en-US"/>
              </w:rPr>
              <w:t xml:space="preserve">ICT and Telecommunications Technicians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Support Technicians nfd: </w:t>
            </w:r>
            <w:r>
              <w:rPr>
                <w:rFonts w:eastAsia="Times New Roman"/>
                <w:lang w:val="en-US"/>
              </w:rPr>
              <w:t xml:space="preserve">ICT Support Technicians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Hardware Technician: </w:t>
            </w:r>
            <w:r>
              <w:rPr>
                <w:rFonts w:eastAsia="Times New Roman"/>
                <w:lang w:val="en-US"/>
              </w:rPr>
              <w:t xml:space="preserve">Hardware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Customer Support Officer: </w:t>
            </w:r>
            <w:r>
              <w:rPr>
                <w:rFonts w:eastAsia="Times New Roman"/>
                <w:lang w:val="en-US"/>
              </w:rPr>
              <w:t xml:space="preserve">ICT Customer Support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Web Administrator: </w:t>
            </w:r>
            <w:r>
              <w:rPr>
                <w:rFonts w:eastAsia="Times New Roman"/>
                <w:lang w:val="en-US"/>
              </w:rPr>
              <w:t xml:space="preserve">Web Administrator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Support Technicians nec: </w:t>
            </w:r>
            <w:r>
              <w:rPr>
                <w:rFonts w:eastAsia="Times New Roman"/>
                <w:lang w:val="en-US"/>
              </w:rPr>
              <w:t xml:space="preserve">ICT Support Technicians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Telecommunications Technical Specialists nfd: </w:t>
            </w:r>
            <w:r>
              <w:rPr>
                <w:rFonts w:eastAsia="Times New Roman"/>
                <w:lang w:val="en-US"/>
              </w:rPr>
              <w:t xml:space="preserve">Telecommunications Technical Specialists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Radiocommunications Technician: </w:t>
            </w:r>
            <w:r>
              <w:rPr>
                <w:rFonts w:eastAsia="Times New Roman"/>
                <w:lang w:val="en-US"/>
              </w:rPr>
              <w:t xml:space="preserve">Radiocommunications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Telecommunications Field Engineer: </w:t>
            </w:r>
            <w:r>
              <w:rPr>
                <w:rFonts w:eastAsia="Times New Roman"/>
                <w:lang w:val="en-US"/>
              </w:rPr>
              <w:t xml:space="preserve">Telecommunications Field Engineer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Telecommunications Network Planner: </w:t>
            </w:r>
            <w:r>
              <w:rPr>
                <w:rFonts w:eastAsia="Times New Roman"/>
                <w:lang w:val="en-US"/>
              </w:rPr>
              <w:t xml:space="preserve">Telecommunications Network Planner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Telecommunications Technical Officer or Technologist: </w:t>
            </w:r>
            <w:r>
              <w:rPr>
                <w:rFonts w:eastAsia="Times New Roman"/>
                <w:lang w:val="en-US"/>
              </w:rPr>
              <w:t xml:space="preserve">Telecommunications Technical Officer or Technologist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Automotive and Engineering Trades Workers nfd: </w:t>
            </w:r>
            <w:r>
              <w:rPr>
                <w:rFonts w:eastAsia="Times New Roman"/>
                <w:lang w:val="en-US"/>
              </w:rPr>
              <w:t xml:space="preserve">Automotive and Engineering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Automotive Electricians and Mechanics nfd: </w:t>
            </w:r>
            <w:r>
              <w:rPr>
                <w:rFonts w:eastAsia="Times New Roman"/>
                <w:lang w:val="en-US"/>
              </w:rPr>
              <w:t xml:space="preserve">Automotive Electricians and Mechanics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Automotive Electrician: </w:t>
            </w:r>
            <w:r>
              <w:rPr>
                <w:rFonts w:eastAsia="Times New Roman"/>
                <w:lang w:val="en-US"/>
              </w:rPr>
              <w:t xml:space="preserve">Automotive Electrician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Motor Mechanics nfd: </w:t>
            </w:r>
            <w:r>
              <w:rPr>
                <w:rFonts w:eastAsia="Times New Roman"/>
                <w:lang w:val="en-US"/>
              </w:rPr>
              <w:t xml:space="preserve">Motor Mechanics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Motor Mechanic (General): </w:t>
            </w:r>
            <w:r>
              <w:rPr>
                <w:rFonts w:eastAsia="Times New Roman"/>
                <w:lang w:val="en-US"/>
              </w:rPr>
              <w:t xml:space="preserve">Motor Mechanic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Diesel Motor Mechanic: </w:t>
            </w:r>
            <w:r>
              <w:rPr>
                <w:rFonts w:eastAsia="Times New Roman"/>
                <w:lang w:val="en-US"/>
              </w:rPr>
              <w:t xml:space="preserve">Diesel Motor Mechanic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Motorcycle Mechanic: </w:t>
            </w:r>
            <w:r>
              <w:rPr>
                <w:rFonts w:eastAsia="Times New Roman"/>
                <w:lang w:val="en-US"/>
              </w:rPr>
              <w:t xml:space="preserve">Motorcycle Mechanic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Small Engine Mechanic: </w:t>
            </w:r>
            <w:r>
              <w:rPr>
                <w:rFonts w:eastAsia="Times New Roman"/>
                <w:lang w:val="en-US"/>
              </w:rPr>
              <w:t xml:space="preserve">Small Engine Mechanic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Fabrication Engineering Trades Workers nfd: </w:t>
            </w:r>
            <w:r>
              <w:rPr>
                <w:rFonts w:eastAsia="Times New Roman"/>
                <w:lang w:val="en-US"/>
              </w:rPr>
              <w:t xml:space="preserve">Fabrication Engineering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Metal Casting, Forging and Finishing Trades Workers nfd: </w:t>
            </w:r>
            <w:r>
              <w:rPr>
                <w:rFonts w:eastAsia="Times New Roman"/>
                <w:lang w:val="en-US"/>
              </w:rPr>
              <w:t xml:space="preserve">Metal Casting, Forging and Finishing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Blacksmith: </w:t>
            </w:r>
            <w:r>
              <w:rPr>
                <w:rFonts w:eastAsia="Times New Roman"/>
                <w:lang w:val="en-US"/>
              </w:rPr>
              <w:t xml:space="preserve">Blacksmith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Electroplater: </w:t>
            </w:r>
            <w:r>
              <w:rPr>
                <w:rFonts w:eastAsia="Times New Roman"/>
                <w:lang w:val="en-US"/>
              </w:rPr>
              <w:t xml:space="preserve">Electroplater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Farrier: </w:t>
            </w:r>
            <w:r>
              <w:rPr>
                <w:rFonts w:eastAsia="Times New Roman"/>
                <w:lang w:val="en-US"/>
              </w:rPr>
              <w:t xml:space="preserve">Farrier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Metal Casting Trades Worker: </w:t>
            </w:r>
            <w:r>
              <w:rPr>
                <w:rFonts w:eastAsia="Times New Roman"/>
                <w:lang w:val="en-US"/>
              </w:rPr>
              <w:t xml:space="preserve">Metal Casting Trades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Metal Polisher: </w:t>
            </w:r>
            <w:r>
              <w:rPr>
                <w:rFonts w:eastAsia="Times New Roman"/>
                <w:lang w:val="en-US"/>
              </w:rPr>
              <w:t xml:space="preserve">Metal Polisher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Sheetmetal Trades Worker: </w:t>
            </w:r>
            <w:r>
              <w:rPr>
                <w:rFonts w:eastAsia="Times New Roman"/>
                <w:lang w:val="en-US"/>
              </w:rPr>
              <w:t xml:space="preserve">Sheetmetal Trades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Structural Steel and Welding Trades Workers nfd: </w:t>
            </w:r>
            <w:r>
              <w:rPr>
                <w:rFonts w:eastAsia="Times New Roman"/>
                <w:lang w:val="en-US"/>
              </w:rPr>
              <w:t xml:space="preserve">Structural Steel and Welding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Metal Fabricator: </w:t>
            </w:r>
            <w:r>
              <w:rPr>
                <w:rFonts w:eastAsia="Times New Roman"/>
                <w:lang w:val="en-US"/>
              </w:rPr>
              <w:t xml:space="preserve">Metal Fabricator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Pressure Welder: </w:t>
            </w:r>
            <w:r>
              <w:rPr>
                <w:rFonts w:eastAsia="Times New Roman"/>
                <w:lang w:val="en-US"/>
              </w:rPr>
              <w:t xml:space="preserve">Pressure Welder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Welder (First Class): </w:t>
            </w:r>
            <w:r>
              <w:rPr>
                <w:rFonts w:eastAsia="Times New Roman"/>
                <w:lang w:val="en-US"/>
              </w:rPr>
              <w:t xml:space="preserve">Welder (First Class)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Mechanical Engineering Trades Workers nfd: </w:t>
            </w:r>
            <w:r>
              <w:rPr>
                <w:rFonts w:eastAsia="Times New Roman"/>
                <w:lang w:val="en-US"/>
              </w:rPr>
              <w:t xml:space="preserve">Mechanical Engineering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Aircraft Maintenance Engineers nfd: </w:t>
            </w:r>
            <w:r>
              <w:rPr>
                <w:rFonts w:eastAsia="Times New Roman"/>
                <w:lang w:val="en-US"/>
              </w:rPr>
              <w:t xml:space="preserve">Aircraft Maintenance Engineers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Aircraft Maintenance Engineer (Avionics): </w:t>
            </w:r>
            <w:r>
              <w:rPr>
                <w:rFonts w:eastAsia="Times New Roman"/>
                <w:lang w:val="en-US"/>
              </w:rPr>
              <w:t xml:space="preserve">Aircraft Maintenance Engineer (Avionics)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Aircraft Maintenance Engineer (Mechanical): </w:t>
            </w:r>
            <w:r>
              <w:rPr>
                <w:rFonts w:eastAsia="Times New Roman"/>
                <w:lang w:val="en-US"/>
              </w:rPr>
              <w:t xml:space="preserve">Aircraft Maintenance Engineer (Mechanical)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Aircraft Maintenance Engineer (Structures): </w:t>
            </w:r>
            <w:r>
              <w:rPr>
                <w:rFonts w:eastAsia="Times New Roman"/>
                <w:lang w:val="en-US"/>
              </w:rPr>
              <w:t xml:space="preserve">Aircraft Maintenance Engineer (Structures)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Metal Fitters and Machinists nfd: </w:t>
            </w:r>
            <w:r>
              <w:rPr>
                <w:rFonts w:eastAsia="Times New Roman"/>
                <w:lang w:val="en-US"/>
              </w:rPr>
              <w:t xml:space="preserve">Metal Fitters and Machinists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Fitter (General): </w:t>
            </w:r>
            <w:r>
              <w:rPr>
                <w:rFonts w:eastAsia="Times New Roman"/>
                <w:lang w:val="en-US"/>
              </w:rPr>
              <w:t xml:space="preserve">Fitter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Fitter and Turner: </w:t>
            </w:r>
            <w:r>
              <w:rPr>
                <w:rFonts w:eastAsia="Times New Roman"/>
                <w:lang w:val="en-US"/>
              </w:rPr>
              <w:t xml:space="preserve">Fitter and Turner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Fitter-Welder: </w:t>
            </w:r>
            <w:r>
              <w:rPr>
                <w:rFonts w:eastAsia="Times New Roman"/>
                <w:lang w:val="en-US"/>
              </w:rPr>
              <w:t xml:space="preserve">Fitter-Welder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Metal Machinist (First Class): </w:t>
            </w:r>
            <w:r>
              <w:rPr>
                <w:rFonts w:eastAsia="Times New Roman"/>
                <w:lang w:val="en-US"/>
              </w:rPr>
              <w:t xml:space="preserve">Metal Machinist (First Class)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Textile, Clothing and Footwear Mechanic: </w:t>
            </w:r>
            <w:r>
              <w:rPr>
                <w:rFonts w:eastAsia="Times New Roman"/>
                <w:lang w:val="en-US"/>
              </w:rPr>
              <w:t xml:space="preserve">Textile, Clothing and Footwear Mechanic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Metal Fitters and Machinists nec: </w:t>
            </w:r>
            <w:r>
              <w:rPr>
                <w:rFonts w:eastAsia="Times New Roman"/>
                <w:lang w:val="en-US"/>
              </w:rPr>
              <w:t xml:space="preserve">Metal Fitters and Machinists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Precision Metal Trades Workers nfd: </w:t>
            </w:r>
            <w:r>
              <w:rPr>
                <w:rFonts w:eastAsia="Times New Roman"/>
                <w:lang w:val="en-US"/>
              </w:rPr>
              <w:t xml:space="preserve">Precision Metal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Engraver: </w:t>
            </w:r>
            <w:r>
              <w:rPr>
                <w:rFonts w:eastAsia="Times New Roman"/>
                <w:lang w:val="en-US"/>
              </w:rPr>
              <w:t xml:space="preserve">Engraver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Gunsmith: </w:t>
            </w:r>
            <w:r>
              <w:rPr>
                <w:rFonts w:eastAsia="Times New Roman"/>
                <w:lang w:val="en-US"/>
              </w:rPr>
              <w:t xml:space="preserve">Gunsmith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Locksmith: </w:t>
            </w:r>
            <w:r>
              <w:rPr>
                <w:rFonts w:eastAsia="Times New Roman"/>
                <w:lang w:val="en-US"/>
              </w:rPr>
              <w:t xml:space="preserve">Locksmith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Precision Instrument Maker and Repairer: </w:t>
            </w:r>
            <w:r>
              <w:rPr>
                <w:rFonts w:eastAsia="Times New Roman"/>
                <w:lang w:val="en-US"/>
              </w:rPr>
              <w:t xml:space="preserve">Precision Instrument Maker and Repairer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Saw Maker and Repairer: </w:t>
            </w:r>
            <w:r>
              <w:rPr>
                <w:rFonts w:eastAsia="Times New Roman"/>
                <w:lang w:val="en-US"/>
              </w:rPr>
              <w:t xml:space="preserve">Saw Maker and Repairer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Watch and Clock Maker and Repairer: </w:t>
            </w:r>
            <w:r>
              <w:rPr>
                <w:rFonts w:eastAsia="Times New Roman"/>
                <w:lang w:val="en-US"/>
              </w:rPr>
              <w:t xml:space="preserve">Watch and Clock Maker and Repairer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Toolmakers and Engineering Patternmakers nfd: </w:t>
            </w:r>
            <w:r>
              <w:rPr>
                <w:rFonts w:eastAsia="Times New Roman"/>
                <w:lang w:val="en-US"/>
              </w:rPr>
              <w:t xml:space="preserve">Toolmakers and Engineering Patternmakers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Engineering Patternmaker: </w:t>
            </w:r>
            <w:r>
              <w:rPr>
                <w:rFonts w:eastAsia="Times New Roman"/>
                <w:lang w:val="en-US"/>
              </w:rPr>
              <w:t xml:space="preserve">Engineering Patternmaker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Toolmaker: </w:t>
            </w:r>
            <w:r>
              <w:rPr>
                <w:rFonts w:eastAsia="Times New Roman"/>
                <w:lang w:val="en-US"/>
              </w:rPr>
              <w:t xml:space="preserve">Toolmaker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Panelbeaters, and Vehicle Body Builders, Trimmers and Painters nfd: </w:t>
            </w:r>
            <w:r>
              <w:rPr>
                <w:rFonts w:eastAsia="Times New Roman"/>
                <w:lang w:val="en-US"/>
              </w:rPr>
              <w:t xml:space="preserve">Panelbeaters, and Vehicle Body Builders, Trimmers and Painters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Panelbeater: </w:t>
            </w:r>
            <w:r>
              <w:rPr>
                <w:rFonts w:eastAsia="Times New Roman"/>
                <w:lang w:val="en-US"/>
              </w:rPr>
              <w:t xml:space="preserve">Panelbeater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Vehicle Body Builders and Trimmers nfd: </w:t>
            </w:r>
            <w:r>
              <w:rPr>
                <w:rFonts w:eastAsia="Times New Roman"/>
                <w:lang w:val="en-US"/>
              </w:rPr>
              <w:t xml:space="preserve">Vehicle Body Builders and Trimmers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Vehicle Body Builder: </w:t>
            </w:r>
            <w:r>
              <w:rPr>
                <w:rFonts w:eastAsia="Times New Roman"/>
                <w:lang w:val="en-US"/>
              </w:rPr>
              <w:t xml:space="preserve">Vehicle Body Builder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Vehicle Trimmer: </w:t>
            </w:r>
            <w:r>
              <w:rPr>
                <w:rFonts w:eastAsia="Times New Roman"/>
                <w:lang w:val="en-US"/>
              </w:rPr>
              <w:t xml:space="preserve">Vehicle Trimmer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Vehicle Painter: </w:t>
            </w:r>
            <w:r>
              <w:rPr>
                <w:rFonts w:eastAsia="Times New Roman"/>
                <w:lang w:val="en-US"/>
              </w:rPr>
              <w:t xml:space="preserve">Vehicle Painter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Construction Trades Workers nfd: </w:t>
            </w:r>
            <w:r>
              <w:rPr>
                <w:rFonts w:eastAsia="Times New Roman"/>
                <w:lang w:val="en-US"/>
              </w:rPr>
              <w:t xml:space="preserve">Construction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Bricklayers, and Carpenters and Joiners nfd: </w:t>
            </w:r>
            <w:r>
              <w:rPr>
                <w:rFonts w:eastAsia="Times New Roman"/>
                <w:lang w:val="en-US"/>
              </w:rPr>
              <w:t xml:space="preserve">Bricklayers, and Carpenters and </w:t>
            </w:r>
            <w:r>
              <w:rPr>
                <w:rFonts w:eastAsia="Times New Roman"/>
                <w:lang w:val="en-US"/>
              </w:rPr>
              <w:lastRenderedPageBreak/>
              <w:t xml:space="preserve">Joiners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Bricklayers and Stonemasons nfd: </w:t>
            </w:r>
            <w:r>
              <w:rPr>
                <w:rFonts w:eastAsia="Times New Roman"/>
                <w:lang w:val="en-US"/>
              </w:rPr>
              <w:t xml:space="preserve">Bricklayers and Stonemasons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Bricklayer: </w:t>
            </w:r>
            <w:r>
              <w:rPr>
                <w:rFonts w:eastAsia="Times New Roman"/>
                <w:lang w:val="en-US"/>
              </w:rPr>
              <w:t xml:space="preserve">Bricklayer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Stonemason: </w:t>
            </w:r>
            <w:r>
              <w:rPr>
                <w:rFonts w:eastAsia="Times New Roman"/>
                <w:lang w:val="en-US"/>
              </w:rPr>
              <w:t xml:space="preserve">Stonemason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Carpenter and Joiner: </w:t>
            </w:r>
            <w:r>
              <w:rPr>
                <w:rFonts w:eastAsia="Times New Roman"/>
                <w:lang w:val="en-US"/>
              </w:rPr>
              <w:t xml:space="preserve">Carpenter and Joiner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Carpenter: </w:t>
            </w:r>
            <w:r>
              <w:rPr>
                <w:rFonts w:eastAsia="Times New Roman"/>
                <w:lang w:val="en-US"/>
              </w:rPr>
              <w:t xml:space="preserve">Carpenter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Joiner: </w:t>
            </w:r>
            <w:r>
              <w:rPr>
                <w:rFonts w:eastAsia="Times New Roman"/>
                <w:lang w:val="en-US"/>
              </w:rPr>
              <w:t xml:space="preserve">Joiner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Floor Finishers and Painting Trades Workers nfd: </w:t>
            </w:r>
            <w:r>
              <w:rPr>
                <w:rFonts w:eastAsia="Times New Roman"/>
                <w:lang w:val="en-US"/>
              </w:rPr>
              <w:t xml:space="preserve">Floor Finishers and Painting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Floor Finisher: </w:t>
            </w:r>
            <w:r>
              <w:rPr>
                <w:rFonts w:eastAsia="Times New Roman"/>
                <w:lang w:val="en-US"/>
              </w:rPr>
              <w:t xml:space="preserve">Floor Finisher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54" w:author="Steve" w:date="2015-09-06T09:38:00Z">
              <w:r w:rsidRPr="007F47A9">
                <w:rPr>
                  <w:rFonts w:eastAsia="Times New Roman"/>
                  <w:b/>
                  <w:lang w:val="en-US"/>
                  <w:rPrChange w:id="155" w:author="Steve" w:date="2015-09-06T09:38:00Z">
                    <w:rPr>
                      <w:rFonts w:eastAsia="Times New Roman"/>
                      <w:lang w:val="en-US"/>
                    </w:rPr>
                  </w:rPrChange>
                </w:rPr>
                <w:t>Painting Trades Worker</w:t>
              </w:r>
            </w:ins>
            <w:r w:rsidR="005B11EB" w:rsidRPr="00185D0A">
              <w:rPr>
                <w:rFonts w:eastAsia="Times New Roman"/>
                <w:b/>
                <w:bCs/>
                <w:lang w:val="en-US"/>
              </w:rPr>
              <w:t>:</w:t>
            </w:r>
            <w:r w:rsidR="005B11EB">
              <w:rPr>
                <w:rFonts w:eastAsia="Times New Roman"/>
                <w:b/>
                <w:bCs/>
                <w:lang w:val="en-US"/>
              </w:rPr>
              <w:t xml:space="preserve"> </w:t>
            </w:r>
            <w:r w:rsidR="005B11EB">
              <w:rPr>
                <w:rFonts w:eastAsia="Times New Roman"/>
                <w:lang w:val="en-US"/>
              </w:rPr>
              <w:t xml:space="preserve">Painting Trades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Glaziers, Plasterers and Tilers nfd: </w:t>
            </w:r>
            <w:r>
              <w:rPr>
                <w:rFonts w:eastAsia="Times New Roman"/>
                <w:lang w:val="en-US"/>
              </w:rPr>
              <w:t xml:space="preserve">Glaziers, Plasterers and Tilers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Glazier: </w:t>
            </w:r>
            <w:r>
              <w:rPr>
                <w:rFonts w:eastAsia="Times New Roman"/>
                <w:lang w:val="en-US"/>
              </w:rPr>
              <w:t xml:space="preserve">Glazier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Plasterers nfd: </w:t>
            </w:r>
            <w:r>
              <w:rPr>
                <w:rFonts w:eastAsia="Times New Roman"/>
                <w:lang w:val="en-US"/>
              </w:rPr>
              <w:t xml:space="preserve">Plasterers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Fibrous Plasterer: </w:t>
            </w:r>
            <w:r>
              <w:rPr>
                <w:rFonts w:eastAsia="Times New Roman"/>
                <w:lang w:val="en-US"/>
              </w:rPr>
              <w:t xml:space="preserve">Fibrous Plasterer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Solid Plasterer: </w:t>
            </w:r>
            <w:r>
              <w:rPr>
                <w:rFonts w:eastAsia="Times New Roman"/>
                <w:lang w:val="en-US"/>
              </w:rPr>
              <w:t xml:space="preserve">Solid Plasterer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Roof Tiler: </w:t>
            </w:r>
            <w:r>
              <w:rPr>
                <w:rFonts w:eastAsia="Times New Roman"/>
                <w:lang w:val="en-US"/>
              </w:rPr>
              <w:t xml:space="preserve">Roof Tiler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Wall and Floor Tiler: </w:t>
            </w:r>
            <w:r>
              <w:rPr>
                <w:rFonts w:eastAsia="Times New Roman"/>
                <w:lang w:val="en-US"/>
              </w:rPr>
              <w:t xml:space="preserve">Wall and Floor Tiler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Plumbers nfd: </w:t>
            </w:r>
            <w:r>
              <w:rPr>
                <w:rFonts w:eastAsia="Times New Roman"/>
                <w:lang w:val="en-US"/>
              </w:rPr>
              <w:t xml:space="preserve">Plumbers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Plumber (General): </w:t>
            </w:r>
            <w:r>
              <w:rPr>
                <w:rFonts w:eastAsia="Times New Roman"/>
                <w:lang w:val="en-US"/>
              </w:rPr>
              <w:t xml:space="preserve">Plumber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Airconditioning and Mechanical Services Plumber: </w:t>
            </w:r>
            <w:r>
              <w:rPr>
                <w:rFonts w:eastAsia="Times New Roman"/>
                <w:lang w:val="en-US"/>
              </w:rPr>
              <w:t xml:space="preserve">Airconditioning and Mechanical Services Plumber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Drainer: </w:t>
            </w:r>
            <w:r>
              <w:rPr>
                <w:rFonts w:eastAsia="Times New Roman"/>
                <w:lang w:val="en-US"/>
              </w:rPr>
              <w:t xml:space="preserve">Drainer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Gasfitter: </w:t>
            </w:r>
            <w:r>
              <w:rPr>
                <w:rFonts w:eastAsia="Times New Roman"/>
                <w:lang w:val="en-US"/>
              </w:rPr>
              <w:t xml:space="preserve">Gasfitter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Roof Plumber: </w:t>
            </w:r>
            <w:r>
              <w:rPr>
                <w:rFonts w:eastAsia="Times New Roman"/>
                <w:lang w:val="en-US"/>
              </w:rPr>
              <w:t xml:space="preserve">Roof Plumber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Electrotechnology and Telecommunications Trades Workers nfd: </w:t>
            </w:r>
            <w:r>
              <w:rPr>
                <w:rFonts w:eastAsia="Times New Roman"/>
                <w:lang w:val="en-US"/>
              </w:rPr>
              <w:t xml:space="preserve">Electrotechnology and Telecommunications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Electricians nfd: </w:t>
            </w:r>
            <w:r>
              <w:rPr>
                <w:rFonts w:eastAsia="Times New Roman"/>
                <w:lang w:val="en-US"/>
              </w:rPr>
              <w:t xml:space="preserve">Electricians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Electrician (General): </w:t>
            </w:r>
            <w:r>
              <w:rPr>
                <w:rFonts w:eastAsia="Times New Roman"/>
                <w:lang w:val="en-US"/>
              </w:rPr>
              <w:t xml:space="preserve">Electrician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Electrician (Special Class): </w:t>
            </w:r>
            <w:r>
              <w:rPr>
                <w:rFonts w:eastAsia="Times New Roman"/>
                <w:lang w:val="en-US"/>
              </w:rPr>
              <w:t xml:space="preserve">Electrician (Special Class)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Lift Mechanic: </w:t>
            </w:r>
            <w:r>
              <w:rPr>
                <w:rFonts w:eastAsia="Times New Roman"/>
                <w:lang w:val="en-US"/>
              </w:rPr>
              <w:t xml:space="preserve">Lift Mechanic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Electronics and Telecommunications Trades Workers nfd: </w:t>
            </w:r>
            <w:r>
              <w:rPr>
                <w:rFonts w:eastAsia="Times New Roman"/>
                <w:lang w:val="en-US"/>
              </w:rPr>
              <w:t xml:space="preserve">Electronics and Telecommunications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Airconditioning and Refrigeration Mechanic: </w:t>
            </w:r>
            <w:r>
              <w:rPr>
                <w:rFonts w:eastAsia="Times New Roman"/>
                <w:lang w:val="en-US"/>
              </w:rPr>
              <w:t xml:space="preserve">Airconditioning and Refrigeration Mechanic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56" w:author="Steve" w:date="2015-09-06T09:38:00Z">
              <w:r w:rsidRPr="007F47A9">
                <w:rPr>
                  <w:rFonts w:eastAsia="Times New Roman"/>
                  <w:b/>
                  <w:lang w:val="en-US"/>
                  <w:rPrChange w:id="157" w:author="Steve" w:date="2015-09-06T09:39:00Z">
                    <w:rPr>
                      <w:rFonts w:eastAsia="Times New Roman"/>
                      <w:lang w:val="en-US"/>
                    </w:rPr>
                  </w:rPrChange>
                </w:rPr>
                <w:t>Electrical Distribution Trades Workers nfd</w:t>
              </w:r>
            </w:ins>
            <w:r w:rsidR="005B11EB" w:rsidRPr="00185D0A">
              <w:rPr>
                <w:rFonts w:eastAsia="Times New Roman"/>
                <w:b/>
                <w:bCs/>
                <w:lang w:val="en-US"/>
              </w:rPr>
              <w:t>:</w:t>
            </w:r>
            <w:r w:rsidR="005B11EB">
              <w:rPr>
                <w:rFonts w:eastAsia="Times New Roman"/>
                <w:b/>
                <w:bCs/>
                <w:lang w:val="en-US"/>
              </w:rPr>
              <w:t xml:space="preserve"> </w:t>
            </w:r>
            <w:r w:rsidR="005B11EB">
              <w:rPr>
                <w:rFonts w:eastAsia="Times New Roman"/>
                <w:lang w:val="en-US"/>
              </w:rPr>
              <w:t xml:space="preserve">Electrical Distribution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Electrical Linesworker: </w:t>
            </w:r>
            <w:r>
              <w:rPr>
                <w:rFonts w:eastAsia="Times New Roman"/>
                <w:lang w:val="en-US"/>
              </w:rPr>
              <w:t xml:space="preserve">Electrical Linesworker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Technical Cable Jointer: </w:t>
            </w:r>
            <w:r>
              <w:rPr>
                <w:rFonts w:eastAsia="Times New Roman"/>
                <w:lang w:val="en-US"/>
              </w:rPr>
              <w:t xml:space="preserve">Technical Cable Jointer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Electronics Trades Workers nfd: </w:t>
            </w:r>
            <w:r>
              <w:rPr>
                <w:rFonts w:eastAsia="Times New Roman"/>
                <w:lang w:val="en-US"/>
              </w:rPr>
              <w:t xml:space="preserve">Electronics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Business Machine Mechanic: </w:t>
            </w:r>
            <w:r>
              <w:rPr>
                <w:rFonts w:eastAsia="Times New Roman"/>
                <w:lang w:val="en-US"/>
              </w:rPr>
              <w:t xml:space="preserve">Business Machine Mechanic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Communications Operator: </w:t>
            </w:r>
            <w:r>
              <w:rPr>
                <w:rFonts w:eastAsia="Times New Roman"/>
                <w:lang w:val="en-US"/>
              </w:rPr>
              <w:t xml:space="preserve">Communications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Electronic Equipment Trades Worker: </w:t>
            </w:r>
            <w:r>
              <w:rPr>
                <w:rFonts w:eastAsia="Times New Roman"/>
                <w:lang w:val="en-US"/>
              </w:rPr>
              <w:t xml:space="preserve">Electronic Equipment Trades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Electronic Instrument Trades Worker (General): </w:t>
            </w:r>
            <w:r>
              <w:rPr>
                <w:rFonts w:eastAsia="Times New Roman"/>
                <w:lang w:val="en-US"/>
              </w:rPr>
              <w:t xml:space="preserve">Electronic Instrument Trades Worker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Electronic Instrument Trades Worker (Special Class): </w:t>
            </w:r>
            <w:r>
              <w:rPr>
                <w:rFonts w:eastAsia="Times New Roman"/>
                <w:lang w:val="en-US"/>
              </w:rPr>
              <w:t xml:space="preserve">Electronic Instrument Trades Worker (Special Class)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Telecommunications Trades Workers nfd: </w:t>
            </w:r>
            <w:r>
              <w:rPr>
                <w:rFonts w:eastAsia="Times New Roman"/>
                <w:lang w:val="en-US"/>
              </w:rPr>
              <w:t xml:space="preserve">Telecommunications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Cabler (Data and Telecommunications): </w:t>
            </w:r>
            <w:r>
              <w:rPr>
                <w:rFonts w:eastAsia="Times New Roman"/>
                <w:lang w:val="en-US"/>
              </w:rPr>
              <w:t xml:space="preserve">Cabler (Data and Telecommunications)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Telecommunications Cable Jointer: </w:t>
            </w:r>
            <w:r>
              <w:rPr>
                <w:rFonts w:eastAsia="Times New Roman"/>
                <w:lang w:val="en-US"/>
              </w:rPr>
              <w:t xml:space="preserve">Telecommunications Cable Jointer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Telecommunications Linesworker: </w:t>
            </w:r>
            <w:r>
              <w:rPr>
                <w:rFonts w:eastAsia="Times New Roman"/>
                <w:lang w:val="en-US"/>
              </w:rPr>
              <w:t xml:space="preserve">Telecommunications Linesworker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Telecommunications Technician: </w:t>
            </w:r>
            <w:r>
              <w:rPr>
                <w:rFonts w:eastAsia="Times New Roman"/>
                <w:lang w:val="en-US"/>
              </w:rPr>
              <w:t xml:space="preserve">Telecommunications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Food Trades Workers nfd: </w:t>
            </w:r>
            <w:r>
              <w:rPr>
                <w:rFonts w:eastAsia="Times New Roman"/>
                <w:lang w:val="en-US"/>
              </w:rPr>
              <w:t xml:space="preserve">Food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Bakers and Pastrycooks nfd: </w:t>
            </w:r>
            <w:r>
              <w:rPr>
                <w:rFonts w:eastAsia="Times New Roman"/>
                <w:lang w:val="en-US"/>
              </w:rPr>
              <w:t xml:space="preserve">Bakers and Pastrycooks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Baker: </w:t>
            </w:r>
            <w:r>
              <w:rPr>
                <w:rFonts w:eastAsia="Times New Roman"/>
                <w:lang w:val="en-US"/>
              </w:rPr>
              <w:t xml:space="preserve">Baker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Pastrycook: </w:t>
            </w:r>
            <w:r>
              <w:rPr>
                <w:rFonts w:eastAsia="Times New Roman"/>
                <w:lang w:val="en-US"/>
              </w:rPr>
              <w:t xml:space="preserve">Pastrycook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Butcher or Smallgoods Maker: </w:t>
            </w:r>
            <w:r>
              <w:rPr>
                <w:rFonts w:eastAsia="Times New Roman"/>
                <w:lang w:val="en-US"/>
              </w:rPr>
              <w:t xml:space="preserve">Butcher or Smallgoods Maker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Chef: </w:t>
            </w:r>
            <w:r>
              <w:rPr>
                <w:rFonts w:eastAsia="Times New Roman"/>
                <w:lang w:val="en-US"/>
              </w:rPr>
              <w:t xml:space="preserve">Chef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Cook: </w:t>
            </w:r>
            <w:r>
              <w:rPr>
                <w:rFonts w:eastAsia="Times New Roman"/>
                <w:lang w:val="en-US"/>
              </w:rPr>
              <w:t xml:space="preserve">Cook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Skilled Animal and Horticultural Workers nfd: </w:t>
            </w:r>
            <w:r>
              <w:rPr>
                <w:rFonts w:eastAsia="Times New Roman"/>
                <w:lang w:val="en-US"/>
              </w:rPr>
              <w:t xml:space="preserve">Skilled Animal and Horticultural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Animal Attendants and Trainers, and Shearers nfd: </w:t>
            </w:r>
            <w:r>
              <w:rPr>
                <w:rFonts w:eastAsia="Times New Roman"/>
                <w:lang w:val="en-US"/>
              </w:rPr>
              <w:t xml:space="preserve">Animal Attendants and Trainers, and Shearers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Animal Attendants and Trainers nfd: </w:t>
            </w:r>
            <w:r>
              <w:rPr>
                <w:rFonts w:eastAsia="Times New Roman"/>
                <w:lang w:val="en-US"/>
              </w:rPr>
              <w:t xml:space="preserve">Animal Attendants and Trainers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Dog Handler or Trainer: </w:t>
            </w:r>
            <w:r>
              <w:rPr>
                <w:rFonts w:eastAsia="Times New Roman"/>
                <w:lang w:val="en-US"/>
              </w:rPr>
              <w:t xml:space="preserve">Dog Handler or Trainer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Horse Trainer: </w:t>
            </w:r>
            <w:r>
              <w:rPr>
                <w:rFonts w:eastAsia="Times New Roman"/>
                <w:lang w:val="en-US"/>
              </w:rPr>
              <w:t xml:space="preserve">Horse Trainer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Pet Groomer: </w:t>
            </w:r>
            <w:r>
              <w:rPr>
                <w:rFonts w:eastAsia="Times New Roman"/>
                <w:lang w:val="en-US"/>
              </w:rPr>
              <w:t xml:space="preserve">Pet Groomer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Zookeeper: </w:t>
            </w:r>
            <w:r>
              <w:rPr>
                <w:rFonts w:eastAsia="Times New Roman"/>
                <w:lang w:val="en-US"/>
              </w:rPr>
              <w:t xml:space="preserve">Zookeeper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Animal Attendants and Trainers nec: </w:t>
            </w:r>
            <w:r>
              <w:rPr>
                <w:rFonts w:eastAsia="Times New Roman"/>
                <w:lang w:val="en-US"/>
              </w:rPr>
              <w:t xml:space="preserve">Animal Attendants and Trainers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Shearer: </w:t>
            </w:r>
            <w:r>
              <w:rPr>
                <w:rFonts w:eastAsia="Times New Roman"/>
                <w:lang w:val="en-US"/>
              </w:rPr>
              <w:t xml:space="preserve">Shearer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Veterinary Nurse: </w:t>
            </w:r>
            <w:r>
              <w:rPr>
                <w:rFonts w:eastAsia="Times New Roman"/>
                <w:lang w:val="en-US"/>
              </w:rPr>
              <w:t xml:space="preserve">Veterinary Nurse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Horticultural Trades Workers nfd: </w:t>
            </w:r>
            <w:r>
              <w:rPr>
                <w:rFonts w:eastAsia="Times New Roman"/>
                <w:lang w:val="en-US"/>
              </w:rPr>
              <w:t xml:space="preserve">Horticultural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Florist: </w:t>
            </w:r>
            <w:r>
              <w:rPr>
                <w:rFonts w:eastAsia="Times New Roman"/>
                <w:lang w:val="en-US"/>
              </w:rPr>
              <w:t xml:space="preserve">Florist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Gardeners nfd: </w:t>
            </w:r>
            <w:r>
              <w:rPr>
                <w:rFonts w:eastAsia="Times New Roman"/>
                <w:lang w:val="en-US"/>
              </w:rPr>
              <w:t xml:space="preserve">Gardeners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Gardener (General): </w:t>
            </w:r>
            <w:r>
              <w:rPr>
                <w:rFonts w:eastAsia="Times New Roman"/>
                <w:lang w:val="en-US"/>
              </w:rPr>
              <w:t xml:space="preserve">Gardener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Arborist: </w:t>
            </w:r>
            <w:r>
              <w:rPr>
                <w:rFonts w:eastAsia="Times New Roman"/>
                <w:lang w:val="en-US"/>
              </w:rPr>
              <w:t xml:space="preserve">Arborist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Landscape Gardener: </w:t>
            </w:r>
            <w:r>
              <w:rPr>
                <w:rFonts w:eastAsia="Times New Roman"/>
                <w:lang w:val="en-US"/>
              </w:rPr>
              <w:t xml:space="preserve">Landscape Gardener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Greenkeeper: </w:t>
            </w:r>
            <w:r>
              <w:rPr>
                <w:rFonts w:eastAsia="Times New Roman"/>
                <w:lang w:val="en-US"/>
              </w:rPr>
              <w:t xml:space="preserve">Greenkeeper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Nurseryperson: </w:t>
            </w:r>
            <w:r>
              <w:rPr>
                <w:rFonts w:eastAsia="Times New Roman"/>
                <w:lang w:val="en-US"/>
              </w:rPr>
              <w:t xml:space="preserve">Nurseryperson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Technicians and Trades Workers nfd: </w:t>
            </w:r>
            <w:r>
              <w:rPr>
                <w:rFonts w:eastAsia="Times New Roman"/>
                <w:lang w:val="en-US"/>
              </w:rPr>
              <w:t xml:space="preserve">Other Technicians and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Hairdresser: </w:t>
            </w:r>
            <w:r>
              <w:rPr>
                <w:rFonts w:eastAsia="Times New Roman"/>
                <w:lang w:val="en-US"/>
              </w:rPr>
              <w:t xml:space="preserve">Hairdresser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Printing Trades Workers nfd: </w:t>
            </w:r>
            <w:r>
              <w:rPr>
                <w:rFonts w:eastAsia="Times New Roman"/>
                <w:lang w:val="en-US"/>
              </w:rPr>
              <w:t xml:space="preserve">Printing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Binders, Finishers and Screen Printers nfd: </w:t>
            </w:r>
            <w:r>
              <w:rPr>
                <w:rFonts w:eastAsia="Times New Roman"/>
                <w:lang w:val="en-US"/>
              </w:rPr>
              <w:t xml:space="preserve">Binders, Finishers and Screen Printers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Binder and Finisher: </w:t>
            </w:r>
            <w:r>
              <w:rPr>
                <w:rFonts w:eastAsia="Times New Roman"/>
                <w:lang w:val="en-US"/>
              </w:rPr>
              <w:t xml:space="preserve">Binder and Finisher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Screen Printer: </w:t>
            </w:r>
            <w:r>
              <w:rPr>
                <w:rFonts w:eastAsia="Times New Roman"/>
                <w:lang w:val="en-US"/>
              </w:rPr>
              <w:t xml:space="preserve">Screen Printer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Graphic Pre-press Trades Worker: </w:t>
            </w:r>
            <w:r>
              <w:rPr>
                <w:rFonts w:eastAsia="Times New Roman"/>
                <w:lang w:val="en-US"/>
              </w:rPr>
              <w:t xml:space="preserve">Graphic Pre-press Trades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Printers nfd: </w:t>
            </w:r>
            <w:r>
              <w:rPr>
                <w:rFonts w:eastAsia="Times New Roman"/>
                <w:lang w:val="en-US"/>
              </w:rPr>
              <w:t xml:space="preserve">Printers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Printing Machinist: </w:t>
            </w:r>
            <w:r>
              <w:rPr>
                <w:rFonts w:eastAsia="Times New Roman"/>
                <w:lang w:val="en-US"/>
              </w:rPr>
              <w:t xml:space="preserve">Printing Machinist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Small Offset Printer: </w:t>
            </w:r>
            <w:r>
              <w:rPr>
                <w:rFonts w:eastAsia="Times New Roman"/>
                <w:lang w:val="en-US"/>
              </w:rPr>
              <w:t xml:space="preserve">Small Offset Printer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Textile, Clothing and Footwear Trades Workers nfd: </w:t>
            </w:r>
            <w:r>
              <w:rPr>
                <w:rFonts w:eastAsia="Times New Roman"/>
                <w:lang w:val="en-US"/>
              </w:rPr>
              <w:t xml:space="preserve">Textile, Clothing and Footwear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Canvas and Leather Goods Makers nfd: </w:t>
            </w:r>
            <w:r>
              <w:rPr>
                <w:rFonts w:eastAsia="Times New Roman"/>
                <w:lang w:val="en-US"/>
              </w:rPr>
              <w:t xml:space="preserve">Canvas and Leather Goods Makers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Canvas Goods Maker: </w:t>
            </w:r>
            <w:r>
              <w:rPr>
                <w:rFonts w:eastAsia="Times New Roman"/>
                <w:lang w:val="en-US"/>
              </w:rPr>
              <w:t xml:space="preserve">Canvas Goods Maker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Leather Goods Maker: </w:t>
            </w:r>
            <w:r>
              <w:rPr>
                <w:rFonts w:eastAsia="Times New Roman"/>
                <w:lang w:val="en-US"/>
              </w:rPr>
              <w:t xml:space="preserve">Leather Goods Maker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Sail Maker: </w:t>
            </w:r>
            <w:r>
              <w:rPr>
                <w:rFonts w:eastAsia="Times New Roman"/>
                <w:lang w:val="en-US"/>
              </w:rPr>
              <w:t xml:space="preserve">Sail Maker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Shoemaker: </w:t>
            </w:r>
            <w:r>
              <w:rPr>
                <w:rFonts w:eastAsia="Times New Roman"/>
                <w:lang w:val="en-US"/>
              </w:rPr>
              <w:t xml:space="preserve">Shoemaker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Clothing Trades Workers nfd: </w:t>
            </w:r>
            <w:r>
              <w:rPr>
                <w:rFonts w:eastAsia="Times New Roman"/>
                <w:lang w:val="en-US"/>
              </w:rPr>
              <w:t xml:space="preserve">Clothing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Apparel Cutter: </w:t>
            </w:r>
            <w:r>
              <w:rPr>
                <w:rFonts w:eastAsia="Times New Roman"/>
                <w:lang w:val="en-US"/>
              </w:rPr>
              <w:t xml:space="preserve">Apparel Cutter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Clothing Patternmaker: </w:t>
            </w:r>
            <w:r>
              <w:rPr>
                <w:rFonts w:eastAsia="Times New Roman"/>
                <w:lang w:val="en-US"/>
              </w:rPr>
              <w:t xml:space="preserve">Clothing Patternmaker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Dressmaker or Tailor: </w:t>
            </w:r>
            <w:r>
              <w:rPr>
                <w:rFonts w:eastAsia="Times New Roman"/>
                <w:lang w:val="en-US"/>
              </w:rPr>
              <w:t xml:space="preserve">Dressmaker or Tailor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Clothing Trades Workers nec: </w:t>
            </w:r>
            <w:r>
              <w:rPr>
                <w:rFonts w:eastAsia="Times New Roman"/>
                <w:lang w:val="en-US"/>
              </w:rPr>
              <w:t xml:space="preserve">Clothing Trades Workers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Upholsterer: </w:t>
            </w:r>
            <w:r>
              <w:rPr>
                <w:rFonts w:eastAsia="Times New Roman"/>
                <w:lang w:val="en-US"/>
              </w:rPr>
              <w:t xml:space="preserve">Upholsterer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Wood Trades Workers nfd: </w:t>
            </w:r>
            <w:r>
              <w:rPr>
                <w:rFonts w:eastAsia="Times New Roman"/>
                <w:lang w:val="en-US"/>
              </w:rPr>
              <w:t xml:space="preserve">Wood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Cabinetmaker: </w:t>
            </w:r>
            <w:r>
              <w:rPr>
                <w:rFonts w:eastAsia="Times New Roman"/>
                <w:lang w:val="en-US"/>
              </w:rPr>
              <w:t xml:space="preserve">Cabinetmaker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Wood Machinists and Other Wood Trades Workers nfd: </w:t>
            </w:r>
            <w:r>
              <w:rPr>
                <w:rFonts w:eastAsia="Times New Roman"/>
                <w:lang w:val="en-US"/>
              </w:rPr>
              <w:t xml:space="preserve">Wood Machinists and Other Wood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Furniture Finisher: </w:t>
            </w:r>
            <w:r>
              <w:rPr>
                <w:rFonts w:eastAsia="Times New Roman"/>
                <w:lang w:val="en-US"/>
              </w:rPr>
              <w:t xml:space="preserve">Furniture Finisher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Picture Framer: </w:t>
            </w:r>
            <w:r>
              <w:rPr>
                <w:rFonts w:eastAsia="Times New Roman"/>
                <w:lang w:val="en-US"/>
              </w:rPr>
              <w:t xml:space="preserve">Picture Framer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Wood Machinist: </w:t>
            </w:r>
            <w:r>
              <w:rPr>
                <w:rFonts w:eastAsia="Times New Roman"/>
                <w:lang w:val="en-US"/>
              </w:rPr>
              <w:t xml:space="preserve">Wood Machinist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Wood Turner: </w:t>
            </w:r>
            <w:r>
              <w:rPr>
                <w:rFonts w:eastAsia="Times New Roman"/>
                <w:lang w:val="en-US"/>
              </w:rPr>
              <w:t xml:space="preserve">Wood Turner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Wood Machinists and Other Wood Trades Workers nec: </w:t>
            </w:r>
            <w:r>
              <w:rPr>
                <w:rFonts w:eastAsia="Times New Roman"/>
                <w:lang w:val="en-US"/>
              </w:rPr>
              <w:t xml:space="preserve">Wood Machinists and Other Wood Trades Workers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Miscellaneous Technicians and Trades Workers nfd: </w:t>
            </w:r>
            <w:r>
              <w:rPr>
                <w:rFonts w:eastAsia="Times New Roman"/>
                <w:lang w:val="en-US"/>
              </w:rPr>
              <w:t xml:space="preserve">Miscellaneous Technicians and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Boat Builders and Shipwrights nfd: </w:t>
            </w:r>
            <w:r>
              <w:rPr>
                <w:rFonts w:eastAsia="Times New Roman"/>
                <w:lang w:val="en-US"/>
              </w:rPr>
              <w:t xml:space="preserve">Boat Builders and Shipwrights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Boat Builder and Repairer: </w:t>
            </w:r>
            <w:r>
              <w:rPr>
                <w:rFonts w:eastAsia="Times New Roman"/>
                <w:lang w:val="en-US"/>
              </w:rPr>
              <w:t xml:space="preserve">Boat Builder and Repairer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Shipwright: </w:t>
            </w:r>
            <w:r>
              <w:rPr>
                <w:rFonts w:eastAsia="Times New Roman"/>
                <w:lang w:val="en-US"/>
              </w:rPr>
              <w:t xml:space="preserve">Shipwright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Chemical, Gas, Petroleum and Power Generation Plant Operators nfd: </w:t>
            </w:r>
            <w:r>
              <w:rPr>
                <w:rFonts w:eastAsia="Times New Roman"/>
                <w:lang w:val="en-US"/>
              </w:rPr>
              <w:t xml:space="preserve">Chemical, Gas, Petroleum and Power Generation Plant Operators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Chemical Plant Operator: </w:t>
            </w:r>
            <w:r>
              <w:rPr>
                <w:rFonts w:eastAsia="Times New Roman"/>
                <w:lang w:val="en-US"/>
              </w:rPr>
              <w:t xml:space="preserve">Chemical Plant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Gas or Petroleum Operator: </w:t>
            </w:r>
            <w:r>
              <w:rPr>
                <w:rFonts w:eastAsia="Times New Roman"/>
                <w:lang w:val="en-US"/>
              </w:rPr>
              <w:t xml:space="preserve">Gas or Petroleum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Power Generation Plant Operator: </w:t>
            </w:r>
            <w:r>
              <w:rPr>
                <w:rFonts w:eastAsia="Times New Roman"/>
                <w:lang w:val="en-US"/>
              </w:rPr>
              <w:t xml:space="preserve">Power Generation Plant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Gallery, Library and Museum Technicians nfd: </w:t>
            </w:r>
            <w:r>
              <w:rPr>
                <w:rFonts w:eastAsia="Times New Roman"/>
                <w:lang w:val="en-US"/>
              </w:rPr>
              <w:t xml:space="preserve">Gallery, Library and Museum Technicians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Gallery or Museum Technician: </w:t>
            </w:r>
            <w:r>
              <w:rPr>
                <w:rFonts w:eastAsia="Times New Roman"/>
                <w:lang w:val="en-US"/>
              </w:rPr>
              <w:t xml:space="preserve">Gallery or Museum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Library Technician: </w:t>
            </w:r>
            <w:r>
              <w:rPr>
                <w:rFonts w:eastAsia="Times New Roman"/>
                <w:lang w:val="en-US"/>
              </w:rPr>
              <w:t xml:space="preserve">Library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Jeweller: </w:t>
            </w:r>
            <w:r>
              <w:rPr>
                <w:rFonts w:eastAsia="Times New Roman"/>
                <w:lang w:val="en-US"/>
              </w:rPr>
              <w:t xml:space="preserve">Jeweller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Performing Arts Technicians nfd: </w:t>
            </w:r>
            <w:r>
              <w:rPr>
                <w:rFonts w:eastAsia="Times New Roman"/>
                <w:lang w:val="en-US"/>
              </w:rPr>
              <w:t xml:space="preserve">Performing Arts Technicians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Broadcast Transmitter Operator: </w:t>
            </w:r>
            <w:r>
              <w:rPr>
                <w:rFonts w:eastAsia="Times New Roman"/>
                <w:lang w:val="en-US"/>
              </w:rPr>
              <w:t xml:space="preserve">Broadcast Transmitter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Camera Operator (Film, Television or Video): </w:t>
            </w:r>
            <w:r>
              <w:rPr>
                <w:rFonts w:eastAsia="Times New Roman"/>
                <w:lang w:val="en-US"/>
              </w:rPr>
              <w:t xml:space="preserve">Camera Operator (Film, Television or Video)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Light Technician: </w:t>
            </w:r>
            <w:r>
              <w:rPr>
                <w:rFonts w:eastAsia="Times New Roman"/>
                <w:lang w:val="en-US"/>
              </w:rPr>
              <w:t xml:space="preserve">Light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Make Up Artist: </w:t>
            </w:r>
            <w:r>
              <w:rPr>
                <w:rFonts w:eastAsia="Times New Roman"/>
                <w:lang w:val="en-US"/>
              </w:rPr>
              <w:t xml:space="preserve">Make Up Artist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Musical Instrument Maker or Repairer: </w:t>
            </w:r>
            <w:r>
              <w:rPr>
                <w:rFonts w:eastAsia="Times New Roman"/>
                <w:lang w:val="en-US"/>
              </w:rPr>
              <w:t xml:space="preserve">Musical Instrument Maker or Repairer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Sound Technician: </w:t>
            </w:r>
            <w:r>
              <w:rPr>
                <w:rFonts w:eastAsia="Times New Roman"/>
                <w:lang w:val="en-US"/>
              </w:rPr>
              <w:t xml:space="preserve">Sound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Television Equipment Operator: </w:t>
            </w:r>
            <w:r>
              <w:rPr>
                <w:rFonts w:eastAsia="Times New Roman"/>
                <w:lang w:val="en-US"/>
              </w:rPr>
              <w:t xml:space="preserve">Television Equipment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Performing Arts Technicians nec: </w:t>
            </w:r>
            <w:r>
              <w:rPr>
                <w:rFonts w:eastAsia="Times New Roman"/>
                <w:lang w:val="en-US"/>
              </w:rPr>
              <w:t xml:space="preserve">Performing Arts Technicians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Signwriter: </w:t>
            </w:r>
            <w:r>
              <w:rPr>
                <w:rFonts w:eastAsia="Times New Roman"/>
                <w:lang w:val="en-US"/>
              </w:rPr>
              <w:t xml:space="preserve">Signwriter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Miscellaneous Technicians and Trades Workers nfd: </w:t>
            </w:r>
            <w:r>
              <w:rPr>
                <w:rFonts w:eastAsia="Times New Roman"/>
                <w:lang w:val="en-US"/>
              </w:rPr>
              <w:t xml:space="preserve">Other Miscellaneous Technicians and Trades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Diver: </w:t>
            </w:r>
            <w:r>
              <w:rPr>
                <w:rFonts w:eastAsia="Times New Roman"/>
                <w:lang w:val="en-US"/>
              </w:rPr>
              <w:t xml:space="preserve">Diver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Interior Decorator: </w:t>
            </w:r>
            <w:r>
              <w:rPr>
                <w:rFonts w:eastAsia="Times New Roman"/>
                <w:lang w:val="en-US"/>
              </w:rPr>
              <w:t xml:space="preserve">Interior Decorator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Optical Dispenser: </w:t>
            </w:r>
            <w:r>
              <w:rPr>
                <w:rFonts w:eastAsia="Times New Roman"/>
                <w:lang w:val="en-US"/>
              </w:rPr>
              <w:t xml:space="preserve">Optical Dispenser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Optical Mechanic: </w:t>
            </w:r>
            <w:r>
              <w:rPr>
                <w:rFonts w:eastAsia="Times New Roman"/>
                <w:lang w:val="en-US"/>
              </w:rPr>
              <w:t xml:space="preserve">Optical Mechanic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Photographer's Assistant: </w:t>
            </w:r>
            <w:r>
              <w:rPr>
                <w:rFonts w:eastAsia="Times New Roman"/>
                <w:lang w:val="en-US"/>
              </w:rPr>
              <w:t xml:space="preserve">Photographer's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Plastics Technician: </w:t>
            </w:r>
            <w:r>
              <w:rPr>
                <w:rFonts w:eastAsia="Times New Roman"/>
                <w:lang w:val="en-US"/>
              </w:rPr>
              <w:t xml:space="preserve">Plastics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Wool Classer: </w:t>
            </w:r>
            <w:r>
              <w:rPr>
                <w:rFonts w:eastAsia="Times New Roman"/>
                <w:lang w:val="en-US"/>
              </w:rPr>
              <w:t xml:space="preserve">Wool Classer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Technicians and Trades Workers nec: </w:t>
            </w:r>
            <w:r>
              <w:rPr>
                <w:rFonts w:eastAsia="Times New Roman"/>
                <w:lang w:val="en-US"/>
              </w:rPr>
              <w:t xml:space="preserve">Technicians and Trades Workers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Community and Personal Service Workers nfd: </w:t>
            </w:r>
            <w:r>
              <w:rPr>
                <w:rFonts w:eastAsia="Times New Roman"/>
                <w:lang w:val="en-US"/>
              </w:rPr>
              <w:t xml:space="preserve">Community and Personal Service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Health and Welfare Support Workers nfd: </w:t>
            </w:r>
            <w:r>
              <w:rPr>
                <w:rFonts w:eastAsia="Times New Roman"/>
                <w:lang w:val="en-US"/>
              </w:rPr>
              <w:t xml:space="preserve">Health and Welfare Support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Ambulance Officers and Paramedics nfd: </w:t>
            </w:r>
            <w:r>
              <w:rPr>
                <w:rFonts w:eastAsia="Times New Roman"/>
                <w:lang w:val="en-US"/>
              </w:rPr>
              <w:t xml:space="preserve">Ambulance Officers and Paramedics </w:t>
            </w:r>
            <w:r>
              <w:rPr>
                <w:rFonts w:eastAsia="Times New Roman"/>
                <w:lang w:val="en-US"/>
              </w:rPr>
              <w:lastRenderedPageBreak/>
              <w:t xml:space="preserve">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Ambulance Officer: </w:t>
            </w:r>
            <w:r>
              <w:rPr>
                <w:rFonts w:eastAsia="Times New Roman"/>
                <w:lang w:val="en-US"/>
              </w:rPr>
              <w:t xml:space="preserve">Ambulance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Intensive Care Ambulance Paramedic: </w:t>
            </w:r>
            <w:r>
              <w:rPr>
                <w:rFonts w:eastAsia="Times New Roman"/>
                <w:lang w:val="en-US"/>
              </w:rPr>
              <w:t xml:space="preserve">Intensive Care Ambulance Paramedic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Dental Hygienists, Technicians and Therapists nfd: </w:t>
            </w:r>
            <w:r>
              <w:rPr>
                <w:rFonts w:eastAsia="Times New Roman"/>
                <w:lang w:val="en-US"/>
              </w:rPr>
              <w:t xml:space="preserve">Dental Hygienists, Technicians and Therapists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Dental Hygienist: </w:t>
            </w:r>
            <w:r>
              <w:rPr>
                <w:rFonts w:eastAsia="Times New Roman"/>
                <w:lang w:val="en-US"/>
              </w:rPr>
              <w:t xml:space="preserve">Dental Hygienist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Dental Prosthetist: </w:t>
            </w:r>
            <w:r>
              <w:rPr>
                <w:rFonts w:eastAsia="Times New Roman"/>
                <w:lang w:val="en-US"/>
              </w:rPr>
              <w:t xml:space="preserve">Dental Prosthetist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Dental Technician: </w:t>
            </w:r>
            <w:r>
              <w:rPr>
                <w:rFonts w:eastAsia="Times New Roman"/>
                <w:lang w:val="en-US"/>
              </w:rPr>
              <w:t xml:space="preserve">Dental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Dental Therapist: </w:t>
            </w:r>
            <w:r>
              <w:rPr>
                <w:rFonts w:eastAsia="Times New Roman"/>
                <w:lang w:val="en-US"/>
              </w:rPr>
              <w:t xml:space="preserve">Dental Therapist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Diversional Therapist: </w:t>
            </w:r>
            <w:r>
              <w:rPr>
                <w:rFonts w:eastAsia="Times New Roman"/>
                <w:lang w:val="en-US"/>
              </w:rPr>
              <w:t xml:space="preserve">Diversional Therapist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Enrolled and Mothercraft Nurses nfd: </w:t>
            </w:r>
            <w:r>
              <w:rPr>
                <w:rFonts w:eastAsia="Times New Roman"/>
                <w:lang w:val="en-US"/>
              </w:rPr>
              <w:t xml:space="preserve">Enrolled and Mothercraft Nurses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Enrolled Nurse: </w:t>
            </w:r>
            <w:r>
              <w:rPr>
                <w:rFonts w:eastAsia="Times New Roman"/>
                <w:lang w:val="en-US"/>
              </w:rPr>
              <w:t xml:space="preserve">Enrolled Nurse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Mothercraft Nurse: </w:t>
            </w:r>
            <w:r>
              <w:rPr>
                <w:rFonts w:eastAsia="Times New Roman"/>
                <w:lang w:val="en-US"/>
              </w:rPr>
              <w:t xml:space="preserve">Mothercraft Nurse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Aboriginal and Torres Strait Islander Health Worker: </w:t>
            </w:r>
            <w:r>
              <w:rPr>
                <w:rFonts w:eastAsia="Times New Roman"/>
                <w:lang w:val="en-US"/>
              </w:rPr>
              <w:t xml:space="preserve">Aboriginal and Torres Strait Islander Health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Massage Therapist: </w:t>
            </w:r>
            <w:r>
              <w:rPr>
                <w:rFonts w:eastAsia="Times New Roman"/>
                <w:lang w:val="en-US"/>
              </w:rPr>
              <w:t xml:space="preserve">Massage Therapist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Welfare Support Workers nfd: </w:t>
            </w:r>
            <w:r>
              <w:rPr>
                <w:rFonts w:eastAsia="Times New Roman"/>
                <w:lang w:val="en-US"/>
              </w:rPr>
              <w:t xml:space="preserve">Welfare Support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Community Worker: </w:t>
            </w:r>
            <w:r>
              <w:rPr>
                <w:rFonts w:eastAsia="Times New Roman"/>
                <w:lang w:val="en-US"/>
              </w:rPr>
              <w:t xml:space="preserve">Community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Disabilities Services Officer: </w:t>
            </w:r>
            <w:r>
              <w:rPr>
                <w:rFonts w:eastAsia="Times New Roman"/>
                <w:lang w:val="en-US"/>
              </w:rPr>
              <w:t xml:space="preserve">Disabilities Services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Family Support Worker: </w:t>
            </w:r>
            <w:r>
              <w:rPr>
                <w:rFonts w:eastAsia="Times New Roman"/>
                <w:lang w:val="en-US"/>
              </w:rPr>
              <w:t xml:space="preserve">Family Support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Parole or Probation Officer: </w:t>
            </w:r>
            <w:r>
              <w:rPr>
                <w:rFonts w:eastAsia="Times New Roman"/>
                <w:lang w:val="en-US"/>
              </w:rPr>
              <w:t xml:space="preserve">Parole or Probation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Residential Care Officer: </w:t>
            </w:r>
            <w:r>
              <w:rPr>
                <w:rFonts w:eastAsia="Times New Roman"/>
                <w:lang w:val="en-US"/>
              </w:rPr>
              <w:t xml:space="preserve">Residential Care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Youth Worker: </w:t>
            </w:r>
            <w:r>
              <w:rPr>
                <w:rFonts w:eastAsia="Times New Roman"/>
                <w:lang w:val="en-US"/>
              </w:rPr>
              <w:t xml:space="preserve">Youth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Carers and Aides nfd: </w:t>
            </w:r>
            <w:r>
              <w:rPr>
                <w:rFonts w:eastAsia="Times New Roman"/>
                <w:lang w:val="en-US"/>
              </w:rPr>
              <w:t xml:space="preserve">Carers and Aides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Child Carers nfd: </w:t>
            </w:r>
            <w:r>
              <w:rPr>
                <w:rFonts w:eastAsia="Times New Roman"/>
                <w:lang w:val="en-US"/>
              </w:rPr>
              <w:t xml:space="preserve">Child Carers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Child Care Worker: </w:t>
            </w:r>
            <w:r>
              <w:rPr>
                <w:rFonts w:eastAsia="Times New Roman"/>
                <w:lang w:val="en-US"/>
              </w:rPr>
              <w:t xml:space="preserve">Child Care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Family Day Care Worker: </w:t>
            </w:r>
            <w:r>
              <w:rPr>
                <w:rFonts w:eastAsia="Times New Roman"/>
                <w:lang w:val="en-US"/>
              </w:rPr>
              <w:t xml:space="preserve">Family Day Care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Nanny: </w:t>
            </w:r>
            <w:r>
              <w:rPr>
                <w:rFonts w:eastAsia="Times New Roman"/>
                <w:lang w:val="en-US"/>
              </w:rPr>
              <w:t xml:space="preserve">Nanny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Out of School Hours Care Worker: </w:t>
            </w:r>
            <w:r>
              <w:rPr>
                <w:rFonts w:eastAsia="Times New Roman"/>
                <w:lang w:val="en-US"/>
              </w:rPr>
              <w:t xml:space="preserve">Out of School Hours Care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Education Aides nfd: </w:t>
            </w:r>
            <w:r>
              <w:rPr>
                <w:rFonts w:eastAsia="Times New Roman"/>
                <w:lang w:val="en-US"/>
              </w:rPr>
              <w:t xml:space="preserve">Education Aides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Aboriginal and Torres Strait Islander Education Worker: </w:t>
            </w:r>
            <w:r>
              <w:rPr>
                <w:rFonts w:eastAsia="Times New Roman"/>
                <w:lang w:val="en-US"/>
              </w:rPr>
              <w:t xml:space="preserve">Aboriginal and Torres Strait Islander Education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Integration Aide: </w:t>
            </w:r>
            <w:r>
              <w:rPr>
                <w:rFonts w:eastAsia="Times New Roman"/>
                <w:lang w:val="en-US"/>
              </w:rPr>
              <w:t xml:space="preserve">Integration Aide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Preschool Aide: </w:t>
            </w:r>
            <w:r>
              <w:rPr>
                <w:rFonts w:eastAsia="Times New Roman"/>
                <w:lang w:val="en-US"/>
              </w:rPr>
              <w:t xml:space="preserve">Preschool Aide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Teachers' Aide: </w:t>
            </w:r>
            <w:r>
              <w:rPr>
                <w:rFonts w:eastAsia="Times New Roman"/>
                <w:lang w:val="en-US"/>
              </w:rPr>
              <w:t xml:space="preserve">Teachers' Aide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Personal Carers and Assistants nfd: </w:t>
            </w:r>
            <w:r>
              <w:rPr>
                <w:rFonts w:eastAsia="Times New Roman"/>
                <w:lang w:val="en-US"/>
              </w:rPr>
              <w:t xml:space="preserve">Personal Carers and Assistants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Aged or Disabled Carer: </w:t>
            </w:r>
            <w:r>
              <w:rPr>
                <w:rFonts w:eastAsia="Times New Roman"/>
                <w:lang w:val="en-US"/>
              </w:rPr>
              <w:t xml:space="preserve">Aged or Disabled Carer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Dental Assistant: </w:t>
            </w:r>
            <w:r>
              <w:rPr>
                <w:rFonts w:eastAsia="Times New Roman"/>
                <w:lang w:val="en-US"/>
              </w:rPr>
              <w:t xml:space="preserve">Dental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Nursing Support and Personal Care Workers nfd: </w:t>
            </w:r>
            <w:r>
              <w:rPr>
                <w:rFonts w:eastAsia="Times New Roman"/>
                <w:lang w:val="en-US"/>
              </w:rPr>
              <w:t xml:space="preserve">Nursing Support and Personal </w:t>
            </w:r>
            <w:r>
              <w:rPr>
                <w:rFonts w:eastAsia="Times New Roman"/>
                <w:lang w:val="en-US"/>
              </w:rPr>
              <w:lastRenderedPageBreak/>
              <w:t xml:space="preserve">Care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Hospital Orderly: </w:t>
            </w:r>
            <w:r>
              <w:rPr>
                <w:rFonts w:eastAsia="Times New Roman"/>
                <w:lang w:val="en-US"/>
              </w:rPr>
              <w:t xml:space="preserve">Hospital Orderly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Nursing Support Worker: </w:t>
            </w:r>
            <w:r>
              <w:rPr>
                <w:rFonts w:eastAsia="Times New Roman"/>
                <w:lang w:val="en-US"/>
              </w:rPr>
              <w:t xml:space="preserve">Nursing Support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Personal Care Assistant: </w:t>
            </w:r>
            <w:r>
              <w:rPr>
                <w:rFonts w:eastAsia="Times New Roman"/>
                <w:lang w:val="en-US"/>
              </w:rPr>
              <w:t xml:space="preserve">Personal Care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Therapy Aide: </w:t>
            </w:r>
            <w:r>
              <w:rPr>
                <w:rFonts w:eastAsia="Times New Roman"/>
                <w:lang w:val="en-US"/>
              </w:rPr>
              <w:t xml:space="preserve">Therapy Aide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Special Care Workers nfd: </w:t>
            </w:r>
            <w:r>
              <w:rPr>
                <w:rFonts w:eastAsia="Times New Roman"/>
                <w:lang w:val="en-US"/>
              </w:rPr>
              <w:t xml:space="preserve">Special Care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Child or Youth Residential Care Assistant: </w:t>
            </w:r>
            <w:r>
              <w:rPr>
                <w:rFonts w:eastAsia="Times New Roman"/>
                <w:lang w:val="en-US"/>
              </w:rPr>
              <w:t xml:space="preserve">Child or Youth Residential Care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Hostel Parent: </w:t>
            </w:r>
            <w:r>
              <w:rPr>
                <w:rFonts w:eastAsia="Times New Roman"/>
                <w:lang w:val="en-US"/>
              </w:rPr>
              <w:t xml:space="preserve">Hostel Parent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Refuge Worker: </w:t>
            </w:r>
            <w:r>
              <w:rPr>
                <w:rFonts w:eastAsia="Times New Roman"/>
                <w:lang w:val="en-US"/>
              </w:rPr>
              <w:t xml:space="preserve">Refuge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Hospitality Workers nfd: </w:t>
            </w:r>
            <w:r>
              <w:rPr>
                <w:rFonts w:eastAsia="Times New Roman"/>
                <w:lang w:val="en-US"/>
              </w:rPr>
              <w:t xml:space="preserve">Hospitality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Bar Attendants and Baristas nfd: </w:t>
            </w:r>
            <w:r>
              <w:rPr>
                <w:rFonts w:eastAsia="Times New Roman"/>
                <w:lang w:val="en-US"/>
              </w:rPr>
              <w:t xml:space="preserve">Bar Attendants and Baristas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Bar Attendant: </w:t>
            </w:r>
            <w:r>
              <w:rPr>
                <w:rFonts w:eastAsia="Times New Roman"/>
                <w:lang w:val="en-US"/>
              </w:rPr>
              <w:t xml:space="preserve">Bar Attendant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Barista: </w:t>
            </w:r>
            <w:r>
              <w:rPr>
                <w:rFonts w:eastAsia="Times New Roman"/>
                <w:lang w:val="en-US"/>
              </w:rPr>
              <w:t xml:space="preserve">Barista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Cafe Worker: </w:t>
            </w:r>
            <w:r>
              <w:rPr>
                <w:rFonts w:eastAsia="Times New Roman"/>
                <w:lang w:val="en-US"/>
              </w:rPr>
              <w:t xml:space="preserve">Cafe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Gaming Worker: </w:t>
            </w:r>
            <w:r>
              <w:rPr>
                <w:rFonts w:eastAsia="Times New Roman"/>
                <w:lang w:val="en-US"/>
              </w:rPr>
              <w:t xml:space="preserve">Gaming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Hotel Service Manager: </w:t>
            </w:r>
            <w:r>
              <w:rPr>
                <w:rFonts w:eastAsia="Times New Roman"/>
                <w:lang w:val="en-US"/>
              </w:rPr>
              <w:t xml:space="preserve">Hotel Service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Waiter: </w:t>
            </w:r>
            <w:r>
              <w:rPr>
                <w:rFonts w:eastAsia="Times New Roman"/>
                <w:lang w:val="en-US"/>
              </w:rPr>
              <w:t xml:space="preserve">Waiter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Hospitality Workers nfd: </w:t>
            </w:r>
            <w:r>
              <w:rPr>
                <w:rFonts w:eastAsia="Times New Roman"/>
                <w:lang w:val="en-US"/>
              </w:rPr>
              <w:t xml:space="preserve">Other Hospitality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Bar Useful or Busser: </w:t>
            </w:r>
            <w:r>
              <w:rPr>
                <w:rFonts w:eastAsia="Times New Roman"/>
                <w:lang w:val="en-US"/>
              </w:rPr>
              <w:t xml:space="preserve">Bar Useful or Busser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Doorperson or Luggage Porter: </w:t>
            </w:r>
            <w:r>
              <w:rPr>
                <w:rFonts w:eastAsia="Times New Roman"/>
                <w:lang w:val="en-US"/>
              </w:rPr>
              <w:t xml:space="preserve">Doorperson or Luggage Porter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Hospitality Workers nec: </w:t>
            </w:r>
            <w:r>
              <w:rPr>
                <w:rFonts w:eastAsia="Times New Roman"/>
                <w:lang w:val="en-US"/>
              </w:rPr>
              <w:t xml:space="preserve">Hospitality Workers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Protective Service Workers nfd: </w:t>
            </w:r>
            <w:r>
              <w:rPr>
                <w:rFonts w:eastAsia="Times New Roman"/>
                <w:lang w:val="en-US"/>
              </w:rPr>
              <w:t xml:space="preserve">Protective Service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Defence Force Members, Fire Fighters and Police nfd: </w:t>
            </w:r>
            <w:r>
              <w:rPr>
                <w:rFonts w:eastAsia="Times New Roman"/>
                <w:lang w:val="en-US"/>
              </w:rPr>
              <w:t xml:space="preserve">Defence Force Members, Fire Fighters and Police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Defence Force Member - Other Ranks: </w:t>
            </w:r>
            <w:r>
              <w:rPr>
                <w:rFonts w:eastAsia="Times New Roman"/>
                <w:lang w:val="en-US"/>
              </w:rPr>
              <w:t xml:space="preserve">Defence Force Member - Other Ranks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Fire and Emergency Workers nfd: </w:t>
            </w:r>
            <w:r>
              <w:rPr>
                <w:rFonts w:eastAsia="Times New Roman"/>
                <w:lang w:val="en-US"/>
              </w:rPr>
              <w:t xml:space="preserve">Fire and Emergency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Emergency Service Worker: </w:t>
            </w:r>
            <w:r>
              <w:rPr>
                <w:rFonts w:eastAsia="Times New Roman"/>
                <w:lang w:val="en-US"/>
              </w:rPr>
              <w:t xml:space="preserve">Emergency Service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Fire Fighter: </w:t>
            </w:r>
            <w:r>
              <w:rPr>
                <w:rFonts w:eastAsia="Times New Roman"/>
                <w:lang w:val="en-US"/>
              </w:rPr>
              <w:t xml:space="preserve">Fire Fighter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Police nfd: </w:t>
            </w:r>
            <w:r>
              <w:rPr>
                <w:rFonts w:eastAsia="Times New Roman"/>
                <w:lang w:val="en-US"/>
              </w:rPr>
              <w:t xml:space="preserve">Police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Detective: </w:t>
            </w:r>
            <w:r>
              <w:rPr>
                <w:rFonts w:eastAsia="Times New Roman"/>
                <w:lang w:val="en-US"/>
              </w:rPr>
              <w:t xml:space="preserve">Detective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Police Officer: </w:t>
            </w:r>
            <w:r>
              <w:rPr>
                <w:rFonts w:eastAsia="Times New Roman"/>
                <w:lang w:val="en-US"/>
              </w:rPr>
              <w:t xml:space="preserve">Police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Prison and Security Officers nfd: </w:t>
            </w:r>
            <w:r>
              <w:rPr>
                <w:rFonts w:eastAsia="Times New Roman"/>
                <w:lang w:val="en-US"/>
              </w:rPr>
              <w:t xml:space="preserve">Prison and Security Officers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Prison Officer: </w:t>
            </w:r>
            <w:r>
              <w:rPr>
                <w:rFonts w:eastAsia="Times New Roman"/>
                <w:lang w:val="en-US"/>
              </w:rPr>
              <w:t xml:space="preserve">Prison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Security Officers and Guards nfd: </w:t>
            </w:r>
            <w:r>
              <w:rPr>
                <w:rFonts w:eastAsia="Times New Roman"/>
                <w:lang w:val="en-US"/>
              </w:rPr>
              <w:t xml:space="preserve">Security Officers and Guards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Alarm, Security or Surveillance Monitor: </w:t>
            </w:r>
            <w:r>
              <w:rPr>
                <w:rFonts w:eastAsia="Times New Roman"/>
                <w:lang w:val="en-US"/>
              </w:rPr>
              <w:t xml:space="preserve">Alarm, Security or Surveillance Monitor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Armoured Car Escort: </w:t>
            </w:r>
            <w:r>
              <w:rPr>
                <w:rFonts w:eastAsia="Times New Roman"/>
                <w:lang w:val="en-US"/>
              </w:rPr>
              <w:t xml:space="preserve">Armoured Car Escort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Crowd Controller: </w:t>
            </w:r>
            <w:r>
              <w:rPr>
                <w:rFonts w:eastAsia="Times New Roman"/>
                <w:lang w:val="en-US"/>
              </w:rPr>
              <w:t xml:space="preserve">Crowd Controller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Private Investigator: </w:t>
            </w:r>
            <w:r>
              <w:rPr>
                <w:rFonts w:eastAsia="Times New Roman"/>
                <w:lang w:val="en-US"/>
              </w:rPr>
              <w:t xml:space="preserve">Private Investigator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Retail Loss Prevention Officer: </w:t>
            </w:r>
            <w:r>
              <w:rPr>
                <w:rFonts w:eastAsia="Times New Roman"/>
                <w:lang w:val="en-US"/>
              </w:rPr>
              <w:t xml:space="preserve">Retail Loss Prevention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Security Consultant: </w:t>
            </w:r>
            <w:r>
              <w:rPr>
                <w:rFonts w:eastAsia="Times New Roman"/>
                <w:lang w:val="en-US"/>
              </w:rPr>
              <w:t xml:space="preserve">Security Consultant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Security Officer: </w:t>
            </w:r>
            <w:r>
              <w:rPr>
                <w:rFonts w:eastAsia="Times New Roman"/>
                <w:lang w:val="en-US"/>
              </w:rPr>
              <w:t xml:space="preserve">Security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Security Officers and Guards nec: </w:t>
            </w:r>
            <w:r>
              <w:rPr>
                <w:rFonts w:eastAsia="Times New Roman"/>
                <w:lang w:val="en-US"/>
              </w:rPr>
              <w:t xml:space="preserve">Security Officers and Guards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Sports and Personal Service Workers nfd: </w:t>
            </w:r>
            <w:r>
              <w:rPr>
                <w:rFonts w:eastAsia="Times New Roman"/>
                <w:lang w:val="en-US"/>
              </w:rPr>
              <w:t xml:space="preserve">Sports and Personal Service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Personal Service and Travel Workers nfd: </w:t>
            </w:r>
            <w:r>
              <w:rPr>
                <w:rFonts w:eastAsia="Times New Roman"/>
                <w:lang w:val="en-US"/>
              </w:rPr>
              <w:t xml:space="preserve">Personal Service and Travel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Beauty Therapist: </w:t>
            </w:r>
            <w:r>
              <w:rPr>
                <w:rFonts w:eastAsia="Times New Roman"/>
                <w:lang w:val="en-US"/>
              </w:rPr>
              <w:t xml:space="preserve">Beauty Therapist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Driving Instructor: </w:t>
            </w:r>
            <w:r>
              <w:rPr>
                <w:rFonts w:eastAsia="Times New Roman"/>
                <w:lang w:val="en-US"/>
              </w:rPr>
              <w:t xml:space="preserve">Driving Instructor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Funeral Workers nfd: </w:t>
            </w:r>
            <w:r>
              <w:rPr>
                <w:rFonts w:eastAsia="Times New Roman"/>
                <w:lang w:val="en-US"/>
              </w:rPr>
              <w:t xml:space="preserve">Funeral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Funeral Director: </w:t>
            </w:r>
            <w:r>
              <w:rPr>
                <w:rFonts w:eastAsia="Times New Roman"/>
                <w:lang w:val="en-US"/>
              </w:rPr>
              <w:t xml:space="preserve">Funeral Director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Funeral Workers nec: </w:t>
            </w:r>
            <w:r>
              <w:rPr>
                <w:rFonts w:eastAsia="Times New Roman"/>
                <w:lang w:val="en-US"/>
              </w:rPr>
              <w:t xml:space="preserve">Funeral Workers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Gallery, Museum and Tour Guides nfd: </w:t>
            </w:r>
            <w:r>
              <w:rPr>
                <w:rFonts w:eastAsia="Times New Roman"/>
                <w:lang w:val="en-US"/>
              </w:rPr>
              <w:t xml:space="preserve">Gallery, Museum and Tour Guides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Gallery or Museum Guide: </w:t>
            </w:r>
            <w:r>
              <w:rPr>
                <w:rFonts w:eastAsia="Times New Roman"/>
                <w:lang w:val="en-US"/>
              </w:rPr>
              <w:t xml:space="preserve">Gallery or Museum Guide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Tour Guide: </w:t>
            </w:r>
            <w:r>
              <w:rPr>
                <w:rFonts w:eastAsia="Times New Roman"/>
                <w:lang w:val="en-US"/>
              </w:rPr>
              <w:t xml:space="preserve">Tour Guide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Personal Care Consultants nfd: </w:t>
            </w:r>
            <w:r>
              <w:rPr>
                <w:rFonts w:eastAsia="Times New Roman"/>
                <w:lang w:val="en-US"/>
              </w:rPr>
              <w:t xml:space="preserve">Personal Care Consultants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Natural Remedy Consultant: </w:t>
            </w:r>
            <w:r>
              <w:rPr>
                <w:rFonts w:eastAsia="Times New Roman"/>
                <w:lang w:val="en-US"/>
              </w:rPr>
              <w:t xml:space="preserve">Natural Remedy Consultant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Weight Loss Consultant: </w:t>
            </w:r>
            <w:r>
              <w:rPr>
                <w:rFonts w:eastAsia="Times New Roman"/>
                <w:lang w:val="en-US"/>
              </w:rPr>
              <w:t xml:space="preserve">Weight Loss Consultant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Tourism and Travel Advisers nfd: </w:t>
            </w:r>
            <w:r>
              <w:rPr>
                <w:rFonts w:eastAsia="Times New Roman"/>
                <w:lang w:val="en-US"/>
              </w:rPr>
              <w:t xml:space="preserve">Tourism and Travel Advisers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Tourist Information Officer: </w:t>
            </w:r>
            <w:r>
              <w:rPr>
                <w:rFonts w:eastAsia="Times New Roman"/>
                <w:lang w:val="en-US"/>
              </w:rPr>
              <w:t xml:space="preserve">Tourist Information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Travel Consultant: </w:t>
            </w:r>
            <w:r>
              <w:rPr>
                <w:rFonts w:eastAsia="Times New Roman"/>
                <w:lang w:val="en-US"/>
              </w:rPr>
              <w:t xml:space="preserve">Travel Consultant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Travel Attendants nfd: </w:t>
            </w:r>
            <w:r>
              <w:rPr>
                <w:rFonts w:eastAsia="Times New Roman"/>
                <w:lang w:val="en-US"/>
              </w:rPr>
              <w:t xml:space="preserve">Travel Attendants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Flight Attendant: </w:t>
            </w:r>
            <w:r>
              <w:rPr>
                <w:rFonts w:eastAsia="Times New Roman"/>
                <w:lang w:val="en-US"/>
              </w:rPr>
              <w:t xml:space="preserve">Flight Attendant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Travel Attendants nec: </w:t>
            </w:r>
            <w:r>
              <w:rPr>
                <w:rFonts w:eastAsia="Times New Roman"/>
                <w:lang w:val="en-US"/>
              </w:rPr>
              <w:t xml:space="preserve">Travel Attendants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Personal Service Workers nfd: </w:t>
            </w:r>
            <w:r>
              <w:rPr>
                <w:rFonts w:eastAsia="Times New Roman"/>
                <w:lang w:val="en-US"/>
              </w:rPr>
              <w:t xml:space="preserve">Other Personal Service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Civil Celebrant: </w:t>
            </w:r>
            <w:r>
              <w:rPr>
                <w:rFonts w:eastAsia="Times New Roman"/>
                <w:lang w:val="en-US"/>
              </w:rPr>
              <w:t xml:space="preserve">Civil Celebrant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Hair or Beauty Salon Assistant: </w:t>
            </w:r>
            <w:r>
              <w:rPr>
                <w:rFonts w:eastAsia="Times New Roman"/>
                <w:lang w:val="en-US"/>
              </w:rPr>
              <w:t xml:space="preserve">Hair or Beauty Salon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Sex Worker or Escort: </w:t>
            </w:r>
            <w:r>
              <w:rPr>
                <w:rFonts w:eastAsia="Times New Roman"/>
                <w:lang w:val="en-US"/>
              </w:rPr>
              <w:t xml:space="preserve">Sex Worker or Escort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Personal Service Workers nec: </w:t>
            </w:r>
            <w:r>
              <w:rPr>
                <w:rFonts w:eastAsia="Times New Roman"/>
                <w:lang w:val="en-US"/>
              </w:rPr>
              <w:t xml:space="preserve">Personal Service Workers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Sports and Fitness Workers nfd: </w:t>
            </w:r>
            <w:r>
              <w:rPr>
                <w:rFonts w:eastAsia="Times New Roman"/>
                <w:lang w:val="en-US"/>
              </w:rPr>
              <w:t xml:space="preserve">Sports and Fitness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Fitness Instructor: </w:t>
            </w:r>
            <w:r>
              <w:rPr>
                <w:rFonts w:eastAsia="Times New Roman"/>
                <w:lang w:val="en-US"/>
              </w:rPr>
              <w:t xml:space="preserve">Fitness Instructor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Outdoor Adventure Guides nfd: </w:t>
            </w:r>
            <w:r>
              <w:rPr>
                <w:rFonts w:eastAsia="Times New Roman"/>
                <w:lang w:val="en-US"/>
              </w:rPr>
              <w:t xml:space="preserve">Outdoor Adventure Guides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Bungy Jump Master: </w:t>
            </w:r>
            <w:r>
              <w:rPr>
                <w:rFonts w:eastAsia="Times New Roman"/>
                <w:lang w:val="en-US"/>
              </w:rPr>
              <w:t xml:space="preserve">Bungy Jump Master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Fishing Guide: </w:t>
            </w:r>
            <w:r>
              <w:rPr>
                <w:rFonts w:eastAsia="Times New Roman"/>
                <w:lang w:val="en-US"/>
              </w:rPr>
              <w:t xml:space="preserve">Fishing Guide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Hunting Guide: </w:t>
            </w:r>
            <w:r>
              <w:rPr>
                <w:rFonts w:eastAsia="Times New Roman"/>
                <w:lang w:val="en-US"/>
              </w:rPr>
              <w:t xml:space="preserve">Hunting Guide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Mountain or Glacier Guide: </w:t>
            </w:r>
            <w:r>
              <w:rPr>
                <w:rFonts w:eastAsia="Times New Roman"/>
                <w:lang w:val="en-US"/>
              </w:rPr>
              <w:t xml:space="preserve">Mountain or Glacier Guide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Outdoor Adventure Instructor: </w:t>
            </w:r>
            <w:r>
              <w:rPr>
                <w:rFonts w:eastAsia="Times New Roman"/>
                <w:lang w:val="en-US"/>
              </w:rPr>
              <w:t xml:space="preserve">Outdoor Adventure Instructor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Trekking Guide: </w:t>
            </w:r>
            <w:r>
              <w:rPr>
                <w:rFonts w:eastAsia="Times New Roman"/>
                <w:lang w:val="en-US"/>
              </w:rPr>
              <w:t xml:space="preserve">Trekking Guide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Whitewater Rafting Guide: </w:t>
            </w:r>
            <w:r>
              <w:rPr>
                <w:rFonts w:eastAsia="Times New Roman"/>
                <w:lang w:val="en-US"/>
              </w:rPr>
              <w:t xml:space="preserve">Whitewater Rafting Guide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Outdoor Adventure Guides nec: </w:t>
            </w:r>
            <w:r>
              <w:rPr>
                <w:rFonts w:eastAsia="Times New Roman"/>
                <w:lang w:val="en-US"/>
              </w:rPr>
              <w:t xml:space="preserve">Outdoor Adventure Guides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Sports Coaches, Instructors and Officials nfd: </w:t>
            </w:r>
            <w:r>
              <w:rPr>
                <w:rFonts w:eastAsia="Times New Roman"/>
                <w:lang w:val="en-US"/>
              </w:rPr>
              <w:t xml:space="preserve">Sports Coaches, Instructors and Officials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Diving Instructor (Open Water): </w:t>
            </w:r>
            <w:r>
              <w:rPr>
                <w:rFonts w:eastAsia="Times New Roman"/>
                <w:lang w:val="en-US"/>
              </w:rPr>
              <w:t xml:space="preserve">Diving Instructor (Open Water)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Gymnastics Coach or Instructor: </w:t>
            </w:r>
            <w:r>
              <w:rPr>
                <w:rFonts w:eastAsia="Times New Roman"/>
                <w:lang w:val="en-US"/>
              </w:rPr>
              <w:t xml:space="preserve">Gymnastics Coach or Instructor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Horse Riding Coach or Instructor: </w:t>
            </w:r>
            <w:r>
              <w:rPr>
                <w:rFonts w:eastAsia="Times New Roman"/>
                <w:lang w:val="en-US"/>
              </w:rPr>
              <w:t xml:space="preserve">Horse Riding Coach or Instructor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Snowsport Instructor: </w:t>
            </w:r>
            <w:r>
              <w:rPr>
                <w:rFonts w:eastAsia="Times New Roman"/>
                <w:lang w:val="en-US"/>
              </w:rPr>
              <w:t xml:space="preserve">Snowsport Instructor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Swimming Coach or Instructor: </w:t>
            </w:r>
            <w:r>
              <w:rPr>
                <w:rFonts w:eastAsia="Times New Roman"/>
                <w:lang w:val="en-US"/>
              </w:rPr>
              <w:t xml:space="preserve">Swimming Coach or Instructor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Tennis Coach: </w:t>
            </w:r>
            <w:r>
              <w:rPr>
                <w:rFonts w:eastAsia="Times New Roman"/>
                <w:lang w:val="en-US"/>
              </w:rPr>
              <w:t xml:space="preserve">Tennis Coach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Sports Coach or Instructor: </w:t>
            </w:r>
            <w:r>
              <w:rPr>
                <w:rFonts w:eastAsia="Times New Roman"/>
                <w:lang w:val="en-US"/>
              </w:rPr>
              <w:t xml:space="preserve">Other Sports Coach or Instructor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Dog or Horse Racing Official: </w:t>
            </w:r>
            <w:r>
              <w:rPr>
                <w:rFonts w:eastAsia="Times New Roman"/>
                <w:lang w:val="en-US"/>
              </w:rPr>
              <w:t xml:space="preserve">Dog or Horse Racing Official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Sports Development Officer: </w:t>
            </w:r>
            <w:r>
              <w:rPr>
                <w:rFonts w:eastAsia="Times New Roman"/>
                <w:lang w:val="en-US"/>
              </w:rPr>
              <w:t xml:space="preserve">Sports Development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Sports Umpire: </w:t>
            </w:r>
            <w:r>
              <w:rPr>
                <w:rFonts w:eastAsia="Times New Roman"/>
                <w:lang w:val="en-US"/>
              </w:rPr>
              <w:t xml:space="preserve">Sports Umpire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Sports Official: </w:t>
            </w:r>
            <w:r>
              <w:rPr>
                <w:rFonts w:eastAsia="Times New Roman"/>
                <w:lang w:val="en-US"/>
              </w:rPr>
              <w:t xml:space="preserve">Other Sports Official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Sportspersons nfd: </w:t>
            </w:r>
            <w:r>
              <w:rPr>
                <w:rFonts w:eastAsia="Times New Roman"/>
                <w:lang w:val="en-US"/>
              </w:rPr>
              <w:t xml:space="preserve">Sportspersons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Footballer: </w:t>
            </w:r>
            <w:r>
              <w:rPr>
                <w:rFonts w:eastAsia="Times New Roman"/>
                <w:lang w:val="en-US"/>
              </w:rPr>
              <w:t xml:space="preserve">Footballer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Golfer: </w:t>
            </w:r>
            <w:r>
              <w:rPr>
                <w:rFonts w:eastAsia="Times New Roman"/>
                <w:lang w:val="en-US"/>
              </w:rPr>
              <w:t xml:space="preserve">Golfer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Jockey: </w:t>
            </w:r>
            <w:r>
              <w:rPr>
                <w:rFonts w:eastAsia="Times New Roman"/>
                <w:lang w:val="en-US"/>
              </w:rPr>
              <w:t xml:space="preserve">Jockey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Lifeguard: </w:t>
            </w:r>
            <w:r>
              <w:rPr>
                <w:rFonts w:eastAsia="Times New Roman"/>
                <w:lang w:val="en-US"/>
              </w:rPr>
              <w:t xml:space="preserve">Lifeguard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Sportspersons nec: </w:t>
            </w:r>
            <w:r>
              <w:rPr>
                <w:rFonts w:eastAsia="Times New Roman"/>
                <w:lang w:val="en-US"/>
              </w:rPr>
              <w:t xml:space="preserve">Sportspersons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Clerical and Administrative Workers nfd: </w:t>
            </w:r>
            <w:r>
              <w:rPr>
                <w:rFonts w:eastAsia="Times New Roman"/>
                <w:lang w:val="en-US"/>
              </w:rPr>
              <w:t xml:space="preserve">Clerical and Administrative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Office Managers and Program Administrators nfd: </w:t>
            </w:r>
            <w:r>
              <w:rPr>
                <w:rFonts w:eastAsia="Times New Roman"/>
                <w:lang w:val="en-US"/>
              </w:rPr>
              <w:t xml:space="preserve">Office Managers and Program Administrators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Contract, Program and Project Administrators nfd: </w:t>
            </w:r>
            <w:r>
              <w:rPr>
                <w:rFonts w:eastAsia="Times New Roman"/>
                <w:lang w:val="en-US"/>
              </w:rPr>
              <w:t xml:space="preserve">Contract, Program and Project Administrators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Contract Administrator: </w:t>
            </w:r>
            <w:r>
              <w:rPr>
                <w:rFonts w:eastAsia="Times New Roman"/>
                <w:lang w:val="en-US"/>
              </w:rPr>
              <w:t xml:space="preserve">Contract Administrator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Program or Project Administrator: </w:t>
            </w:r>
            <w:r>
              <w:rPr>
                <w:rFonts w:eastAsia="Times New Roman"/>
                <w:lang w:val="en-US"/>
              </w:rPr>
              <w:t xml:space="preserve">Program or Project Administrator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Office and Practice Managers nfd: </w:t>
            </w:r>
            <w:r>
              <w:rPr>
                <w:rFonts w:eastAsia="Times New Roman"/>
                <w:lang w:val="en-US"/>
              </w:rPr>
              <w:t xml:space="preserve">Office and Practice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Office Manager: </w:t>
            </w:r>
            <w:r>
              <w:rPr>
                <w:rFonts w:eastAsia="Times New Roman"/>
                <w:lang w:val="en-US"/>
              </w:rPr>
              <w:t xml:space="preserve">Office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Practice Managers nfd: </w:t>
            </w:r>
            <w:r>
              <w:rPr>
                <w:rFonts w:eastAsia="Times New Roman"/>
                <w:lang w:val="en-US"/>
              </w:rPr>
              <w:t xml:space="preserve">Practice Managers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Health Practice Manager: </w:t>
            </w:r>
            <w:r>
              <w:rPr>
                <w:rFonts w:eastAsia="Times New Roman"/>
                <w:lang w:val="en-US"/>
              </w:rPr>
              <w:t xml:space="preserve">Health Practice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Practice Managers nec: </w:t>
            </w:r>
            <w:r>
              <w:rPr>
                <w:rFonts w:eastAsia="Times New Roman"/>
                <w:lang w:val="en-US"/>
              </w:rPr>
              <w:t xml:space="preserve">Practice Managers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Personal Assistants and Secretaries nfd: </w:t>
            </w:r>
            <w:r>
              <w:rPr>
                <w:rFonts w:eastAsia="Times New Roman"/>
                <w:lang w:val="en-US"/>
              </w:rPr>
              <w:t xml:space="preserve">Personal Assistants and Secretaries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Personal Assistant: </w:t>
            </w:r>
            <w:r>
              <w:rPr>
                <w:rFonts w:eastAsia="Times New Roman"/>
                <w:lang w:val="en-US"/>
              </w:rPr>
              <w:t xml:space="preserve">Personal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Secretaries nfd: </w:t>
            </w:r>
            <w:r>
              <w:rPr>
                <w:rFonts w:eastAsia="Times New Roman"/>
                <w:lang w:val="en-US"/>
              </w:rPr>
              <w:t xml:space="preserve">Secretaries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Secretary (General): </w:t>
            </w:r>
            <w:r>
              <w:rPr>
                <w:rFonts w:eastAsia="Times New Roman"/>
                <w:lang w:val="en-US"/>
              </w:rPr>
              <w:t xml:space="preserve">Secretary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Legal Secretary: </w:t>
            </w:r>
            <w:r>
              <w:rPr>
                <w:rFonts w:eastAsia="Times New Roman"/>
                <w:lang w:val="en-US"/>
              </w:rPr>
              <w:t xml:space="preserve">Legal Secretary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General Clerical Workers nfd: </w:t>
            </w:r>
            <w:r>
              <w:rPr>
                <w:rFonts w:eastAsia="Times New Roman"/>
                <w:lang w:val="en-US"/>
              </w:rPr>
              <w:t xml:space="preserve">General Clerical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General Clerk: </w:t>
            </w:r>
            <w:r>
              <w:rPr>
                <w:rFonts w:eastAsia="Times New Roman"/>
                <w:lang w:val="en-US"/>
              </w:rPr>
              <w:t xml:space="preserve">General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Keyboard Operators nfd: </w:t>
            </w:r>
            <w:r>
              <w:rPr>
                <w:rFonts w:eastAsia="Times New Roman"/>
                <w:lang w:val="en-US"/>
              </w:rPr>
              <w:t xml:space="preserve">Keyboard Operators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Data Entry Operator: </w:t>
            </w:r>
            <w:r>
              <w:rPr>
                <w:rFonts w:eastAsia="Times New Roman"/>
                <w:lang w:val="en-US"/>
              </w:rPr>
              <w:t xml:space="preserve">Data Entry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Machine Shorthand Reporter: </w:t>
            </w:r>
            <w:r>
              <w:rPr>
                <w:rFonts w:eastAsia="Times New Roman"/>
                <w:lang w:val="en-US"/>
              </w:rPr>
              <w:t xml:space="preserve">Machine Shorthand Reporter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Word Processing Operator: </w:t>
            </w:r>
            <w:r>
              <w:rPr>
                <w:rFonts w:eastAsia="Times New Roman"/>
                <w:lang w:val="en-US"/>
              </w:rPr>
              <w:t xml:space="preserve">Word Processing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Inquiry Clerks and Receptionists nfd: </w:t>
            </w:r>
            <w:r>
              <w:rPr>
                <w:rFonts w:eastAsia="Times New Roman"/>
                <w:lang w:val="en-US"/>
              </w:rPr>
              <w:t xml:space="preserve">Inquiry Clerks and Receptionists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Call or Contact Centre Information Clerks nfd: </w:t>
            </w:r>
            <w:r>
              <w:rPr>
                <w:rFonts w:eastAsia="Times New Roman"/>
                <w:lang w:val="en-US"/>
              </w:rPr>
              <w:t xml:space="preserve">Call or Contact Centre Information Clerks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Call or Contact Centre Workers nfd: </w:t>
            </w:r>
            <w:r>
              <w:rPr>
                <w:rFonts w:eastAsia="Times New Roman"/>
                <w:lang w:val="en-US"/>
              </w:rPr>
              <w:t xml:space="preserve">Call or Contact Centre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Call or Contact Centre Team Leader: </w:t>
            </w:r>
            <w:r>
              <w:rPr>
                <w:rFonts w:eastAsia="Times New Roman"/>
                <w:lang w:val="en-US"/>
              </w:rPr>
              <w:t xml:space="preserve">Call or Contact Centre Team Leader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Call or Contact Centre Operator: </w:t>
            </w:r>
            <w:r>
              <w:rPr>
                <w:rFonts w:eastAsia="Times New Roman"/>
                <w:lang w:val="en-US"/>
              </w:rPr>
              <w:t xml:space="preserve">Call or Contact Centre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Inquiry Clerk: </w:t>
            </w:r>
            <w:r>
              <w:rPr>
                <w:rFonts w:eastAsia="Times New Roman"/>
                <w:lang w:val="en-US"/>
              </w:rPr>
              <w:t xml:space="preserve">Inquiry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Receptionists nfd: </w:t>
            </w:r>
            <w:r>
              <w:rPr>
                <w:rFonts w:eastAsia="Times New Roman"/>
                <w:lang w:val="en-US"/>
              </w:rPr>
              <w:t xml:space="preserve">Receptionists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Receptionist (General): </w:t>
            </w:r>
            <w:r>
              <w:rPr>
                <w:rFonts w:eastAsia="Times New Roman"/>
                <w:lang w:val="en-US"/>
              </w:rPr>
              <w:t xml:space="preserve">Receptionist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Admissions Clerk: </w:t>
            </w:r>
            <w:r>
              <w:rPr>
                <w:rFonts w:eastAsia="Times New Roman"/>
                <w:lang w:val="en-US"/>
              </w:rPr>
              <w:t xml:space="preserve">Admissions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Hotel or Motel Receptionist: </w:t>
            </w:r>
            <w:r>
              <w:rPr>
                <w:rFonts w:eastAsia="Times New Roman"/>
                <w:lang w:val="en-US"/>
              </w:rPr>
              <w:t xml:space="preserve">Hotel or Motel Receptionist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Medical Receptionist: </w:t>
            </w:r>
            <w:r>
              <w:rPr>
                <w:rFonts w:eastAsia="Times New Roman"/>
                <w:lang w:val="en-US"/>
              </w:rPr>
              <w:t xml:space="preserve">Medical Receptionist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Numerical Clerks nfd: </w:t>
            </w:r>
            <w:r>
              <w:rPr>
                <w:rFonts w:eastAsia="Times New Roman"/>
                <w:lang w:val="en-US"/>
              </w:rPr>
              <w:t xml:space="preserve">Numerical Clerks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Accounting Clerks and Bookkeepers nfd: </w:t>
            </w:r>
            <w:r>
              <w:rPr>
                <w:rFonts w:eastAsia="Times New Roman"/>
                <w:lang w:val="en-US"/>
              </w:rPr>
              <w:t xml:space="preserve">Accounting Clerks and Bookkeepers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Accounting Clerks nfd: </w:t>
            </w:r>
            <w:r>
              <w:rPr>
                <w:rFonts w:eastAsia="Times New Roman"/>
                <w:lang w:val="en-US"/>
              </w:rPr>
              <w:t xml:space="preserve">Accounting Clerks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Accounts Clerk: </w:t>
            </w:r>
            <w:r>
              <w:rPr>
                <w:rFonts w:eastAsia="Times New Roman"/>
                <w:lang w:val="en-US"/>
              </w:rPr>
              <w:t xml:space="preserve">Accounts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Cost Clerk: </w:t>
            </w:r>
            <w:r>
              <w:rPr>
                <w:rFonts w:eastAsia="Times New Roman"/>
                <w:lang w:val="en-US"/>
              </w:rPr>
              <w:t xml:space="preserve">Cost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Bookkeeper: </w:t>
            </w:r>
            <w:r>
              <w:rPr>
                <w:rFonts w:eastAsia="Times New Roman"/>
                <w:lang w:val="en-US"/>
              </w:rPr>
              <w:t xml:space="preserve">Bookkeeper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Payroll Clerk: </w:t>
            </w:r>
            <w:r>
              <w:rPr>
                <w:rFonts w:eastAsia="Times New Roman"/>
                <w:lang w:val="en-US"/>
              </w:rPr>
              <w:t xml:space="preserve">Payroll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Financial and Insurance Clerks nfd: </w:t>
            </w:r>
            <w:r>
              <w:rPr>
                <w:rFonts w:eastAsia="Times New Roman"/>
                <w:lang w:val="en-US"/>
              </w:rPr>
              <w:t xml:space="preserve">Financial and Insurance Clerks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Bank Worker: </w:t>
            </w:r>
            <w:r>
              <w:rPr>
                <w:rFonts w:eastAsia="Times New Roman"/>
                <w:lang w:val="en-US"/>
              </w:rPr>
              <w:t xml:space="preserve">Bank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Credit or Loans Officer: </w:t>
            </w:r>
            <w:r>
              <w:rPr>
                <w:rFonts w:eastAsia="Times New Roman"/>
                <w:lang w:val="en-US"/>
              </w:rPr>
              <w:t xml:space="preserve">Credit or Loans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Insurance, Money Market and Statistical Clerks nfd: </w:t>
            </w:r>
            <w:r>
              <w:rPr>
                <w:rFonts w:eastAsia="Times New Roman"/>
                <w:lang w:val="en-US"/>
              </w:rPr>
              <w:t xml:space="preserve">Insurance, Money Market and Statistical Clerks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Bookmaker: </w:t>
            </w:r>
            <w:r>
              <w:rPr>
                <w:rFonts w:eastAsia="Times New Roman"/>
                <w:lang w:val="en-US"/>
              </w:rPr>
              <w:t xml:space="preserve">Bookmaker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Insurance Consultant: </w:t>
            </w:r>
            <w:r>
              <w:rPr>
                <w:rFonts w:eastAsia="Times New Roman"/>
                <w:lang w:val="en-US"/>
              </w:rPr>
              <w:t xml:space="preserve">Insurance Consultant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Money Market Clerk: </w:t>
            </w:r>
            <w:r>
              <w:rPr>
                <w:rFonts w:eastAsia="Times New Roman"/>
                <w:lang w:val="en-US"/>
              </w:rPr>
              <w:t xml:space="preserve">Money Market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Statistical Clerk: </w:t>
            </w:r>
            <w:r>
              <w:rPr>
                <w:rFonts w:eastAsia="Times New Roman"/>
                <w:lang w:val="en-US"/>
              </w:rPr>
              <w:t xml:space="preserve">Statistical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Clerical and Office Support Workers nfd: </w:t>
            </w:r>
            <w:r>
              <w:rPr>
                <w:rFonts w:eastAsia="Times New Roman"/>
                <w:lang w:val="en-US"/>
              </w:rPr>
              <w:t xml:space="preserve">Clerical and Office Support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Betting Clerks nfd: </w:t>
            </w:r>
            <w:r>
              <w:rPr>
                <w:rFonts w:eastAsia="Times New Roman"/>
                <w:lang w:val="en-US"/>
              </w:rPr>
              <w:t xml:space="preserve">Betting Clerks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Betting Agency Counter Clerk: </w:t>
            </w:r>
            <w:r>
              <w:rPr>
                <w:rFonts w:eastAsia="Times New Roman"/>
                <w:lang w:val="en-US"/>
              </w:rPr>
              <w:t xml:space="preserve">Betting Agency Counter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Bookmaker's Clerk: </w:t>
            </w:r>
            <w:r>
              <w:rPr>
                <w:rFonts w:eastAsia="Times New Roman"/>
                <w:lang w:val="en-US"/>
              </w:rPr>
              <w:t xml:space="preserve">Bookmaker's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Telephone Betting Clerk: </w:t>
            </w:r>
            <w:r>
              <w:rPr>
                <w:rFonts w:eastAsia="Times New Roman"/>
                <w:lang w:val="en-US"/>
              </w:rPr>
              <w:t xml:space="preserve">Telephone Betting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Betting Clerks nec: </w:t>
            </w:r>
            <w:r>
              <w:rPr>
                <w:rFonts w:eastAsia="Times New Roman"/>
                <w:lang w:val="en-US"/>
              </w:rPr>
              <w:t xml:space="preserve">Betting Clerks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Couriers and Postal Deliverers nfd: </w:t>
            </w:r>
            <w:r>
              <w:rPr>
                <w:rFonts w:eastAsia="Times New Roman"/>
                <w:lang w:val="en-US"/>
              </w:rPr>
              <w:t xml:space="preserve">Couriers and Postal Deliverers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Courier: </w:t>
            </w:r>
            <w:r>
              <w:rPr>
                <w:rFonts w:eastAsia="Times New Roman"/>
                <w:lang w:val="en-US"/>
              </w:rPr>
              <w:t xml:space="preserve">Courier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Postal Delivery Officer: </w:t>
            </w:r>
            <w:r>
              <w:rPr>
                <w:rFonts w:eastAsia="Times New Roman"/>
                <w:lang w:val="en-US"/>
              </w:rPr>
              <w:t xml:space="preserve">Postal Delivery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Filing or Registry Clerk: </w:t>
            </w:r>
            <w:r>
              <w:rPr>
                <w:rFonts w:eastAsia="Times New Roman"/>
                <w:lang w:val="en-US"/>
              </w:rPr>
              <w:t xml:space="preserve">Filing or Registry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Mail Sorters nfd: </w:t>
            </w:r>
            <w:r>
              <w:rPr>
                <w:rFonts w:eastAsia="Times New Roman"/>
                <w:lang w:val="en-US"/>
              </w:rPr>
              <w:t xml:space="preserve">Mail Sorters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Mail Clerk: </w:t>
            </w:r>
            <w:r>
              <w:rPr>
                <w:rFonts w:eastAsia="Times New Roman"/>
                <w:lang w:val="en-US"/>
              </w:rPr>
              <w:t xml:space="preserve">Mail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Postal Sorting Officer: </w:t>
            </w:r>
            <w:r>
              <w:rPr>
                <w:rFonts w:eastAsia="Times New Roman"/>
                <w:lang w:val="en-US"/>
              </w:rPr>
              <w:t xml:space="preserve">Postal Sorting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Survey Interviewer: </w:t>
            </w:r>
            <w:r>
              <w:rPr>
                <w:rFonts w:eastAsia="Times New Roman"/>
                <w:lang w:val="en-US"/>
              </w:rPr>
              <w:t xml:space="preserve">Survey Interviewer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Switchboard Operator: </w:t>
            </w:r>
            <w:r>
              <w:rPr>
                <w:rFonts w:eastAsia="Times New Roman"/>
                <w:lang w:val="en-US"/>
              </w:rPr>
              <w:t xml:space="preserve">Switchboard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Clerical and Office Support Workers nfd: </w:t>
            </w:r>
            <w:r>
              <w:rPr>
                <w:rFonts w:eastAsia="Times New Roman"/>
                <w:lang w:val="en-US"/>
              </w:rPr>
              <w:t xml:space="preserve">Other Clerical and Office Support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Classified Advertising Clerk: </w:t>
            </w:r>
            <w:r>
              <w:rPr>
                <w:rFonts w:eastAsia="Times New Roman"/>
                <w:lang w:val="en-US"/>
              </w:rPr>
              <w:t xml:space="preserve">Classified Advertising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Meter Reader: </w:t>
            </w:r>
            <w:r>
              <w:rPr>
                <w:rFonts w:eastAsia="Times New Roman"/>
                <w:lang w:val="en-US"/>
              </w:rPr>
              <w:t xml:space="preserve">Meter Reader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Parking Inspector: </w:t>
            </w:r>
            <w:r>
              <w:rPr>
                <w:rFonts w:eastAsia="Times New Roman"/>
                <w:lang w:val="en-US"/>
              </w:rPr>
              <w:t xml:space="preserve">Parking Inspector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Clerical and Office Support Workers nec: </w:t>
            </w:r>
            <w:r>
              <w:rPr>
                <w:rFonts w:eastAsia="Times New Roman"/>
                <w:lang w:val="en-US"/>
              </w:rPr>
              <w:t xml:space="preserve">Clerical and Office Support Workers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Clerical and Administrative Workers nfd: </w:t>
            </w:r>
            <w:r>
              <w:rPr>
                <w:rFonts w:eastAsia="Times New Roman"/>
                <w:lang w:val="en-US"/>
              </w:rPr>
              <w:t xml:space="preserve">Other Clerical and Administrative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Logistics Clerks nfd: </w:t>
            </w:r>
            <w:r>
              <w:rPr>
                <w:rFonts w:eastAsia="Times New Roman"/>
                <w:lang w:val="en-US"/>
              </w:rPr>
              <w:t xml:space="preserve">Logistics Clerks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Purchasing and Supply Logistics Clerks nfd: </w:t>
            </w:r>
            <w:r>
              <w:rPr>
                <w:rFonts w:eastAsia="Times New Roman"/>
                <w:lang w:val="en-US"/>
              </w:rPr>
              <w:t xml:space="preserve">Purchasing and Supply Logistics Clerks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Order Clerk: </w:t>
            </w:r>
            <w:r>
              <w:rPr>
                <w:rFonts w:eastAsia="Times New Roman"/>
                <w:lang w:val="en-US"/>
              </w:rPr>
              <w:t xml:space="preserve">Order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Production Clerk: </w:t>
            </w:r>
            <w:r>
              <w:rPr>
                <w:rFonts w:eastAsia="Times New Roman"/>
                <w:lang w:val="en-US"/>
              </w:rPr>
              <w:t xml:space="preserve">Production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Purchasing Officer: </w:t>
            </w:r>
            <w:r>
              <w:rPr>
                <w:rFonts w:eastAsia="Times New Roman"/>
                <w:lang w:val="en-US"/>
              </w:rPr>
              <w:t xml:space="preserve">Purchasing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58" w:author="Steve" w:date="2015-09-06T09:52:00Z">
              <w:r w:rsidRPr="007F47A9">
                <w:rPr>
                  <w:rFonts w:eastAsia="Times New Roman"/>
                  <w:b/>
                  <w:lang w:val="en-US"/>
                  <w:rPrChange w:id="159" w:author="Steve" w:date="2015-09-06T09:52:00Z">
                    <w:rPr>
                      <w:rFonts w:eastAsia="Times New Roman"/>
                      <w:lang w:val="en-US"/>
                    </w:rPr>
                  </w:rPrChange>
                </w:rPr>
                <w:t>Sales Clerk</w:t>
              </w:r>
            </w:ins>
            <w:r w:rsidR="005B11EB" w:rsidRPr="00DE0F4C">
              <w:rPr>
                <w:rFonts w:eastAsia="Times New Roman"/>
                <w:b/>
                <w:bCs/>
                <w:lang w:val="en-US"/>
              </w:rPr>
              <w:t>:</w:t>
            </w:r>
            <w:r w:rsidR="005B11EB">
              <w:rPr>
                <w:rFonts w:eastAsia="Times New Roman"/>
                <w:b/>
                <w:bCs/>
                <w:lang w:val="en-US"/>
              </w:rPr>
              <w:t xml:space="preserve"> </w:t>
            </w:r>
            <w:r w:rsidR="005B11EB">
              <w:rPr>
                <w:rFonts w:eastAsia="Times New Roman"/>
                <w:lang w:val="en-US"/>
              </w:rPr>
              <w:t xml:space="preserve">Sales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Stock Clerk: </w:t>
            </w:r>
            <w:r>
              <w:rPr>
                <w:rFonts w:eastAsia="Times New Roman"/>
                <w:lang w:val="en-US"/>
              </w:rPr>
              <w:t xml:space="preserve">Stock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Warehouse Administrator: </w:t>
            </w:r>
            <w:r>
              <w:rPr>
                <w:rFonts w:eastAsia="Times New Roman"/>
                <w:lang w:val="en-US"/>
              </w:rPr>
              <w:t xml:space="preserve">Warehouse Administrator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Transport and Despatch Clerks nfd: </w:t>
            </w:r>
            <w:r>
              <w:rPr>
                <w:rFonts w:eastAsia="Times New Roman"/>
                <w:lang w:val="en-US"/>
              </w:rPr>
              <w:t xml:space="preserve">Transport and Despatch Clerks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Despatching and Receiving Clerk: </w:t>
            </w:r>
            <w:r>
              <w:rPr>
                <w:rFonts w:eastAsia="Times New Roman"/>
                <w:lang w:val="en-US"/>
              </w:rPr>
              <w:t xml:space="preserve">Despatching and Receiving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Import-Export Clerk: </w:t>
            </w:r>
            <w:r>
              <w:rPr>
                <w:rFonts w:eastAsia="Times New Roman"/>
                <w:lang w:val="en-US"/>
              </w:rPr>
              <w:t xml:space="preserve">Import-Export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Miscellaneous Clerical and Administrative Workers nfd: </w:t>
            </w:r>
            <w:r>
              <w:rPr>
                <w:rFonts w:eastAsia="Times New Roman"/>
                <w:lang w:val="en-US"/>
              </w:rPr>
              <w:t xml:space="preserve">Miscellaneous Clerical and Administrative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Conveyancers and Legal Executives nfd: </w:t>
            </w:r>
            <w:r>
              <w:rPr>
                <w:rFonts w:eastAsia="Times New Roman"/>
                <w:lang w:val="en-US"/>
              </w:rPr>
              <w:t xml:space="preserve">Conveyancers and Legal Executives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Conveyancer: </w:t>
            </w:r>
            <w:r>
              <w:rPr>
                <w:rFonts w:eastAsia="Times New Roman"/>
                <w:lang w:val="en-US"/>
              </w:rPr>
              <w:t xml:space="preserve">Conveyancer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Legal Executive: </w:t>
            </w:r>
            <w:r>
              <w:rPr>
                <w:rFonts w:eastAsia="Times New Roman"/>
                <w:lang w:val="en-US"/>
              </w:rPr>
              <w:t xml:space="preserve">Legal Executive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Court and Legal Clerks nfd: </w:t>
            </w:r>
            <w:r>
              <w:rPr>
                <w:rFonts w:eastAsia="Times New Roman"/>
                <w:lang w:val="en-US"/>
              </w:rPr>
              <w:t xml:space="preserve">Court and Legal Clerks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Clerk of Court: </w:t>
            </w:r>
            <w:r>
              <w:rPr>
                <w:rFonts w:eastAsia="Times New Roman"/>
                <w:lang w:val="en-US"/>
              </w:rPr>
              <w:t xml:space="preserve">Clerk of Court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Court Bailiff or Sheriff: </w:t>
            </w:r>
            <w:r>
              <w:rPr>
                <w:rFonts w:eastAsia="Times New Roman"/>
                <w:lang w:val="en-US"/>
              </w:rPr>
              <w:t xml:space="preserve">Court Bailiff or Sheriff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Court Orderly: </w:t>
            </w:r>
            <w:r>
              <w:rPr>
                <w:rFonts w:eastAsia="Times New Roman"/>
                <w:lang w:val="en-US"/>
              </w:rPr>
              <w:t xml:space="preserve">Court Orderly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Law Clerk: </w:t>
            </w:r>
            <w:r>
              <w:rPr>
                <w:rFonts w:eastAsia="Times New Roman"/>
                <w:lang w:val="en-US"/>
              </w:rPr>
              <w:t xml:space="preserve">Law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Trust Officer: </w:t>
            </w:r>
            <w:r>
              <w:rPr>
                <w:rFonts w:eastAsia="Times New Roman"/>
                <w:lang w:val="en-US"/>
              </w:rPr>
              <w:t xml:space="preserve">Trust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Debt Collector: </w:t>
            </w:r>
            <w:r>
              <w:rPr>
                <w:rFonts w:eastAsia="Times New Roman"/>
                <w:lang w:val="en-US"/>
              </w:rPr>
              <w:t xml:space="preserve">Debt Collector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Human Resource Clerk: </w:t>
            </w:r>
            <w:r>
              <w:rPr>
                <w:rFonts w:eastAsia="Times New Roman"/>
                <w:lang w:val="en-US"/>
              </w:rPr>
              <w:t xml:space="preserve">Human Resource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Inspectors and Regulatory Officers nfd: </w:t>
            </w:r>
            <w:r>
              <w:rPr>
                <w:rFonts w:eastAsia="Times New Roman"/>
                <w:lang w:val="en-US"/>
              </w:rPr>
              <w:t xml:space="preserve">Inspectors and Regulatory Officers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Customs Officer: </w:t>
            </w:r>
            <w:r>
              <w:rPr>
                <w:rFonts w:eastAsia="Times New Roman"/>
                <w:lang w:val="en-US"/>
              </w:rPr>
              <w:t xml:space="preserve">Customs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Immigration Officer: </w:t>
            </w:r>
            <w:r>
              <w:rPr>
                <w:rFonts w:eastAsia="Times New Roman"/>
                <w:lang w:val="en-US"/>
              </w:rPr>
              <w:t xml:space="preserve">Immigration Officer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Motor Vehicle Licence Examiner: </w:t>
            </w:r>
            <w:r>
              <w:rPr>
                <w:rFonts w:eastAsia="Times New Roman"/>
                <w:lang w:val="en-US"/>
              </w:rPr>
              <w:t xml:space="preserve">Motor Vehicle Licence Examiner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Noxious Weeds and Pest Inspector: </w:t>
            </w:r>
            <w:r>
              <w:rPr>
                <w:rFonts w:eastAsia="Times New Roman"/>
                <w:lang w:val="en-US"/>
              </w:rPr>
              <w:t xml:space="preserve">Noxious Weeds and Pest Inspector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Social Security Assessor: </w:t>
            </w:r>
            <w:r>
              <w:rPr>
                <w:rFonts w:eastAsia="Times New Roman"/>
                <w:lang w:val="en-US"/>
              </w:rPr>
              <w:t xml:space="preserve">Social Security Assessor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Taxation Inspector: </w:t>
            </w:r>
            <w:r>
              <w:rPr>
                <w:rFonts w:eastAsia="Times New Roman"/>
                <w:lang w:val="en-US"/>
              </w:rPr>
              <w:t xml:space="preserve">Taxation Inspector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Train Examiner: </w:t>
            </w:r>
            <w:r>
              <w:rPr>
                <w:rFonts w:eastAsia="Times New Roman"/>
                <w:lang w:val="en-US"/>
              </w:rPr>
              <w:t xml:space="preserve">Train Examiner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Transport Operations Inspector: </w:t>
            </w:r>
            <w:r>
              <w:rPr>
                <w:rFonts w:eastAsia="Times New Roman"/>
                <w:lang w:val="en-US"/>
              </w:rPr>
              <w:t xml:space="preserve">Transport Operations Inspector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Water Inspector: </w:t>
            </w:r>
            <w:r>
              <w:rPr>
                <w:rFonts w:eastAsia="Times New Roman"/>
                <w:lang w:val="en-US"/>
              </w:rPr>
              <w:t xml:space="preserve">Water Inspector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Inspectors and Regulatory Officers nec: </w:t>
            </w:r>
            <w:r>
              <w:rPr>
                <w:rFonts w:eastAsia="Times New Roman"/>
                <w:lang w:val="en-US"/>
              </w:rPr>
              <w:t xml:space="preserve">Inspectors and Regulatory Officers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Insurance Investigators, Loss Adjusters and Risk Surveyors nfd: </w:t>
            </w:r>
            <w:r>
              <w:rPr>
                <w:rFonts w:eastAsia="Times New Roman"/>
                <w:lang w:val="en-US"/>
              </w:rPr>
              <w:t xml:space="preserve">Insurance Investigators, Loss Adjusters and Risk Surveyors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Insurance Investigator: </w:t>
            </w:r>
            <w:r>
              <w:rPr>
                <w:rFonts w:eastAsia="Times New Roman"/>
                <w:lang w:val="en-US"/>
              </w:rPr>
              <w:t xml:space="preserve">Insurance Investigator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Insurance Loss Adjuster: </w:t>
            </w:r>
            <w:r>
              <w:rPr>
                <w:rFonts w:eastAsia="Times New Roman"/>
                <w:lang w:val="en-US"/>
              </w:rPr>
              <w:t xml:space="preserve">Insurance Loss Adjuster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Insurance Risk Surveyor: </w:t>
            </w:r>
            <w:r>
              <w:rPr>
                <w:rFonts w:eastAsia="Times New Roman"/>
                <w:lang w:val="en-US"/>
              </w:rPr>
              <w:t xml:space="preserve">Insurance Risk Surveyor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Library Assistant: </w:t>
            </w:r>
            <w:r>
              <w:rPr>
                <w:rFonts w:eastAsia="Times New Roman"/>
                <w:lang w:val="en-US"/>
              </w:rPr>
              <w:t xml:space="preserve">Library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Miscellaneous Clerical and Administrative Workers nfd: </w:t>
            </w:r>
            <w:r>
              <w:rPr>
                <w:rFonts w:eastAsia="Times New Roman"/>
                <w:lang w:val="en-US"/>
              </w:rPr>
              <w:t xml:space="preserve">Other Miscellaneous Clerical and Administrative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Coding Clerk: </w:t>
            </w:r>
            <w:r>
              <w:rPr>
                <w:rFonts w:eastAsia="Times New Roman"/>
                <w:lang w:val="en-US"/>
              </w:rPr>
              <w:t xml:space="preserve">Coding Clerk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Production Assistant (Film, Television, Radio or Stage): </w:t>
            </w:r>
            <w:r>
              <w:rPr>
                <w:rFonts w:eastAsia="Times New Roman"/>
                <w:lang w:val="en-US"/>
              </w:rPr>
              <w:t xml:space="preserve">Production Assistant (Film, Television, Radio or Stage)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Proof Reader: </w:t>
            </w:r>
            <w:r>
              <w:rPr>
                <w:rFonts w:eastAsia="Times New Roman"/>
                <w:lang w:val="en-US"/>
              </w:rPr>
              <w:t xml:space="preserve">Proof Reader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 Despatcher: </w:t>
            </w:r>
            <w:r>
              <w:rPr>
                <w:rFonts w:eastAsia="Times New Roman"/>
                <w:lang w:val="en-US"/>
              </w:rPr>
              <w:t xml:space="preserve">Radio Despatcher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Clerical and Administrative Workers nec: </w:t>
            </w:r>
            <w:r>
              <w:rPr>
                <w:rFonts w:eastAsia="Times New Roman"/>
                <w:lang w:val="en-US"/>
              </w:rPr>
              <w:t xml:space="preserve">Clerical and Administrative Workers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Workers nfd: </w:t>
            </w:r>
            <w:r>
              <w:rPr>
                <w:rFonts w:eastAsia="Times New Roman"/>
                <w:lang w:val="en-US"/>
              </w:rPr>
              <w:t xml:space="preserve">Sales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Representatives and Agents nfd: </w:t>
            </w:r>
            <w:r>
              <w:rPr>
                <w:rFonts w:eastAsia="Times New Roman"/>
                <w:lang w:val="en-US"/>
              </w:rPr>
              <w:t xml:space="preserve">Sales Representatives and Agents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Insurance Agents and Sales Representatives nfd: </w:t>
            </w:r>
            <w:r>
              <w:rPr>
                <w:rFonts w:eastAsia="Times New Roman"/>
                <w:lang w:val="en-US"/>
              </w:rPr>
              <w:t xml:space="preserve">Insurance Agents and Sales Representatives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Auctioneers, and Stock and Station Agents nfd: </w:t>
            </w:r>
            <w:r>
              <w:rPr>
                <w:rFonts w:eastAsia="Times New Roman"/>
                <w:lang w:val="en-US"/>
              </w:rPr>
              <w:t xml:space="preserve">Auctioneers, and Stock and Station Agents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Auctioneer: </w:t>
            </w:r>
            <w:r>
              <w:rPr>
                <w:rFonts w:eastAsia="Times New Roman"/>
                <w:lang w:val="en-US"/>
              </w:rPr>
              <w:t xml:space="preserve">Auctioneer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Stock and Station Agent: </w:t>
            </w:r>
            <w:r>
              <w:rPr>
                <w:rFonts w:eastAsia="Times New Roman"/>
                <w:lang w:val="en-US"/>
              </w:rPr>
              <w:t xml:space="preserve">Stock and Station Agent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Insurance Agent: </w:t>
            </w:r>
            <w:r>
              <w:rPr>
                <w:rFonts w:eastAsia="Times New Roman"/>
                <w:lang w:val="en-US"/>
              </w:rPr>
              <w:t xml:space="preserve">Insurance Agent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Representatives nfd: </w:t>
            </w:r>
            <w:r>
              <w:rPr>
                <w:rFonts w:eastAsia="Times New Roman"/>
                <w:lang w:val="en-US"/>
              </w:rPr>
              <w:t xml:space="preserve">Sales Representatives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Representative (Building and Plumbing Supplies): </w:t>
            </w:r>
            <w:r>
              <w:rPr>
                <w:rFonts w:eastAsia="Times New Roman"/>
                <w:lang w:val="en-US"/>
              </w:rPr>
              <w:t xml:space="preserve">Sales Representative (Building and Plumbing Supplies)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Representative (Business Services): </w:t>
            </w:r>
            <w:r>
              <w:rPr>
                <w:rFonts w:eastAsia="Times New Roman"/>
                <w:lang w:val="en-US"/>
              </w:rPr>
              <w:t xml:space="preserve">Sales Representative (Business Services)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Representative (Motor Vehicle Parts and Accessories): </w:t>
            </w:r>
            <w:r>
              <w:rPr>
                <w:rFonts w:eastAsia="Times New Roman"/>
                <w:lang w:val="en-US"/>
              </w:rPr>
              <w:t xml:space="preserve">Sales Representative (Motor Vehicle Parts and Accessories)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Representative (Personal and Household Goods): </w:t>
            </w:r>
            <w:r>
              <w:rPr>
                <w:rFonts w:eastAsia="Times New Roman"/>
                <w:lang w:val="en-US"/>
              </w:rPr>
              <w:t xml:space="preserve">Sales Representative (Personal and Household Goods)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Representatives nec: </w:t>
            </w:r>
            <w:r>
              <w:rPr>
                <w:rFonts w:eastAsia="Times New Roman"/>
                <w:lang w:val="en-US"/>
              </w:rPr>
              <w:t xml:space="preserve">Sales Representatives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Real Estate Sales Agents nfd: </w:t>
            </w:r>
            <w:r>
              <w:rPr>
                <w:rFonts w:eastAsia="Times New Roman"/>
                <w:lang w:val="en-US"/>
              </w:rPr>
              <w:t xml:space="preserve">Real Estate Sales Agents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Business Broker: </w:t>
            </w:r>
            <w:r>
              <w:rPr>
                <w:rFonts w:eastAsia="Times New Roman"/>
                <w:lang w:val="en-US"/>
              </w:rPr>
              <w:t xml:space="preserve">Business Broker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Property Manager: </w:t>
            </w:r>
            <w:r>
              <w:rPr>
                <w:rFonts w:eastAsia="Times New Roman"/>
                <w:lang w:val="en-US"/>
              </w:rPr>
              <w:t xml:space="preserve">Property Manager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Real Estate Agency Principal: </w:t>
            </w:r>
            <w:r>
              <w:rPr>
                <w:rFonts w:eastAsia="Times New Roman"/>
                <w:lang w:val="en-US"/>
              </w:rPr>
              <w:t xml:space="preserve">Real Estate Agency Principal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Real Estate Agent: </w:t>
            </w:r>
            <w:r>
              <w:rPr>
                <w:rFonts w:eastAsia="Times New Roman"/>
                <w:lang w:val="en-US"/>
              </w:rPr>
              <w:t xml:space="preserve">Real Estate Agent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Real Estate Representative: </w:t>
            </w:r>
            <w:r>
              <w:rPr>
                <w:rFonts w:eastAsia="Times New Roman"/>
                <w:lang w:val="en-US"/>
              </w:rPr>
              <w:t xml:space="preserve">Real Estate Representative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Assistants and Salespersons nfd: </w:t>
            </w:r>
            <w:r>
              <w:rPr>
                <w:rFonts w:eastAsia="Times New Roman"/>
                <w:lang w:val="en-US"/>
              </w:rPr>
              <w:t xml:space="preserve">Sales Assistants and Salespersons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Assistant (General): </w:t>
            </w:r>
            <w:r>
              <w:rPr>
                <w:rFonts w:eastAsia="Times New Roman"/>
                <w:lang w:val="en-US"/>
              </w:rPr>
              <w:t xml:space="preserve">Sales Assistant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ICT Sales Assistant: </w:t>
            </w:r>
            <w:r>
              <w:rPr>
                <w:rFonts w:eastAsia="Times New Roman"/>
                <w:lang w:val="en-US"/>
              </w:rPr>
              <w:t xml:space="preserve">ICT Sales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Motor Vehicle and Vehicle Parts Salespersons nfd: </w:t>
            </w:r>
            <w:r>
              <w:rPr>
                <w:rFonts w:eastAsia="Times New Roman"/>
                <w:lang w:val="en-US"/>
              </w:rPr>
              <w:t xml:space="preserve">Motor Vehicle and Vehicle Parts Salespersons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Motor Vehicle or Caravan Salesperson: </w:t>
            </w:r>
            <w:r>
              <w:rPr>
                <w:rFonts w:eastAsia="Times New Roman"/>
                <w:lang w:val="en-US"/>
              </w:rPr>
              <w:t xml:space="preserve">Motor Vehicle or Caravan Salesperson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Motor Vehicle Parts Interpreter: </w:t>
            </w:r>
            <w:r>
              <w:rPr>
                <w:rFonts w:eastAsia="Times New Roman"/>
                <w:lang w:val="en-US"/>
              </w:rPr>
              <w:t xml:space="preserve">Motor Vehicle Parts Interpreter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Pharmacy Sales Assistant: </w:t>
            </w:r>
            <w:r>
              <w:rPr>
                <w:rFonts w:eastAsia="Times New Roman"/>
                <w:lang w:val="en-US"/>
              </w:rPr>
              <w:t xml:space="preserve">Pharmacy Sales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Retail Supervisor: </w:t>
            </w:r>
            <w:r>
              <w:rPr>
                <w:rFonts w:eastAsia="Times New Roman"/>
                <w:lang w:val="en-US"/>
              </w:rPr>
              <w:t xml:space="preserve">Retail Supervisor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Service Station Attendant: </w:t>
            </w:r>
            <w:r>
              <w:rPr>
                <w:rFonts w:eastAsia="Times New Roman"/>
                <w:lang w:val="en-US"/>
              </w:rPr>
              <w:t xml:space="preserve">Service Station Attendant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Street Vendors and Related Salespersons nfd: </w:t>
            </w:r>
            <w:r>
              <w:rPr>
                <w:rFonts w:eastAsia="Times New Roman"/>
                <w:lang w:val="en-US"/>
              </w:rPr>
              <w:t xml:space="preserve">Street Vendors and Related Salespersons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Cash Van Salesperson: </w:t>
            </w:r>
            <w:r>
              <w:rPr>
                <w:rFonts w:eastAsia="Times New Roman"/>
                <w:lang w:val="en-US"/>
              </w:rPr>
              <w:t xml:space="preserve">Cash Van Salesperson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Door-to-door Salesperson: </w:t>
            </w:r>
            <w:r>
              <w:rPr>
                <w:rFonts w:eastAsia="Times New Roman"/>
                <w:lang w:val="en-US"/>
              </w:rPr>
              <w:t xml:space="preserve">Door-to-door Salesperson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Street Vendor: </w:t>
            </w:r>
            <w:r>
              <w:rPr>
                <w:rFonts w:eastAsia="Times New Roman"/>
                <w:lang w:val="en-US"/>
              </w:rPr>
              <w:t xml:space="preserve">Street Vendor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Sales Assistants and Salespersons nfd: </w:t>
            </w:r>
            <w:r>
              <w:rPr>
                <w:rFonts w:eastAsia="Times New Roman"/>
                <w:lang w:val="en-US"/>
              </w:rPr>
              <w:t xml:space="preserve">Other Sales Assistants and Salespersons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Materials Recycler: </w:t>
            </w:r>
            <w:r>
              <w:rPr>
                <w:rFonts w:eastAsia="Times New Roman"/>
                <w:lang w:val="en-US"/>
              </w:rPr>
              <w:t xml:space="preserve">Materials Recycler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Rental Salesperson: </w:t>
            </w:r>
            <w:r>
              <w:rPr>
                <w:rFonts w:eastAsia="Times New Roman"/>
                <w:lang w:val="en-US"/>
              </w:rPr>
              <w:t xml:space="preserve">Rental Salesperson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Assistants and Salespersons nec: </w:t>
            </w:r>
            <w:r>
              <w:rPr>
                <w:rFonts w:eastAsia="Times New Roman"/>
                <w:lang w:val="en-US"/>
              </w:rPr>
              <w:t xml:space="preserve">Sales Assistants and Salespersons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Support Workers nfd: </w:t>
            </w:r>
            <w:r>
              <w:rPr>
                <w:rFonts w:eastAsia="Times New Roman"/>
                <w:lang w:val="en-US"/>
              </w:rPr>
              <w:t xml:space="preserve">Sales Support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Checkout Operators and Office Cashiers nfd: </w:t>
            </w:r>
            <w:r>
              <w:rPr>
                <w:rFonts w:eastAsia="Times New Roman"/>
                <w:lang w:val="en-US"/>
              </w:rPr>
              <w:t xml:space="preserve">Checkout Operators and Office Cashiers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Checkout Operator: </w:t>
            </w:r>
            <w:r>
              <w:rPr>
                <w:rFonts w:eastAsia="Times New Roman"/>
                <w:lang w:val="en-US"/>
              </w:rPr>
              <w:t xml:space="preserve">Checkout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Office Cashier: </w:t>
            </w:r>
            <w:r>
              <w:rPr>
                <w:rFonts w:eastAsia="Times New Roman"/>
                <w:lang w:val="en-US"/>
              </w:rPr>
              <w:t xml:space="preserve">Office Cashier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Miscellaneous Sales Support Workers nfd: </w:t>
            </w:r>
            <w:r>
              <w:rPr>
                <w:rFonts w:eastAsia="Times New Roman"/>
                <w:lang w:val="en-US"/>
              </w:rPr>
              <w:t xml:space="preserve">Miscellaneous Sales Support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Models and Sales Demonstrators nfd: </w:t>
            </w:r>
            <w:r>
              <w:rPr>
                <w:rFonts w:eastAsia="Times New Roman"/>
                <w:lang w:val="en-US"/>
              </w:rPr>
              <w:t xml:space="preserve">Models and Sales Demonstrators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Model: </w:t>
            </w:r>
            <w:r>
              <w:rPr>
                <w:rFonts w:eastAsia="Times New Roman"/>
                <w:lang w:val="en-US"/>
              </w:rPr>
              <w:t xml:space="preserve">Model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Sales Demonstrator: </w:t>
            </w:r>
            <w:r>
              <w:rPr>
                <w:rFonts w:eastAsia="Times New Roman"/>
                <w:lang w:val="en-US"/>
              </w:rPr>
              <w:t xml:space="preserve">Sales Demonstrator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Retail and Wool Buyers nfd: </w:t>
            </w:r>
            <w:r>
              <w:rPr>
                <w:rFonts w:eastAsia="Times New Roman"/>
                <w:lang w:val="en-US"/>
              </w:rPr>
              <w:t xml:space="preserve">Retail and Wool Buyers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Retail Buyer: </w:t>
            </w:r>
            <w:r>
              <w:rPr>
                <w:rFonts w:eastAsia="Times New Roman"/>
                <w:lang w:val="en-US"/>
              </w:rPr>
              <w:t xml:space="preserve">Retail Buyer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Wool Buyer: </w:t>
            </w:r>
            <w:r>
              <w:rPr>
                <w:rFonts w:eastAsia="Times New Roman"/>
                <w:lang w:val="en-US"/>
              </w:rPr>
              <w:t xml:space="preserve">Wool Buyer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Telemarketer: </w:t>
            </w:r>
            <w:r>
              <w:rPr>
                <w:rFonts w:eastAsia="Times New Roman"/>
                <w:lang w:val="en-US"/>
              </w:rPr>
              <w:t xml:space="preserve">Telemarketer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Ticket Salespersons nfd: </w:t>
            </w:r>
            <w:r>
              <w:rPr>
                <w:rFonts w:eastAsia="Times New Roman"/>
                <w:lang w:val="en-US"/>
              </w:rPr>
              <w:t xml:space="preserve">Ticket Salespersons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Ticket Seller: </w:t>
            </w:r>
            <w:r>
              <w:rPr>
                <w:rFonts w:eastAsia="Times New Roman"/>
                <w:lang w:val="en-US"/>
              </w:rPr>
              <w:t xml:space="preserve">Ticket Seller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Transport Conductor: </w:t>
            </w:r>
            <w:r>
              <w:rPr>
                <w:rFonts w:eastAsia="Times New Roman"/>
                <w:lang w:val="en-US"/>
              </w:rPr>
              <w:t xml:space="preserve">Transport Conductor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Merchandiser: </w:t>
            </w:r>
            <w:r>
              <w:rPr>
                <w:rFonts w:eastAsia="Times New Roman"/>
                <w:lang w:val="en-US"/>
              </w:rPr>
              <w:t xml:space="preserve">Visual Merchandiser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Sales Support Worker: </w:t>
            </w:r>
            <w:r>
              <w:rPr>
                <w:rFonts w:eastAsia="Times New Roman"/>
                <w:lang w:val="en-US"/>
              </w:rPr>
              <w:t xml:space="preserve">Other Sales Support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Machinery Operators and Drivers nfd: </w:t>
            </w:r>
            <w:r>
              <w:rPr>
                <w:rFonts w:eastAsia="Times New Roman"/>
                <w:lang w:val="en-US"/>
              </w:rPr>
              <w:t xml:space="preserve">Machinery Operators and Drivers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Machine and Stationary Plant Operators nfd: </w:t>
            </w:r>
            <w:r>
              <w:rPr>
                <w:rFonts w:eastAsia="Times New Roman"/>
                <w:lang w:val="en-US"/>
              </w:rPr>
              <w:t xml:space="preserve">Machine and Stationary Plant Operators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Machine Operators nfd: </w:t>
            </w:r>
            <w:r>
              <w:rPr>
                <w:rFonts w:eastAsia="Times New Roman"/>
                <w:lang w:val="en-US"/>
              </w:rPr>
              <w:t xml:space="preserve">Machine Operators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Clay, Concrete, Glass and Stone Processing Machine Operators nfd: </w:t>
            </w:r>
            <w:r>
              <w:rPr>
                <w:rFonts w:eastAsia="Times New Roman"/>
                <w:lang w:val="en-US"/>
              </w:rPr>
              <w:t xml:space="preserve">Clay, Concrete, Glass and Stone Processing Machine Operators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Clay Products Machine Operator: </w:t>
            </w:r>
            <w:r>
              <w:rPr>
                <w:rFonts w:eastAsia="Times New Roman"/>
                <w:lang w:val="en-US"/>
              </w:rPr>
              <w:t xml:space="preserve">Clay Products Machine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Concrete Products Machine Operator: </w:t>
            </w:r>
            <w:r>
              <w:rPr>
                <w:rFonts w:eastAsia="Times New Roman"/>
                <w:lang w:val="en-US"/>
              </w:rPr>
              <w:t xml:space="preserve">Concrete Products Machine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Glass Production Machine Operator: </w:t>
            </w:r>
            <w:r>
              <w:rPr>
                <w:rFonts w:eastAsia="Times New Roman"/>
                <w:lang w:val="en-US"/>
              </w:rPr>
              <w:t xml:space="preserve">Glass Production Machine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Stone Processing Machine Operator: </w:t>
            </w:r>
            <w:r>
              <w:rPr>
                <w:rFonts w:eastAsia="Times New Roman"/>
                <w:lang w:val="en-US"/>
              </w:rPr>
              <w:t xml:space="preserve">Stone Processing Machine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Clay, Concrete, Glass and Stone Processing Machine Operators nec: </w:t>
            </w:r>
            <w:r>
              <w:rPr>
                <w:rFonts w:eastAsia="Times New Roman"/>
                <w:lang w:val="en-US"/>
              </w:rPr>
              <w:t xml:space="preserve">Clay, Concrete, Glass and Stone Processing Machine Operators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Industrial Spraypainter: </w:t>
            </w:r>
            <w:r>
              <w:rPr>
                <w:rFonts w:eastAsia="Times New Roman"/>
                <w:lang w:val="en-US"/>
              </w:rPr>
              <w:t xml:space="preserve">Industrial Spraypainter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Paper and Wood Processing Machine Operators nfd: </w:t>
            </w:r>
            <w:r>
              <w:rPr>
                <w:rFonts w:eastAsia="Times New Roman"/>
                <w:lang w:val="en-US"/>
              </w:rPr>
              <w:t xml:space="preserve">Paper and Wood Processing Machine Operators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Paper Products Machine Operator: </w:t>
            </w:r>
            <w:r>
              <w:rPr>
                <w:rFonts w:eastAsia="Times New Roman"/>
                <w:lang w:val="en-US"/>
              </w:rPr>
              <w:t xml:space="preserve">Paper Products Machine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Wood Processing Machine Operator: </w:t>
            </w:r>
            <w:r>
              <w:rPr>
                <w:rFonts w:eastAsia="Times New Roman"/>
                <w:lang w:val="en-US"/>
              </w:rPr>
              <w:t xml:space="preserve">Wood Processing Machine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Photographic Developer and Printer: </w:t>
            </w:r>
            <w:r>
              <w:rPr>
                <w:rFonts w:eastAsia="Times New Roman"/>
                <w:lang w:val="en-US"/>
              </w:rPr>
              <w:t xml:space="preserve">Photographic Developer and Printer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Plastics and Rubber Production Machine Operators nfd: </w:t>
            </w:r>
            <w:r>
              <w:rPr>
                <w:rFonts w:eastAsia="Times New Roman"/>
                <w:lang w:val="en-US"/>
              </w:rPr>
              <w:t xml:space="preserve">Plastics and Rubber </w:t>
            </w:r>
            <w:r>
              <w:rPr>
                <w:rFonts w:eastAsia="Times New Roman"/>
                <w:lang w:val="en-US"/>
              </w:rPr>
              <w:lastRenderedPageBreak/>
              <w:t xml:space="preserve">Production Machine Operators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Plastic Cablemaking Machine Operator: </w:t>
            </w:r>
            <w:r>
              <w:rPr>
                <w:rFonts w:eastAsia="Times New Roman"/>
                <w:lang w:val="en-US"/>
              </w:rPr>
              <w:t xml:space="preserve">Plastic Cablemaking Machine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Plastic Compounding and Reclamation Machine Operator: </w:t>
            </w:r>
            <w:r>
              <w:rPr>
                <w:rFonts w:eastAsia="Times New Roman"/>
                <w:lang w:val="en-US"/>
              </w:rPr>
              <w:t xml:space="preserve">Plastic Compounding and Reclamation Machine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Plastics Fabricator or Welder: </w:t>
            </w:r>
            <w:r>
              <w:rPr>
                <w:rFonts w:eastAsia="Times New Roman"/>
                <w:lang w:val="en-US"/>
              </w:rPr>
              <w:t xml:space="preserve">Plastics Fabricator or Welder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Plastics Production Machine Operator (General): </w:t>
            </w:r>
            <w:r>
              <w:rPr>
                <w:rFonts w:eastAsia="Times New Roman"/>
                <w:lang w:val="en-US"/>
              </w:rPr>
              <w:t xml:space="preserve">Plastics Production Machine Operator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Reinforced Plastic and Composite Production Worker: </w:t>
            </w:r>
            <w:r>
              <w:rPr>
                <w:rFonts w:eastAsia="Times New Roman"/>
                <w:lang w:val="en-US"/>
              </w:rPr>
              <w:t xml:space="preserve">Reinforced Plastic and Composite Production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Rubber Production Machine Operator: </w:t>
            </w:r>
            <w:r>
              <w:rPr>
                <w:rFonts w:eastAsia="Times New Roman"/>
                <w:lang w:val="en-US"/>
              </w:rPr>
              <w:t xml:space="preserve">Rubber Production Machine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Plastics and Rubber Production Machine Operators nec: </w:t>
            </w:r>
            <w:r>
              <w:rPr>
                <w:rFonts w:eastAsia="Times New Roman"/>
                <w:lang w:val="en-US"/>
              </w:rPr>
              <w:t xml:space="preserve">Plastics and Rubber Production Machine Operators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Sewing Machinist: </w:t>
            </w:r>
            <w:r>
              <w:rPr>
                <w:rFonts w:eastAsia="Times New Roman"/>
                <w:lang w:val="en-US"/>
              </w:rPr>
              <w:t xml:space="preserve">Sewing Machinist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Textile and Footwear Production Machine Operators nfd: </w:t>
            </w:r>
            <w:r>
              <w:rPr>
                <w:rFonts w:eastAsia="Times New Roman"/>
                <w:lang w:val="en-US"/>
              </w:rPr>
              <w:t xml:space="preserve">Textile and Footwear Production Machine Operators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Footwear Production Machine Operator: </w:t>
            </w:r>
            <w:r>
              <w:rPr>
                <w:rFonts w:eastAsia="Times New Roman"/>
                <w:lang w:val="en-US"/>
              </w:rPr>
              <w:t xml:space="preserve">Footwear Production Machine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Hide and Skin Processing Machine Operator: </w:t>
            </w:r>
            <w:r>
              <w:rPr>
                <w:rFonts w:eastAsia="Times New Roman"/>
                <w:lang w:val="en-US"/>
              </w:rPr>
              <w:t xml:space="preserve">Hide and Skin Processing Machine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Knitting Machine Operator: </w:t>
            </w:r>
            <w:r>
              <w:rPr>
                <w:rFonts w:eastAsia="Times New Roman"/>
                <w:lang w:val="en-US"/>
              </w:rPr>
              <w:t xml:space="preserve">Knitting Machine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Textile Dyeing and Finishing Machine Operator: </w:t>
            </w:r>
            <w:r>
              <w:rPr>
                <w:rFonts w:eastAsia="Times New Roman"/>
                <w:lang w:val="en-US"/>
              </w:rPr>
              <w:t xml:space="preserve">Textile Dyeing and Finishing Machine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Weaving Machine Operator: </w:t>
            </w:r>
            <w:r>
              <w:rPr>
                <w:rFonts w:eastAsia="Times New Roman"/>
                <w:lang w:val="en-US"/>
              </w:rPr>
              <w:t xml:space="preserve">Weaving Machine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Yarn Carding and Spinning Machine Operator: </w:t>
            </w:r>
            <w:r>
              <w:rPr>
                <w:rFonts w:eastAsia="Times New Roman"/>
                <w:lang w:val="en-US"/>
              </w:rPr>
              <w:t xml:space="preserve">Yarn Carding and Spinning Machine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Textile and Footwear Production Machine Operators nec: </w:t>
            </w:r>
            <w:r>
              <w:rPr>
                <w:rFonts w:eastAsia="Times New Roman"/>
                <w:lang w:val="en-US"/>
              </w:rPr>
              <w:t xml:space="preserve">Textile and Footwear Production Machine Operators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Machine Operators nfd: </w:t>
            </w:r>
            <w:r>
              <w:rPr>
                <w:rFonts w:eastAsia="Times New Roman"/>
                <w:lang w:val="en-US"/>
              </w:rPr>
              <w:t xml:space="preserve">Other Machine Operators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Chemical Production Machine Operator: </w:t>
            </w:r>
            <w:r>
              <w:rPr>
                <w:rFonts w:eastAsia="Times New Roman"/>
                <w:lang w:val="en-US"/>
              </w:rPr>
              <w:t xml:space="preserve">Chemical Production Machine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Motion Picture Projectionist: </w:t>
            </w:r>
            <w:r>
              <w:rPr>
                <w:rFonts w:eastAsia="Times New Roman"/>
                <w:lang w:val="en-US"/>
              </w:rPr>
              <w:t xml:space="preserve">Motion Picture Projectionist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Sand Blaster: </w:t>
            </w:r>
            <w:r>
              <w:rPr>
                <w:rFonts w:eastAsia="Times New Roman"/>
                <w:lang w:val="en-US"/>
              </w:rPr>
              <w:t xml:space="preserve">Sand Blaster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Sterilisation Technician: </w:t>
            </w:r>
            <w:r>
              <w:rPr>
                <w:rFonts w:eastAsia="Times New Roman"/>
                <w:lang w:val="en-US"/>
              </w:rPr>
              <w:t xml:space="preserve">Sterilisation Technician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Machine Operators nec: </w:t>
            </w:r>
            <w:r>
              <w:rPr>
                <w:rFonts w:eastAsia="Times New Roman"/>
                <w:lang w:val="en-US"/>
              </w:rPr>
              <w:t xml:space="preserve">Machine Operators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Stationary Plant Operators nfd: </w:t>
            </w:r>
            <w:r>
              <w:rPr>
                <w:rFonts w:eastAsia="Times New Roman"/>
                <w:lang w:val="en-US"/>
              </w:rPr>
              <w:t xml:space="preserve">Stationary Plant Operators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Crane, Hoist or Lift Operator: </w:t>
            </w:r>
            <w:r>
              <w:rPr>
                <w:rFonts w:eastAsia="Times New Roman"/>
                <w:lang w:val="en-US"/>
              </w:rPr>
              <w:t xml:space="preserve">Crane, Hoist or Lift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Drillers, Miners and Shot Firers nfd: </w:t>
            </w:r>
            <w:r>
              <w:rPr>
                <w:rFonts w:eastAsia="Times New Roman"/>
                <w:lang w:val="en-US"/>
              </w:rPr>
              <w:t xml:space="preserve">Drillers, Miners and Shot Firers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Driller: </w:t>
            </w:r>
            <w:r>
              <w:rPr>
                <w:rFonts w:eastAsia="Times New Roman"/>
                <w:lang w:val="en-US"/>
              </w:rPr>
              <w:t xml:space="preserve">Driller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Miner: </w:t>
            </w:r>
            <w:r>
              <w:rPr>
                <w:rFonts w:eastAsia="Times New Roman"/>
                <w:lang w:val="en-US"/>
              </w:rPr>
              <w:t xml:space="preserve">Miner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Shot Firer: </w:t>
            </w:r>
            <w:r>
              <w:rPr>
                <w:rFonts w:eastAsia="Times New Roman"/>
                <w:lang w:val="en-US"/>
              </w:rPr>
              <w:t xml:space="preserve">Shot Firer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Engineering Production Systems Worker: </w:t>
            </w:r>
            <w:r>
              <w:rPr>
                <w:rFonts w:eastAsia="Times New Roman"/>
                <w:lang w:val="en-US"/>
              </w:rPr>
              <w:t xml:space="preserve">Engineering Production Systems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Stationary Plant Operators nfd: </w:t>
            </w:r>
            <w:r>
              <w:rPr>
                <w:rFonts w:eastAsia="Times New Roman"/>
                <w:lang w:val="en-US"/>
              </w:rPr>
              <w:t xml:space="preserve">Other Stationary Plant Operators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Boiler or Engine Operator: </w:t>
            </w:r>
            <w:r>
              <w:rPr>
                <w:rFonts w:eastAsia="Times New Roman"/>
                <w:lang w:val="en-US"/>
              </w:rPr>
              <w:t xml:space="preserve">Boiler or Engine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60" w:author="Steve" w:date="2015-09-06T09:56:00Z">
              <w:r w:rsidRPr="007F47A9">
                <w:rPr>
                  <w:rFonts w:eastAsia="Times New Roman"/>
                  <w:b/>
                  <w:lang w:val="en-US"/>
                  <w:rPrChange w:id="161" w:author="Steve" w:date="2015-09-06T09:56:00Z">
                    <w:rPr>
                      <w:rFonts w:eastAsia="Times New Roman"/>
                      <w:lang w:val="en-US"/>
                    </w:rPr>
                  </w:rPrChange>
                </w:rPr>
                <w:t>Bulk Materials Handling Plant Operator</w:t>
              </w:r>
            </w:ins>
            <w:r w:rsidR="005B11EB" w:rsidRPr="00DE0F4C">
              <w:rPr>
                <w:rFonts w:eastAsia="Times New Roman"/>
                <w:b/>
                <w:bCs/>
                <w:lang w:val="en-US"/>
              </w:rPr>
              <w:t>:</w:t>
            </w:r>
            <w:r w:rsidR="005B11EB">
              <w:rPr>
                <w:rFonts w:eastAsia="Times New Roman"/>
                <w:b/>
                <w:bCs/>
                <w:lang w:val="en-US"/>
              </w:rPr>
              <w:t xml:space="preserve"> </w:t>
            </w:r>
            <w:r w:rsidR="005B11EB">
              <w:rPr>
                <w:rFonts w:eastAsia="Times New Roman"/>
                <w:lang w:val="en-US"/>
              </w:rPr>
              <w:t xml:space="preserve">Bulk Materials Handling Plant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Cement Production Plant Operator: </w:t>
            </w:r>
            <w:r>
              <w:rPr>
                <w:rFonts w:eastAsia="Times New Roman"/>
                <w:lang w:val="en-US"/>
              </w:rPr>
              <w:t xml:space="preserve">Cement Production Plant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Concrete Batching Plant Operator: </w:t>
            </w:r>
            <w:r>
              <w:rPr>
                <w:rFonts w:eastAsia="Times New Roman"/>
                <w:lang w:val="en-US"/>
              </w:rPr>
              <w:t xml:space="preserve">Concrete Batching Plant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Concrete Pump Operator: </w:t>
            </w:r>
            <w:r>
              <w:rPr>
                <w:rFonts w:eastAsia="Times New Roman"/>
                <w:lang w:val="en-US"/>
              </w:rPr>
              <w:t xml:space="preserve">Concrete Pump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Paper and Pulp Mill Operator: </w:t>
            </w:r>
            <w:r>
              <w:rPr>
                <w:rFonts w:eastAsia="Times New Roman"/>
                <w:lang w:val="en-US"/>
              </w:rPr>
              <w:t xml:space="preserve">Paper and Pulp Mill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Railway Signal Operator: </w:t>
            </w:r>
            <w:r>
              <w:rPr>
                <w:rFonts w:eastAsia="Times New Roman"/>
                <w:lang w:val="en-US"/>
              </w:rPr>
              <w:t xml:space="preserve">Railway Signal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Train Controller: </w:t>
            </w:r>
            <w:r>
              <w:rPr>
                <w:rFonts w:eastAsia="Times New Roman"/>
                <w:lang w:val="en-US"/>
              </w:rPr>
              <w:t xml:space="preserve">Train Controller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Waste Water or Water Plant Operator: </w:t>
            </w:r>
            <w:r>
              <w:rPr>
                <w:rFonts w:eastAsia="Times New Roman"/>
                <w:lang w:val="en-US"/>
              </w:rPr>
              <w:t xml:space="preserve">Waste Water or Water Plant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Weighbridge Operator: </w:t>
            </w:r>
            <w:r>
              <w:rPr>
                <w:rFonts w:eastAsia="Times New Roman"/>
                <w:lang w:val="en-US"/>
              </w:rPr>
              <w:t xml:space="preserve">Weighbridge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Stationary Plant Operators nec: </w:t>
            </w:r>
            <w:r>
              <w:rPr>
                <w:rFonts w:eastAsia="Times New Roman"/>
                <w:lang w:val="en-US"/>
              </w:rPr>
              <w:t xml:space="preserve">Stationary Plant Operators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Mobile Plant Operators nfd: </w:t>
            </w:r>
            <w:r>
              <w:rPr>
                <w:rFonts w:eastAsia="Times New Roman"/>
                <w:lang w:val="en-US"/>
              </w:rPr>
              <w:t xml:space="preserve">Mobile Plant Operators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Agricultural, Forestry and Horticultural Plant Operators nfd: </w:t>
            </w:r>
            <w:r>
              <w:rPr>
                <w:rFonts w:eastAsia="Times New Roman"/>
                <w:lang w:val="en-US"/>
              </w:rPr>
              <w:t xml:space="preserve">Agricultural, Forestry and Horticultural Plant Operators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Agricultural and Horticultural Mobile Plant Operator: </w:t>
            </w:r>
            <w:r>
              <w:rPr>
                <w:rFonts w:eastAsia="Times New Roman"/>
                <w:lang w:val="en-US"/>
              </w:rPr>
              <w:t xml:space="preserve">Agricultural and Horticultural Mobile Plant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Logging Plant Operator: </w:t>
            </w:r>
            <w:r>
              <w:rPr>
                <w:rFonts w:eastAsia="Times New Roman"/>
                <w:lang w:val="en-US"/>
              </w:rPr>
              <w:t xml:space="preserve">Logging Plant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Earthmoving Plant Operators nfd: </w:t>
            </w:r>
            <w:r>
              <w:rPr>
                <w:rFonts w:eastAsia="Times New Roman"/>
                <w:lang w:val="en-US"/>
              </w:rPr>
              <w:t xml:space="preserve">Earthmoving Plant Operators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Earthmoving Plant Operator (General): </w:t>
            </w:r>
            <w:r>
              <w:rPr>
                <w:rFonts w:eastAsia="Times New Roman"/>
                <w:lang w:val="en-US"/>
              </w:rPr>
              <w:t xml:space="preserve">Earthmoving Plant Operator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Backhoe Operator: </w:t>
            </w:r>
            <w:r>
              <w:rPr>
                <w:rFonts w:eastAsia="Times New Roman"/>
                <w:lang w:val="en-US"/>
              </w:rPr>
              <w:t xml:space="preserve">Backhoe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Bulldozer Operator: </w:t>
            </w:r>
            <w:r>
              <w:rPr>
                <w:rFonts w:eastAsia="Times New Roman"/>
                <w:lang w:val="en-US"/>
              </w:rPr>
              <w:t xml:space="preserve">Bulldozer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Excavator Operator: </w:t>
            </w:r>
            <w:r>
              <w:rPr>
                <w:rFonts w:eastAsia="Times New Roman"/>
                <w:lang w:val="en-US"/>
              </w:rPr>
              <w:t xml:space="preserve">Excavator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Grader Operator: </w:t>
            </w:r>
            <w:r>
              <w:rPr>
                <w:rFonts w:eastAsia="Times New Roman"/>
                <w:lang w:val="en-US"/>
              </w:rPr>
              <w:t xml:space="preserve">Grader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Loader Operator: </w:t>
            </w:r>
            <w:r>
              <w:rPr>
                <w:rFonts w:eastAsia="Times New Roman"/>
                <w:lang w:val="en-US"/>
              </w:rPr>
              <w:t xml:space="preserve">Loader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Forklift Driver: </w:t>
            </w:r>
            <w:r>
              <w:rPr>
                <w:rFonts w:eastAsia="Times New Roman"/>
                <w:lang w:val="en-US"/>
              </w:rPr>
              <w:t xml:space="preserve">Forklift Driver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Mobile Plant Operators nfd: </w:t>
            </w:r>
            <w:r>
              <w:rPr>
                <w:rFonts w:eastAsia="Times New Roman"/>
                <w:lang w:val="en-US"/>
              </w:rPr>
              <w:t xml:space="preserve">Other Mobile Plant Operators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Aircraft Baggage Handler and Airline Ground Crew: </w:t>
            </w:r>
            <w:r>
              <w:rPr>
                <w:rFonts w:eastAsia="Times New Roman"/>
                <w:lang w:val="en-US"/>
              </w:rPr>
              <w:t xml:space="preserve">Aircraft Baggage Handler and Airline Ground Crew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Linemarker: </w:t>
            </w:r>
            <w:r>
              <w:rPr>
                <w:rFonts w:eastAsia="Times New Roman"/>
                <w:lang w:val="en-US"/>
              </w:rPr>
              <w:t xml:space="preserve">Linemarker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Paving Plant Operator: </w:t>
            </w:r>
            <w:r>
              <w:rPr>
                <w:rFonts w:eastAsia="Times New Roman"/>
                <w:lang w:val="en-US"/>
              </w:rPr>
              <w:t xml:space="preserve">Paving Plant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Railway Track Plant Operator: </w:t>
            </w:r>
            <w:r>
              <w:rPr>
                <w:rFonts w:eastAsia="Times New Roman"/>
                <w:lang w:val="en-US"/>
              </w:rPr>
              <w:t xml:space="preserve">Railway Track Plant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Road Roller Operator: </w:t>
            </w:r>
            <w:r>
              <w:rPr>
                <w:rFonts w:eastAsia="Times New Roman"/>
                <w:lang w:val="en-US"/>
              </w:rPr>
              <w:t xml:space="preserve">Road Roller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Streetsweeper Operator: </w:t>
            </w:r>
            <w:r>
              <w:rPr>
                <w:rFonts w:eastAsia="Times New Roman"/>
                <w:lang w:val="en-US"/>
              </w:rPr>
              <w:t xml:space="preserve">Streetsweeper Operator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Mobile Plant Operators nec: </w:t>
            </w:r>
            <w:r>
              <w:rPr>
                <w:rFonts w:eastAsia="Times New Roman"/>
                <w:lang w:val="en-US"/>
              </w:rPr>
              <w:t xml:space="preserve">Mobile Plant Operators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Road and Rail Drivers nfd: </w:t>
            </w:r>
            <w:r>
              <w:rPr>
                <w:rFonts w:eastAsia="Times New Roman"/>
                <w:lang w:val="en-US"/>
              </w:rPr>
              <w:t xml:space="preserve">Road and Rail Drivers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Automobile, Bus and Rail Drivers nfd: </w:t>
            </w:r>
            <w:r>
              <w:rPr>
                <w:rFonts w:eastAsia="Times New Roman"/>
                <w:lang w:val="en-US"/>
              </w:rPr>
              <w:t xml:space="preserve">Automobile, Bus and Rail Drivers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Automobile Drivers nfd: </w:t>
            </w:r>
            <w:r>
              <w:rPr>
                <w:rFonts w:eastAsia="Times New Roman"/>
                <w:lang w:val="en-US"/>
              </w:rPr>
              <w:t xml:space="preserve">Automobile Drivers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Chauffeur: </w:t>
            </w:r>
            <w:r>
              <w:rPr>
                <w:rFonts w:eastAsia="Times New Roman"/>
                <w:lang w:val="en-US"/>
              </w:rPr>
              <w:t xml:space="preserve">Chauffeur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Taxi Driver: </w:t>
            </w:r>
            <w:r>
              <w:rPr>
                <w:rFonts w:eastAsia="Times New Roman"/>
                <w:lang w:val="en-US"/>
              </w:rPr>
              <w:t xml:space="preserve">Taxi Driver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Automobile Drivers nec: </w:t>
            </w:r>
            <w:r>
              <w:rPr>
                <w:rFonts w:eastAsia="Times New Roman"/>
                <w:lang w:val="en-US"/>
              </w:rPr>
              <w:t xml:space="preserve">Automobile Drivers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Bus and Coach Drivers nfd: </w:t>
            </w:r>
            <w:r>
              <w:rPr>
                <w:rFonts w:eastAsia="Times New Roman"/>
                <w:lang w:val="en-US"/>
              </w:rPr>
              <w:t xml:space="preserve">Bus and Coach Drivers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Bus Driver: </w:t>
            </w:r>
            <w:r>
              <w:rPr>
                <w:rFonts w:eastAsia="Times New Roman"/>
                <w:lang w:val="en-US"/>
              </w:rPr>
              <w:t xml:space="preserve">Bus Driver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Charter and Tour Bus Driver: </w:t>
            </w:r>
            <w:r>
              <w:rPr>
                <w:rFonts w:eastAsia="Times New Roman"/>
                <w:lang w:val="en-US"/>
              </w:rPr>
              <w:t xml:space="preserve">Charter and Tour Bus Driver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Passenger Coach Driver: </w:t>
            </w:r>
            <w:r>
              <w:rPr>
                <w:rFonts w:eastAsia="Times New Roman"/>
                <w:lang w:val="en-US"/>
              </w:rPr>
              <w:t xml:space="preserve">Passenger Coach Driver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Train and Tram Drivers nfd: </w:t>
            </w:r>
            <w:r>
              <w:rPr>
                <w:rFonts w:eastAsia="Times New Roman"/>
                <w:lang w:val="en-US"/>
              </w:rPr>
              <w:t xml:space="preserve">Train and Tram Drivers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Train Driver: </w:t>
            </w:r>
            <w:r>
              <w:rPr>
                <w:rFonts w:eastAsia="Times New Roman"/>
                <w:lang w:val="en-US"/>
              </w:rPr>
              <w:t xml:space="preserve">Train Driver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Tram Driver: </w:t>
            </w:r>
            <w:r>
              <w:rPr>
                <w:rFonts w:eastAsia="Times New Roman"/>
                <w:lang w:val="en-US"/>
              </w:rPr>
              <w:t xml:space="preserve">Tram Driver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Delivery Driver: </w:t>
            </w:r>
            <w:r>
              <w:rPr>
                <w:rFonts w:eastAsia="Times New Roman"/>
                <w:lang w:val="en-US"/>
              </w:rPr>
              <w:t xml:space="preserve">Delivery Driver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Truck Drivers nfd: </w:t>
            </w:r>
            <w:r>
              <w:rPr>
                <w:rFonts w:eastAsia="Times New Roman"/>
                <w:lang w:val="en-US"/>
              </w:rPr>
              <w:t xml:space="preserve">Truck Drivers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Truck Driver (General): </w:t>
            </w:r>
            <w:r>
              <w:rPr>
                <w:rFonts w:eastAsia="Times New Roman"/>
                <w:lang w:val="en-US"/>
              </w:rPr>
              <w:t xml:space="preserve">Truck Driver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Aircraft Refueller: </w:t>
            </w:r>
            <w:r>
              <w:rPr>
                <w:rFonts w:eastAsia="Times New Roman"/>
                <w:lang w:val="en-US"/>
              </w:rPr>
              <w:t xml:space="preserve">Aircraft Refueller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Furniture Removalist: </w:t>
            </w:r>
            <w:r>
              <w:rPr>
                <w:rFonts w:eastAsia="Times New Roman"/>
                <w:lang w:val="en-US"/>
              </w:rPr>
              <w:t xml:space="preserve">Furniture Removalist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Tanker Driver: </w:t>
            </w:r>
            <w:r>
              <w:rPr>
                <w:rFonts w:eastAsia="Times New Roman"/>
                <w:lang w:val="en-US"/>
              </w:rPr>
              <w:t xml:space="preserve">Tanker Driver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Tow Truck Driver: </w:t>
            </w:r>
            <w:r>
              <w:rPr>
                <w:rFonts w:eastAsia="Times New Roman"/>
                <w:lang w:val="en-US"/>
              </w:rPr>
              <w:t xml:space="preserve">Tow Truck Driver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Storeperson: </w:t>
            </w:r>
            <w:r>
              <w:rPr>
                <w:rFonts w:eastAsia="Times New Roman"/>
                <w:lang w:val="en-US"/>
              </w:rPr>
              <w:t xml:space="preserve">Storeperson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Labourers nfd: </w:t>
            </w:r>
            <w:r>
              <w:rPr>
                <w:rFonts w:eastAsia="Times New Roman"/>
                <w:lang w:val="en-US"/>
              </w:rPr>
              <w:t xml:space="preserve">Labourers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Cleaners and Laundry Workers nfd: </w:t>
            </w:r>
            <w:r>
              <w:rPr>
                <w:rFonts w:eastAsia="Times New Roman"/>
                <w:lang w:val="en-US"/>
              </w:rPr>
              <w:t xml:space="preserve">Cleaners and Laundry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 Detailer: </w:t>
            </w:r>
            <w:r>
              <w:rPr>
                <w:rFonts w:eastAsia="Times New Roman"/>
                <w:lang w:val="en-US"/>
              </w:rPr>
              <w:t xml:space="preserve">Car Detailer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Commercial Cleaner: </w:t>
            </w:r>
            <w:r>
              <w:rPr>
                <w:rFonts w:eastAsia="Times New Roman"/>
                <w:lang w:val="en-US"/>
              </w:rPr>
              <w:t xml:space="preserve">Commercial Cleaner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Domestic Cleaner: </w:t>
            </w:r>
            <w:r>
              <w:rPr>
                <w:rFonts w:eastAsia="Times New Roman"/>
                <w:lang w:val="en-US"/>
              </w:rPr>
              <w:t xml:space="preserve">Domestic Cleaner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Housekeepers nfd: </w:t>
            </w:r>
            <w:r>
              <w:rPr>
                <w:rFonts w:eastAsia="Times New Roman"/>
                <w:lang w:val="en-US"/>
              </w:rPr>
              <w:t xml:space="preserve">Housekeepers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Commercial Housekeeper: </w:t>
            </w:r>
            <w:r>
              <w:rPr>
                <w:rFonts w:eastAsia="Times New Roman"/>
                <w:lang w:val="en-US"/>
              </w:rPr>
              <w:t xml:space="preserve">Commercial Housekeeper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Domestic Housekeeper: </w:t>
            </w:r>
            <w:r>
              <w:rPr>
                <w:rFonts w:eastAsia="Times New Roman"/>
                <w:lang w:val="en-US"/>
              </w:rPr>
              <w:t xml:space="preserve">Domestic Housekeeper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Laundry Workers nfd: </w:t>
            </w:r>
            <w:r>
              <w:rPr>
                <w:rFonts w:eastAsia="Times New Roman"/>
                <w:lang w:val="en-US"/>
              </w:rPr>
              <w:t xml:space="preserve">Laundry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Laundry Worker (General): </w:t>
            </w:r>
            <w:r>
              <w:rPr>
                <w:rFonts w:eastAsia="Times New Roman"/>
                <w:lang w:val="en-US"/>
              </w:rPr>
              <w:t xml:space="preserve">Laundry Worker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Drycleaner: </w:t>
            </w:r>
            <w:r>
              <w:rPr>
                <w:rFonts w:eastAsia="Times New Roman"/>
                <w:lang w:val="en-US"/>
              </w:rPr>
              <w:t xml:space="preserve">Drycleaner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Ironer or Presser: </w:t>
            </w:r>
            <w:r>
              <w:rPr>
                <w:rFonts w:eastAsia="Times New Roman"/>
                <w:lang w:val="en-US"/>
              </w:rPr>
              <w:t xml:space="preserve">Ironer or Presser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Cleaners nfd: </w:t>
            </w:r>
            <w:r>
              <w:rPr>
                <w:rFonts w:eastAsia="Times New Roman"/>
                <w:lang w:val="en-US"/>
              </w:rPr>
              <w:t xml:space="preserve">Other Cleaners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Carpet Cleaner: </w:t>
            </w:r>
            <w:r>
              <w:rPr>
                <w:rFonts w:eastAsia="Times New Roman"/>
                <w:lang w:val="en-US"/>
              </w:rPr>
              <w:t xml:space="preserve">Carpet Cleaner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Window Cleaner: </w:t>
            </w:r>
            <w:r>
              <w:rPr>
                <w:rFonts w:eastAsia="Times New Roman"/>
                <w:lang w:val="en-US"/>
              </w:rPr>
              <w:t xml:space="preserve">Window Cleaner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Cleaners nec: </w:t>
            </w:r>
            <w:r>
              <w:rPr>
                <w:rFonts w:eastAsia="Times New Roman"/>
                <w:lang w:val="en-US"/>
              </w:rPr>
              <w:t xml:space="preserve">Cleaners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Construction and Mining Labourers nfd: </w:t>
            </w:r>
            <w:r>
              <w:rPr>
                <w:rFonts w:eastAsia="Times New Roman"/>
                <w:lang w:val="en-US"/>
              </w:rPr>
              <w:t xml:space="preserve">Construction and Mining Labourers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Building and Plumbing Labourers nfd: </w:t>
            </w:r>
            <w:r>
              <w:rPr>
                <w:rFonts w:eastAsia="Times New Roman"/>
                <w:lang w:val="en-US"/>
              </w:rPr>
              <w:t xml:space="preserve">Building and Plumbing Labourers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Builder's Labourer: </w:t>
            </w:r>
            <w:r>
              <w:rPr>
                <w:rFonts w:eastAsia="Times New Roman"/>
                <w:lang w:val="en-US"/>
              </w:rPr>
              <w:t xml:space="preserve">Builder's Labourer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Drainage, Sewerage and Stormwater Labourer: </w:t>
            </w:r>
            <w:r>
              <w:rPr>
                <w:rFonts w:eastAsia="Times New Roman"/>
                <w:lang w:val="en-US"/>
              </w:rPr>
              <w:t xml:space="preserve">Drainage, Sewerage and Stormwater Labourer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Earthmoving Labourer: </w:t>
            </w:r>
            <w:r>
              <w:rPr>
                <w:rFonts w:eastAsia="Times New Roman"/>
                <w:lang w:val="en-US"/>
              </w:rPr>
              <w:t xml:space="preserve">Earthmoving Labourer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Plumber's Assistant: </w:t>
            </w:r>
            <w:r>
              <w:rPr>
                <w:rFonts w:eastAsia="Times New Roman"/>
                <w:lang w:val="en-US"/>
              </w:rPr>
              <w:t xml:space="preserve">Plumber's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Concreter: </w:t>
            </w:r>
            <w:r>
              <w:rPr>
                <w:rFonts w:eastAsia="Times New Roman"/>
                <w:lang w:val="en-US"/>
              </w:rPr>
              <w:t xml:space="preserve">Concreter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Fencer: </w:t>
            </w:r>
            <w:r>
              <w:rPr>
                <w:rFonts w:eastAsia="Times New Roman"/>
                <w:lang w:val="en-US"/>
              </w:rPr>
              <w:t xml:space="preserve">Fencer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Insulation and Home Improvement Installers nfd: </w:t>
            </w:r>
            <w:r>
              <w:rPr>
                <w:rFonts w:eastAsia="Times New Roman"/>
                <w:lang w:val="en-US"/>
              </w:rPr>
              <w:t xml:space="preserve">Insulation and Home Improvement Installers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Building Insulation Installer: </w:t>
            </w:r>
            <w:r>
              <w:rPr>
                <w:rFonts w:eastAsia="Times New Roman"/>
                <w:lang w:val="en-US"/>
              </w:rPr>
              <w:t xml:space="preserve">Building Insulation Installer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Home Improvement Installer: </w:t>
            </w:r>
            <w:r>
              <w:rPr>
                <w:rFonts w:eastAsia="Times New Roman"/>
                <w:lang w:val="en-US"/>
              </w:rPr>
              <w:t xml:space="preserve">Home Improvement Installer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Paving and Surfacing Labourer: </w:t>
            </w:r>
            <w:r>
              <w:rPr>
                <w:rFonts w:eastAsia="Times New Roman"/>
                <w:lang w:val="en-US"/>
              </w:rPr>
              <w:t xml:space="preserve">Paving and Surfacing Labourer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Railway Track Worker: </w:t>
            </w:r>
            <w:r>
              <w:rPr>
                <w:rFonts w:eastAsia="Times New Roman"/>
                <w:lang w:val="en-US"/>
              </w:rPr>
              <w:t xml:space="preserve">Railway Track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Structural Steel Construction Workers nfd: </w:t>
            </w:r>
            <w:r>
              <w:rPr>
                <w:rFonts w:eastAsia="Times New Roman"/>
                <w:lang w:val="en-US"/>
              </w:rPr>
              <w:t xml:space="preserve">Structural Steel Construction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Construction Rigger: </w:t>
            </w:r>
            <w:r>
              <w:rPr>
                <w:rFonts w:eastAsia="Times New Roman"/>
                <w:lang w:val="en-US"/>
              </w:rPr>
              <w:t xml:space="preserve">Construction Rigger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Scaffolder: </w:t>
            </w:r>
            <w:r>
              <w:rPr>
                <w:rFonts w:eastAsia="Times New Roman"/>
                <w:lang w:val="en-US"/>
              </w:rPr>
              <w:t xml:space="preserve">Scaffolder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Steel Fixer: </w:t>
            </w:r>
            <w:r>
              <w:rPr>
                <w:rFonts w:eastAsia="Times New Roman"/>
                <w:lang w:val="en-US"/>
              </w:rPr>
              <w:t xml:space="preserve">Steel Fixer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Structural Steel Erector: </w:t>
            </w:r>
            <w:r>
              <w:rPr>
                <w:rFonts w:eastAsia="Times New Roman"/>
                <w:lang w:val="en-US"/>
              </w:rPr>
              <w:t xml:space="preserve">Structural Steel Erector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Construction and Mining Labourers nfd: </w:t>
            </w:r>
            <w:r>
              <w:rPr>
                <w:rFonts w:eastAsia="Times New Roman"/>
                <w:lang w:val="en-US"/>
              </w:rPr>
              <w:t xml:space="preserve">Other Construction and Mining Labourers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Crane Chaser: </w:t>
            </w:r>
            <w:r>
              <w:rPr>
                <w:rFonts w:eastAsia="Times New Roman"/>
                <w:lang w:val="en-US"/>
              </w:rPr>
              <w:t xml:space="preserve">Crane Chaser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Driller's Assistant: </w:t>
            </w:r>
            <w:r>
              <w:rPr>
                <w:rFonts w:eastAsia="Times New Roman"/>
                <w:lang w:val="en-US"/>
              </w:rPr>
              <w:t xml:space="preserve">Driller's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Lagger: </w:t>
            </w:r>
            <w:r>
              <w:rPr>
                <w:rFonts w:eastAsia="Times New Roman"/>
                <w:lang w:val="en-US"/>
              </w:rPr>
              <w:t xml:space="preserve">Lagger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Mining Support Worker: </w:t>
            </w:r>
            <w:r>
              <w:rPr>
                <w:rFonts w:eastAsia="Times New Roman"/>
                <w:lang w:val="en-US"/>
              </w:rPr>
              <w:t xml:space="preserve">Mining Support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Surveyor's Assistant: </w:t>
            </w:r>
            <w:r>
              <w:rPr>
                <w:rFonts w:eastAsia="Times New Roman"/>
                <w:lang w:val="en-US"/>
              </w:rPr>
              <w:t xml:space="preserve">Surveyor's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Factory Process Workers nfd: </w:t>
            </w:r>
            <w:r>
              <w:rPr>
                <w:rFonts w:eastAsia="Times New Roman"/>
                <w:lang w:val="en-US"/>
              </w:rPr>
              <w:t xml:space="preserve">Factory Process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Food Process Workers nfd: </w:t>
            </w:r>
            <w:r>
              <w:rPr>
                <w:rFonts w:eastAsia="Times New Roman"/>
                <w:lang w:val="en-US"/>
              </w:rPr>
              <w:t xml:space="preserve">Food Process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Food and Drink Factory Workers nfd: </w:t>
            </w:r>
            <w:r>
              <w:rPr>
                <w:rFonts w:eastAsia="Times New Roman"/>
                <w:lang w:val="en-US"/>
              </w:rPr>
              <w:t xml:space="preserve">Food and Drink Factory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Baking Factory Worker: </w:t>
            </w:r>
            <w:r>
              <w:rPr>
                <w:rFonts w:eastAsia="Times New Roman"/>
                <w:lang w:val="en-US"/>
              </w:rPr>
              <w:t xml:space="preserve">Baking Factory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Brewery Worker: </w:t>
            </w:r>
            <w:r>
              <w:rPr>
                <w:rFonts w:eastAsia="Times New Roman"/>
                <w:lang w:val="en-US"/>
              </w:rPr>
              <w:t xml:space="preserve">Brewery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Confectionery Maker: </w:t>
            </w:r>
            <w:r>
              <w:rPr>
                <w:rFonts w:eastAsia="Times New Roman"/>
                <w:lang w:val="en-US"/>
              </w:rPr>
              <w:t xml:space="preserve">Confectionery Maker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Dairy Products Maker: </w:t>
            </w:r>
            <w:r>
              <w:rPr>
                <w:rFonts w:eastAsia="Times New Roman"/>
                <w:lang w:val="en-US"/>
              </w:rPr>
              <w:t xml:space="preserve">Dairy Products Maker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Fruit and Vegetable Factory Worker: </w:t>
            </w:r>
            <w:r>
              <w:rPr>
                <w:rFonts w:eastAsia="Times New Roman"/>
                <w:lang w:val="en-US"/>
              </w:rPr>
              <w:t xml:space="preserve">Fruit and Vegetable Factory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Grain Mill Worker: </w:t>
            </w:r>
            <w:r>
              <w:rPr>
                <w:rFonts w:eastAsia="Times New Roman"/>
                <w:lang w:val="en-US"/>
              </w:rPr>
              <w:t xml:space="preserve">Grain Mill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Sugar Mill Worker: </w:t>
            </w:r>
            <w:r>
              <w:rPr>
                <w:rFonts w:eastAsia="Times New Roman"/>
                <w:lang w:val="en-US"/>
              </w:rPr>
              <w:t xml:space="preserve">Sugar Mill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Winery Cellar Hand: </w:t>
            </w:r>
            <w:r>
              <w:rPr>
                <w:rFonts w:eastAsia="Times New Roman"/>
                <w:lang w:val="en-US"/>
              </w:rPr>
              <w:t xml:space="preserve">Winery Cellar Hand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Food and Drink Factory Workers nec: </w:t>
            </w:r>
            <w:r>
              <w:rPr>
                <w:rFonts w:eastAsia="Times New Roman"/>
                <w:lang w:val="en-US"/>
              </w:rPr>
              <w:t xml:space="preserve">Food and Drink Factory Workers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Meat Boners and Slicers, and Slaughterers nfd: </w:t>
            </w:r>
            <w:r>
              <w:rPr>
                <w:rFonts w:eastAsia="Times New Roman"/>
                <w:lang w:val="en-US"/>
              </w:rPr>
              <w:t xml:space="preserve">Meat Boners and Slicers, and Slaughterers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Meat Boner and Slicer: </w:t>
            </w:r>
            <w:r>
              <w:rPr>
                <w:rFonts w:eastAsia="Times New Roman"/>
                <w:lang w:val="en-US"/>
              </w:rPr>
              <w:t xml:space="preserve">Meat Boner and Slicer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Slaughterer: </w:t>
            </w:r>
            <w:r>
              <w:rPr>
                <w:rFonts w:eastAsia="Times New Roman"/>
                <w:lang w:val="en-US"/>
              </w:rPr>
              <w:t xml:space="preserve">Slaughterer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Meat, Poultry and Seafood Process Workers nfd: </w:t>
            </w:r>
            <w:r>
              <w:rPr>
                <w:rFonts w:eastAsia="Times New Roman"/>
                <w:lang w:val="en-US"/>
              </w:rPr>
              <w:t xml:space="preserve">Meat, Poultry and Seafood Process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Meat Process Worker: </w:t>
            </w:r>
            <w:r>
              <w:rPr>
                <w:rFonts w:eastAsia="Times New Roman"/>
                <w:lang w:val="en-US"/>
              </w:rPr>
              <w:t xml:space="preserve">Meat Process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Poultry Process Worker: </w:t>
            </w:r>
            <w:r>
              <w:rPr>
                <w:rFonts w:eastAsia="Times New Roman"/>
                <w:lang w:val="en-US"/>
              </w:rPr>
              <w:t xml:space="preserve">Poultry Process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Seafood Process Worker: </w:t>
            </w:r>
            <w:r>
              <w:rPr>
                <w:rFonts w:eastAsia="Times New Roman"/>
                <w:lang w:val="en-US"/>
              </w:rPr>
              <w:t xml:space="preserve">Seafood Process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Packers and Product Assemblers nfd: </w:t>
            </w:r>
            <w:r>
              <w:rPr>
                <w:rFonts w:eastAsia="Times New Roman"/>
                <w:lang w:val="en-US"/>
              </w:rPr>
              <w:t xml:space="preserve">Packers and Product Assemblers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Packers nfd: </w:t>
            </w:r>
            <w:r>
              <w:rPr>
                <w:rFonts w:eastAsia="Times New Roman"/>
                <w:lang w:val="en-US"/>
              </w:rPr>
              <w:t xml:space="preserve">Packers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Chocolate Packer: </w:t>
            </w:r>
            <w:r>
              <w:rPr>
                <w:rFonts w:eastAsia="Times New Roman"/>
                <w:lang w:val="en-US"/>
              </w:rPr>
              <w:t xml:space="preserve">Chocolate Packer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Container Filler: </w:t>
            </w:r>
            <w:r>
              <w:rPr>
                <w:rFonts w:eastAsia="Times New Roman"/>
                <w:lang w:val="en-US"/>
              </w:rPr>
              <w:t xml:space="preserve">Container Filler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Fruit and Vegetable Packer: </w:t>
            </w:r>
            <w:r>
              <w:rPr>
                <w:rFonts w:eastAsia="Times New Roman"/>
                <w:lang w:val="en-US"/>
              </w:rPr>
              <w:t xml:space="preserve">Fruit and Vegetable Packer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Meat Packer: </w:t>
            </w:r>
            <w:r>
              <w:rPr>
                <w:rFonts w:eastAsia="Times New Roman"/>
                <w:lang w:val="en-US"/>
              </w:rPr>
              <w:t xml:space="preserve">Meat Packer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Seafood Packer: </w:t>
            </w:r>
            <w:r>
              <w:rPr>
                <w:rFonts w:eastAsia="Times New Roman"/>
                <w:lang w:val="en-US"/>
              </w:rPr>
              <w:t xml:space="preserve">Seafood Packer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Packers nec: </w:t>
            </w:r>
            <w:r>
              <w:rPr>
                <w:rFonts w:eastAsia="Times New Roman"/>
                <w:lang w:val="en-US"/>
              </w:rPr>
              <w:t xml:space="preserve">Packers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Product Assembler: </w:t>
            </w:r>
            <w:r>
              <w:rPr>
                <w:rFonts w:eastAsia="Times New Roman"/>
                <w:lang w:val="en-US"/>
              </w:rPr>
              <w:t xml:space="preserve">Product Assembler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Miscellaneous Factory Process Workers nfd: </w:t>
            </w:r>
            <w:r>
              <w:rPr>
                <w:rFonts w:eastAsia="Times New Roman"/>
                <w:lang w:val="en-US"/>
              </w:rPr>
              <w:t xml:space="preserve">Miscellaneous Factory Process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Metal Engineering Process Worker: </w:t>
            </w:r>
            <w:r>
              <w:rPr>
                <w:rFonts w:eastAsia="Times New Roman"/>
                <w:lang w:val="en-US"/>
              </w:rPr>
              <w:t xml:space="preserve">Metal Engineering Process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Plastics and Rubber Factory Workers nfd: </w:t>
            </w:r>
            <w:r>
              <w:rPr>
                <w:rFonts w:eastAsia="Times New Roman"/>
                <w:lang w:val="en-US"/>
              </w:rPr>
              <w:t xml:space="preserve">Plastics and Rubber Factory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Plastics Factory Worker: </w:t>
            </w:r>
            <w:r>
              <w:rPr>
                <w:rFonts w:eastAsia="Times New Roman"/>
                <w:lang w:val="en-US"/>
              </w:rPr>
              <w:t xml:space="preserve">Plastics Factory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Rubber Factory Worker: </w:t>
            </w:r>
            <w:r>
              <w:rPr>
                <w:rFonts w:eastAsia="Times New Roman"/>
                <w:lang w:val="en-US"/>
              </w:rPr>
              <w:t xml:space="preserve">Rubber Factory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Product Quality Controllers nfd: </w:t>
            </w:r>
            <w:r>
              <w:rPr>
                <w:rFonts w:eastAsia="Times New Roman"/>
                <w:lang w:val="en-US"/>
              </w:rPr>
              <w:t xml:space="preserve">Product Quality Controllers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Product Examiner: </w:t>
            </w:r>
            <w:r>
              <w:rPr>
                <w:rFonts w:eastAsia="Times New Roman"/>
                <w:lang w:val="en-US"/>
              </w:rPr>
              <w:t xml:space="preserve">Product Examiner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Product Grader: </w:t>
            </w:r>
            <w:r>
              <w:rPr>
                <w:rFonts w:eastAsia="Times New Roman"/>
                <w:lang w:val="en-US"/>
              </w:rPr>
              <w:t xml:space="preserve">Product Grader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Product Tester: </w:t>
            </w:r>
            <w:r>
              <w:rPr>
                <w:rFonts w:eastAsia="Times New Roman"/>
                <w:lang w:val="en-US"/>
              </w:rPr>
              <w:t xml:space="preserve">Product Tester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Timber and Wood Process Workers nfd: </w:t>
            </w:r>
            <w:r>
              <w:rPr>
                <w:rFonts w:eastAsia="Times New Roman"/>
                <w:lang w:val="en-US"/>
              </w:rPr>
              <w:t xml:space="preserve">Timber and Wood Process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Paper and Pulp Mill Worker: </w:t>
            </w:r>
            <w:r>
              <w:rPr>
                <w:rFonts w:eastAsia="Times New Roman"/>
                <w:lang w:val="en-US"/>
              </w:rPr>
              <w:t xml:space="preserve">Paper and Pulp Mill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Sawmill or Timber Yard Worker: </w:t>
            </w:r>
            <w:r>
              <w:rPr>
                <w:rFonts w:eastAsia="Times New Roman"/>
                <w:lang w:val="en-US"/>
              </w:rPr>
              <w:t xml:space="preserve">Sawmill or Timber Yard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Wood and Wood Products Factory Worker: </w:t>
            </w:r>
            <w:r>
              <w:rPr>
                <w:rFonts w:eastAsia="Times New Roman"/>
                <w:lang w:val="en-US"/>
              </w:rPr>
              <w:t xml:space="preserve">Wood and Wood Products Factory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Factory Process Workers nfd: </w:t>
            </w:r>
            <w:r>
              <w:rPr>
                <w:rFonts w:eastAsia="Times New Roman"/>
                <w:lang w:val="en-US"/>
              </w:rPr>
              <w:t xml:space="preserve">Other Factory Process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Cement and Concrete Plant Worker: </w:t>
            </w:r>
            <w:r>
              <w:rPr>
                <w:rFonts w:eastAsia="Times New Roman"/>
                <w:lang w:val="en-US"/>
              </w:rPr>
              <w:t xml:space="preserve">Cement and Concrete Plant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Chemical Plant Worker: </w:t>
            </w:r>
            <w:r>
              <w:rPr>
                <w:rFonts w:eastAsia="Times New Roman"/>
                <w:lang w:val="en-US"/>
              </w:rPr>
              <w:t xml:space="preserve">Chemical Plant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Clay Processing Factory Worker: </w:t>
            </w:r>
            <w:r>
              <w:rPr>
                <w:rFonts w:eastAsia="Times New Roman"/>
                <w:lang w:val="en-US"/>
              </w:rPr>
              <w:t xml:space="preserve">Clay Processing Factory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Fabric and Textile Factory Worker: </w:t>
            </w:r>
            <w:r>
              <w:rPr>
                <w:rFonts w:eastAsia="Times New Roman"/>
                <w:lang w:val="en-US"/>
              </w:rPr>
              <w:t xml:space="preserve">Fabric and Textile Factory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Footwear Factory Worker: </w:t>
            </w:r>
            <w:r>
              <w:rPr>
                <w:rFonts w:eastAsia="Times New Roman"/>
                <w:lang w:val="en-US"/>
              </w:rPr>
              <w:t xml:space="preserve">Footwear Factory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Glass Processing Worker: </w:t>
            </w:r>
            <w:r>
              <w:rPr>
                <w:rFonts w:eastAsia="Times New Roman"/>
                <w:lang w:val="en-US"/>
              </w:rPr>
              <w:t xml:space="preserve">Glass Processing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Hide and Skin Processing Worker: </w:t>
            </w:r>
            <w:r>
              <w:rPr>
                <w:rFonts w:eastAsia="Times New Roman"/>
                <w:lang w:val="en-US"/>
              </w:rPr>
              <w:t xml:space="preserve">Hide and Skin Processing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Factory Process Workers nec: </w:t>
            </w:r>
            <w:r>
              <w:rPr>
                <w:rFonts w:eastAsia="Times New Roman"/>
                <w:lang w:val="en-US"/>
              </w:rPr>
              <w:t xml:space="preserve">Factory Process Workers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Farm, Forestry and Garden Workers nfd: </w:t>
            </w:r>
            <w:r>
              <w:rPr>
                <w:rFonts w:eastAsia="Times New Roman"/>
                <w:lang w:val="en-US"/>
              </w:rPr>
              <w:t xml:space="preserve">Farm, Forestry and Garden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Aquaculture Worker: </w:t>
            </w:r>
            <w:r>
              <w:rPr>
                <w:rFonts w:eastAsia="Times New Roman"/>
                <w:lang w:val="en-US"/>
              </w:rPr>
              <w:t xml:space="preserve">Aquaculture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Crop Farm Workers nfd: </w:t>
            </w:r>
            <w:r>
              <w:rPr>
                <w:rFonts w:eastAsia="Times New Roman"/>
                <w:lang w:val="en-US"/>
              </w:rPr>
              <w:t xml:space="preserve">Crop Farm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Fruit or Nut Farm Worker: </w:t>
            </w:r>
            <w:r>
              <w:rPr>
                <w:rFonts w:eastAsia="Times New Roman"/>
                <w:lang w:val="en-US"/>
              </w:rPr>
              <w:t xml:space="preserve">Fruit or Nut Farm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Fruit or Nut Picker: </w:t>
            </w:r>
            <w:r>
              <w:rPr>
                <w:rFonts w:eastAsia="Times New Roman"/>
                <w:lang w:val="en-US"/>
              </w:rPr>
              <w:t xml:space="preserve">Fruit or Nut Picker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Grain, Oilseed or Pasture Farm Worker: </w:t>
            </w:r>
            <w:r>
              <w:rPr>
                <w:rFonts w:eastAsia="Times New Roman"/>
                <w:lang w:val="en-US"/>
              </w:rPr>
              <w:t xml:space="preserve">Grain, Oilseed or Pasture Farm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Vegetable Farm Worker: </w:t>
            </w:r>
            <w:r>
              <w:rPr>
                <w:rFonts w:eastAsia="Times New Roman"/>
                <w:lang w:val="en-US"/>
              </w:rPr>
              <w:t xml:space="preserve">Vegetable Farm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Vegetable Picker: </w:t>
            </w:r>
            <w:r>
              <w:rPr>
                <w:rFonts w:eastAsia="Times New Roman"/>
                <w:lang w:val="en-US"/>
              </w:rPr>
              <w:t xml:space="preserve">Vegetable Picker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Vineyard Worker: </w:t>
            </w:r>
            <w:r>
              <w:rPr>
                <w:rFonts w:eastAsia="Times New Roman"/>
                <w:lang w:val="en-US"/>
              </w:rPr>
              <w:t xml:space="preserve">Vineyard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Crop Farm Workers nec: </w:t>
            </w:r>
            <w:r>
              <w:rPr>
                <w:rFonts w:eastAsia="Times New Roman"/>
                <w:lang w:val="en-US"/>
              </w:rPr>
              <w:t xml:space="preserve">Crop Farm Workers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Forestry and Logging Workers nfd: </w:t>
            </w:r>
            <w:r>
              <w:rPr>
                <w:rFonts w:eastAsia="Times New Roman"/>
                <w:lang w:val="en-US"/>
              </w:rPr>
              <w:t xml:space="preserve">Forestry and Logging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Forestry Worker: </w:t>
            </w:r>
            <w:r>
              <w:rPr>
                <w:rFonts w:eastAsia="Times New Roman"/>
                <w:lang w:val="en-US"/>
              </w:rPr>
              <w:t xml:space="preserve">Forestry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Logging Assistant: </w:t>
            </w:r>
            <w:r>
              <w:rPr>
                <w:rFonts w:eastAsia="Times New Roman"/>
                <w:lang w:val="en-US"/>
              </w:rPr>
              <w:t xml:space="preserve">Logging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Tree Faller: </w:t>
            </w:r>
            <w:r>
              <w:rPr>
                <w:rFonts w:eastAsia="Times New Roman"/>
                <w:lang w:val="en-US"/>
              </w:rPr>
              <w:t xml:space="preserve">Tree Faller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Garden and Nursery Labourers nfd: </w:t>
            </w:r>
            <w:r>
              <w:rPr>
                <w:rFonts w:eastAsia="Times New Roman"/>
                <w:lang w:val="en-US"/>
              </w:rPr>
              <w:t xml:space="preserve">Garden and Nursery Labourers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Garden Labourer: </w:t>
            </w:r>
            <w:r>
              <w:rPr>
                <w:rFonts w:eastAsia="Times New Roman"/>
                <w:lang w:val="en-US"/>
              </w:rPr>
              <w:t xml:space="preserve">Garden Labourer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Horticultural Nursery Assistant: </w:t>
            </w:r>
            <w:r>
              <w:rPr>
                <w:rFonts w:eastAsia="Times New Roman"/>
                <w:lang w:val="en-US"/>
              </w:rPr>
              <w:t xml:space="preserve">Horticultural Nursery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Livestock Farm Workers nfd: </w:t>
            </w:r>
            <w:r>
              <w:rPr>
                <w:rFonts w:eastAsia="Times New Roman"/>
                <w:lang w:val="en-US"/>
              </w:rPr>
              <w:t xml:space="preserve">Livestock Farm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Beef Cattle Farm Worker: </w:t>
            </w:r>
            <w:r>
              <w:rPr>
                <w:rFonts w:eastAsia="Times New Roman"/>
                <w:lang w:val="en-US"/>
              </w:rPr>
              <w:t xml:space="preserve">Beef Cattle Farm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Dairy Cattle Farm Worker: </w:t>
            </w:r>
            <w:r>
              <w:rPr>
                <w:rFonts w:eastAsia="Times New Roman"/>
                <w:lang w:val="en-US"/>
              </w:rPr>
              <w:t xml:space="preserve">Dairy Cattle Farm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Mixed Livestock Farm Worker: </w:t>
            </w:r>
            <w:r>
              <w:rPr>
                <w:rFonts w:eastAsia="Times New Roman"/>
                <w:lang w:val="en-US"/>
              </w:rPr>
              <w:t xml:space="preserve">Mixed Livestock Farm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Poultry Farm Worker: </w:t>
            </w:r>
            <w:r>
              <w:rPr>
                <w:rFonts w:eastAsia="Times New Roman"/>
                <w:lang w:val="en-US"/>
              </w:rPr>
              <w:t xml:space="preserve">Poultry Farm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Sheep Farm Worker: </w:t>
            </w:r>
            <w:r>
              <w:rPr>
                <w:rFonts w:eastAsia="Times New Roman"/>
                <w:lang w:val="en-US"/>
              </w:rPr>
              <w:t xml:space="preserve">Sheep Farm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Stablehand: </w:t>
            </w:r>
            <w:r>
              <w:rPr>
                <w:rFonts w:eastAsia="Times New Roman"/>
                <w:lang w:val="en-US"/>
              </w:rPr>
              <w:t xml:space="preserve">Stablehand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Wool Handler: </w:t>
            </w:r>
            <w:r>
              <w:rPr>
                <w:rFonts w:eastAsia="Times New Roman"/>
                <w:lang w:val="en-US"/>
              </w:rPr>
              <w:t xml:space="preserve">Wool Handler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Livestock Farm Workers nec: </w:t>
            </w:r>
            <w:r>
              <w:rPr>
                <w:rFonts w:eastAsia="Times New Roman"/>
                <w:lang w:val="en-US"/>
              </w:rPr>
              <w:t xml:space="preserve">Livestock Farm Workers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Mixed Crop and Livestock Farm Worker: </w:t>
            </w:r>
            <w:r>
              <w:rPr>
                <w:rFonts w:eastAsia="Times New Roman"/>
                <w:lang w:val="en-US"/>
              </w:rPr>
              <w:t xml:space="preserve">Mixed Crop and Livestock Farm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Farm, Forestry and Garden Workers nfd: </w:t>
            </w:r>
            <w:r>
              <w:rPr>
                <w:rFonts w:eastAsia="Times New Roman"/>
                <w:lang w:val="en-US"/>
              </w:rPr>
              <w:t xml:space="preserve">Other Farm, Forestry and Garden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Hunter-Trapper: </w:t>
            </w:r>
            <w:r>
              <w:rPr>
                <w:rFonts w:eastAsia="Times New Roman"/>
                <w:lang w:val="en-US"/>
              </w:rPr>
              <w:t xml:space="preserve">Hunter-Trapper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62" w:author="Steve" w:date="2015-09-06T09:59:00Z">
              <w:r w:rsidRPr="007F47A9">
                <w:rPr>
                  <w:rFonts w:eastAsia="Times New Roman"/>
                  <w:b/>
                  <w:lang w:val="en-US"/>
                  <w:rPrChange w:id="163" w:author="Steve" w:date="2015-09-06T09:59:00Z">
                    <w:rPr>
                      <w:rFonts w:eastAsia="Times New Roman"/>
                      <w:lang w:val="en-US"/>
                    </w:rPr>
                  </w:rPrChange>
                </w:rPr>
                <w:t>Pest or Weed Controller</w:t>
              </w:r>
            </w:ins>
            <w:r w:rsidR="005B11EB" w:rsidRPr="00DE0F4C">
              <w:rPr>
                <w:rFonts w:eastAsia="Times New Roman"/>
                <w:b/>
                <w:bCs/>
                <w:lang w:val="en-US"/>
              </w:rPr>
              <w:t>:</w:t>
            </w:r>
            <w:r w:rsidR="005B11EB">
              <w:rPr>
                <w:rFonts w:eastAsia="Times New Roman"/>
                <w:b/>
                <w:bCs/>
                <w:lang w:val="en-US"/>
              </w:rPr>
              <w:t xml:space="preserve"> </w:t>
            </w:r>
            <w:r w:rsidR="005B11EB">
              <w:rPr>
                <w:rFonts w:eastAsia="Times New Roman"/>
                <w:lang w:val="en-US"/>
              </w:rPr>
              <w:t xml:space="preserve">Pest or Weed Controller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Farm, Forestry and Garden Workers nec: </w:t>
            </w:r>
            <w:r>
              <w:rPr>
                <w:rFonts w:eastAsia="Times New Roman"/>
                <w:lang w:val="en-US"/>
              </w:rPr>
              <w:t xml:space="preserve">Farm, Forestry and Garden Workers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Food Preparation Assistants nfd: </w:t>
            </w:r>
            <w:r>
              <w:rPr>
                <w:rFonts w:eastAsia="Times New Roman"/>
                <w:lang w:val="en-US"/>
              </w:rPr>
              <w:t xml:space="preserve">Food Preparation Assistants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Fast Food Cook: </w:t>
            </w:r>
            <w:r>
              <w:rPr>
                <w:rFonts w:eastAsia="Times New Roman"/>
                <w:lang w:val="en-US"/>
              </w:rPr>
              <w:t xml:space="preserve">Fast Food Cook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Food Trades Assistants nfd: </w:t>
            </w:r>
            <w:r>
              <w:rPr>
                <w:rFonts w:eastAsia="Times New Roman"/>
                <w:lang w:val="en-US"/>
              </w:rPr>
              <w:t xml:space="preserve">Food Trades Assistants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Pastrycook's Assistant: </w:t>
            </w:r>
            <w:r>
              <w:rPr>
                <w:rFonts w:eastAsia="Times New Roman"/>
                <w:lang w:val="en-US"/>
              </w:rPr>
              <w:t xml:space="preserve">Pastrycook's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Food Trades Assistants nec: </w:t>
            </w:r>
            <w:r>
              <w:rPr>
                <w:rFonts w:eastAsia="Times New Roman"/>
                <w:lang w:val="en-US"/>
              </w:rPr>
              <w:t xml:space="preserve">Food Trades Assistants nec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64" w:author="Steve" w:date="2015-09-06T10:00:00Z">
              <w:r w:rsidRPr="007F47A9">
                <w:rPr>
                  <w:rFonts w:eastAsia="Times New Roman"/>
                  <w:b/>
                  <w:lang w:val="en-US"/>
                  <w:rPrChange w:id="165" w:author="Steve" w:date="2015-09-06T10:00:00Z">
                    <w:rPr>
                      <w:rFonts w:eastAsia="Times New Roman"/>
                      <w:lang w:val="en-US"/>
                    </w:rPr>
                  </w:rPrChange>
                </w:rPr>
                <w:t>Kitchenhand</w:t>
              </w:r>
            </w:ins>
            <w:r w:rsidR="005B11EB" w:rsidRPr="00DE0F4C">
              <w:rPr>
                <w:rFonts w:eastAsia="Times New Roman"/>
                <w:b/>
                <w:bCs/>
                <w:lang w:val="en-US"/>
              </w:rPr>
              <w:t>:</w:t>
            </w:r>
            <w:r w:rsidR="005B11EB">
              <w:rPr>
                <w:rFonts w:eastAsia="Times New Roman"/>
                <w:b/>
                <w:bCs/>
                <w:lang w:val="en-US"/>
              </w:rPr>
              <w:t xml:space="preserve"> </w:t>
            </w:r>
            <w:r w:rsidR="005B11EB">
              <w:rPr>
                <w:rFonts w:eastAsia="Times New Roman"/>
                <w:lang w:val="en-US"/>
              </w:rPr>
              <w:t xml:space="preserve">Kitchenhand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Labourers nfd: </w:t>
            </w:r>
            <w:r>
              <w:rPr>
                <w:rFonts w:eastAsia="Times New Roman"/>
                <w:lang w:val="en-US"/>
              </w:rPr>
              <w:t xml:space="preserve">Other Labourers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Freight Handlers and Shelf Fillers nfd: </w:t>
            </w:r>
            <w:r>
              <w:rPr>
                <w:rFonts w:eastAsia="Times New Roman"/>
                <w:lang w:val="en-US"/>
              </w:rPr>
              <w:t xml:space="preserve">Freight Handlers and Shelf Fillers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Freight and Furniture Handlers nfd: </w:t>
            </w:r>
            <w:r>
              <w:rPr>
                <w:rFonts w:eastAsia="Times New Roman"/>
                <w:lang w:val="en-US"/>
              </w:rPr>
              <w:t xml:space="preserve">Freight and Furniture Handlers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Freight Handler (Rail or Road): </w:t>
            </w:r>
            <w:r>
              <w:rPr>
                <w:rFonts w:eastAsia="Times New Roman"/>
                <w:lang w:val="en-US"/>
              </w:rPr>
              <w:t xml:space="preserve">Freight Handler (Rail or Road)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166" w:author="Steve" w:date="2015-09-06T10:00:00Z">
              <w:r w:rsidRPr="007F47A9">
                <w:rPr>
                  <w:rFonts w:eastAsia="Times New Roman"/>
                  <w:b/>
                  <w:lang w:val="en-US"/>
                  <w:rPrChange w:id="167" w:author="Steve" w:date="2015-09-06T10:00:00Z">
                    <w:rPr>
                      <w:rFonts w:eastAsia="Times New Roman"/>
                      <w:lang w:val="en-US"/>
                    </w:rPr>
                  </w:rPrChange>
                </w:rPr>
                <w:t>Truck Driver's Offsider</w:t>
              </w:r>
            </w:ins>
            <w:r w:rsidR="005B11EB" w:rsidRPr="00DE0F4C">
              <w:rPr>
                <w:rFonts w:eastAsia="Times New Roman"/>
                <w:b/>
                <w:bCs/>
                <w:lang w:val="en-US"/>
              </w:rPr>
              <w:t>:</w:t>
            </w:r>
            <w:r w:rsidR="005B11EB">
              <w:rPr>
                <w:rFonts w:eastAsia="Times New Roman"/>
                <w:b/>
                <w:bCs/>
                <w:lang w:val="en-US"/>
              </w:rPr>
              <w:t xml:space="preserve"> </w:t>
            </w:r>
            <w:r w:rsidR="005B11EB">
              <w:rPr>
                <w:rFonts w:eastAsia="Times New Roman"/>
                <w:lang w:val="en-US"/>
              </w:rPr>
              <w:t xml:space="preserve">Truck Driver's Offsider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Waterside Worker: </w:t>
            </w:r>
            <w:r>
              <w:rPr>
                <w:rFonts w:eastAsia="Times New Roman"/>
                <w:lang w:val="en-US"/>
              </w:rPr>
              <w:t xml:space="preserve">Waterside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Shelf Filler: </w:t>
            </w:r>
            <w:r>
              <w:rPr>
                <w:rFonts w:eastAsia="Times New Roman"/>
                <w:lang w:val="en-US"/>
              </w:rPr>
              <w:t xml:space="preserve">Shelf Filler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Miscellaneous Labourers nfd: </w:t>
            </w:r>
            <w:r>
              <w:rPr>
                <w:rFonts w:eastAsia="Times New Roman"/>
                <w:lang w:val="en-US"/>
              </w:rPr>
              <w:t xml:space="preserve">Miscellaneous Labourers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Caretaker: </w:t>
            </w:r>
            <w:r>
              <w:rPr>
                <w:rFonts w:eastAsia="Times New Roman"/>
                <w:lang w:val="en-US"/>
              </w:rPr>
              <w:t xml:space="preserve">Caretaker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Deck and Fishing Hands nfd: </w:t>
            </w:r>
            <w:r>
              <w:rPr>
                <w:rFonts w:eastAsia="Times New Roman"/>
                <w:lang w:val="en-US"/>
              </w:rPr>
              <w:t xml:space="preserve">Deck and Fishing Hands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Deck Hand: </w:t>
            </w:r>
            <w:r>
              <w:rPr>
                <w:rFonts w:eastAsia="Times New Roman"/>
                <w:lang w:val="en-US"/>
              </w:rPr>
              <w:t xml:space="preserve">Deck Hand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Fishing Hand: </w:t>
            </w:r>
            <w:r>
              <w:rPr>
                <w:rFonts w:eastAsia="Times New Roman"/>
                <w:lang w:val="en-US"/>
              </w:rPr>
              <w:t xml:space="preserve">Fishing Hand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Handyperson: </w:t>
            </w:r>
            <w:r>
              <w:rPr>
                <w:rFonts w:eastAsia="Times New Roman"/>
                <w:lang w:val="en-US"/>
              </w:rPr>
              <w:t xml:space="preserve">Handyperson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677496">
            <w:pPr>
              <w:rPr>
                <w:rFonts w:eastAsia="Times New Roman"/>
                <w:lang w:val="en-US"/>
              </w:rPr>
            </w:pPr>
            <w:r>
              <w:rPr>
                <w:rFonts w:eastAsia="Times New Roman"/>
                <w:b/>
                <w:bCs/>
                <w:lang w:val="en-US"/>
              </w:rPr>
              <w:t xml:space="preserve">Motor Vehicle Parts and Accessories Fitters nfd: </w:t>
            </w:r>
            <w:r>
              <w:rPr>
                <w:rFonts w:eastAsia="Times New Roman"/>
                <w:lang w:val="en-US"/>
              </w:rPr>
              <w:t xml:space="preserve">Motor Vehicle Parts and Accessories Fitters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Motor Vehicle Parts and Accessories Fitter (General): </w:t>
            </w:r>
            <w:r>
              <w:rPr>
                <w:rFonts w:eastAsia="Times New Roman"/>
                <w:lang w:val="en-US"/>
              </w:rPr>
              <w:t xml:space="preserve">Motor Vehicle Parts and Accessories Fitter (General)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Autoglazier: </w:t>
            </w:r>
            <w:r>
              <w:rPr>
                <w:rFonts w:eastAsia="Times New Roman"/>
                <w:lang w:val="en-US"/>
              </w:rPr>
              <w:t xml:space="preserve">Autoglazier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Exhaust and Muffler Fitter: </w:t>
            </w:r>
            <w:r>
              <w:rPr>
                <w:rFonts w:eastAsia="Times New Roman"/>
                <w:lang w:val="en-US"/>
              </w:rPr>
              <w:t xml:space="preserve">Exhaust and Muffler Fitter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Radiator Fitter: </w:t>
            </w:r>
            <w:r>
              <w:rPr>
                <w:rFonts w:eastAsia="Times New Roman"/>
                <w:lang w:val="en-US"/>
              </w:rPr>
              <w:t xml:space="preserve">Radiator Fitter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Tyre Fitter: </w:t>
            </w:r>
            <w:r>
              <w:rPr>
                <w:rFonts w:eastAsia="Times New Roman"/>
                <w:lang w:val="en-US"/>
              </w:rPr>
              <w:t xml:space="preserve">Tyre Fitter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677496">
            <w:pPr>
              <w:rPr>
                <w:rFonts w:eastAsia="Times New Roman"/>
                <w:lang w:val="en-US"/>
              </w:rPr>
            </w:pPr>
            <w:r>
              <w:rPr>
                <w:rFonts w:eastAsia="Times New Roman"/>
                <w:b/>
                <w:bCs/>
                <w:lang w:val="en-US"/>
              </w:rPr>
              <w:t xml:space="preserve">Printing Assistants and Table Workers nfd: </w:t>
            </w:r>
            <w:r>
              <w:rPr>
                <w:rFonts w:eastAsia="Times New Roman"/>
                <w:lang w:val="en-US"/>
              </w:rPr>
              <w:t xml:space="preserve">Printing Assistants and Table Workers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Printer's Assistant: </w:t>
            </w:r>
            <w:r>
              <w:rPr>
                <w:rFonts w:eastAsia="Times New Roman"/>
                <w:lang w:val="en-US"/>
              </w:rPr>
              <w:t xml:space="preserve">Printer's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Printing Table Worker: </w:t>
            </w:r>
            <w:r>
              <w:rPr>
                <w:rFonts w:eastAsia="Times New Roman"/>
                <w:lang w:val="en-US"/>
              </w:rPr>
              <w:t xml:space="preserve">Printing Table Worker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Recycling or Rubbish Collector: </w:t>
            </w:r>
            <w:r>
              <w:rPr>
                <w:rFonts w:eastAsia="Times New Roman"/>
                <w:lang w:val="en-US"/>
              </w:rPr>
              <w:t xml:space="preserve">Recycling or Rubbish Collector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Vending Machine Attendant: </w:t>
            </w:r>
            <w:r>
              <w:rPr>
                <w:rFonts w:eastAsia="Times New Roman"/>
                <w:lang w:val="en-US"/>
              </w:rPr>
              <w:t xml:space="preserve">Vending Machine Attendant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677496">
            <w:pPr>
              <w:rPr>
                <w:rFonts w:eastAsia="Times New Roman"/>
                <w:lang w:val="en-US"/>
              </w:rPr>
            </w:pPr>
            <w:r>
              <w:rPr>
                <w:rFonts w:eastAsia="Times New Roman"/>
                <w:b/>
                <w:bCs/>
                <w:lang w:val="en-US"/>
              </w:rPr>
              <w:t xml:space="preserve">Other Miscellaneous Labourers nfd: </w:t>
            </w:r>
            <w:r>
              <w:rPr>
                <w:rFonts w:eastAsia="Times New Roman"/>
                <w:lang w:val="en-US"/>
              </w:rPr>
              <w:t xml:space="preserve">Other Miscellaneous Labourers nfd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Bicycle Mechanic: </w:t>
            </w:r>
            <w:r>
              <w:rPr>
                <w:rFonts w:eastAsia="Times New Roman"/>
                <w:lang w:val="en-US"/>
              </w:rPr>
              <w:t xml:space="preserve">Bicycle Mechanic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 Park Attendant: </w:t>
            </w:r>
            <w:r>
              <w:rPr>
                <w:rFonts w:eastAsia="Times New Roman"/>
                <w:lang w:val="en-US"/>
              </w:rPr>
              <w:t xml:space="preserve">Car Park Attendant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Crossing Supervisor: </w:t>
            </w:r>
            <w:r>
              <w:rPr>
                <w:rFonts w:eastAsia="Times New Roman"/>
                <w:lang w:val="en-US"/>
              </w:rPr>
              <w:t xml:space="preserve">Crossing Supervisor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Electrical or Telecommunications Trades Assistant: </w:t>
            </w:r>
            <w:r>
              <w:rPr>
                <w:rFonts w:eastAsia="Times New Roman"/>
                <w:lang w:val="en-US"/>
              </w:rPr>
              <w:t xml:space="preserve">Electrical or Telecommunications Trades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Leaflet or Newspaper Deliverer: </w:t>
            </w:r>
            <w:r>
              <w:rPr>
                <w:rFonts w:eastAsia="Times New Roman"/>
                <w:lang w:val="en-US"/>
              </w:rPr>
              <w:t xml:space="preserve">Leaflet or Newspaper Deliverer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Mechanic's Assistant: </w:t>
            </w:r>
            <w:r>
              <w:rPr>
                <w:rFonts w:eastAsia="Times New Roman"/>
                <w:lang w:val="en-US"/>
              </w:rPr>
              <w:t xml:space="preserve">Mechanic's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Railways Assistant: </w:t>
            </w:r>
            <w:r>
              <w:rPr>
                <w:rFonts w:eastAsia="Times New Roman"/>
                <w:lang w:val="en-US"/>
              </w:rPr>
              <w:t xml:space="preserve">Railways Assistant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 Erector: </w:t>
            </w:r>
            <w:r>
              <w:rPr>
                <w:rFonts w:eastAsia="Times New Roman"/>
                <w:lang w:val="en-US"/>
              </w:rPr>
              <w:t xml:space="preserve">Sign Erector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Ticket Collector or Usher: </w:t>
            </w:r>
            <w:r>
              <w:rPr>
                <w:rFonts w:eastAsia="Times New Roman"/>
                <w:lang w:val="en-US"/>
              </w:rPr>
              <w:t xml:space="preserve">Ticket Collector or Usher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Trolley Collector: </w:t>
            </w:r>
            <w:r>
              <w:rPr>
                <w:rFonts w:eastAsia="Times New Roman"/>
                <w:lang w:val="en-US"/>
              </w:rPr>
              <w:t xml:space="preserve">Trolley Collector </w:t>
            </w:r>
          </w:p>
        </w:tc>
      </w:tr>
      <w:tr w:rsidR="00292EEA">
        <w:trPr>
          <w:divId w:val="165926737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C258FA">
            <w:pPr>
              <w:rPr>
                <w:rFonts w:eastAsia="Times New Roman"/>
                <w:lang w:val="en-US"/>
              </w:rPr>
            </w:pPr>
            <w:r>
              <w:rPr>
                <w:rFonts w:eastAsia="Times New Roman"/>
                <w:b/>
                <w:bCs/>
                <w:lang w:val="en-US"/>
              </w:rPr>
              <w:t xml:space="preserve">Labourers nec: </w:t>
            </w:r>
            <w:r>
              <w:rPr>
                <w:rFonts w:eastAsia="Times New Roman"/>
                <w:lang w:val="en-US"/>
              </w:rPr>
              <w:t xml:space="preserve">Labourers nec </w:t>
            </w:r>
          </w:p>
        </w:tc>
      </w:tr>
    </w:tbl>
    <w:p w:rsidR="00292EEA" w:rsidRDefault="007F47A9">
      <w:pPr>
        <w:pStyle w:val="Heading1"/>
        <w:divId w:val="1787694692"/>
        <w:rPr>
          <w:rFonts w:eastAsia="Times New Roman"/>
          <w:lang w:val="en-US"/>
        </w:rPr>
      </w:pPr>
      <w:commentRangeStart w:id="168"/>
      <w:r w:rsidRPr="007F47A9">
        <w:rPr>
          <w:rFonts w:eastAsia="Times New Roman"/>
          <w:highlight w:val="yellow"/>
          <w:lang w:val="en-US"/>
          <w:rPrChange w:id="169" w:author="Steve" w:date="2015-09-07T09:51:00Z">
            <w:rPr>
              <w:rFonts w:eastAsia="Times New Roman"/>
              <w:lang w:val="en-US"/>
            </w:rPr>
          </w:rPrChange>
        </w:rPr>
        <w:t>CBCC</w:t>
      </w:r>
      <w:commentRangeEnd w:id="168"/>
      <w:r w:rsidR="002E6CA3">
        <w:rPr>
          <w:rStyle w:val="CommentReference"/>
          <w:b w:val="0"/>
          <w:bCs w:val="0"/>
          <w:kern w:val="0"/>
        </w:rPr>
        <w:commentReference w:id="168"/>
      </w:r>
      <w:ins w:id="170" w:author="Steve" w:date="2015-09-07T09:51:00Z">
        <w:r w:rsidR="00C92999">
          <w:rPr>
            <w:rFonts w:eastAsia="Times New Roman"/>
            <w:lang w:val="en-US"/>
          </w:rPr>
          <w:t xml:space="preserve"> </w:t>
        </w:r>
      </w:ins>
    </w:p>
    <w:p w:rsidR="00292EEA" w:rsidRPr="00C92999" w:rsidRDefault="007F47A9">
      <w:pPr>
        <w:pStyle w:val="Heading2"/>
        <w:divId w:val="1787694692"/>
        <w:rPr>
          <w:rFonts w:eastAsia="Times New Roman"/>
          <w:highlight w:val="yellow"/>
          <w:lang w:val="en-US"/>
          <w:rPrChange w:id="171" w:author="Steve" w:date="2015-09-07T09:51:00Z">
            <w:rPr>
              <w:rFonts w:eastAsia="Times New Roman"/>
              <w:lang w:val="en-US"/>
            </w:rPr>
          </w:rPrChange>
        </w:rPr>
      </w:pPr>
      <w:r w:rsidRPr="007F47A9">
        <w:rPr>
          <w:rFonts w:eastAsia="Times New Roman"/>
          <w:highlight w:val="yellow"/>
          <w:lang w:val="en-US"/>
          <w:rPrChange w:id="172" w:author="Steve" w:date="2015-09-07T09:51:00Z">
            <w:rPr>
              <w:rFonts w:eastAsia="Times New Roman"/>
              <w:lang w:val="en-US"/>
            </w:rPr>
          </w:rPrChange>
        </w:rPr>
        <w:t>ValueSet: Contract Actor Role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681"/>
      </w:tblGrid>
      <w:tr w:rsidR="00292EEA" w:rsidRPr="00C92999">
        <w:trPr>
          <w:divId w:val="1787694692"/>
          <w:tblCellSpacing w:w="15" w:type="dxa"/>
        </w:trPr>
        <w:tc>
          <w:tcPr>
            <w:tcW w:w="0" w:type="auto"/>
            <w:vAlign w:val="center"/>
            <w:hideMark/>
          </w:tcPr>
          <w:p w:rsidR="00292EEA" w:rsidRPr="00C92999" w:rsidRDefault="007F47A9">
            <w:pPr>
              <w:rPr>
                <w:rFonts w:eastAsia="Times New Roman"/>
                <w:highlight w:val="yellow"/>
                <w:lang w:val="en-US"/>
                <w:rPrChange w:id="173" w:author="Steve" w:date="2015-09-07T09:51:00Z">
                  <w:rPr>
                    <w:rFonts w:eastAsia="Times New Roman"/>
                    <w:lang w:val="en-US"/>
                  </w:rPr>
                </w:rPrChange>
              </w:rPr>
            </w:pPr>
            <w:r w:rsidRPr="007F47A9">
              <w:rPr>
                <w:rFonts w:eastAsia="Times New Roman"/>
                <w:highlight w:val="yellow"/>
                <w:lang w:val="en-US"/>
                <w:rPrChange w:id="174" w:author="Steve" w:date="2015-09-07T09:51:00Z">
                  <w:rPr>
                    <w:rFonts w:eastAsia="Times New Roman"/>
                    <w:lang w:val="en-US"/>
                  </w:rPr>
                </w:rPrChange>
              </w:rPr>
              <w:t>Name</w:t>
            </w:r>
          </w:p>
        </w:tc>
        <w:tc>
          <w:tcPr>
            <w:tcW w:w="0" w:type="auto"/>
            <w:vAlign w:val="center"/>
            <w:hideMark/>
          </w:tcPr>
          <w:p w:rsidR="00292EEA" w:rsidRPr="00C92999" w:rsidRDefault="007F47A9">
            <w:pPr>
              <w:rPr>
                <w:rFonts w:eastAsia="Times New Roman"/>
                <w:highlight w:val="yellow"/>
                <w:lang w:val="en-US"/>
                <w:rPrChange w:id="175" w:author="Steve" w:date="2015-09-07T09:51:00Z">
                  <w:rPr>
                    <w:rFonts w:eastAsia="Times New Roman"/>
                    <w:lang w:val="en-US"/>
                  </w:rPr>
                </w:rPrChange>
              </w:rPr>
            </w:pPr>
            <w:r w:rsidRPr="007F47A9">
              <w:rPr>
                <w:rFonts w:eastAsia="Times New Roman"/>
                <w:highlight w:val="yellow"/>
                <w:lang w:val="en-US"/>
                <w:rPrChange w:id="176" w:author="Steve" w:date="2015-09-07T09:51:00Z">
                  <w:rPr>
                    <w:rFonts w:eastAsia="Times New Roman"/>
                    <w:lang w:val="en-US"/>
                  </w:rPr>
                </w:rPrChange>
              </w:rPr>
              <w:t xml:space="preserve">Contract Actor Role Codes (Contract Actor Role Codes) </w:t>
            </w:r>
          </w:p>
        </w:tc>
      </w:tr>
      <w:tr w:rsidR="00292EEA" w:rsidRPr="00C92999">
        <w:trPr>
          <w:divId w:val="1787694692"/>
          <w:tblCellSpacing w:w="15" w:type="dxa"/>
        </w:trPr>
        <w:tc>
          <w:tcPr>
            <w:tcW w:w="0" w:type="auto"/>
            <w:vAlign w:val="center"/>
            <w:hideMark/>
          </w:tcPr>
          <w:p w:rsidR="00292EEA" w:rsidRPr="00C92999" w:rsidRDefault="007F47A9">
            <w:pPr>
              <w:rPr>
                <w:rFonts w:eastAsia="Times New Roman"/>
                <w:highlight w:val="yellow"/>
                <w:lang w:val="en-US"/>
                <w:rPrChange w:id="177" w:author="Steve" w:date="2015-09-07T09:51:00Z">
                  <w:rPr>
                    <w:rFonts w:eastAsia="Times New Roman"/>
                    <w:lang w:val="en-US"/>
                  </w:rPr>
                </w:rPrChange>
              </w:rPr>
            </w:pPr>
            <w:r w:rsidRPr="007F47A9">
              <w:rPr>
                <w:rFonts w:eastAsia="Times New Roman"/>
                <w:highlight w:val="yellow"/>
                <w:lang w:val="en-US"/>
                <w:rPrChange w:id="178" w:author="Steve" w:date="2015-09-07T09:51:00Z">
                  <w:rPr>
                    <w:rFonts w:eastAsia="Times New Roman"/>
                    <w:lang w:val="en-US"/>
                  </w:rPr>
                </w:rPrChange>
              </w:rPr>
              <w:t>Description</w:t>
            </w:r>
          </w:p>
        </w:tc>
        <w:tc>
          <w:tcPr>
            <w:tcW w:w="0" w:type="auto"/>
            <w:vAlign w:val="center"/>
            <w:hideMark/>
          </w:tcPr>
          <w:p w:rsidR="00292EEA" w:rsidRPr="00C92999" w:rsidRDefault="007F47A9">
            <w:pPr>
              <w:rPr>
                <w:rFonts w:eastAsia="Times New Roman"/>
                <w:highlight w:val="yellow"/>
                <w:lang w:val="en-US"/>
                <w:rPrChange w:id="179" w:author="Steve" w:date="2015-09-07T09:51:00Z">
                  <w:rPr>
                    <w:rFonts w:eastAsia="Times New Roman"/>
                    <w:lang w:val="en-US"/>
                  </w:rPr>
                </w:rPrChange>
              </w:rPr>
            </w:pPr>
            <w:r w:rsidRPr="007F47A9">
              <w:rPr>
                <w:rFonts w:eastAsia="Times New Roman"/>
                <w:highlight w:val="yellow"/>
                <w:lang w:val="en-US"/>
                <w:rPrChange w:id="180" w:author="Steve" w:date="2015-09-07T09:51:00Z">
                  <w:rPr>
                    <w:rFonts w:eastAsia="Times New Roman"/>
                    <w:lang w:val="en-US"/>
                  </w:rPr>
                </w:rPrChange>
              </w:rPr>
              <w:t>This value set includes sample Contract Actor Role codes.</w:t>
            </w:r>
          </w:p>
        </w:tc>
      </w:tr>
      <w:tr w:rsidR="00292EEA" w:rsidRPr="00C92999">
        <w:trPr>
          <w:divId w:val="1787694692"/>
          <w:tblCellSpacing w:w="15" w:type="dxa"/>
        </w:trPr>
        <w:tc>
          <w:tcPr>
            <w:tcW w:w="0" w:type="auto"/>
            <w:vAlign w:val="center"/>
            <w:hideMark/>
          </w:tcPr>
          <w:p w:rsidR="00292EEA" w:rsidRPr="00C92999" w:rsidRDefault="007F47A9">
            <w:pPr>
              <w:rPr>
                <w:rFonts w:eastAsia="Times New Roman"/>
                <w:highlight w:val="yellow"/>
                <w:lang w:val="en-US"/>
                <w:rPrChange w:id="181" w:author="Steve" w:date="2015-09-07T09:51:00Z">
                  <w:rPr>
                    <w:rFonts w:eastAsia="Times New Roman"/>
                    <w:lang w:val="en-US"/>
                  </w:rPr>
                </w:rPrChange>
              </w:rPr>
            </w:pPr>
            <w:r w:rsidRPr="007F47A9">
              <w:rPr>
                <w:rFonts w:eastAsia="Times New Roman"/>
                <w:highlight w:val="yellow"/>
                <w:lang w:val="en-US"/>
                <w:rPrChange w:id="182" w:author="Steve" w:date="2015-09-07T09:51:00Z">
                  <w:rPr>
                    <w:rFonts w:eastAsia="Times New Roman"/>
                    <w:lang w:val="en-US"/>
                  </w:rPr>
                </w:rPrChange>
              </w:rPr>
              <w:t>Copyright</w:t>
            </w:r>
          </w:p>
        </w:tc>
        <w:tc>
          <w:tcPr>
            <w:tcW w:w="0" w:type="auto"/>
            <w:vAlign w:val="center"/>
            <w:hideMark/>
          </w:tcPr>
          <w:p w:rsidR="00292EEA" w:rsidRPr="00C92999" w:rsidRDefault="007F47A9">
            <w:pPr>
              <w:rPr>
                <w:rFonts w:eastAsia="Times New Roman"/>
                <w:highlight w:val="yellow"/>
                <w:lang w:val="en-US"/>
                <w:rPrChange w:id="183" w:author="Steve" w:date="2015-09-07T09:51:00Z">
                  <w:rPr>
                    <w:rFonts w:eastAsia="Times New Roman"/>
                    <w:lang w:val="en-US"/>
                  </w:rPr>
                </w:rPrChange>
              </w:rPr>
            </w:pPr>
            <w:r w:rsidRPr="007F47A9">
              <w:rPr>
                <w:rFonts w:eastAsia="Times New Roman"/>
                <w:highlight w:val="yellow"/>
                <w:lang w:val="en-US"/>
                <w:rPrChange w:id="184" w:author="Steve" w:date="2015-09-07T09:51:00Z">
                  <w:rPr>
                    <w:rFonts w:eastAsia="Times New Roman"/>
                    <w:lang w:val="en-US"/>
                  </w:rPr>
                </w:rPrChange>
              </w:rPr>
              <w:t>This is an example set</w:t>
            </w:r>
          </w:p>
        </w:tc>
      </w:tr>
      <w:tr w:rsidR="00292EEA" w:rsidRPr="00C92999">
        <w:trPr>
          <w:divId w:val="1787694692"/>
          <w:tblCellSpacing w:w="15" w:type="dxa"/>
        </w:trPr>
        <w:tc>
          <w:tcPr>
            <w:tcW w:w="0" w:type="auto"/>
            <w:vAlign w:val="center"/>
            <w:hideMark/>
          </w:tcPr>
          <w:p w:rsidR="00292EEA" w:rsidRPr="00C92999" w:rsidRDefault="007F47A9">
            <w:pPr>
              <w:rPr>
                <w:rFonts w:eastAsia="Times New Roman"/>
                <w:highlight w:val="yellow"/>
                <w:lang w:val="en-US"/>
                <w:rPrChange w:id="185" w:author="Steve" w:date="2015-09-07T09:51:00Z">
                  <w:rPr>
                    <w:rFonts w:eastAsia="Times New Roman"/>
                    <w:lang w:val="en-US"/>
                  </w:rPr>
                </w:rPrChange>
              </w:rPr>
            </w:pPr>
            <w:r w:rsidRPr="007F47A9">
              <w:rPr>
                <w:rFonts w:eastAsia="Times New Roman"/>
                <w:highlight w:val="yellow"/>
                <w:lang w:val="en-US"/>
                <w:rPrChange w:id="186" w:author="Steve" w:date="2015-09-07T09:51:00Z">
                  <w:rPr>
                    <w:rFonts w:eastAsia="Times New Roman"/>
                    <w:lang w:val="en-US"/>
                  </w:rPr>
                </w:rPrChange>
              </w:rPr>
              <w:t>Content</w:t>
            </w:r>
          </w:p>
        </w:tc>
        <w:tc>
          <w:tcPr>
            <w:tcW w:w="0" w:type="auto"/>
            <w:vAlign w:val="center"/>
            <w:hideMark/>
          </w:tcPr>
          <w:p w:rsidR="00292EEA" w:rsidRPr="00C92999" w:rsidRDefault="007F47A9">
            <w:pPr>
              <w:rPr>
                <w:rFonts w:eastAsia="Times New Roman"/>
                <w:highlight w:val="yellow"/>
                <w:lang w:val="en-US"/>
                <w:rPrChange w:id="187" w:author="Steve" w:date="2015-09-07T09:51:00Z">
                  <w:rPr>
                    <w:rFonts w:eastAsia="Times New Roman"/>
                    <w:lang w:val="en-US"/>
                  </w:rPr>
                </w:rPrChange>
              </w:rPr>
            </w:pPr>
            <w:r w:rsidRPr="007F47A9">
              <w:rPr>
                <w:rFonts w:eastAsia="Times New Roman"/>
                <w:b/>
                <w:bCs/>
                <w:highlight w:val="yellow"/>
                <w:lang w:val="en-US"/>
                <w:rPrChange w:id="188" w:author="Steve" w:date="2015-09-07T09:51:00Z">
                  <w:rPr>
                    <w:rFonts w:eastAsia="Times New Roman"/>
                    <w:b/>
                    <w:bCs/>
                    <w:lang w:val="en-US"/>
                  </w:rPr>
                </w:rPrChange>
              </w:rPr>
              <w:t xml:space="preserve">: </w:t>
            </w:r>
          </w:p>
        </w:tc>
      </w:tr>
      <w:tr w:rsidR="00292EEA" w:rsidRPr="00C92999">
        <w:trPr>
          <w:divId w:val="1787694692"/>
          <w:tblCellSpacing w:w="15" w:type="dxa"/>
        </w:trPr>
        <w:tc>
          <w:tcPr>
            <w:tcW w:w="0" w:type="auto"/>
            <w:vAlign w:val="center"/>
            <w:hideMark/>
          </w:tcPr>
          <w:p w:rsidR="00292EEA" w:rsidRPr="00C92999" w:rsidRDefault="00292EEA">
            <w:pPr>
              <w:rPr>
                <w:rFonts w:eastAsia="Times New Roman"/>
                <w:highlight w:val="yellow"/>
                <w:lang w:val="en-US"/>
                <w:rPrChange w:id="189" w:author="Steve" w:date="2015-09-07T09:51:00Z">
                  <w:rPr>
                    <w:rFonts w:eastAsia="Times New Roman"/>
                    <w:lang w:val="en-US"/>
                  </w:rPr>
                </w:rPrChange>
              </w:rPr>
            </w:pPr>
          </w:p>
        </w:tc>
        <w:tc>
          <w:tcPr>
            <w:tcW w:w="0" w:type="auto"/>
            <w:vAlign w:val="center"/>
            <w:hideMark/>
          </w:tcPr>
          <w:p w:rsidR="00292EEA" w:rsidRPr="00C92999" w:rsidRDefault="007F47A9">
            <w:pPr>
              <w:rPr>
                <w:rFonts w:eastAsia="Times New Roman"/>
                <w:highlight w:val="yellow"/>
                <w:lang w:val="en-US"/>
                <w:rPrChange w:id="190" w:author="Steve" w:date="2015-09-07T09:51:00Z">
                  <w:rPr>
                    <w:rFonts w:eastAsia="Times New Roman"/>
                    <w:lang w:val="en-US"/>
                  </w:rPr>
                </w:rPrChange>
              </w:rPr>
            </w:pPr>
            <w:r w:rsidRPr="007F47A9">
              <w:rPr>
                <w:rFonts w:eastAsia="Times New Roman"/>
                <w:b/>
                <w:bCs/>
                <w:highlight w:val="yellow"/>
                <w:lang w:val="en-US"/>
                <w:rPrChange w:id="191" w:author="Steve" w:date="2015-09-07T09:51:00Z">
                  <w:rPr>
                    <w:rFonts w:eastAsia="Times New Roman"/>
                    <w:b/>
                    <w:bCs/>
                    <w:lang w:val="en-US"/>
                  </w:rPr>
                </w:rPrChange>
              </w:rPr>
              <w:t xml:space="preserve">: </w:t>
            </w:r>
          </w:p>
        </w:tc>
      </w:tr>
    </w:tbl>
    <w:p w:rsidR="00292EEA" w:rsidRDefault="007F47A9">
      <w:pPr>
        <w:pStyle w:val="Heading1"/>
        <w:divId w:val="198932570"/>
        <w:rPr>
          <w:ins w:id="192" w:author="Richard J. Ettema (AEGIS.net)" w:date="2015-09-09T12:46:00Z"/>
          <w:rFonts w:eastAsia="Times New Roman"/>
          <w:highlight w:val="yellow"/>
          <w:lang w:val="en-US"/>
        </w:rPr>
      </w:pPr>
      <w:r w:rsidRPr="007F47A9">
        <w:rPr>
          <w:rFonts w:eastAsia="Times New Roman"/>
          <w:highlight w:val="yellow"/>
          <w:lang w:val="en-US"/>
          <w:rPrChange w:id="193" w:author="Steve" w:date="2015-09-07T09:51:00Z">
            <w:rPr>
              <w:rFonts w:eastAsia="Times New Roman"/>
              <w:lang w:val="en-US"/>
            </w:rPr>
          </w:rPrChange>
        </w:rPr>
        <w:t>CDC via PHIN VADS</w:t>
      </w:r>
    </w:p>
    <w:p w:rsidR="008C42F2" w:rsidRPr="008C42F2" w:rsidRDefault="008C42F2" w:rsidP="008C42F2">
      <w:pPr>
        <w:pStyle w:val="Heading2"/>
        <w:divId w:val="198932570"/>
        <w:rPr>
          <w:ins w:id="194" w:author="Richard J. Ettema (AEGIS.net)" w:date="2015-09-09T12:47:00Z"/>
          <w:rFonts w:eastAsia="Times New Roman"/>
          <w:lang w:val="en-US"/>
        </w:rPr>
      </w:pPr>
      <w:commentRangeStart w:id="195"/>
      <w:ins w:id="196" w:author="Richard J. Ettema (AEGIS.net)" w:date="2015-09-09T12:47:00Z">
        <w:r w:rsidRPr="008C42F2">
          <w:rPr>
            <w:rFonts w:eastAsia="Times New Roman"/>
            <w:lang w:val="en-US"/>
          </w:rPr>
          <w:t>ValueSet: Ethnicity group</w:t>
        </w:r>
      </w:ins>
      <w:ins w:id="197" w:author="Richard J. Ettema (AEGIS.net)" w:date="2015-09-09T12:48:00Z">
        <w:r>
          <w:rPr>
            <w:rFonts w:eastAsia="Times New Roman"/>
            <w:lang w:val="en-US"/>
          </w:rPr>
          <w:t xml:space="preserve"> – guides/daf/profiles</w:t>
        </w:r>
      </w:ins>
    </w:p>
    <w:p w:rsidR="008C42F2" w:rsidRPr="008C42F2" w:rsidRDefault="008C42F2" w:rsidP="008C42F2">
      <w:pPr>
        <w:pStyle w:val="Heading2"/>
        <w:divId w:val="198932570"/>
        <w:rPr>
          <w:ins w:id="198" w:author="Richard J. Ettema (AEGIS.net)" w:date="2015-09-09T12:48:00Z"/>
          <w:rFonts w:eastAsia="Times New Roman"/>
          <w:lang w:val="en-US"/>
        </w:rPr>
      </w:pPr>
      <w:ins w:id="199" w:author="Richard J. Ettema (AEGIS.net)" w:date="2015-09-09T12:48:00Z">
        <w:r w:rsidRPr="008C42F2">
          <w:rPr>
            <w:rFonts w:eastAsia="Times New Roman"/>
            <w:lang w:val="en-US"/>
          </w:rPr>
          <w:t>ValueSet: Ethnicity group</w:t>
        </w:r>
        <w:r>
          <w:rPr>
            <w:rFonts w:eastAsia="Times New Roman"/>
            <w:lang w:val="en-US"/>
          </w:rPr>
          <w:t xml:space="preserve"> – guides/</w:t>
        </w:r>
      </w:ins>
      <w:ins w:id="200" w:author="Richard J. Ettema (AEGIS.net)" w:date="2015-09-09T12:49:00Z">
        <w:r>
          <w:rPr>
            <w:rFonts w:eastAsia="Times New Roman"/>
            <w:lang w:val="en-US"/>
          </w:rPr>
          <w:t>hspc</w:t>
        </w:r>
      </w:ins>
    </w:p>
    <w:p w:rsidR="008C42F2" w:rsidRPr="008C42F2" w:rsidDel="008C42F2" w:rsidRDefault="008C42F2" w:rsidP="008C42F2">
      <w:pPr>
        <w:pStyle w:val="Heading2"/>
        <w:divId w:val="198932570"/>
        <w:rPr>
          <w:del w:id="201" w:author="Richard J. Ettema (AEGIS.net)" w:date="2015-09-09T12:47:00Z"/>
          <w:rFonts w:eastAsia="Times New Roman"/>
          <w:lang w:val="en-US"/>
        </w:rPr>
        <w:pPrChange w:id="202" w:author="Richard J. Ettema (AEGIS.net)" w:date="2015-09-09T12:49:00Z">
          <w:pPr>
            <w:pStyle w:val="Heading1"/>
            <w:divId w:val="198932570"/>
          </w:pPr>
        </w:pPrChange>
      </w:pPr>
      <w:ins w:id="203" w:author="Richard J. Ettema (AEGIS.net)" w:date="2015-09-09T12:48:00Z">
        <w:r w:rsidRPr="008C42F2">
          <w:rPr>
            <w:rFonts w:eastAsia="Times New Roman"/>
            <w:lang w:val="en-US"/>
          </w:rPr>
          <w:t>ValueSet: Ethnicity group</w:t>
        </w:r>
        <w:r>
          <w:rPr>
            <w:rFonts w:eastAsia="Times New Roman"/>
            <w:lang w:val="en-US"/>
          </w:rPr>
          <w:t xml:space="preserve"> – guides/</w:t>
        </w:r>
      </w:ins>
      <w:ins w:id="204" w:author="Richard J. Ettema (AEGIS.net)" w:date="2015-09-09T12:49:00Z">
        <w:r>
          <w:rPr>
            <w:rFonts w:eastAsia="Times New Roman"/>
            <w:lang w:val="en-US"/>
          </w:rPr>
          <w:t>uslab</w:t>
        </w:r>
      </w:ins>
      <w:ins w:id="205" w:author="Richard J. Ettema (AEGIS.net)" w:date="2015-09-09T12:48:00Z">
        <w:r>
          <w:rPr>
            <w:rFonts w:eastAsia="Times New Roman"/>
            <w:lang w:val="en-US"/>
          </w:rPr>
          <w:t>/profiles</w:t>
        </w:r>
      </w:ins>
      <w:commentRangeEnd w:id="195"/>
      <w:ins w:id="206" w:author="Richard J. Ettema (AEGIS.net)" w:date="2015-09-09T12:49:00Z">
        <w:r>
          <w:rPr>
            <w:rStyle w:val="CommentReference"/>
            <w:b w:val="0"/>
            <w:bCs w:val="0"/>
          </w:rPr>
          <w:commentReference w:id="195"/>
        </w:r>
      </w:ins>
    </w:p>
    <w:p w:rsidR="00292EEA" w:rsidRDefault="007F47A9">
      <w:pPr>
        <w:pStyle w:val="Heading1"/>
        <w:divId w:val="821233667"/>
        <w:rPr>
          <w:ins w:id="207" w:author="Richard J. Ettema (AEGIS.net)" w:date="2015-09-09T12:50:00Z"/>
          <w:rFonts w:eastAsia="Times New Roman"/>
          <w:highlight w:val="yellow"/>
          <w:lang w:val="en-US"/>
        </w:rPr>
      </w:pPr>
      <w:r w:rsidRPr="007F47A9">
        <w:rPr>
          <w:rFonts w:eastAsia="Times New Roman"/>
          <w:highlight w:val="yellow"/>
          <w:lang w:val="en-US"/>
          <w:rPrChange w:id="208" w:author="Steve" w:date="2015-09-07T09:51:00Z">
            <w:rPr>
              <w:rFonts w:eastAsia="Times New Roman"/>
              <w:lang w:val="en-US"/>
            </w:rPr>
          </w:rPrChange>
        </w:rPr>
        <w:t>DAF Project</w:t>
      </w:r>
    </w:p>
    <w:p w:rsidR="008C42F2" w:rsidRDefault="008C42F2" w:rsidP="008C42F2">
      <w:pPr>
        <w:pStyle w:val="Heading2"/>
        <w:divId w:val="821233667"/>
        <w:rPr>
          <w:ins w:id="209" w:author="Richard J. Ettema (AEGIS.net)" w:date="2015-09-09T12:51:00Z"/>
          <w:rFonts w:eastAsia="Times New Roman"/>
          <w:lang w:val="en-US"/>
        </w:rPr>
        <w:pPrChange w:id="210" w:author="Richard J. Ettema (AEGIS.net)" w:date="2015-09-09T12:51:00Z">
          <w:pPr>
            <w:pStyle w:val="Heading1"/>
            <w:divId w:val="821233667"/>
          </w:pPr>
        </w:pPrChange>
      </w:pPr>
      <w:commentRangeStart w:id="211"/>
      <w:ins w:id="212" w:author="Richard J. Ettema (AEGIS.net)" w:date="2015-09-09T12:50:00Z">
        <w:r w:rsidRPr="008C42F2">
          <w:rPr>
            <w:rFonts w:eastAsia="Times New Roman"/>
            <w:lang w:val="en-US"/>
          </w:rPr>
          <w:t xml:space="preserve">ValueSet: </w:t>
        </w:r>
      </w:ins>
      <w:ins w:id="213" w:author="Richard J. Ettema (AEGIS.net)" w:date="2015-09-09T12:51:00Z">
        <w:r w:rsidRPr="008C42F2">
          <w:rPr>
            <w:rFonts w:eastAsia="Times New Roman"/>
            <w:lang w:val="en-US"/>
          </w:rPr>
          <w:t>MU Race Value Set</w:t>
        </w:r>
      </w:ins>
      <w:ins w:id="214" w:author="Richard J. Ettema (AEGIS.net)" w:date="2015-09-09T12:50:00Z">
        <w:r>
          <w:rPr>
            <w:rFonts w:eastAsia="Times New Roman"/>
            <w:lang w:val="en-US"/>
          </w:rPr>
          <w:t xml:space="preserve"> – guides/daf/profiles</w:t>
        </w:r>
      </w:ins>
    </w:p>
    <w:p w:rsidR="008C42F2" w:rsidRPr="008C42F2" w:rsidRDefault="008C42F2" w:rsidP="008C42F2">
      <w:pPr>
        <w:pStyle w:val="Heading2"/>
        <w:divId w:val="821233667"/>
        <w:rPr>
          <w:rFonts w:eastAsia="Times New Roman"/>
          <w:lang w:val="en-US"/>
        </w:rPr>
        <w:pPrChange w:id="215" w:author="Richard J. Ettema (AEGIS.net)" w:date="2015-09-09T12:51:00Z">
          <w:pPr>
            <w:pStyle w:val="Heading1"/>
            <w:divId w:val="821233667"/>
          </w:pPr>
        </w:pPrChange>
      </w:pPr>
      <w:ins w:id="216" w:author="Richard J. Ettema (AEGIS.net)" w:date="2015-09-09T12:51:00Z">
        <w:r w:rsidRPr="008C42F2">
          <w:rPr>
            <w:rFonts w:eastAsia="Times New Roman"/>
            <w:lang w:val="en-US"/>
          </w:rPr>
          <w:t>ValueSet: MU Race Value Set</w:t>
        </w:r>
        <w:r>
          <w:rPr>
            <w:rFonts w:eastAsia="Times New Roman"/>
            <w:lang w:val="en-US"/>
          </w:rPr>
          <w:t xml:space="preserve"> – guides/uslab/profiles</w:t>
        </w:r>
      </w:ins>
      <w:commentRangeEnd w:id="211"/>
      <w:ins w:id="217" w:author="Richard J. Ettema (AEGIS.net)" w:date="2015-09-09T12:52:00Z">
        <w:r>
          <w:rPr>
            <w:rStyle w:val="CommentReference"/>
            <w:b w:val="0"/>
            <w:bCs w:val="0"/>
          </w:rPr>
          <w:commentReference w:id="211"/>
        </w:r>
      </w:ins>
    </w:p>
    <w:p w:rsidR="00292EEA" w:rsidRPr="00C92999" w:rsidRDefault="007F47A9">
      <w:pPr>
        <w:pStyle w:val="Heading1"/>
        <w:divId w:val="1606227093"/>
        <w:rPr>
          <w:rFonts w:eastAsia="Times New Roman"/>
          <w:highlight w:val="yellow"/>
          <w:lang w:val="en-US"/>
          <w:rPrChange w:id="218" w:author="Steve" w:date="2015-09-07T09:51:00Z">
            <w:rPr>
              <w:rFonts w:eastAsia="Times New Roman"/>
              <w:lang w:val="en-US"/>
            </w:rPr>
          </w:rPrChange>
        </w:rPr>
      </w:pPr>
      <w:r w:rsidRPr="007F47A9">
        <w:rPr>
          <w:rFonts w:eastAsia="Times New Roman"/>
          <w:highlight w:val="yellow"/>
          <w:lang w:val="en-US"/>
          <w:rPrChange w:id="219" w:author="Steve" w:date="2015-09-07T09:51:00Z">
            <w:rPr>
              <w:rFonts w:eastAsia="Times New Roman"/>
              <w:lang w:val="en-US"/>
            </w:rPr>
          </w:rPrChange>
        </w:rPr>
        <w:t>DAF Project team</w:t>
      </w:r>
    </w:p>
    <w:p w:rsidR="00583459" w:rsidRDefault="00583459" w:rsidP="00583459">
      <w:pPr>
        <w:pStyle w:val="Heading2"/>
        <w:divId w:val="831028757"/>
        <w:rPr>
          <w:ins w:id="220" w:author="Richard J. Ettema (AEGIS.net)" w:date="2015-09-09T13:11:00Z"/>
          <w:rFonts w:eastAsia="Times New Roman"/>
          <w:lang w:val="en-US"/>
        </w:rPr>
      </w:pPr>
      <w:commentRangeStart w:id="221"/>
      <w:ins w:id="222" w:author="Richard J. Ettema (AEGIS.net)" w:date="2015-09-09T13:11:00Z">
        <w:r w:rsidRPr="008C42F2">
          <w:rPr>
            <w:rFonts w:eastAsia="Times New Roman"/>
            <w:lang w:val="en-US"/>
          </w:rPr>
          <w:t xml:space="preserve">ValueSet: </w:t>
        </w:r>
        <w:r w:rsidRPr="00583459">
          <w:rPr>
            <w:rFonts w:eastAsia="Times New Roman"/>
            <w:lang w:val="en-US"/>
          </w:rPr>
          <w:t>Manifestation C-CDA codes</w:t>
        </w:r>
        <w:r>
          <w:rPr>
            <w:rFonts w:eastAsia="Times New Roman"/>
            <w:lang w:val="en-US"/>
          </w:rPr>
          <w:t xml:space="preserve"> – guides/daf/profiles</w:t>
        </w:r>
        <w:commentRangeEnd w:id="221"/>
        <w:r>
          <w:rPr>
            <w:rStyle w:val="CommentReference"/>
            <w:b w:val="0"/>
            <w:bCs w:val="0"/>
          </w:rPr>
          <w:commentReference w:id="221"/>
        </w:r>
      </w:ins>
    </w:p>
    <w:p w:rsidR="00292EEA" w:rsidRDefault="007F47A9">
      <w:pPr>
        <w:pStyle w:val="Heading1"/>
        <w:divId w:val="831028757"/>
        <w:rPr>
          <w:ins w:id="223" w:author="Richard J. Ettema (AEGIS.net)" w:date="2015-09-09T13:57:00Z"/>
          <w:rFonts w:eastAsia="Times New Roman"/>
          <w:lang w:val="en-US"/>
        </w:rPr>
      </w:pPr>
      <w:r w:rsidRPr="007F47A9">
        <w:rPr>
          <w:rFonts w:eastAsia="Times New Roman"/>
          <w:highlight w:val="yellow"/>
          <w:lang w:val="en-US"/>
          <w:rPrChange w:id="224" w:author="Steve" w:date="2015-09-07T09:51:00Z">
            <w:rPr>
              <w:rFonts w:eastAsia="Times New Roman"/>
              <w:lang w:val="en-US"/>
            </w:rPr>
          </w:rPrChange>
        </w:rPr>
        <w:t>DAF</w:t>
      </w:r>
    </w:p>
    <w:p w:rsidR="001075F6" w:rsidRDefault="001075F6" w:rsidP="001075F6">
      <w:pPr>
        <w:pStyle w:val="Heading2"/>
        <w:divId w:val="831028757"/>
        <w:rPr>
          <w:rFonts w:eastAsia="Times New Roman"/>
          <w:lang w:val="en-US"/>
        </w:rPr>
        <w:pPrChange w:id="225" w:author="Richard J. Ettema (AEGIS.net)" w:date="2015-09-09T13:57:00Z">
          <w:pPr>
            <w:pStyle w:val="Heading1"/>
            <w:divId w:val="831028757"/>
          </w:pPr>
        </w:pPrChange>
      </w:pPr>
      <w:commentRangeStart w:id="226"/>
      <w:ins w:id="227" w:author="Richard J. Ettema (AEGIS.net)" w:date="2015-09-09T13:57:00Z">
        <w:r>
          <w:rPr>
            <w:rFonts w:eastAsia="Times New Roman"/>
            <w:lang w:val="en-US"/>
          </w:rPr>
          <w:t>N/A</w:t>
        </w:r>
        <w:commentRangeEnd w:id="226"/>
        <w:r>
          <w:rPr>
            <w:rStyle w:val="CommentReference"/>
            <w:b w:val="0"/>
            <w:bCs w:val="0"/>
          </w:rPr>
          <w:commentReference w:id="226"/>
        </w:r>
      </w:ins>
    </w:p>
    <w:p w:rsidR="00292EEA" w:rsidRDefault="005B11EB">
      <w:pPr>
        <w:pStyle w:val="Heading1"/>
        <w:divId w:val="588392973"/>
        <w:rPr>
          <w:rFonts w:eastAsia="Times New Roman"/>
          <w:lang w:val="en-US"/>
        </w:rPr>
      </w:pPr>
      <w:r>
        <w:rPr>
          <w:rFonts w:eastAsia="Times New Roman"/>
          <w:lang w:val="en-US"/>
        </w:rPr>
        <w:lastRenderedPageBreak/>
        <w:t>FHIR NutritionOrder team</w:t>
      </w:r>
    </w:p>
    <w:p w:rsidR="00292EEA" w:rsidRDefault="005B11EB">
      <w:pPr>
        <w:pStyle w:val="Heading2"/>
        <w:divId w:val="588392973"/>
        <w:rPr>
          <w:rFonts w:eastAsia="Times New Roman"/>
          <w:lang w:val="en-US"/>
        </w:rPr>
      </w:pPr>
      <w:r>
        <w:rPr>
          <w:rFonts w:eastAsia="Times New Roman"/>
          <w:lang w:val="en-US"/>
        </w:rPr>
        <w:t>ValueSet: Diet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Diet Codes (Diet Codes)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DietCode : Codes that can be used to indicate the type of food being ordered for a patient. This value set includes all children of SNOMED CT Concepts (US Extension and Core) from SCTID 182922004 Dietary regime (Therapeutic or Preventive Procedure) and is provided as a suggestive example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228" w:author="Steve" w:date="2015-09-07T09:53:00Z">
                  <w:rPr>
                    <w:rFonts w:eastAsia="Times New Roman"/>
                    <w:lang w:val="en-US"/>
                  </w:rPr>
                </w:rPrChange>
              </w:rPr>
              <w:t>Â</w:t>
            </w:r>
            <w:r>
              <w:rPr>
                <w:rFonts w:eastAsia="Times New Roman"/>
                <w:lang w:val="en-US"/>
              </w:rPr>
              <w:t xml:space="preserve">©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2"/>
        <w:divId w:val="588392973"/>
        <w:rPr>
          <w:rFonts w:eastAsia="Times New Roman"/>
          <w:lang w:val="en-US"/>
        </w:rPr>
      </w:pPr>
      <w:r>
        <w:rPr>
          <w:rFonts w:eastAsia="Times New Roman"/>
          <w:lang w:val="en-US"/>
        </w:rPr>
        <w:t>ValueSet: Enteral Formula Additive Type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Enteral Formula Additive Type Code (Enteral Formula Additive Type Code)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EnteralFormulaAdditiveType : Codes for the type of modular component such as protein, carbohydrate or fiber to be provided in addition to or mixed with the base formula. </w:t>
            </w:r>
            <w:commentRangeStart w:id="229"/>
            <w:r>
              <w:rPr>
                <w:rFonts w:eastAsia="Times New Roman"/>
                <w:lang w:val="en-US"/>
              </w:rPr>
              <w:t>This value set is provided as a suggestive example</w:t>
            </w:r>
            <w:ins w:id="230" w:author="Steve" w:date="2015-09-07T10:01:00Z">
              <w:r w:rsidR="00480FA7">
                <w:rPr>
                  <w:rFonts w:eastAsia="Times New Roman"/>
                  <w:lang w:val="en-US"/>
                </w:rPr>
                <w:t>.</w:t>
              </w:r>
            </w:ins>
            <w:commentRangeEnd w:id="229"/>
            <w:r w:rsidR="001A7D1A">
              <w:rPr>
                <w:rStyle w:val="CommentReference"/>
              </w:rPr>
              <w:commentReference w:id="229"/>
            </w:r>
            <w:r>
              <w:rPr>
                <w:rFonts w:eastAsia="Times New Roman"/>
                <w:lang w:val="en-US"/>
              </w:rPr>
              <w:t xml:space="preserve"> </w:t>
            </w:r>
          </w:p>
        </w:tc>
      </w:tr>
      <w:tr w:rsidR="00292EEA">
        <w:trPr>
          <w:divId w:val="588392973"/>
          <w:tblCellSpacing w:w="15" w:type="dxa"/>
        </w:trPr>
        <w:tc>
          <w:tcPr>
            <w:tcW w:w="0" w:type="auto"/>
            <w:vAlign w:val="center"/>
            <w:hideMark/>
          </w:tcPr>
          <w:p w:rsidR="00292EEA" w:rsidRPr="00C92999" w:rsidRDefault="007F47A9">
            <w:pPr>
              <w:rPr>
                <w:rFonts w:eastAsia="Times New Roman"/>
                <w:highlight w:val="yellow"/>
                <w:lang w:val="en-US"/>
                <w:rPrChange w:id="231" w:author="Steve" w:date="2015-09-07T09:54:00Z">
                  <w:rPr>
                    <w:rFonts w:eastAsia="Times New Roman"/>
                    <w:lang w:val="en-US"/>
                  </w:rPr>
                </w:rPrChange>
              </w:rPr>
            </w:pPr>
            <w:r w:rsidRPr="007F47A9">
              <w:rPr>
                <w:rFonts w:eastAsia="Times New Roman"/>
                <w:highlight w:val="yellow"/>
                <w:lang w:val="en-US"/>
                <w:rPrChange w:id="232" w:author="Steve" w:date="2015-09-07T09:54:00Z">
                  <w:rPr>
                    <w:rFonts w:eastAsia="Times New Roman"/>
                    <w:lang w:val="en-US"/>
                  </w:rPr>
                </w:rPrChange>
              </w:rPr>
              <w:t>Content</w:t>
            </w:r>
          </w:p>
        </w:tc>
        <w:tc>
          <w:tcPr>
            <w:tcW w:w="0" w:type="auto"/>
            <w:vAlign w:val="center"/>
            <w:hideMark/>
          </w:tcPr>
          <w:p w:rsidR="00292EEA" w:rsidRPr="00C92999" w:rsidRDefault="007F47A9">
            <w:pPr>
              <w:rPr>
                <w:rFonts w:eastAsia="Times New Roman"/>
                <w:highlight w:val="yellow"/>
                <w:lang w:val="en-US"/>
                <w:rPrChange w:id="233" w:author="Steve" w:date="2015-09-07T09:54:00Z">
                  <w:rPr>
                    <w:rFonts w:eastAsia="Times New Roman"/>
                    <w:lang w:val="en-US"/>
                  </w:rPr>
                </w:rPrChange>
              </w:rPr>
            </w:pPr>
            <w:r w:rsidRPr="007F47A9">
              <w:rPr>
                <w:rFonts w:eastAsia="Times New Roman"/>
                <w:b/>
                <w:bCs/>
                <w:highlight w:val="yellow"/>
                <w:lang w:val="en-US"/>
                <w:rPrChange w:id="234" w:author="Steve" w:date="2015-09-07T09:54:00Z">
                  <w:rPr>
                    <w:rFonts w:eastAsia="Times New Roman"/>
                    <w:b/>
                    <w:bCs/>
                    <w:lang w:val="en-US"/>
                  </w:rPr>
                </w:rPrChange>
              </w:rPr>
              <w:t>Modular lipid enteral formula component:</w:t>
            </w:r>
            <w:ins w:id="235" w:author="Steve" w:date="2015-09-07T10:00:00Z">
              <w:r w:rsidR="00480FA7">
                <w:rPr>
                  <w:rFonts w:eastAsia="Times New Roman"/>
                  <w:b/>
                  <w:bCs/>
                  <w:highlight w:val="yellow"/>
                  <w:lang w:val="en-US"/>
                </w:rPr>
                <w:t xml:space="preserve"> </w:t>
              </w:r>
              <w:r w:rsidRPr="007F47A9">
                <w:rPr>
                  <w:rFonts w:eastAsia="Times New Roman"/>
                  <w:b/>
                  <w:bCs/>
                  <w:lang w:val="en-US"/>
                  <w:rPrChange w:id="236" w:author="Steve" w:date="2015-09-07T10:00:00Z">
                    <w:rPr>
                      <w:rFonts w:eastAsia="Times New Roman"/>
                      <w:b/>
                      <w:bCs/>
                      <w:highlight w:val="yellow"/>
                      <w:lang w:val="en-US"/>
                    </w:rPr>
                  </w:rPrChange>
                </w:rPr>
                <w:t>incomplete?</w:t>
              </w:r>
            </w:ins>
            <w:r w:rsidRPr="007F47A9">
              <w:rPr>
                <w:rFonts w:eastAsia="Times New Roman"/>
                <w:b/>
                <w:bCs/>
                <w:highlight w:val="yellow"/>
                <w:lang w:val="en-US"/>
                <w:rPrChange w:id="237" w:author="Steve" w:date="2015-09-07T09:54:00Z">
                  <w:rPr>
                    <w:rFonts w:eastAsia="Times New Roman"/>
                    <w:b/>
                    <w:bCs/>
                    <w:lang w:val="en-US"/>
                  </w:rPr>
                </w:rPrChange>
              </w:rPr>
              <w:t xml:space="preserve"> </w:t>
            </w:r>
          </w:p>
        </w:tc>
      </w:tr>
      <w:tr w:rsidR="00292EEA">
        <w:trPr>
          <w:divId w:val="588392973"/>
          <w:tblCellSpacing w:w="15" w:type="dxa"/>
        </w:trPr>
        <w:tc>
          <w:tcPr>
            <w:tcW w:w="0" w:type="auto"/>
            <w:vAlign w:val="center"/>
            <w:hideMark/>
          </w:tcPr>
          <w:p w:rsidR="00292EEA" w:rsidRPr="00C92999" w:rsidRDefault="00292EEA">
            <w:pPr>
              <w:rPr>
                <w:rFonts w:eastAsia="Times New Roman"/>
                <w:highlight w:val="yellow"/>
                <w:lang w:val="en-US"/>
                <w:rPrChange w:id="238" w:author="Steve" w:date="2015-09-07T09:54:00Z">
                  <w:rPr>
                    <w:rFonts w:eastAsia="Times New Roman"/>
                    <w:lang w:val="en-US"/>
                  </w:rPr>
                </w:rPrChange>
              </w:rPr>
            </w:pPr>
          </w:p>
        </w:tc>
        <w:tc>
          <w:tcPr>
            <w:tcW w:w="0" w:type="auto"/>
            <w:vAlign w:val="center"/>
            <w:hideMark/>
          </w:tcPr>
          <w:p w:rsidR="00292EEA" w:rsidRPr="00C92999" w:rsidRDefault="007F47A9">
            <w:pPr>
              <w:rPr>
                <w:rFonts w:eastAsia="Times New Roman"/>
                <w:highlight w:val="yellow"/>
                <w:lang w:val="en-US"/>
                <w:rPrChange w:id="239" w:author="Steve" w:date="2015-09-07T09:54:00Z">
                  <w:rPr>
                    <w:rFonts w:eastAsia="Times New Roman"/>
                    <w:lang w:val="en-US"/>
                  </w:rPr>
                </w:rPrChange>
              </w:rPr>
            </w:pPr>
            <w:r w:rsidRPr="007F47A9">
              <w:rPr>
                <w:rFonts w:eastAsia="Times New Roman"/>
                <w:b/>
                <w:bCs/>
                <w:highlight w:val="yellow"/>
                <w:lang w:val="en-US"/>
                <w:rPrChange w:id="240" w:author="Steve" w:date="2015-09-07T09:54:00Z">
                  <w:rPr>
                    <w:rFonts w:eastAsia="Times New Roman"/>
                    <w:b/>
                    <w:bCs/>
                    <w:lang w:val="en-US"/>
                  </w:rPr>
                </w:rPrChange>
              </w:rPr>
              <w:t xml:space="preserve">Modular protein enteral formula component: </w:t>
            </w:r>
          </w:p>
        </w:tc>
      </w:tr>
      <w:tr w:rsidR="00292EEA">
        <w:trPr>
          <w:divId w:val="588392973"/>
          <w:tblCellSpacing w:w="15" w:type="dxa"/>
        </w:trPr>
        <w:tc>
          <w:tcPr>
            <w:tcW w:w="0" w:type="auto"/>
            <w:vAlign w:val="center"/>
            <w:hideMark/>
          </w:tcPr>
          <w:p w:rsidR="00292EEA" w:rsidRPr="00C92999" w:rsidRDefault="00292EEA">
            <w:pPr>
              <w:rPr>
                <w:rFonts w:eastAsia="Times New Roman"/>
                <w:highlight w:val="yellow"/>
                <w:lang w:val="en-US"/>
                <w:rPrChange w:id="241" w:author="Steve" w:date="2015-09-07T09:54:00Z">
                  <w:rPr>
                    <w:rFonts w:eastAsia="Times New Roman"/>
                    <w:lang w:val="en-US"/>
                  </w:rPr>
                </w:rPrChange>
              </w:rPr>
            </w:pPr>
          </w:p>
        </w:tc>
        <w:tc>
          <w:tcPr>
            <w:tcW w:w="0" w:type="auto"/>
            <w:vAlign w:val="center"/>
            <w:hideMark/>
          </w:tcPr>
          <w:p w:rsidR="00292EEA" w:rsidRPr="00C92999" w:rsidRDefault="007F47A9">
            <w:pPr>
              <w:rPr>
                <w:rFonts w:eastAsia="Times New Roman"/>
                <w:highlight w:val="yellow"/>
                <w:lang w:val="en-US"/>
                <w:rPrChange w:id="242" w:author="Steve" w:date="2015-09-07T09:54:00Z">
                  <w:rPr>
                    <w:rFonts w:eastAsia="Times New Roman"/>
                    <w:lang w:val="en-US"/>
                  </w:rPr>
                </w:rPrChange>
              </w:rPr>
            </w:pPr>
            <w:r w:rsidRPr="007F47A9">
              <w:rPr>
                <w:rFonts w:eastAsia="Times New Roman"/>
                <w:b/>
                <w:bCs/>
                <w:highlight w:val="yellow"/>
                <w:lang w:val="en-US"/>
                <w:rPrChange w:id="243" w:author="Steve" w:date="2015-09-07T09:54:00Z">
                  <w:rPr>
                    <w:rFonts w:eastAsia="Times New Roman"/>
                    <w:b/>
                    <w:bCs/>
                    <w:lang w:val="en-US"/>
                  </w:rPr>
                </w:rPrChange>
              </w:rPr>
              <w:t xml:space="preserve">Modular carbohydrate enteral formula component: </w:t>
            </w:r>
          </w:p>
        </w:tc>
      </w:tr>
      <w:tr w:rsidR="00292EEA">
        <w:trPr>
          <w:divId w:val="588392973"/>
          <w:tblCellSpacing w:w="15" w:type="dxa"/>
        </w:trPr>
        <w:tc>
          <w:tcPr>
            <w:tcW w:w="0" w:type="auto"/>
            <w:vAlign w:val="center"/>
            <w:hideMark/>
          </w:tcPr>
          <w:p w:rsidR="00292EEA" w:rsidRPr="00C92999" w:rsidRDefault="00292EEA">
            <w:pPr>
              <w:rPr>
                <w:rFonts w:eastAsia="Times New Roman"/>
                <w:highlight w:val="yellow"/>
                <w:lang w:val="en-US"/>
                <w:rPrChange w:id="244" w:author="Steve" w:date="2015-09-07T09:54:00Z">
                  <w:rPr>
                    <w:rFonts w:eastAsia="Times New Roman"/>
                    <w:lang w:val="en-US"/>
                  </w:rPr>
                </w:rPrChange>
              </w:rPr>
            </w:pPr>
          </w:p>
        </w:tc>
        <w:tc>
          <w:tcPr>
            <w:tcW w:w="0" w:type="auto"/>
            <w:vAlign w:val="center"/>
            <w:hideMark/>
          </w:tcPr>
          <w:p w:rsidR="00292EEA" w:rsidRPr="00C92999" w:rsidRDefault="007F47A9">
            <w:pPr>
              <w:rPr>
                <w:rFonts w:eastAsia="Times New Roman"/>
                <w:highlight w:val="yellow"/>
                <w:lang w:val="en-US"/>
                <w:rPrChange w:id="245" w:author="Steve" w:date="2015-09-07T09:54:00Z">
                  <w:rPr>
                    <w:rFonts w:eastAsia="Times New Roman"/>
                    <w:lang w:val="en-US"/>
                  </w:rPr>
                </w:rPrChange>
              </w:rPr>
            </w:pPr>
            <w:r w:rsidRPr="007F47A9">
              <w:rPr>
                <w:rFonts w:eastAsia="Times New Roman"/>
                <w:b/>
                <w:bCs/>
                <w:highlight w:val="yellow"/>
                <w:lang w:val="en-US"/>
                <w:rPrChange w:id="246" w:author="Steve" w:date="2015-09-07T09:54:00Z">
                  <w:rPr>
                    <w:rFonts w:eastAsia="Times New Roman"/>
                    <w:b/>
                    <w:bCs/>
                    <w:lang w:val="en-US"/>
                  </w:rPr>
                </w:rPrChange>
              </w:rPr>
              <w:t xml:space="preserve">Modular fiber enteral formula component: </w:t>
            </w:r>
          </w:p>
        </w:tc>
      </w:tr>
      <w:tr w:rsidR="00292EEA">
        <w:trPr>
          <w:divId w:val="588392973"/>
          <w:tblCellSpacing w:w="15" w:type="dxa"/>
        </w:trPr>
        <w:tc>
          <w:tcPr>
            <w:tcW w:w="0" w:type="auto"/>
            <w:vAlign w:val="center"/>
            <w:hideMark/>
          </w:tcPr>
          <w:p w:rsidR="00292EEA" w:rsidRPr="00C92999" w:rsidRDefault="00292EEA">
            <w:pPr>
              <w:rPr>
                <w:rFonts w:eastAsia="Times New Roman"/>
                <w:highlight w:val="yellow"/>
                <w:lang w:val="en-US"/>
                <w:rPrChange w:id="247" w:author="Steve" w:date="2015-09-07T09:54:00Z">
                  <w:rPr>
                    <w:rFonts w:eastAsia="Times New Roman"/>
                    <w:lang w:val="en-US"/>
                  </w:rPr>
                </w:rPrChange>
              </w:rPr>
            </w:pPr>
          </w:p>
        </w:tc>
        <w:tc>
          <w:tcPr>
            <w:tcW w:w="0" w:type="auto"/>
            <w:vAlign w:val="center"/>
            <w:hideMark/>
          </w:tcPr>
          <w:p w:rsidR="00292EEA" w:rsidRPr="00C92999" w:rsidRDefault="007F47A9">
            <w:pPr>
              <w:rPr>
                <w:rFonts w:eastAsia="Times New Roman"/>
                <w:highlight w:val="yellow"/>
                <w:lang w:val="en-US"/>
                <w:rPrChange w:id="248" w:author="Steve" w:date="2015-09-07T09:54:00Z">
                  <w:rPr>
                    <w:rFonts w:eastAsia="Times New Roman"/>
                    <w:lang w:val="en-US"/>
                  </w:rPr>
                </w:rPrChange>
              </w:rPr>
            </w:pPr>
            <w:r w:rsidRPr="007F47A9">
              <w:rPr>
                <w:rFonts w:eastAsia="Times New Roman"/>
                <w:b/>
                <w:bCs/>
                <w:highlight w:val="yellow"/>
                <w:lang w:val="en-US"/>
                <w:rPrChange w:id="249" w:author="Steve" w:date="2015-09-07T09:54:00Z">
                  <w:rPr>
                    <w:rFonts w:eastAsia="Times New Roman"/>
                    <w:b/>
                    <w:bCs/>
                    <w:lang w:val="en-US"/>
                  </w:rPr>
                </w:rPrChange>
              </w:rPr>
              <w:t xml:space="preserve">Added water: </w:t>
            </w:r>
          </w:p>
        </w:tc>
      </w:tr>
    </w:tbl>
    <w:p w:rsidR="00292EEA" w:rsidRDefault="005B11EB">
      <w:pPr>
        <w:pStyle w:val="Heading2"/>
        <w:divId w:val="588392973"/>
        <w:rPr>
          <w:rFonts w:eastAsia="Times New Roman"/>
          <w:lang w:val="en-US"/>
        </w:rPr>
      </w:pPr>
      <w:r>
        <w:rPr>
          <w:rFonts w:eastAsia="Times New Roman"/>
          <w:lang w:val="en-US"/>
        </w:rPr>
        <w:t>ValueSet: Enteral Formula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Enteral Formula Type Codes (Enteral Formula Type Codes)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EnteralFormulaType : Codes for type of enteral formula to be administered to patient. This value set is </w:t>
            </w:r>
            <w:del w:id="250" w:author="Steve" w:date="2015-09-09T19:10:00Z">
              <w:r w:rsidDel="002E6CA3">
                <w:rPr>
                  <w:rFonts w:eastAsia="Times New Roman"/>
                  <w:lang w:val="en-US"/>
                </w:rPr>
                <w:delText xml:space="preserve">is </w:delText>
              </w:r>
            </w:del>
            <w:r>
              <w:rPr>
                <w:rFonts w:eastAsia="Times New Roman"/>
                <w:lang w:val="en-US"/>
              </w:rPr>
              <w:t xml:space="preserve">composed of SNOMED CT (US Extension) Concepts from SCTID 470581016 Enteral+supplement feeds </w:t>
            </w:r>
            <w:del w:id="251" w:author="Steve" w:date="2015-09-07T10:00:00Z">
              <w:r w:rsidDel="00C92999">
                <w:rPr>
                  <w:rFonts w:eastAsia="Times New Roman"/>
                  <w:lang w:val="en-US"/>
                </w:rPr>
                <w:delText>heirarchy</w:delText>
              </w:r>
            </w:del>
            <w:ins w:id="252" w:author="Steve" w:date="2015-09-07T10:00:00Z">
              <w:r w:rsidR="00C92999">
                <w:rPr>
                  <w:rFonts w:eastAsia="Times New Roman"/>
                  <w:lang w:val="en-US"/>
                </w:rPr>
                <w:t>hierarchy</w:t>
              </w:r>
            </w:ins>
            <w:r>
              <w:rPr>
                <w:rFonts w:eastAsia="Times New Roman"/>
                <w:lang w:val="en-US"/>
              </w:rPr>
              <w:t xml:space="preserve"> and is provided as a suggestive example</w:t>
            </w:r>
            <w:ins w:id="253" w:author="Steve" w:date="2015-09-07T09:59:00Z">
              <w:r w:rsidR="00C92999">
                <w:rPr>
                  <w:rFonts w:eastAsia="Times New Roman"/>
                  <w:lang w:val="en-US"/>
                </w:rPr>
                <w:t>.</w:t>
              </w:r>
            </w:ins>
            <w:r>
              <w:rPr>
                <w:rFonts w:eastAsia="Times New Roman"/>
                <w:lang w:val="en-US"/>
              </w:rPr>
              <w:t xml:space="preserve">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254" w:author="Steve" w:date="2015-09-07T09:59: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255" w:author="Steve" w:date="2015-09-07T09:59:00Z">
              <w:r w:rsidR="00C92999">
                <w:rPr>
                  <w:rFonts w:eastAsia="Times New Roman"/>
                  <w:lang w:val="en-US"/>
                </w:rPr>
                <w:t>.</w:t>
              </w:r>
            </w:ins>
            <w:r>
              <w:rPr>
                <w:rFonts w:eastAsia="Times New Roman"/>
                <w:lang w:val="en-US"/>
              </w:rPr>
              <w:t xml:space="preserve"> </w:t>
            </w:r>
          </w:p>
        </w:tc>
      </w:tr>
    </w:tbl>
    <w:p w:rsidR="00292EEA" w:rsidRDefault="005B11EB">
      <w:pPr>
        <w:pStyle w:val="Heading2"/>
        <w:divId w:val="588392973"/>
        <w:rPr>
          <w:rFonts w:eastAsia="Times New Roman"/>
          <w:lang w:val="en-US"/>
        </w:rPr>
      </w:pPr>
      <w:r>
        <w:rPr>
          <w:rFonts w:eastAsia="Times New Roman"/>
          <w:lang w:val="en-US"/>
        </w:rPr>
        <w:t>ValueSet: Enteral Route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pPr>
              <w:rPr>
                <w:rFonts w:eastAsia="Times New Roman"/>
                <w:lang w:val="en-US"/>
              </w:rPr>
            </w:pPr>
            <w:r>
              <w:rPr>
                <w:rFonts w:eastAsia="Times New Roman"/>
                <w:lang w:val="en-US"/>
              </w:rPr>
              <w:t xml:space="preserve">Enteral Route Codes (Enteral Route Codes)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EnteralRouteOfAdministration: Codes specifying the route of administration of enteral formula. This value set is composed of HL7 V3 codes and is provided as a suggestive example</w:t>
            </w:r>
            <w:ins w:id="256" w:author="Steve" w:date="2015-09-07T09:59:00Z">
              <w:r w:rsidR="00C92999">
                <w:rPr>
                  <w:rFonts w:eastAsia="Times New Roman"/>
                  <w:lang w:val="en-US"/>
                </w:rPr>
                <w:t>.</w:t>
              </w:r>
            </w:ins>
            <w:r>
              <w:rPr>
                <w:rFonts w:eastAsia="Times New Roman"/>
                <w:lang w:val="en-US"/>
              </w:rPr>
              <w:t xml:space="preserve"> </w:t>
            </w:r>
          </w:p>
        </w:tc>
      </w:tr>
    </w:tbl>
    <w:p w:rsidR="00292EEA" w:rsidRDefault="005B11EB">
      <w:pPr>
        <w:pStyle w:val="Heading2"/>
        <w:divId w:val="588392973"/>
        <w:rPr>
          <w:rFonts w:eastAsia="Times New Roman"/>
          <w:lang w:val="en-US"/>
        </w:rPr>
      </w:pPr>
      <w:r>
        <w:rPr>
          <w:rFonts w:eastAsia="Times New Roman"/>
          <w:lang w:val="en-US"/>
        </w:rPr>
        <w:t>ValueSet: Fluid Consistency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Fluid Consistency Type Codes (Fluid Consistency Type Codes)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FluidConsistencyType : Codes used to represent the consistency of fluids and liquids provided to the patient. This value set includes all the children of SNOMED CT Concepts from SCTID</w:t>
            </w:r>
            <w:ins w:id="257" w:author="Steve" w:date="2015-09-07T09:59:00Z">
              <w:r w:rsidR="00C92999">
                <w:rPr>
                  <w:rFonts w:eastAsia="Times New Roman"/>
                  <w:lang w:val="en-US"/>
                </w:rPr>
                <w:t xml:space="preserve"> </w:t>
              </w:r>
            </w:ins>
            <w:r>
              <w:rPr>
                <w:rFonts w:eastAsia="Times New Roman"/>
                <w:lang w:val="en-US"/>
              </w:rPr>
              <w:t>(US Extension): 435681000124103 Dietary liquid consistency diet (regime/therapy) and is provided as a suggestive example</w:t>
            </w:r>
            <w:ins w:id="258" w:author="Steve" w:date="2015-09-07T09:58:00Z">
              <w:r w:rsidR="00C92999">
                <w:rPr>
                  <w:rFonts w:eastAsia="Times New Roman"/>
                  <w:lang w:val="en-US"/>
                </w:rPr>
                <w:t>.</w:t>
              </w:r>
            </w:ins>
            <w:r>
              <w:rPr>
                <w:rFonts w:eastAsia="Times New Roman"/>
                <w:lang w:val="en-US"/>
              </w:rPr>
              <w:t xml:space="preserve">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259" w:author="Steve" w:date="2015-09-07T09:58: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260" w:author="Steve" w:date="2015-09-07T09:58:00Z">
              <w:r w:rsidR="00C92999">
                <w:rPr>
                  <w:rFonts w:eastAsia="Times New Roman"/>
                  <w:lang w:val="en-US"/>
                </w:rPr>
                <w:t>.</w:t>
              </w:r>
            </w:ins>
            <w:r>
              <w:rPr>
                <w:rFonts w:eastAsia="Times New Roman"/>
                <w:lang w:val="en-US"/>
              </w:rPr>
              <w:t xml:space="preserve"> </w:t>
            </w:r>
          </w:p>
        </w:tc>
      </w:tr>
    </w:tbl>
    <w:p w:rsidR="00292EEA" w:rsidRDefault="005B11EB">
      <w:pPr>
        <w:pStyle w:val="Heading2"/>
        <w:divId w:val="588392973"/>
        <w:rPr>
          <w:rFonts w:eastAsia="Times New Roman"/>
          <w:lang w:val="en-US"/>
        </w:rPr>
      </w:pPr>
      <w:r>
        <w:rPr>
          <w:rFonts w:eastAsia="Times New Roman"/>
          <w:lang w:val="en-US"/>
        </w:rPr>
        <w:t>ValueSet: Food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Food Type Codes (Food Type Codes)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FoodType : This value set represents SNOMED CT codes for types of foods. This value set includes all the children of SNOMED CT Concepts from SCTID 255620007 Foods (substance) and is provided as a suggestive example</w:t>
            </w:r>
            <w:ins w:id="261" w:author="Steve" w:date="2015-09-07T09:58:00Z">
              <w:r w:rsidR="00C92999">
                <w:rPr>
                  <w:rFonts w:eastAsia="Times New Roman"/>
                  <w:lang w:val="en-US"/>
                </w:rPr>
                <w:t>.</w:t>
              </w:r>
            </w:ins>
            <w:r>
              <w:rPr>
                <w:rFonts w:eastAsia="Times New Roman"/>
                <w:lang w:val="en-US"/>
              </w:rPr>
              <w:t xml:space="preserve">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262" w:author="Steve" w:date="2015-09-07T09:58: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263" w:author="Steve" w:date="2015-09-07T09:58:00Z">
              <w:r w:rsidR="00C92999">
                <w:rPr>
                  <w:rFonts w:eastAsia="Times New Roman"/>
                  <w:lang w:val="en-US"/>
                </w:rPr>
                <w:t>.</w:t>
              </w:r>
            </w:ins>
            <w:r>
              <w:rPr>
                <w:rFonts w:eastAsia="Times New Roman"/>
                <w:lang w:val="en-US"/>
              </w:rPr>
              <w:t xml:space="preserve"> </w:t>
            </w:r>
          </w:p>
        </w:tc>
      </w:tr>
    </w:tbl>
    <w:p w:rsidR="00292EEA" w:rsidRDefault="005B11EB">
      <w:pPr>
        <w:pStyle w:val="Heading2"/>
        <w:divId w:val="588392973"/>
        <w:rPr>
          <w:rFonts w:eastAsia="Times New Roman"/>
          <w:lang w:val="en-US"/>
        </w:rPr>
      </w:pPr>
      <w:r>
        <w:rPr>
          <w:rFonts w:eastAsia="Times New Roman"/>
          <w:lang w:val="en-US"/>
        </w:rPr>
        <w:t>ValueSet: Nutrient Modifier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Nutrient Modifier Codes (Nutrient Modifier Codes)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NutrientModifier : Codes for types of nutrient that is being modified such as carbohydrate or sodium. This value set includes all the children of SNOMED CT Concepts from SCTID 226355009 Nutrients (substance), Sodium, Potassium and Fluid and is provided as a suggestive example</w:t>
            </w:r>
            <w:ins w:id="264" w:author="Steve" w:date="2015-09-07T09:57:00Z">
              <w:r w:rsidR="00C92999">
                <w:rPr>
                  <w:rFonts w:eastAsia="Times New Roman"/>
                  <w:lang w:val="en-US"/>
                </w:rPr>
                <w:t>.</w:t>
              </w:r>
            </w:ins>
            <w:r>
              <w:rPr>
                <w:rFonts w:eastAsia="Times New Roman"/>
                <w:lang w:val="en-US"/>
              </w:rPr>
              <w:t xml:space="preserve">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265" w:author="Steve" w:date="2015-09-07T09:58: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266" w:author="Steve" w:date="2015-09-07T09:57:00Z">
              <w:r w:rsidR="00C92999">
                <w:rPr>
                  <w:rFonts w:eastAsia="Times New Roman"/>
                  <w:lang w:val="en-US"/>
                </w:rPr>
                <w:t>.</w:t>
              </w:r>
            </w:ins>
            <w:r>
              <w:rPr>
                <w:rFonts w:eastAsia="Times New Roman"/>
                <w:lang w:val="en-US"/>
              </w:rPr>
              <w:t xml:space="preserve"> </w:t>
            </w:r>
          </w:p>
        </w:tc>
      </w:tr>
    </w:tbl>
    <w:p w:rsidR="00292EEA" w:rsidRDefault="005B11EB">
      <w:pPr>
        <w:pStyle w:val="Heading2"/>
        <w:divId w:val="588392973"/>
        <w:rPr>
          <w:rFonts w:eastAsia="Times New Roman"/>
          <w:lang w:val="en-US"/>
        </w:rPr>
      </w:pPr>
      <w:r>
        <w:rPr>
          <w:rFonts w:eastAsia="Times New Roman"/>
          <w:lang w:val="en-US"/>
        </w:rPr>
        <w:t>ValueSet: Supplement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pPr>
              <w:rPr>
                <w:rFonts w:eastAsia="Times New Roman"/>
                <w:lang w:val="en-US"/>
              </w:rPr>
            </w:pPr>
            <w:r>
              <w:rPr>
                <w:rFonts w:eastAsia="Times New Roman"/>
                <w:lang w:val="en-US"/>
              </w:rPr>
              <w:t xml:space="preserve">Supplement Type Codes (Supplement Type Codes)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SupplementType : Codes for nutritional supplements to be provided to the patient. This value set is </w:t>
            </w:r>
            <w:del w:id="267" w:author="Steve" w:date="2015-09-09T19:10:00Z">
              <w:r w:rsidDel="002E6CA3">
                <w:rPr>
                  <w:rFonts w:eastAsia="Times New Roman"/>
                  <w:lang w:val="en-US"/>
                </w:rPr>
                <w:delText xml:space="preserve">is </w:delText>
              </w:r>
            </w:del>
            <w:r>
              <w:rPr>
                <w:rFonts w:eastAsia="Times New Roman"/>
                <w:lang w:val="en-US"/>
              </w:rPr>
              <w:t xml:space="preserve">composed of SNOMED CT (US Extension) Concepts from SCTID 470581016 Enteral+supplement feeds </w:t>
            </w:r>
            <w:del w:id="268" w:author="Steve" w:date="2015-09-07T09:57:00Z">
              <w:r w:rsidDel="00C92999">
                <w:rPr>
                  <w:rFonts w:eastAsia="Times New Roman"/>
                  <w:lang w:val="en-US"/>
                </w:rPr>
                <w:delText>heirarchy</w:delText>
              </w:r>
            </w:del>
            <w:ins w:id="269" w:author="Steve" w:date="2015-09-07T09:57:00Z">
              <w:r w:rsidR="00C92999">
                <w:rPr>
                  <w:rFonts w:eastAsia="Times New Roman"/>
                  <w:lang w:val="en-US"/>
                </w:rPr>
                <w:t>hierarchy</w:t>
              </w:r>
            </w:ins>
            <w:r>
              <w:rPr>
                <w:rFonts w:eastAsia="Times New Roman"/>
                <w:lang w:val="en-US"/>
              </w:rPr>
              <w:t xml:space="preserve"> and is provided as a suggestive example</w:t>
            </w:r>
            <w:ins w:id="270" w:author="Steve" w:date="2015-09-07T09:57:00Z">
              <w:r w:rsidR="00C92999">
                <w:rPr>
                  <w:rFonts w:eastAsia="Times New Roman"/>
                  <w:lang w:val="en-US"/>
                </w:rPr>
                <w:t>.</w:t>
              </w:r>
            </w:ins>
            <w:r>
              <w:rPr>
                <w:rFonts w:eastAsia="Times New Roman"/>
                <w:lang w:val="en-US"/>
              </w:rPr>
              <w:t xml:space="preserve">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271" w:author="Steve" w:date="2015-09-07T09:57: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272" w:author="Steve" w:date="2015-09-07T09:57:00Z">
              <w:r w:rsidR="00C92999">
                <w:rPr>
                  <w:rFonts w:eastAsia="Times New Roman"/>
                  <w:lang w:val="en-US"/>
                </w:rPr>
                <w:t>.</w:t>
              </w:r>
            </w:ins>
            <w:r>
              <w:rPr>
                <w:rFonts w:eastAsia="Times New Roman"/>
                <w:lang w:val="en-US"/>
              </w:rPr>
              <w:t xml:space="preserve"> </w:t>
            </w:r>
          </w:p>
        </w:tc>
      </w:tr>
    </w:tbl>
    <w:p w:rsidR="00292EEA" w:rsidRDefault="005B11EB">
      <w:pPr>
        <w:pStyle w:val="Heading2"/>
        <w:divId w:val="588392973"/>
        <w:rPr>
          <w:rFonts w:eastAsia="Times New Roman"/>
          <w:lang w:val="en-US"/>
        </w:rPr>
      </w:pPr>
      <w:r>
        <w:rPr>
          <w:rFonts w:eastAsia="Times New Roman"/>
          <w:lang w:val="en-US"/>
        </w:rPr>
        <w:t>ValueSet: Texture Modified Food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Texture Modified Food Type Codes (Texture Modified Food Type Codes)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TextureModifiedFoodType: Codes for types of foods that are texture modified. This value set is composed SNOMED CT Concepts from SCTID 255620007 Foods (substance) and is provided as a suggestive example</w:t>
            </w:r>
            <w:ins w:id="273" w:author="Steve" w:date="2015-09-07T09:56:00Z">
              <w:r w:rsidR="00C92999">
                <w:rPr>
                  <w:rFonts w:eastAsia="Times New Roman"/>
                  <w:lang w:val="en-US"/>
                </w:rPr>
                <w:t>.</w:t>
              </w:r>
            </w:ins>
            <w:r>
              <w:rPr>
                <w:rFonts w:eastAsia="Times New Roman"/>
                <w:lang w:val="en-US"/>
              </w:rPr>
              <w:t xml:space="preserve">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274" w:author="Steve" w:date="2015-09-07T09:56: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275" w:author="Steve" w:date="2015-09-07T09:56:00Z">
              <w:r w:rsidR="00C92999">
                <w:rPr>
                  <w:rFonts w:eastAsia="Times New Roman"/>
                  <w:lang w:val="en-US"/>
                </w:rPr>
                <w:t>.</w:t>
              </w:r>
            </w:ins>
            <w:r>
              <w:rPr>
                <w:rFonts w:eastAsia="Times New Roman"/>
                <w:lang w:val="en-US"/>
              </w:rPr>
              <w:t xml:space="preserve"> </w:t>
            </w:r>
          </w:p>
        </w:tc>
      </w:tr>
    </w:tbl>
    <w:p w:rsidR="00292EEA" w:rsidRDefault="005B11EB">
      <w:pPr>
        <w:pStyle w:val="Heading2"/>
        <w:divId w:val="588392973"/>
        <w:rPr>
          <w:rFonts w:eastAsia="Times New Roman"/>
          <w:lang w:val="en-US"/>
        </w:rPr>
      </w:pPr>
      <w:r>
        <w:rPr>
          <w:rFonts w:eastAsia="Times New Roman"/>
          <w:lang w:val="en-US"/>
        </w:rPr>
        <w:t>ValueSet: Texture Modifier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Texture Modifier Codes (Texture Modifier Codes)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TextureModifier: Codes for food consistency types or texture modifications to apply to foods. This value set is composed of SNOMED CT (US Extension and Core) Concepts from SCTID 229961002 Food consistency types (substance) </w:t>
            </w:r>
            <w:del w:id="276" w:author="Steve" w:date="2015-09-07T09:55:00Z">
              <w:r w:rsidDel="00C92999">
                <w:rPr>
                  <w:rFonts w:eastAsia="Times New Roman"/>
                  <w:lang w:val="en-US"/>
                </w:rPr>
                <w:delText>heirarchy</w:delText>
              </w:r>
            </w:del>
            <w:ins w:id="277" w:author="Steve" w:date="2015-09-07T09:55:00Z">
              <w:r w:rsidR="00C92999">
                <w:rPr>
                  <w:rFonts w:eastAsia="Times New Roman"/>
                  <w:lang w:val="en-US"/>
                </w:rPr>
                <w:t>hierarchy</w:t>
              </w:r>
            </w:ins>
            <w:r>
              <w:rPr>
                <w:rFonts w:eastAsia="Times New Roman"/>
                <w:lang w:val="en-US"/>
              </w:rPr>
              <w:t xml:space="preserve"> and is provided as a suggestive example</w:t>
            </w:r>
            <w:ins w:id="278" w:author="Steve" w:date="2015-09-07T09:55:00Z">
              <w:r w:rsidR="00C92999">
                <w:rPr>
                  <w:rFonts w:eastAsia="Times New Roman"/>
                  <w:lang w:val="en-US"/>
                </w:rPr>
                <w:t>.</w:t>
              </w:r>
            </w:ins>
            <w:r>
              <w:rPr>
                <w:rFonts w:eastAsia="Times New Roman"/>
                <w:lang w:val="en-US"/>
              </w:rPr>
              <w:t xml:space="preserve"> </w:t>
            </w:r>
          </w:p>
        </w:tc>
      </w:tr>
      <w:tr w:rsidR="00292EEA">
        <w:trPr>
          <w:divId w:val="588392973"/>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279" w:author="Steve" w:date="2015-09-07T09:56: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280" w:author="Steve" w:date="2015-09-07T09:55:00Z">
              <w:r w:rsidR="00C92999">
                <w:rPr>
                  <w:rFonts w:eastAsia="Times New Roman"/>
                  <w:lang w:val="en-US"/>
                </w:rPr>
                <w:t>.</w:t>
              </w:r>
            </w:ins>
            <w:r>
              <w:rPr>
                <w:rFonts w:eastAsia="Times New Roman"/>
                <w:lang w:val="en-US"/>
              </w:rPr>
              <w:t xml:space="preserve"> </w:t>
            </w:r>
          </w:p>
        </w:tc>
      </w:tr>
    </w:tbl>
    <w:p w:rsidR="00292EEA" w:rsidRDefault="005B11EB">
      <w:pPr>
        <w:pStyle w:val="Heading1"/>
        <w:divId w:val="1511137374"/>
        <w:rPr>
          <w:rFonts w:eastAsia="Times New Roman"/>
          <w:lang w:val="en-US"/>
        </w:rPr>
      </w:pPr>
      <w:r>
        <w:rPr>
          <w:rFonts w:eastAsia="Times New Roman"/>
          <w:lang w:val="en-US"/>
        </w:rPr>
        <w:t>FHIR OO CDA Template team</w:t>
      </w:r>
    </w:p>
    <w:p w:rsidR="00292EEA" w:rsidRDefault="005B11EB">
      <w:pPr>
        <w:pStyle w:val="Heading1"/>
        <w:divId w:val="1387684731"/>
        <w:rPr>
          <w:rFonts w:eastAsia="Times New Roman"/>
          <w:lang w:val="en-US"/>
        </w:rPr>
      </w:pPr>
      <w:r>
        <w:rPr>
          <w:rFonts w:eastAsia="Times New Roman"/>
          <w:lang w:val="en-US"/>
        </w:rPr>
        <w:t>FHIR Project</w:t>
      </w:r>
    </w:p>
    <w:p w:rsidR="00292EEA" w:rsidRDefault="005B11EB">
      <w:pPr>
        <w:pStyle w:val="Heading2"/>
        <w:divId w:val="1387684731"/>
        <w:rPr>
          <w:rFonts w:eastAsia="Times New Roman"/>
          <w:lang w:val="en-US"/>
        </w:rPr>
      </w:pPr>
      <w:r>
        <w:rPr>
          <w:rFonts w:eastAsia="Times New Roman"/>
          <w:lang w:val="en-US"/>
        </w:rPr>
        <w:t>ValueSet: Care Plan Activity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Care Plan Activity (Care Plan Activity) </w:t>
            </w:r>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Description</w:t>
            </w:r>
          </w:p>
        </w:tc>
        <w:tc>
          <w:tcPr>
            <w:tcW w:w="0" w:type="auto"/>
            <w:vAlign w:val="center"/>
            <w:hideMark/>
          </w:tcPr>
          <w:p w:rsidR="00292EEA" w:rsidRDefault="005B11EB">
            <w:pPr>
              <w:rPr>
                <w:rFonts w:eastAsia="Times New Roman"/>
                <w:lang w:val="en-US"/>
              </w:rPr>
            </w:pPr>
            <w:r>
              <w:rPr>
                <w:rFonts w:eastAsia="Times New Roman"/>
                <w:lang w:val="en-US"/>
              </w:rPr>
              <w:t>Example Codes for types of activities that can appear in a care plan</w:t>
            </w:r>
            <w:ins w:id="281" w:author="Steve" w:date="2015-09-07T10:01:00Z">
              <w:r w:rsidR="00480FA7">
                <w:rPr>
                  <w:rFonts w:eastAsia="Times New Roman"/>
                  <w:lang w:val="en-US"/>
                </w:rPr>
                <w:t>.</w:t>
              </w:r>
            </w:ins>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282" w:author="Steve" w:date="2015-09-07T10:01: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283" w:author="Steve" w:date="2015-09-07T10:01:00Z">
              <w:r w:rsidR="00480FA7">
                <w:rPr>
                  <w:rFonts w:eastAsia="Times New Roman"/>
                  <w:lang w:val="en-US"/>
                </w:rPr>
                <w:t>.</w:t>
              </w:r>
            </w:ins>
            <w:r>
              <w:rPr>
                <w:rFonts w:eastAsia="Times New Roman"/>
                <w:lang w:val="en-US"/>
              </w:rPr>
              <w:t xml:space="preserve"> </w:t>
            </w:r>
          </w:p>
        </w:tc>
      </w:tr>
    </w:tbl>
    <w:p w:rsidR="00292EEA" w:rsidRDefault="005B11EB">
      <w:pPr>
        <w:pStyle w:val="Heading2"/>
        <w:divId w:val="1387684731"/>
        <w:rPr>
          <w:rFonts w:eastAsia="Times New Roman"/>
          <w:lang w:val="en-US"/>
        </w:rPr>
      </w:pPr>
      <w:r>
        <w:rPr>
          <w:rFonts w:eastAsia="Times New Roman"/>
          <w:lang w:val="en-US"/>
        </w:rPr>
        <w:t>ValueSet: Common UCUM units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480FA7">
            <w:pPr>
              <w:rPr>
                <w:rFonts w:eastAsia="Times New Roman"/>
                <w:lang w:val="en-US"/>
              </w:rPr>
            </w:pPr>
            <w:r>
              <w:rPr>
                <w:rFonts w:eastAsia="Times New Roman"/>
                <w:lang w:val="en-US"/>
              </w:rPr>
              <w:t xml:space="preserve">Common UCUM units (Common </w:t>
            </w:r>
            <w:del w:id="284" w:author="Steve" w:date="2015-09-07T10:02:00Z">
              <w:r w:rsidDel="00480FA7">
                <w:rPr>
                  <w:rFonts w:eastAsia="Times New Roman"/>
                  <w:lang w:val="en-US"/>
                </w:rPr>
                <w:delText>U C U M</w:delText>
              </w:r>
            </w:del>
            <w:ins w:id="285" w:author="Steve" w:date="2015-09-07T10:02:00Z">
              <w:r w:rsidR="00480FA7">
                <w:rPr>
                  <w:rFonts w:eastAsia="Times New Roman"/>
                  <w:lang w:val="en-US"/>
                </w:rPr>
                <w:t>UCUM</w:t>
              </w:r>
            </w:ins>
            <w:r>
              <w:rPr>
                <w:rFonts w:eastAsia="Times New Roman"/>
                <w:lang w:val="en-US"/>
              </w:rPr>
              <w:t xml:space="preserve"> units) </w:t>
            </w:r>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Commonly encountered UCUM units (for purposes of helping populate look ups</w:t>
            </w:r>
            <w:ins w:id="286" w:author="Steve" w:date="2015-09-07T10:03:00Z">
              <w:r w:rsidR="00480FA7">
                <w:rPr>
                  <w:rFonts w:eastAsia="Times New Roman"/>
                  <w:lang w:val="en-US"/>
                </w:rPr>
                <w:t>.</w:t>
              </w:r>
            </w:ins>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UCUM is Copyright </w:t>
            </w:r>
            <w:r w:rsidR="007F47A9" w:rsidRPr="007F47A9">
              <w:rPr>
                <w:rFonts w:eastAsia="Times New Roman"/>
                <w:highlight w:val="yellow"/>
                <w:lang w:val="en-US"/>
                <w:rPrChange w:id="287" w:author="Steve" w:date="2015-09-07T10:01:00Z">
                  <w:rPr>
                    <w:rFonts w:eastAsia="Times New Roman"/>
                    <w:lang w:val="en-US"/>
                  </w:rPr>
                </w:rPrChange>
              </w:rPr>
              <w:t>Â</w:t>
            </w:r>
            <w:r>
              <w:rPr>
                <w:rFonts w:eastAsia="Times New Roman"/>
                <w:lang w:val="en-US"/>
              </w:rPr>
              <w:t>© 1999-2013 Regenstrief Institute, Inc. and The UCUM Organization, Indianapolis, IN. All rights reserved. See http://unitsofmeasure.org/trac/</w:t>
            </w:r>
            <w:del w:id="288" w:author="Steve" w:date="2015-09-07T10:03:00Z">
              <w:r w:rsidDel="00480FA7">
                <w:rPr>
                  <w:rFonts w:eastAsia="Times New Roman"/>
                  <w:lang w:val="en-US"/>
                </w:rPr>
                <w:delText>/</w:delText>
              </w:r>
            </w:del>
            <w:r>
              <w:rPr>
                <w:rFonts w:eastAsia="Times New Roman"/>
                <w:lang w:val="en-US"/>
              </w:rPr>
              <w:t>wiki/TermsOfUse for details</w:t>
            </w:r>
            <w:ins w:id="289" w:author="Steve" w:date="2015-09-07T10:03:00Z">
              <w:r w:rsidR="00480FA7">
                <w:rPr>
                  <w:rFonts w:eastAsia="Times New Roman"/>
                  <w:lang w:val="en-US"/>
                </w:rPr>
                <w:t>.</w:t>
              </w:r>
            </w:ins>
            <w:r>
              <w:rPr>
                <w:rFonts w:eastAsia="Times New Roman"/>
                <w:lang w:val="en-US"/>
              </w:rPr>
              <w:t xml:space="preserve"> </w:t>
            </w:r>
          </w:p>
        </w:tc>
      </w:tr>
    </w:tbl>
    <w:p w:rsidR="00292EEA" w:rsidRDefault="005B11EB">
      <w:pPr>
        <w:pStyle w:val="Heading2"/>
        <w:divId w:val="1387684731"/>
        <w:rPr>
          <w:rFonts w:eastAsia="Times New Roman"/>
          <w:lang w:val="en-US"/>
        </w:rPr>
      </w:pPr>
      <w:r>
        <w:rPr>
          <w:rFonts w:eastAsia="Times New Roman"/>
          <w:lang w:val="en-US"/>
        </w:rPr>
        <w:t>ValueSet: Designation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Designation Use (Designation Use) </w:t>
            </w:r>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Details of how a designation would be used</w:t>
            </w:r>
            <w:ins w:id="290" w:author="Steve" w:date="2015-09-07T10:04:00Z">
              <w:r w:rsidR="00480FA7">
                <w:rPr>
                  <w:rFonts w:eastAsia="Times New Roman"/>
                  <w:lang w:val="en-US"/>
                </w:rPr>
                <w:t>.</w:t>
              </w:r>
            </w:ins>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291" w:author="Steve" w:date="2015-09-07T10:04: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292" w:author="Steve" w:date="2015-09-07T10:04:00Z">
              <w:r w:rsidR="00480FA7">
                <w:rPr>
                  <w:rFonts w:eastAsia="Times New Roman"/>
                  <w:lang w:val="en-US"/>
                </w:rPr>
                <w:t>.</w:t>
              </w:r>
            </w:ins>
            <w:r>
              <w:rPr>
                <w:rFonts w:eastAsia="Times New Roman"/>
                <w:lang w:val="en-US"/>
              </w:rPr>
              <w:t xml:space="preserve"> </w:t>
            </w:r>
          </w:p>
        </w:tc>
      </w:tr>
    </w:tbl>
    <w:p w:rsidR="00292EEA" w:rsidRDefault="005B11EB">
      <w:pPr>
        <w:pStyle w:val="Heading2"/>
        <w:divId w:val="1387684731"/>
        <w:rPr>
          <w:rFonts w:eastAsia="Times New Roman"/>
          <w:lang w:val="en-US"/>
        </w:rPr>
      </w:pPr>
      <w:r>
        <w:rPr>
          <w:rFonts w:eastAsia="Times New Roman"/>
          <w:lang w:val="en-US"/>
        </w:rPr>
        <w:t>ValueSet: Example Message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Example Message Reason Codes (Example Message Reason Codes) </w:t>
            </w:r>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Example Message Reasons. These are the set of codes that might be used an updating an encounter using admin-update</w:t>
            </w:r>
            <w:ins w:id="293" w:author="Steve" w:date="2015-09-07T10:04:00Z">
              <w:r w:rsidR="00480FA7">
                <w:rPr>
                  <w:rFonts w:eastAsia="Times New Roman"/>
                  <w:lang w:val="en-US"/>
                </w:rPr>
                <w:t>.</w:t>
              </w:r>
            </w:ins>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Admit: </w:t>
            </w:r>
            <w:r>
              <w:rPr>
                <w:rFonts w:eastAsia="Times New Roman"/>
                <w:lang w:val="en-US"/>
              </w:rPr>
              <w:t>The patient has been admitted</w:t>
            </w:r>
            <w:ins w:id="294" w:author="Steve" w:date="2015-09-07T10:04:00Z">
              <w:r w:rsidR="00480FA7">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Discharge: </w:t>
            </w:r>
            <w:r>
              <w:rPr>
                <w:rFonts w:eastAsia="Times New Roman"/>
                <w:lang w:val="en-US"/>
              </w:rPr>
              <w:t>The patient has been discharged</w:t>
            </w:r>
            <w:ins w:id="295" w:author="Steve" w:date="2015-09-07T10:04:00Z">
              <w:r w:rsidR="00480FA7">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Absent: </w:t>
            </w:r>
            <w:r>
              <w:rPr>
                <w:rFonts w:eastAsia="Times New Roman"/>
                <w:lang w:val="en-US"/>
              </w:rPr>
              <w:t>The patient has temporarily left the institution</w:t>
            </w:r>
            <w:ins w:id="296" w:author="Steve" w:date="2015-09-07T10:04:00Z">
              <w:r w:rsidR="00480FA7">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Returned: </w:t>
            </w:r>
            <w:r>
              <w:rPr>
                <w:rFonts w:eastAsia="Times New Roman"/>
                <w:lang w:val="en-US"/>
              </w:rPr>
              <w:t>The patient has returned from a temporary absence</w:t>
            </w:r>
            <w:ins w:id="297" w:author="Steve" w:date="2015-09-07T10:04:00Z">
              <w:r w:rsidR="00480FA7">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Moved: </w:t>
            </w:r>
            <w:r>
              <w:rPr>
                <w:rFonts w:eastAsia="Times New Roman"/>
                <w:lang w:val="en-US"/>
              </w:rPr>
              <w:t>The patient has been moved to a new location</w:t>
            </w:r>
            <w:ins w:id="298" w:author="Steve" w:date="2015-09-07T10:04:00Z">
              <w:r w:rsidR="00480FA7">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Edit: </w:t>
            </w:r>
            <w:r>
              <w:rPr>
                <w:rFonts w:eastAsia="Times New Roman"/>
                <w:lang w:val="en-US"/>
              </w:rPr>
              <w:t>Encounter details have been updated (e.g. to correct a coding error)</w:t>
            </w:r>
            <w:ins w:id="299" w:author="Steve" w:date="2015-09-07T10:04:00Z">
              <w:r w:rsidR="00480FA7">
                <w:rPr>
                  <w:rFonts w:eastAsia="Times New Roman"/>
                  <w:lang w:val="en-US"/>
                </w:rPr>
                <w:t>.</w:t>
              </w:r>
            </w:ins>
            <w:r>
              <w:rPr>
                <w:rFonts w:eastAsia="Times New Roman"/>
                <w:lang w:val="en-US"/>
              </w:rPr>
              <w:t xml:space="preserve"> </w:t>
            </w:r>
          </w:p>
        </w:tc>
      </w:tr>
    </w:tbl>
    <w:p w:rsidR="00292EEA" w:rsidRDefault="005B11EB">
      <w:pPr>
        <w:pStyle w:val="Heading2"/>
        <w:divId w:val="1387684731"/>
        <w:rPr>
          <w:rFonts w:eastAsia="Times New Roman"/>
          <w:lang w:val="en-US"/>
        </w:rPr>
      </w:pPr>
      <w:r>
        <w:rPr>
          <w:rFonts w:eastAsia="Times New Roman"/>
          <w:lang w:val="en-US"/>
        </w:rPr>
        <w:t>ValueSet: Example Use Codes for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Example Use Codes for List (Example Use Codes for List) </w:t>
            </w:r>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Example use codes for the List resource - typical kinds of use. </w:t>
            </w:r>
            <w:commentRangeStart w:id="300"/>
            <w:r w:rsidR="007F47A9" w:rsidRPr="007F47A9">
              <w:rPr>
                <w:rFonts w:eastAsia="Times New Roman"/>
                <w:highlight w:val="yellow"/>
                <w:lang w:val="en-US"/>
                <w:rPrChange w:id="301" w:author="Steve" w:date="2015-09-07T10:05:00Z">
                  <w:rPr>
                    <w:rFonts w:eastAsia="Times New Roman"/>
                    <w:lang w:val="en-US"/>
                  </w:rPr>
                </w:rPrChange>
              </w:rPr>
              <w:t>TODO: Does LOINC define useful codes?</w:t>
            </w:r>
            <w:ins w:id="302" w:author="Steve" w:date="2015-09-07T10:05:00Z">
              <w:r w:rsidR="00480FA7">
                <w:rPr>
                  <w:rFonts w:eastAsia="Times New Roman"/>
                  <w:lang w:val="en-US"/>
                </w:rPr>
                <w:t xml:space="preserve"> </w:t>
              </w:r>
            </w:ins>
            <w:commentRangeEnd w:id="300"/>
            <w:ins w:id="303" w:author="Steve" w:date="2015-09-09T18:52:00Z">
              <w:r w:rsidR="002E6CA3">
                <w:rPr>
                  <w:rStyle w:val="CommentReference"/>
                </w:rPr>
                <w:commentReference w:id="300"/>
              </w:r>
            </w:ins>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Alerts: </w:t>
            </w:r>
            <w:r>
              <w:rPr>
                <w:rFonts w:eastAsia="Times New Roman"/>
                <w:lang w:val="en-US"/>
              </w:rPr>
              <w:t>A list of alerts for the patient</w:t>
            </w:r>
            <w:ins w:id="304" w:author="Steve" w:date="2015-09-07T10:25: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Adverse Reactions: </w:t>
            </w:r>
            <w:r>
              <w:rPr>
                <w:rFonts w:eastAsia="Times New Roman"/>
                <w:lang w:val="en-US"/>
              </w:rPr>
              <w:t>A list of part adverse reactions</w:t>
            </w:r>
            <w:ins w:id="305" w:author="Steve" w:date="2015-09-07T10:25: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Allergies: </w:t>
            </w:r>
            <w:r>
              <w:rPr>
                <w:rFonts w:eastAsia="Times New Roman"/>
                <w:lang w:val="en-US"/>
              </w:rPr>
              <w:t>A list of Allergies for the patient</w:t>
            </w:r>
            <w:ins w:id="306" w:author="Steve" w:date="2015-09-07T10:25: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Medication List: </w:t>
            </w:r>
            <w:r>
              <w:rPr>
                <w:rFonts w:eastAsia="Times New Roman"/>
                <w:lang w:val="en-US"/>
              </w:rPr>
              <w:t>A list of medication statements for the patient</w:t>
            </w:r>
            <w:ins w:id="307" w:author="Steve" w:date="2015-09-07T10:25: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Problem List: </w:t>
            </w:r>
            <w:r>
              <w:rPr>
                <w:rFonts w:eastAsia="Times New Roman"/>
                <w:lang w:val="en-US"/>
              </w:rPr>
              <w:t>A list of problems that the patient is known of have (or have had in the past)</w:t>
            </w:r>
            <w:ins w:id="308" w:author="Steve" w:date="2015-09-07T10:25: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Worklist: </w:t>
            </w:r>
            <w:r>
              <w:rPr>
                <w:rFonts w:eastAsia="Times New Roman"/>
                <w:lang w:val="en-US"/>
              </w:rPr>
              <w:t xml:space="preserve">A list of items that constitute a set of work to be performed (typically this code would be </w:t>
            </w:r>
            <w:del w:id="309" w:author="Steve" w:date="2015-09-09T19:11:00Z">
              <w:r w:rsidDel="002E6CA3">
                <w:rPr>
                  <w:rFonts w:eastAsia="Times New Roman"/>
                  <w:lang w:val="en-US"/>
                </w:rPr>
                <w:delText>specialised</w:delText>
              </w:r>
            </w:del>
            <w:ins w:id="310" w:author="Steve" w:date="2015-09-09T19:11:00Z">
              <w:r w:rsidR="002E6CA3">
                <w:rPr>
                  <w:rFonts w:eastAsia="Times New Roman"/>
                  <w:lang w:val="en-US"/>
                </w:rPr>
                <w:t>specialized</w:t>
              </w:r>
            </w:ins>
            <w:r>
              <w:rPr>
                <w:rFonts w:eastAsia="Times New Roman"/>
                <w:lang w:val="en-US"/>
              </w:rPr>
              <w:t xml:space="preserve"> for more specific uses, such as a ward round list)</w:t>
            </w:r>
            <w:ins w:id="311" w:author="Steve" w:date="2015-09-07T10:26: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Waiting List: </w:t>
            </w:r>
            <w:r>
              <w:rPr>
                <w:rFonts w:eastAsia="Times New Roman"/>
                <w:lang w:val="en-US"/>
              </w:rPr>
              <w:t>A list of items waiting for an event (perhaps a surgical patient waiting list)</w:t>
            </w:r>
            <w:ins w:id="312" w:author="Steve" w:date="2015-09-07T10:28: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Protocols: </w:t>
            </w:r>
            <w:r>
              <w:rPr>
                <w:rFonts w:eastAsia="Times New Roman"/>
                <w:lang w:val="en-US"/>
              </w:rPr>
              <w:t>A set of protocols to be followed</w:t>
            </w:r>
            <w:ins w:id="313" w:author="Steve" w:date="2015-09-07T10:05:00Z">
              <w:r w:rsidR="00480FA7">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Care Plans: </w:t>
            </w:r>
            <w:r>
              <w:rPr>
                <w:rFonts w:eastAsia="Times New Roman"/>
                <w:lang w:val="en-US"/>
              </w:rPr>
              <w:t>A set of care plans that apply in a particular context of care</w:t>
            </w:r>
            <w:ins w:id="314" w:author="Steve" w:date="2015-09-07T10:05:00Z">
              <w:r w:rsidR="00480FA7">
                <w:rPr>
                  <w:rFonts w:eastAsia="Times New Roman"/>
                  <w:lang w:val="en-US"/>
                </w:rPr>
                <w:t>.</w:t>
              </w:r>
            </w:ins>
            <w:r>
              <w:rPr>
                <w:rFonts w:eastAsia="Times New Roman"/>
                <w:lang w:val="en-US"/>
              </w:rPr>
              <w:t xml:space="preserve"> </w:t>
            </w:r>
          </w:p>
        </w:tc>
      </w:tr>
    </w:tbl>
    <w:p w:rsidR="00292EEA" w:rsidRDefault="005B11EB">
      <w:pPr>
        <w:pStyle w:val="Heading2"/>
        <w:divId w:val="1387684731"/>
        <w:rPr>
          <w:rFonts w:eastAsia="Times New Roman"/>
          <w:lang w:val="en-US"/>
        </w:rPr>
      </w:pPr>
      <w:r>
        <w:rPr>
          <w:rFonts w:eastAsia="Times New Roman"/>
          <w:lang w:val="en-US"/>
        </w:rPr>
        <w:t>ValueSet: FHIR Restful Interactions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C205BF">
            <w:pPr>
              <w:rPr>
                <w:rFonts w:eastAsia="Times New Roman"/>
                <w:lang w:val="en-US"/>
              </w:rPr>
            </w:pPr>
            <w:r>
              <w:rPr>
                <w:rFonts w:eastAsia="Times New Roman"/>
                <w:lang w:val="en-US"/>
              </w:rPr>
              <w:t>FHIR Restful Interactions (</w:t>
            </w:r>
            <w:del w:id="315" w:author="Steve" w:date="2015-09-07T10:28:00Z">
              <w:r w:rsidDel="00C205BF">
                <w:rPr>
                  <w:rFonts w:eastAsia="Times New Roman"/>
                  <w:lang w:val="en-US"/>
                </w:rPr>
                <w:delText>F H I R</w:delText>
              </w:r>
            </w:del>
            <w:ins w:id="316" w:author="Steve" w:date="2015-09-07T10:28:00Z">
              <w:r w:rsidR="00C205BF">
                <w:rPr>
                  <w:rFonts w:eastAsia="Times New Roman"/>
                  <w:lang w:val="en-US"/>
                </w:rPr>
                <w:t>FHIR</w:t>
              </w:r>
            </w:ins>
            <w:r>
              <w:rPr>
                <w:rFonts w:eastAsia="Times New Roman"/>
                <w:lang w:val="en-US"/>
              </w:rPr>
              <w:t xml:space="preserve"> Restful Interactions) </w:t>
            </w:r>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set of interactions defined by the RESTful part of the FHIR specification</w:t>
            </w:r>
            <w:ins w:id="317" w:author="Steve" w:date="2015-09-07T10:29:00Z">
              <w:r w:rsidR="00C205BF">
                <w:rPr>
                  <w:rFonts w:eastAsia="Times New Roman"/>
                  <w:lang w:val="en-US"/>
                </w:rPr>
                <w:t>.</w:t>
              </w:r>
            </w:ins>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read: </w:t>
            </w:r>
            <w:r>
              <w:rPr>
                <w:rFonts w:eastAsia="Times New Roman"/>
                <w:lang w:val="en-US"/>
              </w:rPr>
              <w:t>Read the current state of the resource</w:t>
            </w:r>
            <w:ins w:id="318" w:author="Steve" w:date="2015-09-07T10:29: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vread: </w:t>
            </w:r>
            <w:r>
              <w:rPr>
                <w:rFonts w:eastAsia="Times New Roman"/>
                <w:lang w:val="en-US"/>
              </w:rPr>
              <w:t>Read the state of a specific version of the resource</w:t>
            </w:r>
            <w:ins w:id="319" w:author="Steve" w:date="2015-09-07T10:29: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update: </w:t>
            </w:r>
            <w:r>
              <w:rPr>
                <w:rFonts w:eastAsia="Times New Roman"/>
                <w:lang w:val="en-US"/>
              </w:rPr>
              <w:t>Update an existing resource by its id (or create it if it is new)</w:t>
            </w:r>
            <w:ins w:id="320" w:author="Steve" w:date="2015-09-07T10:29: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delete: </w:t>
            </w:r>
            <w:r>
              <w:rPr>
                <w:rFonts w:eastAsia="Times New Roman"/>
                <w:lang w:val="en-US"/>
              </w:rPr>
              <w:t>Delete a resource</w:t>
            </w:r>
            <w:ins w:id="321" w:author="Steve" w:date="2015-09-07T10:29: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history: </w:t>
            </w:r>
            <w:r>
              <w:rPr>
                <w:rFonts w:eastAsia="Times New Roman"/>
                <w:lang w:val="en-US"/>
              </w:rPr>
              <w:t>Retrieve the update history for a particular resource, type of resource, or the entire system</w:t>
            </w:r>
            <w:ins w:id="322" w:author="Steve" w:date="2015-09-07T10:29: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history-instance: </w:t>
            </w:r>
            <w:r>
              <w:rPr>
                <w:rFonts w:eastAsia="Times New Roman"/>
                <w:lang w:val="en-US"/>
              </w:rPr>
              <w:t>Retrieve the update history for a particular resource</w:t>
            </w:r>
            <w:ins w:id="323" w:author="Steve" w:date="2015-09-07T10:29: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history-type: </w:t>
            </w:r>
            <w:r>
              <w:rPr>
                <w:rFonts w:eastAsia="Times New Roman"/>
                <w:lang w:val="en-US"/>
              </w:rPr>
              <w:t>Retrieve the update history for a all resources of a particular type</w:t>
            </w:r>
            <w:ins w:id="324" w:author="Steve" w:date="2015-09-07T10:29: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history-system: </w:t>
            </w:r>
            <w:r>
              <w:rPr>
                <w:rFonts w:eastAsia="Times New Roman"/>
                <w:lang w:val="en-US"/>
              </w:rPr>
              <w:t>Retrieve the update history for all resources on a system</w:t>
            </w:r>
            <w:ins w:id="325" w:author="Steve" w:date="2015-09-07T10:29: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create: </w:t>
            </w:r>
            <w:r>
              <w:rPr>
                <w:rFonts w:eastAsia="Times New Roman"/>
                <w:lang w:val="en-US"/>
              </w:rPr>
              <w:t>Create a new resource with a server assigned id</w:t>
            </w:r>
            <w:ins w:id="326" w:author="Steve" w:date="2015-09-07T10:29: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search: </w:t>
            </w:r>
            <w:r>
              <w:rPr>
                <w:rFonts w:eastAsia="Times New Roman"/>
                <w:lang w:val="en-US"/>
              </w:rPr>
              <w:t>Search a resource type or all resources based on some filter criteria</w:t>
            </w:r>
            <w:ins w:id="327" w:author="Steve" w:date="2015-09-07T10:29: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search-type: </w:t>
            </w:r>
            <w:r>
              <w:rPr>
                <w:rFonts w:eastAsia="Times New Roman"/>
                <w:lang w:val="en-US"/>
              </w:rPr>
              <w:t>Search all resources of the specified type based on some filter criteria</w:t>
            </w:r>
            <w:ins w:id="328" w:author="Steve" w:date="2015-09-07T10:29: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search-system: </w:t>
            </w:r>
            <w:r>
              <w:rPr>
                <w:rFonts w:eastAsia="Times New Roman"/>
                <w:lang w:val="en-US"/>
              </w:rPr>
              <w:t>Search all resources based on some filter criteria</w:t>
            </w:r>
            <w:ins w:id="329" w:author="Steve" w:date="2015-09-07T10:29: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validate: </w:t>
            </w:r>
            <w:r>
              <w:rPr>
                <w:rFonts w:eastAsia="Times New Roman"/>
                <w:lang w:val="en-US"/>
              </w:rPr>
              <w:t>Check that the content would be acceptable as an update</w:t>
            </w:r>
            <w:ins w:id="330" w:author="Steve" w:date="2015-09-07T10:29: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conformance: </w:t>
            </w:r>
            <w:r>
              <w:rPr>
                <w:rFonts w:eastAsia="Times New Roman"/>
                <w:lang w:val="en-US"/>
              </w:rPr>
              <w:t>Get a conformance statement for the system</w:t>
            </w:r>
            <w:ins w:id="331" w:author="Steve" w:date="2015-09-07T10:29: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transaction: </w:t>
            </w:r>
            <w:r>
              <w:rPr>
                <w:rFonts w:eastAsia="Times New Roman"/>
                <w:lang w:val="en-US"/>
              </w:rPr>
              <w:t>Update, create or delete a set of resources as a single transaction</w:t>
            </w:r>
            <w:ins w:id="332" w:author="Steve" w:date="2015-09-07T10:28: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operation: </w:t>
            </w:r>
            <w:r>
              <w:rPr>
                <w:rFonts w:eastAsia="Times New Roman"/>
                <w:lang w:val="en-US"/>
              </w:rPr>
              <w:t>Perform an operation as defined by an OperationDefinition</w:t>
            </w:r>
            <w:ins w:id="333" w:author="Steve" w:date="2015-09-07T10:28:00Z">
              <w:r w:rsidR="00C205BF">
                <w:rPr>
                  <w:rFonts w:eastAsia="Times New Roman"/>
                  <w:lang w:val="en-US"/>
                </w:rPr>
                <w:t>.</w:t>
              </w:r>
            </w:ins>
            <w:r>
              <w:rPr>
                <w:rFonts w:eastAsia="Times New Roman"/>
                <w:lang w:val="en-US"/>
              </w:rPr>
              <w:t xml:space="preserve"> </w:t>
            </w:r>
          </w:p>
        </w:tc>
      </w:tr>
    </w:tbl>
    <w:p w:rsidR="00292EEA" w:rsidRDefault="005B11EB">
      <w:pPr>
        <w:pStyle w:val="Heading2"/>
        <w:divId w:val="1387684731"/>
        <w:rPr>
          <w:rFonts w:eastAsia="Times New Roman"/>
          <w:lang w:val="en-US"/>
        </w:rPr>
      </w:pPr>
      <w:r>
        <w:rPr>
          <w:rFonts w:eastAsia="Times New Roman"/>
          <w:lang w:val="en-US"/>
        </w:rPr>
        <w:t>ValueSet: List Empty Reasons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List Empty Reasons (List Empty Reasons) </w:t>
            </w:r>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Description</w:t>
            </w:r>
          </w:p>
        </w:tc>
        <w:tc>
          <w:tcPr>
            <w:tcW w:w="0" w:type="auto"/>
            <w:vAlign w:val="center"/>
            <w:hideMark/>
          </w:tcPr>
          <w:p w:rsidR="00292EEA" w:rsidRDefault="005B11EB">
            <w:pPr>
              <w:rPr>
                <w:rFonts w:eastAsia="Times New Roman"/>
                <w:lang w:val="en-US"/>
              </w:rPr>
            </w:pPr>
            <w:r>
              <w:rPr>
                <w:rFonts w:eastAsia="Times New Roman"/>
                <w:lang w:val="en-US"/>
              </w:rPr>
              <w:t>General reasons for a list to be empty. Reasons are either related to a summary list (i.e. problem or medication list) or to a workflow related list (i.e. consultation list)</w:t>
            </w:r>
            <w:ins w:id="334" w:author="Steve" w:date="2015-09-07T10:31: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Nil Known: </w:t>
            </w:r>
            <w:r>
              <w:rPr>
                <w:rFonts w:eastAsia="Times New Roman"/>
                <w:lang w:val="en-US"/>
              </w:rPr>
              <w:t xml:space="preserve">Clinical </w:t>
            </w:r>
            <w:del w:id="335" w:author="Steve" w:date="2015-09-09T19:11:00Z">
              <w:r w:rsidDel="002E6CA3">
                <w:rPr>
                  <w:rFonts w:eastAsia="Times New Roman"/>
                  <w:lang w:val="en-US"/>
                </w:rPr>
                <w:delText>judgement</w:delText>
              </w:r>
            </w:del>
            <w:ins w:id="336" w:author="Steve" w:date="2015-09-09T19:11:00Z">
              <w:r w:rsidR="002E6CA3">
                <w:rPr>
                  <w:rFonts w:eastAsia="Times New Roman"/>
                  <w:lang w:val="en-US"/>
                </w:rPr>
                <w:t>judgment</w:t>
              </w:r>
            </w:ins>
            <w:r>
              <w:rPr>
                <w:rFonts w:eastAsia="Times New Roman"/>
                <w:lang w:val="en-US"/>
              </w:rPr>
              <w:t xml:space="preserve"> that there are no known items for this list after reasonable investigation. Note that this a positive statement by a clinical user, and not a default position asserted by a computer system in the lack of other information. Example uses: * For allergies: the patient or patient's agent/guardian has asserted that he/she is not aware of any allergies (NKA - nil known allergies) * For medications: the patient or patient's agent/guardian has asserted that the patient is known to be taking no medications * For diagnoses, problems and procedures: the patient or patient's agent/guardian has asserted that there is no known event to record.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C205BF">
            <w:pPr>
              <w:rPr>
                <w:rFonts w:eastAsia="Times New Roman"/>
                <w:lang w:val="en-US"/>
              </w:rPr>
            </w:pPr>
            <w:r>
              <w:rPr>
                <w:rFonts w:eastAsia="Times New Roman"/>
                <w:b/>
                <w:bCs/>
                <w:lang w:val="en-US"/>
              </w:rPr>
              <w:t xml:space="preserve">Not Asked: </w:t>
            </w:r>
            <w:del w:id="337" w:author="Steve" w:date="2015-09-07T10:32:00Z">
              <w:r w:rsidDel="00C205BF">
                <w:rPr>
                  <w:rFonts w:eastAsia="Times New Roman"/>
                  <w:lang w:val="en-US"/>
                </w:rPr>
                <w:delText xml:space="preserve">THe </w:delText>
              </w:r>
            </w:del>
            <w:ins w:id="338" w:author="Steve" w:date="2015-09-07T10:32:00Z">
              <w:r w:rsidR="00C205BF">
                <w:rPr>
                  <w:rFonts w:eastAsia="Times New Roman"/>
                  <w:lang w:val="en-US"/>
                </w:rPr>
                <w:t xml:space="preserve">The </w:t>
              </w:r>
            </w:ins>
            <w:r>
              <w:rPr>
                <w:rFonts w:eastAsia="Times New Roman"/>
                <w:lang w:val="en-US"/>
              </w:rPr>
              <w:t>investigation to find out whether there are items for this list has not occurred</w:t>
            </w:r>
            <w:ins w:id="339" w:author="Steve" w:date="2015-09-07T10:32: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Information Withheld: </w:t>
            </w:r>
            <w:r>
              <w:rPr>
                <w:rFonts w:eastAsia="Times New Roman"/>
                <w:lang w:val="en-US"/>
              </w:rPr>
              <w:t>The content of the list was not provided due to privacy or confidentiality concerns. Note that it should not be assumed that this means that the particular information in question was withheld due to its contents - it can also be a policy decision</w:t>
            </w:r>
            <w:ins w:id="340" w:author="Steve" w:date="2015-09-07T10:32: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Unavailable: </w:t>
            </w:r>
            <w:r>
              <w:rPr>
                <w:rFonts w:eastAsia="Times New Roman"/>
                <w:lang w:val="en-US"/>
              </w:rPr>
              <w:t>Information to populate this list cannot be obtained. E.g. unconscious patient</w:t>
            </w:r>
            <w:ins w:id="341" w:author="Steve" w:date="2015-09-07T10:32: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Started: </w:t>
            </w:r>
            <w:r>
              <w:rPr>
                <w:rFonts w:eastAsia="Times New Roman"/>
                <w:lang w:val="en-US"/>
              </w:rPr>
              <w:t>The work to populate this list has not yet begun</w:t>
            </w:r>
            <w:ins w:id="342" w:author="Steve" w:date="2015-09-07T10:32: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Closed: </w:t>
            </w:r>
            <w:r>
              <w:rPr>
                <w:rFonts w:eastAsia="Times New Roman"/>
                <w:lang w:val="en-US"/>
              </w:rPr>
              <w:t>This list has now closed or has ceased to be relevant or useful</w:t>
            </w:r>
            <w:ins w:id="343" w:author="Steve" w:date="2015-09-07T10:32:00Z">
              <w:r w:rsidR="00C205BF">
                <w:rPr>
                  <w:rFonts w:eastAsia="Times New Roman"/>
                  <w:lang w:val="en-US"/>
                </w:rPr>
                <w:t>.</w:t>
              </w:r>
            </w:ins>
            <w:r>
              <w:rPr>
                <w:rFonts w:eastAsia="Times New Roman"/>
                <w:lang w:val="en-US"/>
              </w:rPr>
              <w:t xml:space="preserve"> </w:t>
            </w:r>
          </w:p>
        </w:tc>
      </w:tr>
    </w:tbl>
    <w:p w:rsidR="00292EEA" w:rsidRDefault="005B11EB">
      <w:pPr>
        <w:pStyle w:val="Heading2"/>
        <w:divId w:val="1387684731"/>
        <w:rPr>
          <w:rFonts w:eastAsia="Times New Roman"/>
          <w:lang w:val="en-US"/>
        </w:rPr>
      </w:pPr>
      <w:r>
        <w:rPr>
          <w:rFonts w:eastAsia="Times New Roman"/>
          <w:lang w:val="en-US"/>
        </w:rPr>
        <w:t>ValueSet: List Order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List Order Codes (List Order Codes) </w:t>
            </w:r>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Base values for the order of the items in a list resource</w:t>
            </w:r>
            <w:ins w:id="344" w:author="Steve" w:date="2015-09-07T10:33:00Z">
              <w:r w:rsidR="00C205BF">
                <w:rPr>
                  <w:rFonts w:eastAsia="Times New Roman"/>
                  <w:lang w:val="en-US"/>
                </w:rPr>
                <w:t>.</w:t>
              </w:r>
            </w:ins>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Sorted by User: </w:t>
            </w:r>
            <w:r>
              <w:rPr>
                <w:rFonts w:eastAsia="Times New Roman"/>
                <w:lang w:val="en-US"/>
              </w:rPr>
              <w:t>The list was sorted by a user. The criteria the user used are not specified</w:t>
            </w:r>
            <w:ins w:id="345" w:author="Steve" w:date="2015-09-07T10:33: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Sorted by System: </w:t>
            </w:r>
            <w:r>
              <w:rPr>
                <w:rFonts w:eastAsia="Times New Roman"/>
                <w:lang w:val="en-US"/>
              </w:rPr>
              <w:t>The list was sorted by the system. The criteria the user used are not specified; define additional codes to specify a particular order (or use other defined codes)</w:t>
            </w:r>
            <w:ins w:id="346" w:author="Steve" w:date="2015-09-07T10:34: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Sorted by Event Date: </w:t>
            </w:r>
            <w:r>
              <w:rPr>
                <w:rFonts w:eastAsia="Times New Roman"/>
                <w:lang w:val="en-US"/>
              </w:rPr>
              <w:t>The list is sorted by the data of the event. This can be used when the list has items which are dates with past or future events</w:t>
            </w:r>
            <w:ins w:id="347" w:author="Steve" w:date="2015-09-07T10:34: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Sorted by Item Date: </w:t>
            </w:r>
            <w:r>
              <w:rPr>
                <w:rFonts w:eastAsia="Times New Roman"/>
                <w:lang w:val="en-US"/>
              </w:rPr>
              <w:t>The list is sorted by the date the item was added to the list. Note that the date added to the list is not explicit in the list itself</w:t>
            </w:r>
            <w:ins w:id="348" w:author="Steve" w:date="2015-09-07T10:34: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Sorted by Priority: </w:t>
            </w:r>
            <w:r>
              <w:rPr>
                <w:rFonts w:eastAsia="Times New Roman"/>
                <w:lang w:val="en-US"/>
              </w:rPr>
              <w:t>The list is sorted by priority. The exact method in which priority has been determined is not specified</w:t>
            </w:r>
            <w:ins w:id="349" w:author="Steve" w:date="2015-09-07T10:34: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Sorted Alphabetically: </w:t>
            </w:r>
            <w:r>
              <w:rPr>
                <w:rFonts w:eastAsia="Times New Roman"/>
                <w:lang w:val="en-US"/>
              </w:rPr>
              <w:t>The list is sorted alphabetically by an unspecified property of the items in the list</w:t>
            </w:r>
            <w:ins w:id="350" w:author="Steve" w:date="2015-09-07T10:34: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Sorted by Category: </w:t>
            </w:r>
            <w:r>
              <w:rPr>
                <w:rFonts w:eastAsia="Times New Roman"/>
                <w:lang w:val="en-US"/>
              </w:rPr>
              <w:t>The list is sorted categorically by an unspecified property of the items in the list</w:t>
            </w:r>
            <w:ins w:id="351" w:author="Steve" w:date="2015-09-07T10:34: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Sorted by Patient: </w:t>
            </w:r>
            <w:r>
              <w:rPr>
                <w:rFonts w:eastAsia="Times New Roman"/>
                <w:lang w:val="en-US"/>
              </w:rPr>
              <w:t xml:space="preserve">The list is sorted by patient, with items for each patient grouped </w:t>
            </w:r>
            <w:r>
              <w:rPr>
                <w:rFonts w:eastAsia="Times New Roman"/>
                <w:lang w:val="en-US"/>
              </w:rPr>
              <w:lastRenderedPageBreak/>
              <w:t>together</w:t>
            </w:r>
            <w:ins w:id="352" w:author="Steve" w:date="2015-09-07T10:34:00Z">
              <w:r w:rsidR="00C205BF">
                <w:rPr>
                  <w:rFonts w:eastAsia="Times New Roman"/>
                  <w:lang w:val="en-US"/>
                </w:rPr>
                <w:t>.</w:t>
              </w:r>
            </w:ins>
            <w:r>
              <w:rPr>
                <w:rFonts w:eastAsia="Times New Roman"/>
                <w:lang w:val="en-US"/>
              </w:rPr>
              <w:t xml:space="preserve"> </w:t>
            </w:r>
          </w:p>
        </w:tc>
      </w:tr>
    </w:tbl>
    <w:p w:rsidR="00292EEA" w:rsidRDefault="005B11EB">
      <w:pPr>
        <w:pStyle w:val="Heading2"/>
        <w:divId w:val="1387684731"/>
        <w:rPr>
          <w:rFonts w:eastAsia="Times New Roman"/>
          <w:lang w:val="en-US"/>
        </w:rPr>
      </w:pPr>
      <w:r>
        <w:rPr>
          <w:rFonts w:eastAsia="Times New Roman"/>
          <w:lang w:val="en-US"/>
        </w:rPr>
        <w:lastRenderedPageBreak/>
        <w:t>ValueSet: Participant Roles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Participant Roles (Participant Roles) </w:t>
            </w:r>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rsidP="00C205BF">
            <w:pPr>
              <w:rPr>
                <w:rFonts w:eastAsia="Times New Roman"/>
                <w:lang w:val="en-US"/>
              </w:rPr>
            </w:pPr>
            <w:r>
              <w:rPr>
                <w:rFonts w:eastAsia="Times New Roman"/>
                <w:lang w:val="en-US"/>
              </w:rPr>
              <w:t>Roles of Participants that may be included in a CarePlan.Participants, or in an EpisodeOfCare.CareTeam. Defined as: Is a Person, Healthcare professional (occupation) or Healthcare related organization (qualifier value)</w:t>
            </w:r>
            <w:ins w:id="353" w:author="Steve" w:date="2015-09-07T10:34:00Z">
              <w:r w:rsidR="00C205BF">
                <w:rPr>
                  <w:rFonts w:eastAsia="Times New Roman"/>
                  <w:lang w:val="en-US"/>
                </w:rPr>
                <w:t>.</w:t>
              </w:r>
            </w:ins>
            <w:r>
              <w:rPr>
                <w:rFonts w:eastAsia="Times New Roman"/>
                <w:lang w:val="en-US"/>
              </w:rPr>
              <w:t xml:space="preserve"> </w:t>
            </w:r>
          </w:p>
        </w:tc>
      </w:tr>
      <w:tr w:rsidR="00292EEA">
        <w:trPr>
          <w:divId w:val="138768473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354" w:author="Steve" w:date="2015-09-07T10:35: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355" w:author="Steve" w:date="2015-09-07T10:35:00Z">
              <w:r w:rsidR="00C205BF">
                <w:rPr>
                  <w:rFonts w:eastAsia="Times New Roman"/>
                  <w:lang w:val="en-US"/>
                </w:rPr>
                <w:t>.</w:t>
              </w:r>
            </w:ins>
            <w:r>
              <w:rPr>
                <w:rFonts w:eastAsia="Times New Roman"/>
                <w:lang w:val="en-US"/>
              </w:rPr>
              <w:t xml:space="preserve"> </w:t>
            </w:r>
            <w:ins w:id="356" w:author="Steve" w:date="2015-09-07T10:40:00Z">
              <w:r w:rsidR="007F47A9" w:rsidRPr="007F47A9">
                <w:rPr>
                  <w:rFonts w:eastAsia="Times New Roman"/>
                  <w:highlight w:val="yellow"/>
                  <w:lang w:val="en-US"/>
                  <w:rPrChange w:id="357" w:author="Steve" w:date="2015-09-07T10:40:00Z">
                    <w:rPr>
                      <w:rFonts w:eastAsia="Times New Roman"/>
                      <w:lang w:val="en-US"/>
                    </w:rPr>
                  </w:rPrChange>
                </w:rPr>
                <w:t>Incomplete?</w:t>
              </w:r>
            </w:ins>
          </w:p>
        </w:tc>
      </w:tr>
    </w:tbl>
    <w:p w:rsidR="00292EEA" w:rsidRDefault="005B11EB">
      <w:pPr>
        <w:pStyle w:val="Heading1"/>
        <w:divId w:val="330329585"/>
        <w:rPr>
          <w:rFonts w:eastAsia="Times New Roman"/>
          <w:lang w:val="en-US"/>
        </w:rPr>
      </w:pPr>
      <w:r>
        <w:rPr>
          <w:rFonts w:eastAsia="Times New Roman"/>
          <w:lang w:val="en-US"/>
        </w:rPr>
        <w:t>FHIR Project team</w:t>
      </w:r>
    </w:p>
    <w:p w:rsidR="00292EEA" w:rsidRDefault="005B11EB">
      <w:pPr>
        <w:pStyle w:val="Heading2"/>
        <w:divId w:val="330329585"/>
        <w:rPr>
          <w:rFonts w:eastAsia="Times New Roman"/>
          <w:lang w:val="en-US"/>
        </w:rPr>
      </w:pPr>
      <w:r>
        <w:rPr>
          <w:rFonts w:eastAsia="Times New Roman"/>
          <w:lang w:val="en-US"/>
        </w:rPr>
        <w:t>ValueSet: Adjudication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747"/>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Adjudication Codes (Adjudication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 smattering of Adjudication codes</w:t>
            </w:r>
            <w:ins w:id="358" w:author="Steve" w:date="2015-09-07T10:35:00Z">
              <w:r w:rsidR="00CB3EEA">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rsidRPr="00CB3EEA">
        <w:trPr>
          <w:divId w:val="330329585"/>
          <w:tblCellSpacing w:w="15" w:type="dxa"/>
        </w:trPr>
        <w:tc>
          <w:tcPr>
            <w:tcW w:w="0" w:type="auto"/>
            <w:vAlign w:val="center"/>
            <w:hideMark/>
          </w:tcPr>
          <w:p w:rsidR="00292EEA" w:rsidRPr="00CB3EEA" w:rsidRDefault="007F47A9">
            <w:pPr>
              <w:rPr>
                <w:rFonts w:eastAsia="Times New Roman"/>
                <w:highlight w:val="yellow"/>
                <w:lang w:val="en-US"/>
                <w:rPrChange w:id="359" w:author="Steve" w:date="2015-09-07T10:35:00Z">
                  <w:rPr>
                    <w:rFonts w:eastAsia="Times New Roman"/>
                    <w:lang w:val="en-US"/>
                  </w:rPr>
                </w:rPrChange>
              </w:rPr>
            </w:pPr>
            <w:r w:rsidRPr="007F47A9">
              <w:rPr>
                <w:rFonts w:eastAsia="Times New Roman"/>
                <w:highlight w:val="yellow"/>
                <w:lang w:val="en-US"/>
                <w:rPrChange w:id="360" w:author="Steve" w:date="2015-09-07T10:35:00Z">
                  <w:rPr>
                    <w:rFonts w:eastAsia="Times New Roman"/>
                    <w:lang w:val="en-US"/>
                  </w:rPr>
                </w:rPrChange>
              </w:rPr>
              <w:t>Content</w:t>
            </w:r>
          </w:p>
        </w:tc>
        <w:tc>
          <w:tcPr>
            <w:tcW w:w="0" w:type="auto"/>
            <w:vAlign w:val="center"/>
            <w:hideMark/>
          </w:tcPr>
          <w:p w:rsidR="00292EEA" w:rsidRPr="00CB3EEA" w:rsidRDefault="00CB3EEA">
            <w:pPr>
              <w:rPr>
                <w:rFonts w:eastAsia="Times New Roman"/>
                <w:highlight w:val="yellow"/>
                <w:lang w:val="en-US"/>
                <w:rPrChange w:id="361" w:author="Steve" w:date="2015-09-07T10:35:00Z">
                  <w:rPr>
                    <w:rFonts w:eastAsia="Times New Roman"/>
                    <w:lang w:val="en-US"/>
                  </w:rPr>
                </w:rPrChange>
              </w:rPr>
            </w:pPr>
            <w:ins w:id="362" w:author="Steve" w:date="2015-09-07T10:39:00Z">
              <w:r>
                <w:rPr>
                  <w:rFonts w:eastAsia="Times New Roman"/>
                  <w:b/>
                  <w:bCs/>
                  <w:highlight w:val="yellow"/>
                  <w:lang w:val="en-US"/>
                </w:rPr>
                <w:t>Incomplete or strike?</w:t>
              </w:r>
            </w:ins>
            <w:r w:rsidR="007F47A9" w:rsidRPr="007F47A9">
              <w:rPr>
                <w:rFonts w:eastAsia="Times New Roman"/>
                <w:b/>
                <w:bCs/>
                <w:highlight w:val="yellow"/>
                <w:lang w:val="en-US"/>
                <w:rPrChange w:id="363" w:author="Steve" w:date="2015-09-07T10:35:00Z">
                  <w:rPr>
                    <w:rFonts w:eastAsia="Times New Roman"/>
                    <w:b/>
                    <w:bCs/>
                    <w:lang w:val="en-US"/>
                  </w:rPr>
                </w:rPrChange>
              </w:rPr>
              <w:t xml:space="preserve">: </w:t>
            </w:r>
          </w:p>
        </w:tc>
      </w:tr>
      <w:tr w:rsidR="00292EEA" w:rsidRPr="00CB3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364" w:author="Steve" w:date="2015-09-07T10:35:00Z">
                  <w:rPr>
                    <w:rFonts w:eastAsia="Times New Roman"/>
                    <w:lang w:val="en-US"/>
                  </w:rPr>
                </w:rPrChange>
              </w:rPr>
            </w:pPr>
          </w:p>
        </w:tc>
        <w:tc>
          <w:tcPr>
            <w:tcW w:w="0" w:type="auto"/>
            <w:vAlign w:val="center"/>
            <w:hideMark/>
          </w:tcPr>
          <w:p w:rsidR="00292EEA" w:rsidRPr="00CB3EEA" w:rsidRDefault="007F47A9">
            <w:pPr>
              <w:rPr>
                <w:rFonts w:eastAsia="Times New Roman"/>
                <w:highlight w:val="yellow"/>
                <w:lang w:val="en-US"/>
                <w:rPrChange w:id="365" w:author="Steve" w:date="2015-09-07T10:35:00Z">
                  <w:rPr>
                    <w:rFonts w:eastAsia="Times New Roman"/>
                    <w:lang w:val="en-US"/>
                  </w:rPr>
                </w:rPrChange>
              </w:rPr>
            </w:pPr>
            <w:r w:rsidRPr="007F47A9">
              <w:rPr>
                <w:rFonts w:eastAsia="Times New Roman"/>
                <w:b/>
                <w:bCs/>
                <w:highlight w:val="yellow"/>
                <w:lang w:val="en-US"/>
                <w:rPrChange w:id="366" w:author="Steve" w:date="2015-09-07T10:35:00Z">
                  <w:rPr>
                    <w:rFonts w:eastAsia="Times New Roman"/>
                    <w:b/>
                    <w:bCs/>
                    <w:lang w:val="en-US"/>
                  </w:rPr>
                </w:rPrChange>
              </w:rPr>
              <w:t xml:space="preserve">: </w:t>
            </w:r>
          </w:p>
        </w:tc>
      </w:tr>
      <w:tr w:rsidR="00292EEA" w:rsidRPr="00CB3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367" w:author="Steve" w:date="2015-09-07T10:35:00Z">
                  <w:rPr>
                    <w:rFonts w:eastAsia="Times New Roman"/>
                    <w:lang w:val="en-US"/>
                  </w:rPr>
                </w:rPrChange>
              </w:rPr>
            </w:pPr>
          </w:p>
        </w:tc>
        <w:tc>
          <w:tcPr>
            <w:tcW w:w="0" w:type="auto"/>
            <w:vAlign w:val="center"/>
            <w:hideMark/>
          </w:tcPr>
          <w:p w:rsidR="00292EEA" w:rsidRPr="00CB3EEA" w:rsidRDefault="007F47A9">
            <w:pPr>
              <w:rPr>
                <w:rFonts w:eastAsia="Times New Roman"/>
                <w:highlight w:val="yellow"/>
                <w:lang w:val="en-US"/>
                <w:rPrChange w:id="368" w:author="Steve" w:date="2015-09-07T10:35:00Z">
                  <w:rPr>
                    <w:rFonts w:eastAsia="Times New Roman"/>
                    <w:lang w:val="en-US"/>
                  </w:rPr>
                </w:rPrChange>
              </w:rPr>
            </w:pPr>
            <w:r w:rsidRPr="007F47A9">
              <w:rPr>
                <w:rFonts w:eastAsia="Times New Roman"/>
                <w:b/>
                <w:bCs/>
                <w:highlight w:val="yellow"/>
                <w:lang w:val="en-US"/>
                <w:rPrChange w:id="369" w:author="Steve" w:date="2015-09-07T10:35:00Z">
                  <w:rPr>
                    <w:rFonts w:eastAsia="Times New Roman"/>
                    <w:b/>
                    <w:bCs/>
                    <w:lang w:val="en-US"/>
                  </w:rPr>
                </w:rPrChange>
              </w:rPr>
              <w:t xml:space="preserve">: </w:t>
            </w:r>
          </w:p>
        </w:tc>
      </w:tr>
      <w:tr w:rsidR="00292EEA" w:rsidRPr="00CB3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370" w:author="Steve" w:date="2015-09-07T10:35:00Z">
                  <w:rPr>
                    <w:rFonts w:eastAsia="Times New Roman"/>
                    <w:lang w:val="en-US"/>
                  </w:rPr>
                </w:rPrChange>
              </w:rPr>
            </w:pPr>
          </w:p>
        </w:tc>
        <w:tc>
          <w:tcPr>
            <w:tcW w:w="0" w:type="auto"/>
            <w:vAlign w:val="center"/>
            <w:hideMark/>
          </w:tcPr>
          <w:p w:rsidR="00292EEA" w:rsidRPr="00CB3EEA" w:rsidRDefault="007F47A9">
            <w:pPr>
              <w:rPr>
                <w:rFonts w:eastAsia="Times New Roman"/>
                <w:highlight w:val="yellow"/>
                <w:lang w:val="en-US"/>
                <w:rPrChange w:id="371" w:author="Steve" w:date="2015-09-07T10:35:00Z">
                  <w:rPr>
                    <w:rFonts w:eastAsia="Times New Roman"/>
                    <w:lang w:val="en-US"/>
                  </w:rPr>
                </w:rPrChange>
              </w:rPr>
            </w:pPr>
            <w:r w:rsidRPr="007F47A9">
              <w:rPr>
                <w:rFonts w:eastAsia="Times New Roman"/>
                <w:b/>
                <w:bCs/>
                <w:highlight w:val="yellow"/>
                <w:lang w:val="en-US"/>
                <w:rPrChange w:id="372" w:author="Steve" w:date="2015-09-07T10:35:00Z">
                  <w:rPr>
                    <w:rFonts w:eastAsia="Times New Roman"/>
                    <w:b/>
                    <w:bCs/>
                    <w:lang w:val="en-US"/>
                  </w:rPr>
                </w:rPrChange>
              </w:rPr>
              <w:t xml:space="preserve">: </w:t>
            </w:r>
          </w:p>
        </w:tc>
      </w:tr>
      <w:tr w:rsidR="00292EEA" w:rsidRPr="00CB3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373" w:author="Steve" w:date="2015-09-07T10:35:00Z">
                  <w:rPr>
                    <w:rFonts w:eastAsia="Times New Roman"/>
                    <w:lang w:val="en-US"/>
                  </w:rPr>
                </w:rPrChange>
              </w:rPr>
            </w:pPr>
          </w:p>
        </w:tc>
        <w:tc>
          <w:tcPr>
            <w:tcW w:w="0" w:type="auto"/>
            <w:vAlign w:val="center"/>
            <w:hideMark/>
          </w:tcPr>
          <w:p w:rsidR="00292EEA" w:rsidRPr="00CB3EEA" w:rsidRDefault="007F47A9">
            <w:pPr>
              <w:rPr>
                <w:rFonts w:eastAsia="Times New Roman"/>
                <w:highlight w:val="yellow"/>
                <w:lang w:val="en-US"/>
                <w:rPrChange w:id="374" w:author="Steve" w:date="2015-09-07T10:35:00Z">
                  <w:rPr>
                    <w:rFonts w:eastAsia="Times New Roman"/>
                    <w:lang w:val="en-US"/>
                  </w:rPr>
                </w:rPrChange>
              </w:rPr>
            </w:pPr>
            <w:r w:rsidRPr="007F47A9">
              <w:rPr>
                <w:rFonts w:eastAsia="Times New Roman"/>
                <w:b/>
                <w:bCs/>
                <w:highlight w:val="yellow"/>
                <w:lang w:val="en-US"/>
                <w:rPrChange w:id="375" w:author="Steve" w:date="2015-09-07T10:35:00Z">
                  <w:rPr>
                    <w:rFonts w:eastAsia="Times New Roman"/>
                    <w:b/>
                    <w:bCs/>
                    <w:lang w:val="en-US"/>
                  </w:rPr>
                </w:rPrChange>
              </w:rPr>
              <w:t xml:space="preserve">: </w:t>
            </w:r>
          </w:p>
        </w:tc>
      </w:tr>
      <w:tr w:rsidR="00292EEA" w:rsidRPr="00CB3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376" w:author="Steve" w:date="2015-09-07T10:35:00Z">
                  <w:rPr>
                    <w:rFonts w:eastAsia="Times New Roman"/>
                    <w:lang w:val="en-US"/>
                  </w:rPr>
                </w:rPrChange>
              </w:rPr>
            </w:pPr>
          </w:p>
        </w:tc>
        <w:tc>
          <w:tcPr>
            <w:tcW w:w="0" w:type="auto"/>
            <w:vAlign w:val="center"/>
            <w:hideMark/>
          </w:tcPr>
          <w:p w:rsidR="00292EEA" w:rsidRPr="00CB3EEA" w:rsidRDefault="007F47A9">
            <w:pPr>
              <w:rPr>
                <w:rFonts w:eastAsia="Times New Roman"/>
                <w:highlight w:val="yellow"/>
                <w:lang w:val="en-US"/>
                <w:rPrChange w:id="377" w:author="Steve" w:date="2015-09-07T10:35:00Z">
                  <w:rPr>
                    <w:rFonts w:eastAsia="Times New Roman"/>
                    <w:lang w:val="en-US"/>
                  </w:rPr>
                </w:rPrChange>
              </w:rPr>
            </w:pPr>
            <w:r w:rsidRPr="007F47A9">
              <w:rPr>
                <w:rFonts w:eastAsia="Times New Roman"/>
                <w:b/>
                <w:bCs/>
                <w:highlight w:val="yellow"/>
                <w:lang w:val="en-US"/>
                <w:rPrChange w:id="378" w:author="Steve" w:date="2015-09-07T10:35:00Z">
                  <w:rPr>
                    <w:rFonts w:eastAsia="Times New Roman"/>
                    <w:b/>
                    <w:bCs/>
                    <w:lang w:val="en-US"/>
                  </w:rPr>
                </w:rPrChange>
              </w:rPr>
              <w:t xml:space="preserve">: </w:t>
            </w:r>
          </w:p>
        </w:tc>
      </w:tr>
      <w:tr w:rsidR="00292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379" w:author="Steve" w:date="2015-09-07T10:35:00Z">
                  <w:rPr>
                    <w:rFonts w:eastAsia="Times New Roman"/>
                    <w:lang w:val="en-US"/>
                  </w:rPr>
                </w:rPrChange>
              </w:rPr>
            </w:pPr>
          </w:p>
        </w:tc>
        <w:tc>
          <w:tcPr>
            <w:tcW w:w="0" w:type="auto"/>
            <w:vAlign w:val="center"/>
            <w:hideMark/>
          </w:tcPr>
          <w:p w:rsidR="00292EEA" w:rsidRDefault="007F47A9">
            <w:pPr>
              <w:rPr>
                <w:rFonts w:eastAsia="Times New Roman"/>
                <w:lang w:val="en-US"/>
              </w:rPr>
            </w:pPr>
            <w:r w:rsidRPr="007F47A9">
              <w:rPr>
                <w:rFonts w:eastAsia="Times New Roman"/>
                <w:b/>
                <w:bCs/>
                <w:highlight w:val="yellow"/>
                <w:lang w:val="en-US"/>
                <w:rPrChange w:id="380" w:author="Steve" w:date="2015-09-07T10:35:00Z">
                  <w:rPr>
                    <w:rFonts w:eastAsia="Times New Roman"/>
                    <w:b/>
                    <w:bCs/>
                    <w:lang w:val="en-US"/>
                  </w:rPr>
                </w:rPrChange>
              </w:rPr>
              <w:t>:</w:t>
            </w:r>
            <w:r w:rsidR="005B11EB">
              <w:rPr>
                <w:rFonts w:eastAsia="Times New Roman"/>
                <w:b/>
                <w:bCs/>
                <w:lang w:val="en-US"/>
              </w:rPr>
              <w:t xml:space="preserve"> </w:t>
            </w:r>
          </w:p>
        </w:tc>
      </w:tr>
    </w:tbl>
    <w:p w:rsidR="00292EEA" w:rsidRDefault="005B11EB">
      <w:pPr>
        <w:pStyle w:val="Heading2"/>
        <w:divId w:val="330329585"/>
        <w:rPr>
          <w:rFonts w:eastAsia="Times New Roman"/>
          <w:lang w:val="en-US"/>
        </w:rPr>
      </w:pPr>
      <w:r>
        <w:rPr>
          <w:rFonts w:eastAsia="Times New Roman"/>
          <w:lang w:val="en-US"/>
        </w:rPr>
        <w:t xml:space="preserve">ValueSet: </w:t>
      </w:r>
      <w:commentRangeStart w:id="381"/>
      <w:r>
        <w:rPr>
          <w:rFonts w:eastAsia="Times New Roman"/>
          <w:lang w:val="en-US"/>
        </w:rPr>
        <w:t>AdmitSource</w:t>
      </w:r>
      <w:commentRangeEnd w:id="381"/>
      <w:r w:rsidR="008B3953">
        <w:rPr>
          <w:rStyle w:val="CommentReference"/>
          <w:b w:val="0"/>
          <w:bCs w:val="0"/>
        </w:rPr>
        <w:commentReference w:id="381"/>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AdmitSource (Admit Source)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defines a set of codes that can be used to indicate from where the patient came in.</w:t>
            </w:r>
          </w:p>
        </w:tc>
      </w:tr>
      <w:tr w:rsidR="00292EEA" w:rsidRPr="00CB3EEA">
        <w:trPr>
          <w:divId w:val="330329585"/>
          <w:tblCellSpacing w:w="15" w:type="dxa"/>
        </w:trPr>
        <w:tc>
          <w:tcPr>
            <w:tcW w:w="0" w:type="auto"/>
            <w:vAlign w:val="center"/>
            <w:hideMark/>
          </w:tcPr>
          <w:p w:rsidR="00292EEA" w:rsidRPr="00CB3EEA" w:rsidRDefault="007F47A9">
            <w:pPr>
              <w:rPr>
                <w:rFonts w:eastAsia="Times New Roman"/>
                <w:highlight w:val="yellow"/>
                <w:lang w:val="en-US"/>
                <w:rPrChange w:id="382" w:author="Steve" w:date="2015-09-07T10:39:00Z">
                  <w:rPr>
                    <w:rFonts w:eastAsia="Times New Roman"/>
                    <w:lang w:val="en-US"/>
                  </w:rPr>
                </w:rPrChange>
              </w:rPr>
            </w:pPr>
            <w:r w:rsidRPr="007F47A9">
              <w:rPr>
                <w:rFonts w:eastAsia="Times New Roman"/>
                <w:highlight w:val="yellow"/>
                <w:lang w:val="en-US"/>
                <w:rPrChange w:id="383" w:author="Steve" w:date="2015-09-07T10:39:00Z">
                  <w:rPr>
                    <w:rFonts w:eastAsia="Times New Roman"/>
                    <w:lang w:val="en-US"/>
                  </w:rPr>
                </w:rPrChange>
              </w:rPr>
              <w:t>Content</w:t>
            </w:r>
          </w:p>
        </w:tc>
        <w:tc>
          <w:tcPr>
            <w:tcW w:w="0" w:type="auto"/>
            <w:vAlign w:val="center"/>
            <w:hideMark/>
          </w:tcPr>
          <w:p w:rsidR="00292EEA" w:rsidRPr="00CB3EEA" w:rsidRDefault="007F47A9">
            <w:pPr>
              <w:rPr>
                <w:rFonts w:eastAsia="Times New Roman"/>
                <w:highlight w:val="yellow"/>
                <w:lang w:val="en-US"/>
                <w:rPrChange w:id="384" w:author="Steve" w:date="2015-09-07T10:39:00Z">
                  <w:rPr>
                    <w:rFonts w:eastAsia="Times New Roman"/>
                    <w:lang w:val="en-US"/>
                  </w:rPr>
                </w:rPrChange>
              </w:rPr>
            </w:pPr>
            <w:r w:rsidRPr="007F47A9">
              <w:rPr>
                <w:rFonts w:eastAsia="Times New Roman"/>
                <w:b/>
                <w:bCs/>
                <w:highlight w:val="yellow"/>
                <w:lang w:val="en-US"/>
                <w:rPrChange w:id="385" w:author="Steve" w:date="2015-09-07T10:39:00Z">
                  <w:rPr>
                    <w:rFonts w:eastAsia="Times New Roman"/>
                    <w:b/>
                    <w:bCs/>
                    <w:lang w:val="en-US"/>
                  </w:rPr>
                </w:rPrChange>
              </w:rPr>
              <w:t xml:space="preserve">Transferred from other hospital: </w:t>
            </w:r>
          </w:p>
        </w:tc>
      </w:tr>
      <w:tr w:rsidR="00292EEA" w:rsidRPr="00CB3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386" w:author="Steve" w:date="2015-09-07T10:39:00Z">
                  <w:rPr>
                    <w:rFonts w:eastAsia="Times New Roman"/>
                    <w:lang w:val="en-US"/>
                  </w:rPr>
                </w:rPrChange>
              </w:rPr>
            </w:pPr>
          </w:p>
        </w:tc>
        <w:tc>
          <w:tcPr>
            <w:tcW w:w="0" w:type="auto"/>
            <w:vAlign w:val="center"/>
            <w:hideMark/>
          </w:tcPr>
          <w:p w:rsidR="00292EEA" w:rsidRPr="00CB3EEA" w:rsidRDefault="007F47A9">
            <w:pPr>
              <w:rPr>
                <w:rFonts w:eastAsia="Times New Roman"/>
                <w:highlight w:val="yellow"/>
                <w:lang w:val="en-US"/>
                <w:rPrChange w:id="387" w:author="Steve" w:date="2015-09-07T10:39:00Z">
                  <w:rPr>
                    <w:rFonts w:eastAsia="Times New Roman"/>
                    <w:lang w:val="en-US"/>
                  </w:rPr>
                </w:rPrChange>
              </w:rPr>
            </w:pPr>
            <w:r w:rsidRPr="007F47A9">
              <w:rPr>
                <w:rFonts w:eastAsia="Times New Roman"/>
                <w:b/>
                <w:bCs/>
                <w:highlight w:val="yellow"/>
                <w:lang w:val="en-US"/>
                <w:rPrChange w:id="388" w:author="Steve" w:date="2015-09-07T10:39:00Z">
                  <w:rPr>
                    <w:rFonts w:eastAsia="Times New Roman"/>
                    <w:b/>
                    <w:bCs/>
                    <w:lang w:val="en-US"/>
                  </w:rPr>
                </w:rPrChange>
              </w:rPr>
              <w:t xml:space="preserve">From accident/emergency department: </w:t>
            </w:r>
          </w:p>
        </w:tc>
      </w:tr>
      <w:tr w:rsidR="00292EEA" w:rsidRPr="00CB3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389" w:author="Steve" w:date="2015-09-07T10:39:00Z">
                  <w:rPr>
                    <w:rFonts w:eastAsia="Times New Roman"/>
                    <w:lang w:val="en-US"/>
                  </w:rPr>
                </w:rPrChange>
              </w:rPr>
            </w:pPr>
          </w:p>
        </w:tc>
        <w:tc>
          <w:tcPr>
            <w:tcW w:w="0" w:type="auto"/>
            <w:vAlign w:val="center"/>
            <w:hideMark/>
          </w:tcPr>
          <w:p w:rsidR="00292EEA" w:rsidRPr="00CB3EEA" w:rsidRDefault="007F47A9">
            <w:pPr>
              <w:rPr>
                <w:rFonts w:eastAsia="Times New Roman"/>
                <w:highlight w:val="yellow"/>
                <w:lang w:val="en-US"/>
                <w:rPrChange w:id="390" w:author="Steve" w:date="2015-09-07T10:39:00Z">
                  <w:rPr>
                    <w:rFonts w:eastAsia="Times New Roman"/>
                    <w:lang w:val="en-US"/>
                  </w:rPr>
                </w:rPrChange>
              </w:rPr>
            </w:pPr>
            <w:r w:rsidRPr="007F47A9">
              <w:rPr>
                <w:rFonts w:eastAsia="Times New Roman"/>
                <w:b/>
                <w:bCs/>
                <w:highlight w:val="yellow"/>
                <w:lang w:val="en-US"/>
                <w:rPrChange w:id="391" w:author="Steve" w:date="2015-09-07T10:39:00Z">
                  <w:rPr>
                    <w:rFonts w:eastAsia="Times New Roman"/>
                    <w:b/>
                    <w:bCs/>
                    <w:lang w:val="en-US"/>
                  </w:rPr>
                </w:rPrChange>
              </w:rPr>
              <w:t xml:space="preserve">From outpatient department: </w:t>
            </w:r>
          </w:p>
        </w:tc>
      </w:tr>
      <w:tr w:rsidR="00292EEA" w:rsidRPr="00CB3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392" w:author="Steve" w:date="2015-09-07T10:39:00Z">
                  <w:rPr>
                    <w:rFonts w:eastAsia="Times New Roman"/>
                    <w:lang w:val="en-US"/>
                  </w:rPr>
                </w:rPrChange>
              </w:rPr>
            </w:pPr>
          </w:p>
        </w:tc>
        <w:tc>
          <w:tcPr>
            <w:tcW w:w="0" w:type="auto"/>
            <w:vAlign w:val="center"/>
            <w:hideMark/>
          </w:tcPr>
          <w:p w:rsidR="00292EEA" w:rsidRPr="00CB3EEA" w:rsidRDefault="007F47A9">
            <w:pPr>
              <w:rPr>
                <w:rFonts w:eastAsia="Times New Roman"/>
                <w:highlight w:val="yellow"/>
                <w:lang w:val="en-US"/>
                <w:rPrChange w:id="393" w:author="Steve" w:date="2015-09-07T10:39:00Z">
                  <w:rPr>
                    <w:rFonts w:eastAsia="Times New Roman"/>
                    <w:lang w:val="en-US"/>
                  </w:rPr>
                </w:rPrChange>
              </w:rPr>
            </w:pPr>
            <w:r w:rsidRPr="007F47A9">
              <w:rPr>
                <w:rFonts w:eastAsia="Times New Roman"/>
                <w:b/>
                <w:bCs/>
                <w:highlight w:val="yellow"/>
                <w:lang w:val="en-US"/>
                <w:rPrChange w:id="394" w:author="Steve" w:date="2015-09-07T10:39:00Z">
                  <w:rPr>
                    <w:rFonts w:eastAsia="Times New Roman"/>
                    <w:b/>
                    <w:bCs/>
                    <w:lang w:val="en-US"/>
                  </w:rPr>
                </w:rPrChange>
              </w:rPr>
              <w:t xml:space="preserve">Born in hospital: </w:t>
            </w:r>
          </w:p>
        </w:tc>
      </w:tr>
      <w:tr w:rsidR="00292EEA" w:rsidRPr="00CB3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395" w:author="Steve" w:date="2015-09-07T10:39:00Z">
                  <w:rPr>
                    <w:rFonts w:eastAsia="Times New Roman"/>
                    <w:lang w:val="en-US"/>
                  </w:rPr>
                </w:rPrChange>
              </w:rPr>
            </w:pPr>
          </w:p>
        </w:tc>
        <w:tc>
          <w:tcPr>
            <w:tcW w:w="0" w:type="auto"/>
            <w:vAlign w:val="center"/>
            <w:hideMark/>
          </w:tcPr>
          <w:p w:rsidR="00292EEA" w:rsidRPr="00CB3EEA" w:rsidRDefault="007F47A9">
            <w:pPr>
              <w:rPr>
                <w:rFonts w:eastAsia="Times New Roman"/>
                <w:highlight w:val="yellow"/>
                <w:lang w:val="en-US"/>
                <w:rPrChange w:id="396" w:author="Steve" w:date="2015-09-07T10:39:00Z">
                  <w:rPr>
                    <w:rFonts w:eastAsia="Times New Roman"/>
                    <w:lang w:val="en-US"/>
                  </w:rPr>
                </w:rPrChange>
              </w:rPr>
            </w:pPr>
            <w:r w:rsidRPr="007F47A9">
              <w:rPr>
                <w:rFonts w:eastAsia="Times New Roman"/>
                <w:b/>
                <w:bCs/>
                <w:highlight w:val="yellow"/>
                <w:lang w:val="en-US"/>
                <w:rPrChange w:id="397" w:author="Steve" w:date="2015-09-07T10:39:00Z">
                  <w:rPr>
                    <w:rFonts w:eastAsia="Times New Roman"/>
                    <w:b/>
                    <w:bCs/>
                    <w:lang w:val="en-US"/>
                  </w:rPr>
                </w:rPrChange>
              </w:rPr>
              <w:t xml:space="preserve">General Practitioner referral: </w:t>
            </w:r>
          </w:p>
        </w:tc>
      </w:tr>
      <w:tr w:rsidR="00292EEA" w:rsidRPr="00CB3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398" w:author="Steve" w:date="2015-09-07T10:39:00Z">
                  <w:rPr>
                    <w:rFonts w:eastAsia="Times New Roman"/>
                    <w:lang w:val="en-US"/>
                  </w:rPr>
                </w:rPrChange>
              </w:rPr>
            </w:pPr>
          </w:p>
        </w:tc>
        <w:tc>
          <w:tcPr>
            <w:tcW w:w="0" w:type="auto"/>
            <w:vAlign w:val="center"/>
            <w:hideMark/>
          </w:tcPr>
          <w:p w:rsidR="00292EEA" w:rsidRPr="00CB3EEA" w:rsidRDefault="007F47A9">
            <w:pPr>
              <w:rPr>
                <w:rFonts w:eastAsia="Times New Roman"/>
                <w:highlight w:val="yellow"/>
                <w:lang w:val="en-US"/>
                <w:rPrChange w:id="399" w:author="Steve" w:date="2015-09-07T10:39:00Z">
                  <w:rPr>
                    <w:rFonts w:eastAsia="Times New Roman"/>
                    <w:lang w:val="en-US"/>
                  </w:rPr>
                </w:rPrChange>
              </w:rPr>
            </w:pPr>
            <w:r w:rsidRPr="007F47A9">
              <w:rPr>
                <w:rFonts w:eastAsia="Times New Roman"/>
                <w:b/>
                <w:bCs/>
                <w:highlight w:val="yellow"/>
                <w:lang w:val="en-US"/>
                <w:rPrChange w:id="400" w:author="Steve" w:date="2015-09-07T10:39:00Z">
                  <w:rPr>
                    <w:rFonts w:eastAsia="Times New Roman"/>
                    <w:b/>
                    <w:bCs/>
                    <w:lang w:val="en-US"/>
                  </w:rPr>
                </w:rPrChange>
              </w:rPr>
              <w:t xml:space="preserve">Medical Practitioner/physician referral: </w:t>
            </w:r>
          </w:p>
        </w:tc>
      </w:tr>
      <w:tr w:rsidR="00292EEA" w:rsidRPr="00CB3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401" w:author="Steve" w:date="2015-09-07T10:39:00Z">
                  <w:rPr>
                    <w:rFonts w:eastAsia="Times New Roman"/>
                    <w:lang w:val="en-US"/>
                  </w:rPr>
                </w:rPrChange>
              </w:rPr>
            </w:pPr>
          </w:p>
        </w:tc>
        <w:tc>
          <w:tcPr>
            <w:tcW w:w="0" w:type="auto"/>
            <w:vAlign w:val="center"/>
            <w:hideMark/>
          </w:tcPr>
          <w:p w:rsidR="00292EEA" w:rsidRPr="00CB3EEA" w:rsidRDefault="007F47A9">
            <w:pPr>
              <w:rPr>
                <w:rFonts w:eastAsia="Times New Roman"/>
                <w:highlight w:val="yellow"/>
                <w:lang w:val="en-US"/>
                <w:rPrChange w:id="402" w:author="Steve" w:date="2015-09-07T10:39:00Z">
                  <w:rPr>
                    <w:rFonts w:eastAsia="Times New Roman"/>
                    <w:lang w:val="en-US"/>
                  </w:rPr>
                </w:rPrChange>
              </w:rPr>
            </w:pPr>
            <w:r w:rsidRPr="007F47A9">
              <w:rPr>
                <w:rFonts w:eastAsia="Times New Roman"/>
                <w:b/>
                <w:bCs/>
                <w:highlight w:val="yellow"/>
                <w:lang w:val="en-US"/>
                <w:rPrChange w:id="403" w:author="Steve" w:date="2015-09-07T10:39:00Z">
                  <w:rPr>
                    <w:rFonts w:eastAsia="Times New Roman"/>
                    <w:b/>
                    <w:bCs/>
                    <w:lang w:val="en-US"/>
                  </w:rPr>
                </w:rPrChange>
              </w:rPr>
              <w:t xml:space="preserve">From nursing home: </w:t>
            </w:r>
          </w:p>
        </w:tc>
      </w:tr>
      <w:tr w:rsidR="00292EEA" w:rsidRPr="00CB3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404" w:author="Steve" w:date="2015-09-07T10:39:00Z">
                  <w:rPr>
                    <w:rFonts w:eastAsia="Times New Roman"/>
                    <w:lang w:val="en-US"/>
                  </w:rPr>
                </w:rPrChange>
              </w:rPr>
            </w:pPr>
          </w:p>
        </w:tc>
        <w:tc>
          <w:tcPr>
            <w:tcW w:w="0" w:type="auto"/>
            <w:vAlign w:val="center"/>
            <w:hideMark/>
          </w:tcPr>
          <w:p w:rsidR="00292EEA" w:rsidRPr="00CB3EEA" w:rsidRDefault="007F47A9">
            <w:pPr>
              <w:rPr>
                <w:rFonts w:eastAsia="Times New Roman"/>
                <w:highlight w:val="yellow"/>
                <w:lang w:val="en-US"/>
                <w:rPrChange w:id="405" w:author="Steve" w:date="2015-09-07T10:39:00Z">
                  <w:rPr>
                    <w:rFonts w:eastAsia="Times New Roman"/>
                    <w:lang w:val="en-US"/>
                  </w:rPr>
                </w:rPrChange>
              </w:rPr>
            </w:pPr>
            <w:r w:rsidRPr="007F47A9">
              <w:rPr>
                <w:rFonts w:eastAsia="Times New Roman"/>
                <w:b/>
                <w:bCs/>
                <w:highlight w:val="yellow"/>
                <w:lang w:val="en-US"/>
                <w:rPrChange w:id="406" w:author="Steve" w:date="2015-09-07T10:39:00Z">
                  <w:rPr>
                    <w:rFonts w:eastAsia="Times New Roman"/>
                    <w:b/>
                    <w:bCs/>
                    <w:lang w:val="en-US"/>
                  </w:rPr>
                </w:rPrChange>
              </w:rPr>
              <w:t xml:space="preserve">From psychiatric hospital: </w:t>
            </w:r>
          </w:p>
        </w:tc>
      </w:tr>
      <w:tr w:rsidR="00292EEA" w:rsidRPr="00CB3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407" w:author="Steve" w:date="2015-09-07T10:39:00Z">
                  <w:rPr>
                    <w:rFonts w:eastAsia="Times New Roman"/>
                    <w:lang w:val="en-US"/>
                  </w:rPr>
                </w:rPrChange>
              </w:rPr>
            </w:pPr>
          </w:p>
        </w:tc>
        <w:tc>
          <w:tcPr>
            <w:tcW w:w="0" w:type="auto"/>
            <w:vAlign w:val="center"/>
            <w:hideMark/>
          </w:tcPr>
          <w:p w:rsidR="00292EEA" w:rsidRPr="00CB3EEA" w:rsidRDefault="007F47A9">
            <w:pPr>
              <w:rPr>
                <w:rFonts w:eastAsia="Times New Roman"/>
                <w:highlight w:val="yellow"/>
                <w:lang w:val="en-US"/>
                <w:rPrChange w:id="408" w:author="Steve" w:date="2015-09-07T10:39:00Z">
                  <w:rPr>
                    <w:rFonts w:eastAsia="Times New Roman"/>
                    <w:lang w:val="en-US"/>
                  </w:rPr>
                </w:rPrChange>
              </w:rPr>
            </w:pPr>
            <w:r w:rsidRPr="007F47A9">
              <w:rPr>
                <w:rFonts w:eastAsia="Times New Roman"/>
                <w:b/>
                <w:bCs/>
                <w:highlight w:val="yellow"/>
                <w:lang w:val="en-US"/>
                <w:rPrChange w:id="409" w:author="Steve" w:date="2015-09-07T10:39:00Z">
                  <w:rPr>
                    <w:rFonts w:eastAsia="Times New Roman"/>
                    <w:b/>
                    <w:bCs/>
                    <w:lang w:val="en-US"/>
                  </w:rPr>
                </w:rPrChange>
              </w:rPr>
              <w:t xml:space="preserve">From rehabilitation facility: </w:t>
            </w:r>
          </w:p>
        </w:tc>
      </w:tr>
      <w:tr w:rsidR="00292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410" w:author="Steve" w:date="2015-09-07T10:39:00Z">
                  <w:rPr>
                    <w:rFonts w:eastAsia="Times New Roman"/>
                    <w:lang w:val="en-US"/>
                  </w:rPr>
                </w:rPrChange>
              </w:rPr>
            </w:pPr>
          </w:p>
        </w:tc>
        <w:tc>
          <w:tcPr>
            <w:tcW w:w="0" w:type="auto"/>
            <w:vAlign w:val="center"/>
            <w:hideMark/>
          </w:tcPr>
          <w:p w:rsidR="00292EEA" w:rsidRDefault="007F47A9">
            <w:pPr>
              <w:rPr>
                <w:rFonts w:eastAsia="Times New Roman"/>
                <w:lang w:val="en-US"/>
              </w:rPr>
            </w:pPr>
            <w:r w:rsidRPr="007F47A9">
              <w:rPr>
                <w:rFonts w:eastAsia="Times New Roman"/>
                <w:b/>
                <w:bCs/>
                <w:highlight w:val="yellow"/>
                <w:lang w:val="en-US"/>
                <w:rPrChange w:id="411" w:author="Steve" w:date="2015-09-07T10:39:00Z">
                  <w:rPr>
                    <w:rFonts w:eastAsia="Times New Roman"/>
                    <w:b/>
                    <w:bCs/>
                    <w:lang w:val="en-US"/>
                  </w:rPr>
                </w:rPrChange>
              </w:rPr>
              <w:t>Other:</w:t>
            </w:r>
            <w:r w:rsidR="005B11EB">
              <w:rPr>
                <w:rFonts w:eastAsia="Times New Roman"/>
                <w:b/>
                <w:bCs/>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AllergyIntolerance Substance and Negation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AllergyIntolerance Substance and Negation Codes (Allergy Intolerance Substance and Negation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concept codes for specific substances and negation codes to specify the absence of specific types of allergies.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412" w:author="Steve" w:date="2015-09-07T10:41: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413" w:author="Steve" w:date="2015-09-07T10:40:00Z">
              <w:r w:rsidR="00CB3EEA">
                <w:rPr>
                  <w:rFonts w:eastAsia="Times New Roman"/>
                  <w:lang w:val="en-US"/>
                </w:rPr>
                <w:t xml:space="preserve">. </w:t>
              </w:r>
            </w:ins>
            <w:commentRangeStart w:id="414"/>
            <w:ins w:id="415" w:author="Steve" w:date="2015-09-07T10:41:00Z">
              <w:r w:rsidR="00CB3EEA">
                <w:rPr>
                  <w:rFonts w:eastAsia="Times New Roman"/>
                  <w:highlight w:val="yellow"/>
                  <w:lang w:val="en-US"/>
                </w:rPr>
                <w:t>No list here</w:t>
              </w:r>
            </w:ins>
            <w:ins w:id="416" w:author="Steve" w:date="2015-09-07T10:40:00Z">
              <w:r w:rsidR="007F47A9" w:rsidRPr="007F47A9">
                <w:rPr>
                  <w:rFonts w:eastAsia="Times New Roman"/>
                  <w:highlight w:val="yellow"/>
                  <w:lang w:val="en-US"/>
                  <w:rPrChange w:id="417" w:author="Steve" w:date="2015-09-07T10:40:00Z">
                    <w:rPr>
                      <w:rFonts w:eastAsia="Times New Roman"/>
                      <w:lang w:val="en-US"/>
                    </w:rPr>
                  </w:rPrChange>
                </w:rPr>
                <w:t>?</w:t>
              </w:r>
            </w:ins>
            <w:r>
              <w:rPr>
                <w:rFonts w:eastAsia="Times New Roman"/>
                <w:lang w:val="en-US"/>
              </w:rPr>
              <w:t xml:space="preserve"> </w:t>
            </w:r>
            <w:commentRangeEnd w:id="414"/>
            <w:r w:rsidR="008B3953">
              <w:rPr>
                <w:rStyle w:val="CommentReference"/>
              </w:rPr>
              <w:commentReference w:id="414"/>
            </w:r>
          </w:p>
        </w:tc>
      </w:tr>
    </w:tbl>
    <w:p w:rsidR="00292EEA" w:rsidRDefault="005B11EB">
      <w:pPr>
        <w:pStyle w:val="Heading2"/>
        <w:divId w:val="330329585"/>
        <w:rPr>
          <w:rFonts w:eastAsia="Times New Roman"/>
          <w:lang w:val="en-US"/>
        </w:rPr>
      </w:pPr>
      <w:r>
        <w:rPr>
          <w:rFonts w:eastAsia="Times New Roman"/>
          <w:lang w:val="en-US"/>
        </w:rPr>
        <w:t xml:space="preserve">ValueSet: </w:t>
      </w:r>
      <w:commentRangeStart w:id="418"/>
      <w:r>
        <w:rPr>
          <w:rFonts w:eastAsia="Times New Roman"/>
          <w:lang w:val="en-US"/>
        </w:rPr>
        <w:t>AnimalBreeds</w:t>
      </w:r>
      <w:commentRangeEnd w:id="418"/>
      <w:r w:rsidR="008B3953">
        <w:rPr>
          <w:rStyle w:val="CommentReference"/>
          <w:b w:val="0"/>
          <w:bCs w:val="0"/>
        </w:rPr>
        <w:commentReference w:id="418"/>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AnimalBreeds (Animal Breeds)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example value set defines a set of codes that can be used to indicate breeds of species.</w:t>
            </w:r>
          </w:p>
        </w:tc>
      </w:tr>
      <w:tr w:rsidR="00292EEA" w:rsidRPr="00CB3EEA">
        <w:trPr>
          <w:divId w:val="330329585"/>
          <w:tblCellSpacing w:w="15" w:type="dxa"/>
        </w:trPr>
        <w:tc>
          <w:tcPr>
            <w:tcW w:w="0" w:type="auto"/>
            <w:vAlign w:val="center"/>
            <w:hideMark/>
          </w:tcPr>
          <w:p w:rsidR="00292EEA" w:rsidRPr="00CB3EEA" w:rsidRDefault="007F47A9">
            <w:pPr>
              <w:rPr>
                <w:rFonts w:eastAsia="Times New Roman"/>
                <w:highlight w:val="yellow"/>
                <w:lang w:val="en-US"/>
                <w:rPrChange w:id="419" w:author="Steve" w:date="2015-09-07T10:39:00Z">
                  <w:rPr>
                    <w:rFonts w:eastAsia="Times New Roman"/>
                    <w:lang w:val="en-US"/>
                  </w:rPr>
                </w:rPrChange>
              </w:rPr>
            </w:pPr>
            <w:r w:rsidRPr="007F47A9">
              <w:rPr>
                <w:rFonts w:eastAsia="Times New Roman"/>
                <w:highlight w:val="yellow"/>
                <w:lang w:val="en-US"/>
                <w:rPrChange w:id="420" w:author="Steve" w:date="2015-09-07T10:39:00Z">
                  <w:rPr>
                    <w:rFonts w:eastAsia="Times New Roman"/>
                    <w:lang w:val="en-US"/>
                  </w:rPr>
                </w:rPrChange>
              </w:rPr>
              <w:t>Content</w:t>
            </w:r>
          </w:p>
        </w:tc>
        <w:tc>
          <w:tcPr>
            <w:tcW w:w="0" w:type="auto"/>
            <w:vAlign w:val="center"/>
            <w:hideMark/>
          </w:tcPr>
          <w:p w:rsidR="00292EEA" w:rsidRPr="00CB3EEA" w:rsidRDefault="007F47A9">
            <w:pPr>
              <w:rPr>
                <w:rFonts w:eastAsia="Times New Roman"/>
                <w:highlight w:val="yellow"/>
                <w:lang w:val="en-US"/>
                <w:rPrChange w:id="421" w:author="Steve" w:date="2015-09-07T10:39:00Z">
                  <w:rPr>
                    <w:rFonts w:eastAsia="Times New Roman"/>
                    <w:lang w:val="en-US"/>
                  </w:rPr>
                </w:rPrChange>
              </w:rPr>
            </w:pPr>
            <w:r w:rsidRPr="007F47A9">
              <w:rPr>
                <w:rFonts w:eastAsia="Times New Roman"/>
                <w:b/>
                <w:bCs/>
                <w:highlight w:val="yellow"/>
                <w:lang w:val="en-US"/>
                <w:rPrChange w:id="422" w:author="Steve" w:date="2015-09-07T10:39:00Z">
                  <w:rPr>
                    <w:rFonts w:eastAsia="Times New Roman"/>
                    <w:b/>
                    <w:bCs/>
                    <w:lang w:val="en-US"/>
                  </w:rPr>
                </w:rPrChange>
              </w:rPr>
              <w:t xml:space="preserve">German Shepherd Dog: </w:t>
            </w:r>
          </w:p>
        </w:tc>
      </w:tr>
      <w:tr w:rsidR="00292EEA" w:rsidRPr="00CB3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423" w:author="Steve" w:date="2015-09-07T10:39:00Z">
                  <w:rPr>
                    <w:rFonts w:eastAsia="Times New Roman"/>
                    <w:lang w:val="en-US"/>
                  </w:rPr>
                </w:rPrChange>
              </w:rPr>
            </w:pPr>
          </w:p>
        </w:tc>
        <w:tc>
          <w:tcPr>
            <w:tcW w:w="0" w:type="auto"/>
            <w:vAlign w:val="center"/>
            <w:hideMark/>
          </w:tcPr>
          <w:p w:rsidR="00292EEA" w:rsidRPr="00CB3EEA" w:rsidRDefault="007F47A9">
            <w:pPr>
              <w:rPr>
                <w:rFonts w:eastAsia="Times New Roman"/>
                <w:highlight w:val="yellow"/>
                <w:lang w:val="en-US"/>
                <w:rPrChange w:id="424" w:author="Steve" w:date="2015-09-07T10:39:00Z">
                  <w:rPr>
                    <w:rFonts w:eastAsia="Times New Roman"/>
                    <w:lang w:val="en-US"/>
                  </w:rPr>
                </w:rPrChange>
              </w:rPr>
            </w:pPr>
            <w:r w:rsidRPr="007F47A9">
              <w:rPr>
                <w:rFonts w:eastAsia="Times New Roman"/>
                <w:b/>
                <w:bCs/>
                <w:highlight w:val="yellow"/>
                <w:lang w:val="en-US"/>
                <w:rPrChange w:id="425" w:author="Steve" w:date="2015-09-07T10:39:00Z">
                  <w:rPr>
                    <w:rFonts w:eastAsia="Times New Roman"/>
                    <w:b/>
                    <w:bCs/>
                    <w:lang w:val="en-US"/>
                  </w:rPr>
                </w:rPrChange>
              </w:rPr>
              <w:t xml:space="preserve">Irish Terrier: </w:t>
            </w:r>
          </w:p>
        </w:tc>
      </w:tr>
      <w:tr w:rsidR="00292EEA" w:rsidRPr="00CB3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426" w:author="Steve" w:date="2015-09-07T10:39:00Z">
                  <w:rPr>
                    <w:rFonts w:eastAsia="Times New Roman"/>
                    <w:lang w:val="en-US"/>
                  </w:rPr>
                </w:rPrChange>
              </w:rPr>
            </w:pPr>
          </w:p>
        </w:tc>
        <w:tc>
          <w:tcPr>
            <w:tcW w:w="0" w:type="auto"/>
            <w:vAlign w:val="center"/>
            <w:hideMark/>
          </w:tcPr>
          <w:p w:rsidR="00292EEA" w:rsidRPr="00CB3EEA" w:rsidRDefault="007F47A9">
            <w:pPr>
              <w:rPr>
                <w:rFonts w:eastAsia="Times New Roman"/>
                <w:highlight w:val="yellow"/>
                <w:lang w:val="en-US"/>
                <w:rPrChange w:id="427" w:author="Steve" w:date="2015-09-07T10:39:00Z">
                  <w:rPr>
                    <w:rFonts w:eastAsia="Times New Roman"/>
                    <w:lang w:val="en-US"/>
                  </w:rPr>
                </w:rPrChange>
              </w:rPr>
            </w:pPr>
            <w:r w:rsidRPr="007F47A9">
              <w:rPr>
                <w:rFonts w:eastAsia="Times New Roman"/>
                <w:b/>
                <w:bCs/>
                <w:highlight w:val="yellow"/>
                <w:lang w:val="en-US"/>
                <w:rPrChange w:id="428" w:author="Steve" w:date="2015-09-07T10:39:00Z">
                  <w:rPr>
                    <w:rFonts w:eastAsia="Times New Roman"/>
                    <w:b/>
                    <w:bCs/>
                    <w:lang w:val="en-US"/>
                  </w:rPr>
                </w:rPrChange>
              </w:rPr>
              <w:t xml:space="preserve">Tibetan Mastiff: </w:t>
            </w:r>
          </w:p>
        </w:tc>
      </w:tr>
      <w:tr w:rsidR="00292EEA">
        <w:trPr>
          <w:divId w:val="330329585"/>
          <w:tblCellSpacing w:w="15" w:type="dxa"/>
        </w:trPr>
        <w:tc>
          <w:tcPr>
            <w:tcW w:w="0" w:type="auto"/>
            <w:vAlign w:val="center"/>
            <w:hideMark/>
          </w:tcPr>
          <w:p w:rsidR="00292EEA" w:rsidRPr="00CB3EEA" w:rsidRDefault="00292EEA">
            <w:pPr>
              <w:rPr>
                <w:rFonts w:eastAsia="Times New Roman"/>
                <w:highlight w:val="yellow"/>
                <w:lang w:val="en-US"/>
                <w:rPrChange w:id="429" w:author="Steve" w:date="2015-09-07T10:39:00Z">
                  <w:rPr>
                    <w:rFonts w:eastAsia="Times New Roman"/>
                    <w:lang w:val="en-US"/>
                  </w:rPr>
                </w:rPrChange>
              </w:rPr>
            </w:pPr>
          </w:p>
        </w:tc>
        <w:tc>
          <w:tcPr>
            <w:tcW w:w="0" w:type="auto"/>
            <w:vAlign w:val="center"/>
            <w:hideMark/>
          </w:tcPr>
          <w:p w:rsidR="00292EEA" w:rsidRDefault="007F47A9">
            <w:pPr>
              <w:rPr>
                <w:rFonts w:eastAsia="Times New Roman"/>
                <w:lang w:val="en-US"/>
              </w:rPr>
            </w:pPr>
            <w:r w:rsidRPr="007F47A9">
              <w:rPr>
                <w:rFonts w:eastAsia="Times New Roman"/>
                <w:b/>
                <w:bCs/>
                <w:highlight w:val="yellow"/>
                <w:lang w:val="en-US"/>
                <w:rPrChange w:id="430" w:author="Steve" w:date="2015-09-07T10:39:00Z">
                  <w:rPr>
                    <w:rFonts w:eastAsia="Times New Roman"/>
                    <w:b/>
                    <w:bCs/>
                    <w:lang w:val="en-US"/>
                  </w:rPr>
                </w:rPrChange>
              </w:rPr>
              <w:t>Golden Retriever:</w:t>
            </w:r>
            <w:r w:rsidR="005B11EB">
              <w:rPr>
                <w:rFonts w:eastAsia="Times New Roman"/>
                <w:b/>
                <w:bCs/>
                <w:lang w:val="en-US"/>
              </w:rPr>
              <w:t xml:space="preserve"> </w:t>
            </w:r>
          </w:p>
        </w:tc>
      </w:tr>
    </w:tbl>
    <w:p w:rsidR="00292EEA" w:rsidRDefault="005B11EB">
      <w:pPr>
        <w:pStyle w:val="Heading2"/>
        <w:divId w:val="330329585"/>
        <w:rPr>
          <w:rFonts w:eastAsia="Times New Roman"/>
          <w:lang w:val="en-US"/>
        </w:rPr>
      </w:pPr>
      <w:r>
        <w:rPr>
          <w:rFonts w:eastAsia="Times New Roman"/>
          <w:lang w:val="en-US"/>
        </w:rPr>
        <w:t xml:space="preserve">ValueSet: </w:t>
      </w:r>
      <w:commentRangeStart w:id="431"/>
      <w:r>
        <w:rPr>
          <w:rFonts w:eastAsia="Times New Roman"/>
          <w:lang w:val="en-US"/>
        </w:rPr>
        <w:t>AnimalSpecies</w:t>
      </w:r>
      <w:commentRangeEnd w:id="431"/>
      <w:r w:rsidR="008B3953">
        <w:rPr>
          <w:rStyle w:val="CommentReference"/>
          <w:b w:val="0"/>
          <w:bCs w:val="0"/>
        </w:rPr>
        <w:commentReference w:id="431"/>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AnimalSpecies (Animal Species)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example value set defines a set of codes that can be used to indicate species of animal patients.</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Dog: </w:t>
            </w:r>
            <w:r>
              <w:rPr>
                <w:rFonts w:eastAsia="Times New Roman"/>
                <w:lang w:val="en-US"/>
              </w:rPr>
              <w:t>Canis lupus familiaris</w:t>
            </w:r>
            <w:ins w:id="432" w:author="Steve" w:date="2015-09-07T10:38:00Z">
              <w:r w:rsidR="00CB3EEA">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Sheep: </w:t>
            </w:r>
            <w:r>
              <w:rPr>
                <w:rFonts w:eastAsia="Times New Roman"/>
                <w:lang w:val="en-US"/>
              </w:rPr>
              <w:t>Ovis aries</w:t>
            </w:r>
            <w:ins w:id="433" w:author="Steve" w:date="2015-09-07T10:38:00Z">
              <w:r w:rsidR="00CB3EEA">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Domestic Canary: </w:t>
            </w:r>
            <w:r>
              <w:rPr>
                <w:rFonts w:eastAsia="Times New Roman"/>
                <w:lang w:val="en-US"/>
              </w:rPr>
              <w:t>Serinus canaria domestica</w:t>
            </w:r>
            <w:ins w:id="434" w:author="Steve" w:date="2015-09-07T10:38:00Z">
              <w:r w:rsidR="00CB3EEA">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Basic Resource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Basic Resource Types (Basic Resource Types)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defines codes for resources not yet supported by (or which will never be supported by) FHIR. Many of the codes listed here will eventually be turned into </w:t>
            </w:r>
            <w:r>
              <w:rPr>
                <w:rFonts w:eastAsia="Times New Roman"/>
                <w:lang w:val="en-US"/>
              </w:rPr>
              <w:lastRenderedPageBreak/>
              <w:t xml:space="preserve">official resources. However, there is no guarantee that any particular resource will be created nor that the scope will be exactly as defined by the codes presented here. Codes in this set will be deprecated if/when formal resources are defined that encompass these concepts.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Consent: </w:t>
            </w:r>
            <w:r>
              <w:rPr>
                <w:rFonts w:eastAsia="Times New Roman"/>
                <w:lang w:val="en-US"/>
              </w:rPr>
              <w:t xml:space="preserve">An assertion of permission for an activity or set of activities to occur, possibly subject to particular limitations. E.g. surgical consent, information disclosure consent, etc.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Referral: </w:t>
            </w:r>
            <w:r>
              <w:rPr>
                <w:rFonts w:eastAsia="Times New Roman"/>
                <w:lang w:val="en-US"/>
              </w:rPr>
              <w:t xml:space="preserve">A request that care of a particular type be provided to a patient. Could involve the transfer of care, a consult, etc.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Adverse Event: </w:t>
            </w:r>
            <w:r>
              <w:rPr>
                <w:rFonts w:eastAsia="Times New Roman"/>
                <w:lang w:val="en-US"/>
              </w:rPr>
              <w:t xml:space="preserve">An undesired reaction caused by exposure to some agent (e.g., a medication, immunization, food, or environmental agent).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Appointment Request: </w:t>
            </w:r>
            <w:r>
              <w:rPr>
                <w:rFonts w:eastAsia="Times New Roman"/>
                <w:lang w:val="en-US"/>
              </w:rPr>
              <w:t>A request that a time be scheduled for a type of service for a specified patient, potentially subject to other constraints</w:t>
            </w:r>
            <w:ins w:id="435" w:author="Steve" w:date="2015-09-07T10:45:00Z">
              <w:r w:rsidR="00CB3EEA">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Transfer: </w:t>
            </w:r>
            <w:r>
              <w:rPr>
                <w:rFonts w:eastAsia="Times New Roman"/>
                <w:lang w:val="en-US"/>
              </w:rPr>
              <w:t>The transition of a patient or set of material from one location to another</w:t>
            </w:r>
            <w:ins w:id="436" w:author="Steve" w:date="2015-09-07T10:45:00Z">
              <w:r w:rsidR="00CB3EEA">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Diet: </w:t>
            </w:r>
            <w:r>
              <w:rPr>
                <w:rFonts w:eastAsia="Times New Roman"/>
                <w:lang w:val="en-US"/>
              </w:rPr>
              <w:t xml:space="preserve">The specification of a set of food and/or other </w:t>
            </w:r>
            <w:del w:id="437" w:author="Steve" w:date="2015-09-07T10:44:00Z">
              <w:r w:rsidDel="00CB3EEA">
                <w:rPr>
                  <w:rFonts w:eastAsia="Times New Roman"/>
                  <w:lang w:val="en-US"/>
                </w:rPr>
                <w:delText>nutritonal</w:delText>
              </w:r>
            </w:del>
            <w:ins w:id="438" w:author="Steve" w:date="2015-09-07T10:44:00Z">
              <w:r w:rsidR="00CB3EEA">
                <w:rPr>
                  <w:rFonts w:eastAsia="Times New Roman"/>
                  <w:lang w:val="en-US"/>
                </w:rPr>
                <w:t>nutritional</w:t>
              </w:r>
            </w:ins>
            <w:r>
              <w:rPr>
                <w:rFonts w:eastAsia="Times New Roman"/>
                <w:lang w:val="en-US"/>
              </w:rPr>
              <w:t xml:space="preserve"> material to be delivered to a patient.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Administrative Activity: </w:t>
            </w:r>
            <w:r>
              <w:rPr>
                <w:rFonts w:eastAsia="Times New Roman"/>
                <w:lang w:val="en-US"/>
              </w:rPr>
              <w:t xml:space="preserve">An occurrence of a non-care-related event in the healthcare domain, such as approvals, reviews, etc.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Exposure: </w:t>
            </w:r>
            <w:r>
              <w:rPr>
                <w:rFonts w:eastAsia="Times New Roman"/>
                <w:lang w:val="en-US"/>
              </w:rPr>
              <w:t xml:space="preserve">Record of a situation where a subject was exposed to a substance. Usually of interest to public health.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CB3EEA">
            <w:pPr>
              <w:rPr>
                <w:rFonts w:eastAsia="Times New Roman"/>
                <w:lang w:val="en-US"/>
              </w:rPr>
            </w:pPr>
            <w:r>
              <w:rPr>
                <w:rFonts w:eastAsia="Times New Roman"/>
                <w:b/>
                <w:bCs/>
                <w:lang w:val="en-US"/>
              </w:rPr>
              <w:t xml:space="preserve">Investigation: </w:t>
            </w:r>
            <w:r>
              <w:rPr>
                <w:rFonts w:eastAsia="Times New Roman"/>
                <w:lang w:val="en-US"/>
              </w:rPr>
              <w:t>A formalized inquiry into the circumstances surrounding a particular unplanned event or potential event for the purposes of identifying possible causes and contributing factors for the event</w:t>
            </w:r>
            <w:ins w:id="439" w:author="Steve" w:date="2015-09-07T10:43:00Z">
              <w:r w:rsidR="00CB3EEA">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Account: </w:t>
            </w:r>
            <w:r>
              <w:rPr>
                <w:rFonts w:eastAsia="Times New Roman"/>
                <w:lang w:val="en-US"/>
              </w:rPr>
              <w:t xml:space="preserve">A financial instrument used to track costs, charges or other amounts.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Invoice: </w:t>
            </w:r>
            <w:r>
              <w:rPr>
                <w:rFonts w:eastAsia="Times New Roman"/>
                <w:lang w:val="en-US"/>
              </w:rPr>
              <w:t xml:space="preserve">A request for payment for goods and/or services. Includes the idea of a healthcare insurance claim.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Invoice Adjudication: </w:t>
            </w:r>
            <w:r>
              <w:rPr>
                <w:rFonts w:eastAsia="Times New Roman"/>
                <w:lang w:val="en-US"/>
              </w:rPr>
              <w:t xml:space="preserve">The determination of what will be paid against a particular invoice based on coverage, plan rules, etc.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CB3EEA">
            <w:pPr>
              <w:rPr>
                <w:rFonts w:eastAsia="Times New Roman"/>
                <w:lang w:val="en-US"/>
              </w:rPr>
            </w:pPr>
            <w:r>
              <w:rPr>
                <w:rFonts w:eastAsia="Times New Roman"/>
                <w:b/>
                <w:bCs/>
                <w:lang w:val="en-US"/>
              </w:rPr>
              <w:t xml:space="preserve">Predetermination Request: </w:t>
            </w:r>
            <w:r>
              <w:rPr>
                <w:rFonts w:eastAsia="Times New Roman"/>
                <w:lang w:val="en-US"/>
              </w:rPr>
              <w:t xml:space="preserve">A request for a </w:t>
            </w:r>
            <w:del w:id="440" w:author="Steve" w:date="2015-09-07T10:42:00Z">
              <w:r w:rsidDel="00CB3EEA">
                <w:rPr>
                  <w:rFonts w:eastAsia="Times New Roman"/>
                  <w:lang w:val="en-US"/>
                </w:rPr>
                <w:delText xml:space="preserve">predication </w:delText>
              </w:r>
            </w:del>
            <w:ins w:id="441" w:author="Steve" w:date="2015-09-07T10:42:00Z">
              <w:r w:rsidR="00CB3EEA">
                <w:rPr>
                  <w:rFonts w:eastAsia="Times New Roman"/>
                  <w:lang w:val="en-US"/>
                </w:rPr>
                <w:t xml:space="preserve">predetermination? </w:t>
              </w:r>
            </w:ins>
            <w:r>
              <w:rPr>
                <w:rFonts w:eastAsia="Times New Roman"/>
                <w:lang w:val="en-US"/>
              </w:rPr>
              <w:t>of the cost that would be paid under an insurance plan for a hypothetical claim for goods or services</w:t>
            </w:r>
            <w:ins w:id="442" w:author="Steve" w:date="2015-09-07T10:43:00Z">
              <w:r w:rsidR="00CB3EEA">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Predetermination: </w:t>
            </w:r>
            <w:r>
              <w:rPr>
                <w:rFonts w:eastAsia="Times New Roman"/>
                <w:lang w:val="en-US"/>
              </w:rPr>
              <w:t>An adjudication of what would be paid under an insurance plan for a hypothetical claim for goods or services</w:t>
            </w:r>
            <w:ins w:id="443" w:author="Steve" w:date="2015-09-07T10:41:00Z">
              <w:r w:rsidR="00CB3EEA">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Study: </w:t>
            </w:r>
            <w:r>
              <w:rPr>
                <w:rFonts w:eastAsia="Times New Roman"/>
                <w:lang w:val="en-US"/>
              </w:rPr>
              <w:t>An investigation to determine information about a particular therapy or product</w:t>
            </w:r>
            <w:ins w:id="444" w:author="Steve" w:date="2015-09-07T10:41:00Z">
              <w:r w:rsidR="00CB3EEA">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Protocol: </w:t>
            </w:r>
            <w:r>
              <w:rPr>
                <w:rFonts w:eastAsia="Times New Roman"/>
                <w:lang w:val="en-US"/>
              </w:rPr>
              <w:t xml:space="preserve">A set of (possibly conditional) steps to be taken to achieve some aim. Includes study protocols, treatment protocols, emergency protocols, etc. </w:t>
            </w:r>
          </w:p>
        </w:tc>
      </w:tr>
    </w:tbl>
    <w:p w:rsidR="00292EEA" w:rsidRDefault="005B11EB">
      <w:pPr>
        <w:pStyle w:val="Heading2"/>
        <w:divId w:val="330329585"/>
        <w:rPr>
          <w:rFonts w:eastAsia="Times New Roman"/>
          <w:lang w:val="en-US"/>
        </w:rPr>
      </w:pPr>
      <w:r>
        <w:rPr>
          <w:rFonts w:eastAsia="Times New Roman"/>
          <w:lang w:val="en-US"/>
        </w:rPr>
        <w:t>ValueSet: Codes for Immunization Site of Administration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Codes for Immunization Site of Administration (Codes for Immunization Site of Administration)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Description</w:t>
            </w:r>
          </w:p>
        </w:tc>
        <w:tc>
          <w:tcPr>
            <w:tcW w:w="0" w:type="auto"/>
            <w:vAlign w:val="center"/>
            <w:hideMark/>
          </w:tcPr>
          <w:p w:rsidR="00292EEA" w:rsidRDefault="005B11EB">
            <w:pPr>
              <w:rPr>
                <w:rFonts w:eastAsia="Times New Roman"/>
                <w:lang w:val="en-US"/>
              </w:rPr>
            </w:pPr>
            <w:r>
              <w:rPr>
                <w:rFonts w:eastAsia="Times New Roman"/>
                <w:lang w:val="en-US"/>
              </w:rPr>
              <w:t>The value set to instantiate this attribute should be drawn from a terminologically robust code system that consists of or contains concepts to support the medication process, in particular the process and reasons for dispensing. This value set is provided as a suggestive example</w:t>
            </w:r>
            <w:ins w:id="445" w:author="Steve" w:date="2015-09-07T10:47:00Z">
              <w:r w:rsidR="0085678B">
                <w:rPr>
                  <w:rFonts w:eastAsia="Times New Roman"/>
                  <w:lang w:val="en-US"/>
                </w:rPr>
                <w:t xml:space="preserve">. </w:t>
              </w:r>
              <w:commentRangeStart w:id="446"/>
              <w:r w:rsidR="007F47A9" w:rsidRPr="007F47A9">
                <w:rPr>
                  <w:rFonts w:eastAsia="Times New Roman"/>
                  <w:highlight w:val="yellow"/>
                  <w:lang w:val="en-US"/>
                  <w:rPrChange w:id="447" w:author="Steve" w:date="2015-09-07T10:47:00Z">
                    <w:rPr>
                      <w:rFonts w:eastAsia="Times New Roman"/>
                      <w:lang w:val="en-US"/>
                    </w:rPr>
                  </w:rPrChange>
                </w:rPr>
                <w:t>List missing?</w:t>
              </w:r>
            </w:ins>
            <w:commentRangeEnd w:id="446"/>
            <w:r w:rsidR="002C126D">
              <w:rPr>
                <w:rStyle w:val="CommentReference"/>
              </w:rPr>
              <w:commentReference w:id="446"/>
            </w:r>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Condition Category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Condition Category Codes (Condition Category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Preferred value set for Condition Categories</w:t>
            </w:r>
            <w:ins w:id="448" w:author="Steve" w:date="2015-09-07T10:48:00Z">
              <w:r w:rsidR="0085678B">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Complaint: </w:t>
            </w:r>
            <w:r>
              <w:rPr>
                <w:rFonts w:eastAsia="Times New Roman"/>
                <w:lang w:val="en-US"/>
              </w:rPr>
              <w:t>The patient considers the condition an issue to be addressed</w:t>
            </w:r>
            <w:ins w:id="449" w:author="Steve" w:date="2015-09-07T10:48:00Z">
              <w:r w:rsidR="0085678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Symptom: </w:t>
            </w:r>
            <w:r>
              <w:rPr>
                <w:rFonts w:eastAsia="Times New Roman"/>
                <w:lang w:val="en-US"/>
              </w:rPr>
              <w:t>A symptom of a condition (as might be mentioned in a review of systems)</w:t>
            </w:r>
            <w:ins w:id="450" w:author="Steve" w:date="2015-09-07T10:48:00Z">
              <w:r w:rsidR="0085678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Finding: </w:t>
            </w:r>
            <w:r>
              <w:rPr>
                <w:rFonts w:eastAsia="Times New Roman"/>
                <w:lang w:val="en-US"/>
              </w:rPr>
              <w:t>An observation made by a healthcare provider</w:t>
            </w:r>
            <w:ins w:id="451" w:author="Steve" w:date="2015-09-07T10:48:00Z">
              <w:r w:rsidR="0085678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Diagnosis: </w:t>
            </w:r>
            <w:r>
              <w:rPr>
                <w:rFonts w:eastAsia="Times New Roman"/>
                <w:lang w:val="en-US"/>
              </w:rPr>
              <w:t>This is a judgment made by a healthcare provider that the patient has a particular disease or condition</w:t>
            </w:r>
            <w:ins w:id="452" w:author="Steve" w:date="2015-09-07T10:48:00Z">
              <w:r w:rsidR="0085678B">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Condition Cause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Condition Cause Codes (Condition Cause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Example value set for Cause of Condition codes</w:t>
            </w:r>
            <w:ins w:id="453" w:author="Steve" w:date="2015-09-07T10:49:00Z">
              <w:r w:rsidR="0085678B">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rsidP="0085678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454" w:author="Steve" w:date="2015-09-07T10:49: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455" w:author="Steve" w:date="2015-09-07T10:49:00Z">
              <w:r w:rsidR="0085678B">
                <w:rPr>
                  <w:rFonts w:eastAsia="Times New Roman"/>
                  <w:lang w:val="en-US"/>
                </w:rPr>
                <w:t xml:space="preserve">. </w:t>
              </w:r>
              <w:commentRangeStart w:id="456"/>
              <w:r w:rsidR="0085678B">
                <w:rPr>
                  <w:rFonts w:eastAsia="Times New Roman"/>
                  <w:highlight w:val="yellow"/>
                  <w:lang w:val="en-US"/>
                </w:rPr>
                <w:t>No</w:t>
              </w:r>
              <w:r w:rsidR="007F47A9" w:rsidRPr="007F47A9">
                <w:rPr>
                  <w:rFonts w:eastAsia="Times New Roman"/>
                  <w:highlight w:val="yellow"/>
                  <w:lang w:val="en-US"/>
                  <w:rPrChange w:id="457" w:author="Steve" w:date="2015-09-07T10:49:00Z">
                    <w:rPr>
                      <w:rFonts w:eastAsia="Times New Roman"/>
                      <w:lang w:val="en-US"/>
                    </w:rPr>
                  </w:rPrChange>
                </w:rPr>
                <w:t xml:space="preserve"> list?</w:t>
              </w:r>
            </w:ins>
            <w:r>
              <w:rPr>
                <w:rFonts w:eastAsia="Times New Roman"/>
                <w:lang w:val="en-US"/>
              </w:rPr>
              <w:t xml:space="preserve"> </w:t>
            </w:r>
            <w:commentRangeEnd w:id="456"/>
            <w:r w:rsidR="002C126D">
              <w:rPr>
                <w:rStyle w:val="CommentReference"/>
              </w:rPr>
              <w:commentReference w:id="456"/>
            </w:r>
          </w:p>
        </w:tc>
      </w:tr>
    </w:tbl>
    <w:p w:rsidR="00292EEA" w:rsidRDefault="005B11EB">
      <w:pPr>
        <w:pStyle w:val="Heading2"/>
        <w:divId w:val="330329585"/>
        <w:rPr>
          <w:rFonts w:eastAsia="Times New Roman"/>
          <w:lang w:val="en-US"/>
        </w:rPr>
      </w:pPr>
      <w:r>
        <w:rPr>
          <w:rFonts w:eastAsia="Times New Roman"/>
          <w:lang w:val="en-US"/>
        </w:rPr>
        <w:t>ValueSet: Condition Clinical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Condition Clinical Status Codes (Condition Clinical Status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Preferred value set for Condition Clinical Status</w:t>
            </w:r>
            <w:ins w:id="458" w:author="Steve" w:date="2015-09-07T10:49:00Z">
              <w:r w:rsidR="0085678B">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Active: </w:t>
            </w:r>
            <w:r>
              <w:rPr>
                <w:rFonts w:eastAsia="Times New Roman"/>
                <w:lang w:val="en-US"/>
              </w:rPr>
              <w:t>The subject is currently experiencing the symptoms of the condition</w:t>
            </w:r>
            <w:ins w:id="459" w:author="Steve" w:date="2015-09-07T10:50:00Z">
              <w:r w:rsidR="0085678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2E6CA3">
            <w:pPr>
              <w:rPr>
                <w:rFonts w:eastAsia="Times New Roman"/>
                <w:lang w:val="en-US"/>
              </w:rPr>
            </w:pPr>
            <w:r>
              <w:rPr>
                <w:rFonts w:eastAsia="Times New Roman"/>
                <w:b/>
                <w:bCs/>
                <w:lang w:val="en-US"/>
              </w:rPr>
              <w:t xml:space="preserve">Relapse: </w:t>
            </w:r>
            <w:r>
              <w:rPr>
                <w:rFonts w:eastAsia="Times New Roman"/>
                <w:lang w:val="en-US"/>
              </w:rPr>
              <w:t>The subject is re-experiencing the symptoms of the condition after a period of remission or presumed resolution</w:t>
            </w:r>
            <w:ins w:id="460" w:author="Steve" w:date="2015-09-09T18:54:00Z">
              <w:r w:rsidR="002E6CA3">
                <w:rPr>
                  <w:rFonts w:eastAsia="Times New Roman"/>
                  <w:lang w:val="en-US"/>
                </w:rPr>
                <w:t>.</w:t>
              </w:r>
            </w:ins>
            <w:del w:id="461" w:author="Steve" w:date="2015-09-09T18:54:00Z">
              <w:r w:rsidDel="002E6CA3">
                <w:rPr>
                  <w:rFonts w:eastAsia="Times New Roman"/>
                  <w:lang w:val="en-US"/>
                </w:rPr>
                <w:delText xml:space="preserve"> </w:delText>
              </w:r>
            </w:del>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Remission: </w:t>
            </w:r>
            <w:r>
              <w:rPr>
                <w:rFonts w:eastAsia="Times New Roman"/>
                <w:lang w:val="en-US"/>
              </w:rPr>
              <w:t>The subject is no longer experiencing the symptoms of the condition, but there is a risk of the symptoms returning</w:t>
            </w:r>
            <w:ins w:id="462" w:author="Steve" w:date="2015-09-07T10:49:00Z">
              <w:r w:rsidR="0085678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Resolved: </w:t>
            </w:r>
            <w:r>
              <w:rPr>
                <w:rFonts w:eastAsia="Times New Roman"/>
                <w:lang w:val="en-US"/>
              </w:rPr>
              <w:t>The subject is no longer experiencing the symptoms of the condition and there is no perceived risk of the symptoms returning</w:t>
            </w:r>
            <w:ins w:id="463" w:author="Steve" w:date="2015-09-07T10:49:00Z">
              <w:r w:rsidR="0085678B">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Condition Outcome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Condition Outcome Codes (Condition Outcome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Description</w:t>
            </w:r>
          </w:p>
        </w:tc>
        <w:tc>
          <w:tcPr>
            <w:tcW w:w="0" w:type="auto"/>
            <w:vAlign w:val="center"/>
            <w:hideMark/>
          </w:tcPr>
          <w:p w:rsidR="00292EEA" w:rsidRDefault="005B11EB">
            <w:pPr>
              <w:rPr>
                <w:rFonts w:eastAsia="Times New Roman"/>
                <w:lang w:val="en-US"/>
              </w:rPr>
            </w:pPr>
            <w:r>
              <w:rPr>
                <w:rFonts w:eastAsia="Times New Roman"/>
                <w:lang w:val="en-US"/>
              </w:rPr>
              <w:t>Example value set for Condition Outcomes</w:t>
            </w:r>
            <w:ins w:id="464" w:author="Steve" w:date="2015-09-07T10:50:00Z">
              <w:r w:rsidR="0085678B">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465" w:author="Steve" w:date="2015-09-07T10:50: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466" w:author="Steve" w:date="2015-09-07T10:50:00Z">
              <w:r w:rsidR="0085678B">
                <w:rPr>
                  <w:rFonts w:eastAsia="Times New Roman"/>
                  <w:lang w:val="en-US"/>
                </w:rPr>
                <w:t xml:space="preserve">. </w:t>
              </w:r>
              <w:commentRangeStart w:id="467"/>
              <w:r w:rsidR="0085678B">
                <w:rPr>
                  <w:rFonts w:eastAsia="Times New Roman"/>
                  <w:highlight w:val="yellow"/>
                  <w:lang w:val="en-US"/>
                </w:rPr>
                <w:t>No</w:t>
              </w:r>
              <w:r w:rsidR="0085678B" w:rsidRPr="0085678B">
                <w:rPr>
                  <w:rFonts w:eastAsia="Times New Roman"/>
                  <w:highlight w:val="yellow"/>
                  <w:lang w:val="en-US"/>
                </w:rPr>
                <w:t xml:space="preserve"> list?</w:t>
              </w:r>
            </w:ins>
            <w:r>
              <w:rPr>
                <w:rFonts w:eastAsia="Times New Roman"/>
                <w:lang w:val="en-US"/>
              </w:rPr>
              <w:t xml:space="preserve"> </w:t>
            </w:r>
            <w:commentRangeEnd w:id="467"/>
            <w:r w:rsidR="000430A3">
              <w:rPr>
                <w:rStyle w:val="CommentReference"/>
              </w:rPr>
              <w:commentReference w:id="467"/>
            </w:r>
          </w:p>
        </w:tc>
      </w:tr>
    </w:tbl>
    <w:p w:rsidR="00292EEA" w:rsidRDefault="005B11EB">
      <w:pPr>
        <w:pStyle w:val="Heading2"/>
        <w:divId w:val="330329585"/>
        <w:rPr>
          <w:rFonts w:eastAsia="Times New Roman"/>
          <w:lang w:val="en-US"/>
        </w:rPr>
      </w:pPr>
      <w:r>
        <w:rPr>
          <w:rFonts w:eastAsia="Times New Roman"/>
          <w:lang w:val="en-US"/>
        </w:rPr>
        <w:t>ValueSet: Condition Predecessor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Condition Predecessor Codes (Condition Predecessor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Example value set for Condition Predecessor codes</w:t>
            </w:r>
            <w:ins w:id="468" w:author="Steve" w:date="2015-09-07T10:51:00Z">
              <w:r w:rsidR="0085678B">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469" w:author="Steve" w:date="2015-09-07T10:51:00Z">
                  <w:rPr>
                    <w:rFonts w:eastAsia="Times New Roman"/>
                    <w:lang w:val="en-US"/>
                  </w:rPr>
                </w:rPrChange>
              </w:rPr>
              <w:t>Â</w:t>
            </w:r>
            <w:r>
              <w:rPr>
                <w:rFonts w:eastAsia="Times New Roman"/>
                <w:lang w:val="en-US"/>
              </w:rPr>
              <w:t xml:space="preserve">© 2002+ International Health Terminology Standards Development Organisation (IHTSDO), and distributed by agreement between IHTSDO and HL7. Implementer use of SNOMED CT is not covered by this agreement </w:t>
            </w:r>
            <w:ins w:id="470" w:author="Steve" w:date="2015-09-07T10:51:00Z">
              <w:r w:rsidR="0085678B">
                <w:rPr>
                  <w:rFonts w:eastAsia="Times New Roman"/>
                  <w:lang w:val="en-US"/>
                </w:rPr>
                <w:t>.</w:t>
              </w:r>
              <w:r w:rsidR="0085678B">
                <w:rPr>
                  <w:rFonts w:eastAsia="Times New Roman"/>
                  <w:highlight w:val="yellow"/>
                  <w:lang w:val="en-US"/>
                </w:rPr>
                <w:t xml:space="preserve"> </w:t>
              </w:r>
              <w:commentRangeStart w:id="471"/>
              <w:r w:rsidR="0085678B">
                <w:rPr>
                  <w:rFonts w:eastAsia="Times New Roman"/>
                  <w:highlight w:val="yellow"/>
                  <w:lang w:val="en-US"/>
                </w:rPr>
                <w:t>No</w:t>
              </w:r>
              <w:r w:rsidR="0085678B" w:rsidRPr="0085678B">
                <w:rPr>
                  <w:rFonts w:eastAsia="Times New Roman"/>
                  <w:highlight w:val="yellow"/>
                  <w:lang w:val="en-US"/>
                </w:rPr>
                <w:t xml:space="preserve"> list?</w:t>
              </w:r>
            </w:ins>
            <w:commentRangeEnd w:id="471"/>
            <w:r w:rsidR="000430A3">
              <w:rPr>
                <w:rStyle w:val="CommentReference"/>
              </w:rPr>
              <w:commentReference w:id="471"/>
            </w:r>
          </w:p>
        </w:tc>
      </w:tr>
    </w:tbl>
    <w:p w:rsidR="00292EEA" w:rsidRDefault="005B11EB">
      <w:pPr>
        <w:pStyle w:val="Heading2"/>
        <w:divId w:val="330329585"/>
        <w:rPr>
          <w:rFonts w:eastAsia="Times New Roman"/>
          <w:lang w:val="en-US"/>
        </w:rPr>
      </w:pPr>
      <w:r>
        <w:rPr>
          <w:rFonts w:eastAsia="Times New Roman"/>
          <w:lang w:val="en-US"/>
        </w:rPr>
        <w:t>ValueSet: Condition/Diagnosis Certainty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Condition/Diagnosis Certainty (Condition/ Diagnosis Certainty)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Example value set for Condition/Problem/Diagnosis certainty</w:t>
            </w:r>
            <w:ins w:id="472" w:author="Steve" w:date="2015-09-07T10:51:00Z">
              <w:r w:rsidR="0085678B">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473" w:author="Steve" w:date="2015-09-07T10:51: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474" w:author="Steve" w:date="2015-09-07T10:51:00Z">
              <w:r w:rsidR="002E6CA3">
                <w:rPr>
                  <w:rFonts w:eastAsia="Times New Roman"/>
                  <w:lang w:val="en-US"/>
                </w:rPr>
                <w:t>.</w:t>
              </w:r>
              <w:r w:rsidR="0085678B">
                <w:rPr>
                  <w:rFonts w:eastAsia="Times New Roman"/>
                  <w:highlight w:val="yellow"/>
                  <w:lang w:val="en-US"/>
                </w:rPr>
                <w:t xml:space="preserve"> </w:t>
              </w:r>
              <w:commentRangeStart w:id="475"/>
              <w:r w:rsidR="0085678B">
                <w:rPr>
                  <w:rFonts w:eastAsia="Times New Roman"/>
                  <w:highlight w:val="yellow"/>
                  <w:lang w:val="en-US"/>
                </w:rPr>
                <w:t>No</w:t>
              </w:r>
              <w:r w:rsidR="0085678B" w:rsidRPr="0085678B">
                <w:rPr>
                  <w:rFonts w:eastAsia="Times New Roman"/>
                  <w:highlight w:val="yellow"/>
                  <w:lang w:val="en-US"/>
                </w:rPr>
                <w:t xml:space="preserve"> list?</w:t>
              </w:r>
            </w:ins>
            <w:r>
              <w:rPr>
                <w:rFonts w:eastAsia="Times New Roman"/>
                <w:lang w:val="en-US"/>
              </w:rPr>
              <w:t xml:space="preserve"> </w:t>
            </w:r>
            <w:commentRangeEnd w:id="475"/>
            <w:r w:rsidR="001B22E2">
              <w:rPr>
                <w:rStyle w:val="CommentReference"/>
              </w:rPr>
              <w:commentReference w:id="475"/>
            </w:r>
          </w:p>
        </w:tc>
      </w:tr>
    </w:tbl>
    <w:p w:rsidR="00292EEA" w:rsidRDefault="005B11EB">
      <w:pPr>
        <w:pStyle w:val="Heading2"/>
        <w:divId w:val="330329585"/>
        <w:rPr>
          <w:rFonts w:eastAsia="Times New Roman"/>
          <w:lang w:val="en-US"/>
        </w:rPr>
      </w:pPr>
      <w:r>
        <w:rPr>
          <w:rFonts w:eastAsia="Times New Roman"/>
          <w:lang w:val="en-US"/>
        </w:rPr>
        <w:t>ValueSet: Condition/Diagnosis Severity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Condition/Diagnosis Severity (Condition/ Diagnosis Severity)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Preferred value set for Condition/Diagnosis severity grading</w:t>
            </w:r>
            <w:ins w:id="476" w:author="Steve" w:date="2015-09-07T10:52:00Z">
              <w:r w:rsidR="0085678B">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477" w:author="Steve" w:date="2015-09-07T10:51: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478" w:author="Steve" w:date="2015-09-07T10:52:00Z">
              <w:r w:rsidR="002E6CA3">
                <w:rPr>
                  <w:rFonts w:eastAsia="Times New Roman"/>
                  <w:lang w:val="en-US"/>
                </w:rPr>
                <w:t>.</w:t>
              </w:r>
              <w:r w:rsidR="0085678B">
                <w:rPr>
                  <w:rFonts w:eastAsia="Times New Roman"/>
                  <w:highlight w:val="yellow"/>
                  <w:lang w:val="en-US"/>
                </w:rPr>
                <w:t xml:space="preserve"> </w:t>
              </w:r>
              <w:commentRangeStart w:id="479"/>
              <w:r w:rsidR="0085678B">
                <w:rPr>
                  <w:rFonts w:eastAsia="Times New Roman"/>
                  <w:highlight w:val="yellow"/>
                  <w:lang w:val="en-US"/>
                </w:rPr>
                <w:t>No</w:t>
              </w:r>
              <w:r w:rsidR="0085678B" w:rsidRPr="0085678B">
                <w:rPr>
                  <w:rFonts w:eastAsia="Times New Roman"/>
                  <w:highlight w:val="yellow"/>
                  <w:lang w:val="en-US"/>
                </w:rPr>
                <w:t xml:space="preserve"> list?</w:t>
              </w:r>
            </w:ins>
            <w:r>
              <w:rPr>
                <w:rFonts w:eastAsia="Times New Roman"/>
                <w:lang w:val="en-US"/>
              </w:rPr>
              <w:t xml:space="preserve"> </w:t>
            </w:r>
            <w:commentRangeEnd w:id="479"/>
            <w:r w:rsidR="001B22E2">
              <w:rPr>
                <w:rStyle w:val="CommentReference"/>
              </w:rPr>
              <w:commentReference w:id="479"/>
            </w:r>
          </w:p>
        </w:tc>
      </w:tr>
    </w:tbl>
    <w:p w:rsidR="00292EEA" w:rsidRDefault="005B11EB">
      <w:pPr>
        <w:pStyle w:val="Heading2"/>
        <w:divId w:val="330329585"/>
        <w:rPr>
          <w:rFonts w:eastAsia="Times New Roman"/>
          <w:lang w:val="en-US"/>
        </w:rPr>
      </w:pPr>
      <w:r>
        <w:rPr>
          <w:rFonts w:eastAsia="Times New Roman"/>
          <w:lang w:val="en-US"/>
        </w:rPr>
        <w:t>ValueSet: Condition/Problem/Diagnosis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Condition/Problem/Diagnosis Codes (Condition/ Problem/ Diagnosis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Example value set for Condition/Problem/Diagnosis codes</w:t>
            </w:r>
            <w:ins w:id="480" w:author="Steve" w:date="2015-09-07T10:52:00Z">
              <w:r w:rsidR="0085678B">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481" w:author="Steve" w:date="2015-09-07T10:52: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482" w:author="Steve" w:date="2015-09-07T10:52:00Z">
              <w:r w:rsidR="002E6CA3">
                <w:rPr>
                  <w:rFonts w:eastAsia="Times New Roman"/>
                  <w:lang w:val="en-US"/>
                </w:rPr>
                <w:t>.</w:t>
              </w:r>
              <w:r w:rsidR="0085678B">
                <w:rPr>
                  <w:rFonts w:eastAsia="Times New Roman"/>
                  <w:highlight w:val="yellow"/>
                  <w:lang w:val="en-US"/>
                </w:rPr>
                <w:t xml:space="preserve"> </w:t>
              </w:r>
              <w:commentRangeStart w:id="483"/>
              <w:r w:rsidR="0085678B">
                <w:rPr>
                  <w:rFonts w:eastAsia="Times New Roman"/>
                  <w:highlight w:val="yellow"/>
                  <w:lang w:val="en-US"/>
                </w:rPr>
                <w:t>No</w:t>
              </w:r>
              <w:r w:rsidR="0085678B" w:rsidRPr="0085678B">
                <w:rPr>
                  <w:rFonts w:eastAsia="Times New Roman"/>
                  <w:highlight w:val="yellow"/>
                  <w:lang w:val="en-US"/>
                </w:rPr>
                <w:t xml:space="preserve"> list?</w:t>
              </w:r>
            </w:ins>
            <w:r>
              <w:rPr>
                <w:rFonts w:eastAsia="Times New Roman"/>
                <w:lang w:val="en-US"/>
              </w:rPr>
              <w:t xml:space="preserve"> </w:t>
            </w:r>
            <w:commentRangeEnd w:id="483"/>
            <w:r w:rsidR="001B22E2">
              <w:rPr>
                <w:rStyle w:val="CommentReference"/>
              </w:rPr>
              <w:commentReference w:id="483"/>
            </w:r>
          </w:p>
        </w:tc>
      </w:tr>
    </w:tbl>
    <w:p w:rsidR="00292EEA" w:rsidRDefault="005B11EB">
      <w:pPr>
        <w:pStyle w:val="Heading2"/>
        <w:divId w:val="330329585"/>
        <w:rPr>
          <w:rFonts w:eastAsia="Times New Roman"/>
          <w:lang w:val="en-US"/>
        </w:rPr>
      </w:pPr>
      <w:r>
        <w:rPr>
          <w:rFonts w:eastAsia="Times New Roman"/>
          <w:lang w:val="en-US"/>
        </w:rPr>
        <w:lastRenderedPageBreak/>
        <w:t>ValueSet: ContactEntityType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ContactEntityType (Contact Entity Type)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This example value set defines a set of codes that can be used to indicate the purpose for which you would contact a contact party.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Billing: </w:t>
            </w:r>
            <w:r>
              <w:rPr>
                <w:rFonts w:eastAsia="Times New Roman"/>
                <w:lang w:val="en-US"/>
              </w:rPr>
              <w:t>Contact details for information regarding to billing/general finance enquiries</w:t>
            </w:r>
            <w:ins w:id="484" w:author="Steve" w:date="2015-09-07T10:52:00Z">
              <w:r w:rsidR="0085678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Administrative: </w:t>
            </w:r>
            <w:r>
              <w:rPr>
                <w:rFonts w:eastAsia="Times New Roman"/>
                <w:lang w:val="en-US"/>
              </w:rPr>
              <w:t>Contact details for administrative enquiries</w:t>
            </w:r>
            <w:ins w:id="485" w:author="Steve" w:date="2015-09-07T10:52:00Z">
              <w:r w:rsidR="0085678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Human Resource: </w:t>
            </w:r>
            <w:r>
              <w:rPr>
                <w:rFonts w:eastAsia="Times New Roman"/>
                <w:lang w:val="en-US"/>
              </w:rPr>
              <w:t>Contact details for issues related to Human Resources, such as staff matters, OH&amp;S etc</w:t>
            </w:r>
            <w:ins w:id="486" w:author="Steve" w:date="2015-09-07T10:53:00Z">
              <w:r w:rsidR="0085678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Payor: </w:t>
            </w:r>
            <w:r>
              <w:rPr>
                <w:rFonts w:eastAsia="Times New Roman"/>
                <w:lang w:val="en-US"/>
              </w:rPr>
              <w:t>Contact details for dealing with issues related to insurance claims/adjudication/payment</w:t>
            </w:r>
            <w:ins w:id="487" w:author="Steve" w:date="2015-09-07T10:53:00Z">
              <w:r w:rsidR="0085678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w:t>
            </w:r>
            <w:r>
              <w:rPr>
                <w:rFonts w:eastAsia="Times New Roman"/>
                <w:lang w:val="en-US"/>
              </w:rPr>
              <w:t>Generic information contact for patients</w:t>
            </w:r>
            <w:ins w:id="488" w:author="Steve" w:date="2015-09-07T10:53:00Z">
              <w:r w:rsidR="0085678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Press: </w:t>
            </w:r>
            <w:r>
              <w:rPr>
                <w:rFonts w:eastAsia="Times New Roman"/>
                <w:lang w:val="en-US"/>
              </w:rPr>
              <w:t>Dedicated contact point for matters relating to press enquiries</w:t>
            </w:r>
            <w:ins w:id="489" w:author="Steve" w:date="2015-09-07T10:53:00Z">
              <w:r w:rsidR="0085678B">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Context of Use ValueSet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Context of Use ValueSet (Context of Use Value Set)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defines a base set of codes that can be used to indicate that the content in a resource was developed with a focus and intent of supporting use within particular contexts</w:t>
            </w:r>
            <w:ins w:id="490" w:author="Steve" w:date="2015-09-07T10:53:00Z">
              <w:r w:rsidR="002E6CA3">
                <w:rPr>
                  <w:rFonts w:eastAsia="Times New Roman"/>
                  <w:lang w:val="en-US"/>
                </w:rPr>
                <w:t>.</w:t>
              </w:r>
              <w:r w:rsidR="0085678B">
                <w:rPr>
                  <w:rFonts w:eastAsia="Times New Roman"/>
                  <w:highlight w:val="yellow"/>
                  <w:lang w:val="en-US"/>
                </w:rPr>
                <w:t xml:space="preserve"> </w:t>
              </w:r>
              <w:commentRangeStart w:id="491"/>
              <w:r w:rsidR="0085678B">
                <w:rPr>
                  <w:rFonts w:eastAsia="Times New Roman"/>
                  <w:highlight w:val="yellow"/>
                  <w:lang w:val="en-US"/>
                </w:rPr>
                <w:t>No</w:t>
              </w:r>
              <w:r w:rsidR="0085678B" w:rsidRPr="0085678B">
                <w:rPr>
                  <w:rFonts w:eastAsia="Times New Roman"/>
                  <w:highlight w:val="yellow"/>
                  <w:lang w:val="en-US"/>
                </w:rPr>
                <w:t xml:space="preserve"> list?</w:t>
              </w:r>
            </w:ins>
            <w:r>
              <w:rPr>
                <w:rFonts w:eastAsia="Times New Roman"/>
                <w:lang w:val="en-US"/>
              </w:rPr>
              <w:t xml:space="preserve"> </w:t>
            </w:r>
            <w:commentRangeEnd w:id="491"/>
            <w:r w:rsidR="001B22E2">
              <w:rPr>
                <w:rStyle w:val="CommentReference"/>
              </w:rPr>
              <w:commentReference w:id="491"/>
            </w:r>
          </w:p>
        </w:tc>
      </w:tr>
    </w:tbl>
    <w:p w:rsidR="00292EEA" w:rsidRDefault="005B11EB">
      <w:pPr>
        <w:pStyle w:val="Heading2"/>
        <w:divId w:val="330329585"/>
        <w:rPr>
          <w:rFonts w:eastAsia="Times New Roman"/>
          <w:lang w:val="en-US"/>
        </w:rPr>
      </w:pPr>
      <w:r>
        <w:rPr>
          <w:rFonts w:eastAsia="Times New Roman"/>
          <w:lang w:val="en-US"/>
        </w:rPr>
        <w:t>ValueSet: DAF SNOMED CT Substances Other Than Clinical Drugs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DE34C6">
            <w:pPr>
              <w:rPr>
                <w:rFonts w:eastAsia="Times New Roman"/>
                <w:lang w:val="en-US"/>
              </w:rPr>
            </w:pPr>
            <w:r>
              <w:rPr>
                <w:rFonts w:eastAsia="Times New Roman"/>
                <w:lang w:val="en-US"/>
              </w:rPr>
              <w:t>DAF SNOMED CT Substances Other Than Clinical Drugs (</w:t>
            </w:r>
            <w:del w:id="492" w:author="Steve" w:date="2015-09-07T11:06:00Z">
              <w:r w:rsidDel="00DE34C6">
                <w:rPr>
                  <w:rFonts w:eastAsia="Times New Roman"/>
                  <w:lang w:val="en-US"/>
                </w:rPr>
                <w:delText>D A F S N O M E D C T</w:delText>
              </w:r>
            </w:del>
            <w:ins w:id="493" w:author="Steve" w:date="2015-09-07T11:06:00Z">
              <w:r w:rsidR="00DE34C6">
                <w:rPr>
                  <w:rFonts w:eastAsia="Times New Roman"/>
                  <w:lang w:val="en-US"/>
                </w:rPr>
                <w:t>DAF SNOMED CT</w:t>
              </w:r>
            </w:ins>
            <w:r>
              <w:rPr>
                <w:rFonts w:eastAsia="Times New Roman"/>
                <w:lang w:val="en-US"/>
              </w:rPr>
              <w:t xml:space="preserve"> Substances Other Than Clinical Drugs)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SNOMED CT Substance concepts Other Than Clinical Drug Substances that are not represented by RXNORM drug concepts or FDA UNII substance concepts. This value set is meant to be quite broad and includes many substances that may never be prescribed or be a reactant. It does not remove all overlap with RXNORM and UNII; for those concepts, the alternative code system should be chosen</w:t>
            </w:r>
            <w:ins w:id="494" w:author="Steve" w:date="2015-09-07T11:08:00Z">
              <w:r w:rsidR="00DE34C6">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495" w:author="Steve" w:date="2015-09-07T11:06: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496" w:author="Steve" w:date="2015-09-07T11:06:00Z">
              <w:r w:rsidR="00DE34C6">
                <w:rPr>
                  <w:rFonts w:eastAsia="Times New Roman"/>
                  <w:lang w:val="en-US"/>
                </w:rPr>
                <w:t xml:space="preserve">. </w:t>
              </w:r>
              <w:r w:rsidR="00DE34C6">
                <w:rPr>
                  <w:rFonts w:eastAsia="Times New Roman"/>
                  <w:highlight w:val="yellow"/>
                  <w:lang w:val="en-US"/>
                </w:rPr>
                <w:t xml:space="preserve"> </w:t>
              </w:r>
              <w:commentRangeStart w:id="497"/>
              <w:r w:rsidR="00DE34C6">
                <w:rPr>
                  <w:rFonts w:eastAsia="Times New Roman"/>
                  <w:highlight w:val="yellow"/>
                  <w:lang w:val="en-US"/>
                </w:rPr>
                <w:t>No</w:t>
              </w:r>
              <w:r w:rsidR="00DE34C6" w:rsidRPr="0085678B">
                <w:rPr>
                  <w:rFonts w:eastAsia="Times New Roman"/>
                  <w:highlight w:val="yellow"/>
                  <w:lang w:val="en-US"/>
                </w:rPr>
                <w:t xml:space="preserve"> list?</w:t>
              </w:r>
            </w:ins>
            <w:commentRangeEnd w:id="497"/>
            <w:r w:rsidR="001B22E2">
              <w:rPr>
                <w:rStyle w:val="CommentReference"/>
              </w:rPr>
              <w:commentReference w:id="497"/>
            </w:r>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DAF Substance ND-FRT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DE34C6">
            <w:pPr>
              <w:rPr>
                <w:rFonts w:eastAsia="Times New Roman"/>
                <w:lang w:val="en-US"/>
              </w:rPr>
            </w:pPr>
            <w:r>
              <w:rPr>
                <w:rFonts w:eastAsia="Times New Roman"/>
                <w:lang w:val="en-US"/>
              </w:rPr>
              <w:t>DAF Substance ND-FRT codes (</w:t>
            </w:r>
            <w:del w:id="498" w:author="Steve" w:date="2015-09-07T11:09:00Z">
              <w:r w:rsidDel="00DE34C6">
                <w:rPr>
                  <w:rFonts w:eastAsia="Times New Roman"/>
                  <w:lang w:val="en-US"/>
                </w:rPr>
                <w:delText>D A F</w:delText>
              </w:r>
            </w:del>
            <w:ins w:id="499" w:author="Steve" w:date="2015-09-07T11:09:00Z">
              <w:r w:rsidR="00DE34C6">
                <w:rPr>
                  <w:rFonts w:eastAsia="Times New Roman"/>
                  <w:lang w:val="en-US"/>
                </w:rPr>
                <w:t>DAF</w:t>
              </w:r>
            </w:ins>
            <w:r>
              <w:rPr>
                <w:rFonts w:eastAsia="Times New Roman"/>
                <w:lang w:val="en-US"/>
              </w:rPr>
              <w:t xml:space="preserve"> Substance </w:t>
            </w:r>
            <w:del w:id="500" w:author="Steve" w:date="2015-09-07T11:09:00Z">
              <w:r w:rsidDel="00DE34C6">
                <w:rPr>
                  <w:rFonts w:eastAsia="Times New Roman"/>
                  <w:lang w:val="en-US"/>
                </w:rPr>
                <w:delText>N D- F R T</w:delText>
              </w:r>
            </w:del>
            <w:ins w:id="501" w:author="Steve" w:date="2015-09-07T11:09:00Z">
              <w:r w:rsidR="00DE34C6">
                <w:rPr>
                  <w:rFonts w:eastAsia="Times New Roman"/>
                  <w:lang w:val="en-US"/>
                </w:rPr>
                <w:t>ND-FRT</w:t>
              </w:r>
            </w:ins>
            <w:r>
              <w:rPr>
                <w:rFonts w:eastAsia="Times New Roman"/>
                <w:lang w:val="en-US"/>
              </w:rPr>
              <w:t xml:space="preserve">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Description</w:t>
            </w:r>
          </w:p>
        </w:tc>
        <w:tc>
          <w:tcPr>
            <w:tcW w:w="0" w:type="auto"/>
            <w:vAlign w:val="center"/>
            <w:hideMark/>
          </w:tcPr>
          <w:p w:rsidR="00292EEA" w:rsidRDefault="005B11EB">
            <w:pPr>
              <w:rPr>
                <w:rFonts w:eastAsia="Times New Roman"/>
                <w:lang w:val="en-US"/>
              </w:rPr>
            </w:pPr>
            <w:r>
              <w:rPr>
                <w:rFonts w:eastAsia="Times New Roman"/>
                <w:lang w:val="en-US"/>
              </w:rPr>
              <w:t>All ND-FRT NUIs for concepts that are subsumed by 'Mechanism of Action - N0000000223', 'Physiologic Effect - N0000009802' or 'Chemical Structure - N0000000002'</w:t>
            </w:r>
            <w:ins w:id="502" w:author="Steve" w:date="2015-09-07T11:08:00Z">
              <w:r w:rsidR="00DE34C6">
                <w:rPr>
                  <w:rFonts w:eastAsia="Times New Roman"/>
                  <w:lang w:val="en-US"/>
                </w:rPr>
                <w:t xml:space="preserve">. </w:t>
              </w:r>
            </w:ins>
            <w:r>
              <w:rPr>
                <w:rFonts w:eastAsia="Times New Roman"/>
                <w:lang w:val="en-US"/>
              </w:rPr>
              <w:t xml:space="preserve"> </w:t>
            </w:r>
            <w:ins w:id="503" w:author="Steve" w:date="2015-09-07T11:09:00Z">
              <w:r w:rsidR="00DE34C6">
                <w:rPr>
                  <w:rFonts w:eastAsia="Times New Roman"/>
                  <w:highlight w:val="yellow"/>
                  <w:lang w:val="en-US"/>
                </w:rPr>
                <w:t>ok here</w:t>
              </w:r>
            </w:ins>
            <w:ins w:id="504" w:author="Steve" w:date="2015-09-07T11:08:00Z">
              <w:r w:rsidR="00DE34C6" w:rsidRPr="0085678B">
                <w:rPr>
                  <w:rFonts w:eastAsia="Times New Roman"/>
                  <w:highlight w:val="yellow"/>
                  <w:lang w:val="en-US"/>
                </w:rPr>
                <w:t>?</w:t>
              </w:r>
            </w:ins>
          </w:p>
        </w:tc>
      </w:tr>
    </w:tbl>
    <w:p w:rsidR="00292EEA" w:rsidRDefault="005B11EB">
      <w:pPr>
        <w:pStyle w:val="Heading2"/>
        <w:divId w:val="330329585"/>
        <w:rPr>
          <w:rFonts w:eastAsia="Times New Roman"/>
          <w:lang w:val="en-US"/>
        </w:rPr>
      </w:pPr>
      <w:r>
        <w:rPr>
          <w:rFonts w:eastAsia="Times New Roman"/>
          <w:lang w:val="en-US"/>
        </w:rPr>
        <w:t>ValueSet: DAF Substance RxNorm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892"/>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DE34C6">
            <w:pPr>
              <w:rPr>
                <w:rFonts w:eastAsia="Times New Roman"/>
                <w:lang w:val="en-US"/>
              </w:rPr>
            </w:pPr>
            <w:r>
              <w:rPr>
                <w:rFonts w:eastAsia="Times New Roman"/>
                <w:lang w:val="en-US"/>
              </w:rPr>
              <w:t>DAF Substance RxNorm Codes (</w:t>
            </w:r>
            <w:del w:id="505" w:author="Steve" w:date="2015-09-07T11:10:00Z">
              <w:r w:rsidDel="00DE34C6">
                <w:rPr>
                  <w:rFonts w:eastAsia="Times New Roman"/>
                  <w:lang w:val="en-US"/>
                </w:rPr>
                <w:delText>D A F</w:delText>
              </w:r>
            </w:del>
            <w:ins w:id="506" w:author="Steve" w:date="2015-09-07T11:10:00Z">
              <w:r w:rsidR="00DE34C6">
                <w:rPr>
                  <w:rFonts w:eastAsia="Times New Roman"/>
                  <w:lang w:val="en-US"/>
                </w:rPr>
                <w:t>DAF</w:t>
              </w:r>
            </w:ins>
            <w:r>
              <w:rPr>
                <w:rFonts w:eastAsia="Times New Roman"/>
                <w:lang w:val="en-US"/>
              </w:rPr>
              <w:t xml:space="preserve"> Substance Rx Norm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rsidP="00DE34C6">
            <w:pPr>
              <w:rPr>
                <w:rFonts w:eastAsia="Times New Roman"/>
                <w:lang w:val="en-US"/>
              </w:rPr>
            </w:pPr>
            <w:r>
              <w:rPr>
                <w:rFonts w:eastAsia="Times New Roman"/>
                <w:lang w:val="en-US"/>
              </w:rPr>
              <w:t>All RxNorm codes that have TTY = IN,PIN,MIN,BN, but TTY != OCD</w:t>
            </w:r>
            <w:ins w:id="507" w:author="Steve" w:date="2015-09-07T11:10:00Z">
              <w:r w:rsidR="00DE34C6">
                <w:rPr>
                  <w:rFonts w:eastAsia="Times New Roman"/>
                  <w:lang w:val="en-US"/>
                </w:rPr>
                <w:t xml:space="preserve">. </w:t>
              </w:r>
              <w:r w:rsidR="00DE34C6">
                <w:rPr>
                  <w:rFonts w:eastAsia="Times New Roman"/>
                  <w:highlight w:val="yellow"/>
                  <w:lang w:val="en-US"/>
                </w:rPr>
                <w:t>this ok</w:t>
              </w:r>
              <w:r w:rsidR="00DE34C6" w:rsidRPr="0085678B">
                <w:rPr>
                  <w:rFonts w:eastAsia="Times New Roman"/>
                  <w:highlight w:val="yellow"/>
                  <w:lang w:val="en-US"/>
                </w:rPr>
                <w:t>?</w:t>
              </w:r>
              <w:r w:rsidR="00DE34C6">
                <w:rPr>
                  <w:rFonts w:eastAsia="Times New Roman"/>
                  <w:lang w:val="en-US"/>
                </w:rPr>
                <w:t xml:space="preserve"> </w:t>
              </w:r>
            </w:ins>
          </w:p>
        </w:tc>
      </w:tr>
    </w:tbl>
    <w:p w:rsidR="00292EEA" w:rsidRDefault="005B11EB">
      <w:pPr>
        <w:pStyle w:val="Heading2"/>
        <w:divId w:val="330329585"/>
        <w:rPr>
          <w:rFonts w:eastAsia="Times New Roman"/>
          <w:lang w:val="en-US"/>
        </w:rPr>
      </w:pPr>
      <w:r>
        <w:rPr>
          <w:rFonts w:eastAsia="Times New Roman"/>
          <w:lang w:val="en-US"/>
        </w:rPr>
        <w:t>ValueSet: DAF Substance UNII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061"/>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DE34C6">
            <w:pPr>
              <w:rPr>
                <w:rFonts w:eastAsia="Times New Roman"/>
                <w:lang w:val="en-US"/>
              </w:rPr>
            </w:pPr>
            <w:r>
              <w:rPr>
                <w:rFonts w:eastAsia="Times New Roman"/>
                <w:lang w:val="en-US"/>
              </w:rPr>
              <w:t>DAF Substance UNII Codes (</w:t>
            </w:r>
            <w:del w:id="508" w:author="Steve" w:date="2015-09-07T11:11:00Z">
              <w:r w:rsidDel="00DE34C6">
                <w:rPr>
                  <w:rFonts w:eastAsia="Times New Roman"/>
                  <w:lang w:val="en-US"/>
                </w:rPr>
                <w:delText>D A F</w:delText>
              </w:r>
            </w:del>
            <w:ins w:id="509" w:author="Steve" w:date="2015-09-07T11:11:00Z">
              <w:r w:rsidR="00DE34C6">
                <w:rPr>
                  <w:rFonts w:eastAsia="Times New Roman"/>
                  <w:lang w:val="en-US"/>
                </w:rPr>
                <w:t>DAF</w:t>
              </w:r>
            </w:ins>
            <w:r>
              <w:rPr>
                <w:rFonts w:eastAsia="Times New Roman"/>
                <w:lang w:val="en-US"/>
              </w:rPr>
              <w:t xml:space="preserve"> Substance </w:t>
            </w:r>
            <w:del w:id="510" w:author="Steve" w:date="2015-09-07T11:11:00Z">
              <w:r w:rsidDel="00DE34C6">
                <w:rPr>
                  <w:rFonts w:eastAsia="Times New Roman"/>
                  <w:lang w:val="en-US"/>
                </w:rPr>
                <w:delText>U N I I</w:delText>
              </w:r>
            </w:del>
            <w:ins w:id="511" w:author="Steve" w:date="2015-09-07T11:11:00Z">
              <w:r w:rsidR="00DE34C6">
                <w:rPr>
                  <w:rFonts w:eastAsia="Times New Roman"/>
                  <w:lang w:val="en-US"/>
                </w:rPr>
                <w:t>UNII</w:t>
              </w:r>
            </w:ins>
            <w:r>
              <w:rPr>
                <w:rFonts w:eastAsia="Times New Roman"/>
                <w:lang w:val="en-US"/>
              </w:rPr>
              <w:t xml:space="preserve">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All UNII codes</w:t>
            </w:r>
            <w:ins w:id="512" w:author="Steve" w:date="2015-09-07T11:11:00Z">
              <w:r w:rsidR="00DE34C6">
                <w:rPr>
                  <w:rFonts w:eastAsia="Times New Roman"/>
                  <w:lang w:val="en-US"/>
                </w:rPr>
                <w:t xml:space="preserve">. </w:t>
              </w:r>
              <w:r w:rsidR="00DE34C6">
                <w:rPr>
                  <w:rFonts w:eastAsia="Times New Roman"/>
                  <w:highlight w:val="yellow"/>
                  <w:lang w:val="en-US"/>
                </w:rPr>
                <w:t>this ok</w:t>
              </w:r>
              <w:r w:rsidR="00DE34C6" w:rsidRPr="0085678B">
                <w:rPr>
                  <w:rFonts w:eastAsia="Times New Roman"/>
                  <w:highlight w:val="yellow"/>
                  <w:lang w:val="en-US"/>
                </w:rPr>
                <w:t>?</w:t>
              </w:r>
            </w:ins>
          </w:p>
        </w:tc>
      </w:tr>
    </w:tbl>
    <w:p w:rsidR="00292EEA" w:rsidRDefault="005B11EB">
      <w:pPr>
        <w:pStyle w:val="Heading2"/>
        <w:divId w:val="330329585"/>
        <w:rPr>
          <w:rFonts w:eastAsia="Times New Roman"/>
          <w:lang w:val="en-US"/>
        </w:rPr>
      </w:pPr>
      <w:r>
        <w:rPr>
          <w:rFonts w:eastAsia="Times New Roman"/>
          <w:lang w:val="en-US"/>
        </w:rPr>
        <w:t>ValueSet: Diagnostic Service Section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814"/>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Diagnostic Service Section Codes (Diagnostic Service Section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all the codes in HL7 v2 table 0074</w:t>
            </w:r>
            <w:ins w:id="513" w:author="Steve" w:date="2015-09-07T11:11:00Z">
              <w:r w:rsidR="00DE34C6">
                <w:rPr>
                  <w:rFonts w:eastAsia="Times New Roman"/>
                  <w:lang w:val="en-US"/>
                </w:rPr>
                <w:t>.</w:t>
              </w:r>
            </w:ins>
          </w:p>
        </w:tc>
      </w:tr>
    </w:tbl>
    <w:p w:rsidR="00292EEA" w:rsidRDefault="005B11EB">
      <w:pPr>
        <w:pStyle w:val="Heading2"/>
        <w:divId w:val="330329585"/>
        <w:rPr>
          <w:rFonts w:eastAsia="Times New Roman"/>
          <w:lang w:val="en-US"/>
        </w:rPr>
      </w:pPr>
      <w:r>
        <w:rPr>
          <w:rFonts w:eastAsia="Times New Roman"/>
          <w:lang w:val="en-US"/>
        </w:rPr>
        <w:t>ValueSet: Diet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Diet (Diet)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defines a set of codes that can be used to indicate dietary preferences or restrictions a patient may have.</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Vegetarian: </w:t>
            </w:r>
            <w:r>
              <w:rPr>
                <w:rFonts w:eastAsia="Times New Roman"/>
                <w:lang w:val="en-US"/>
              </w:rPr>
              <w:t>Food without meat, poultry or seafood</w:t>
            </w:r>
            <w:ins w:id="514" w:author="Steve" w:date="2015-09-07T11:11:00Z">
              <w:r w:rsidR="00DE34C6">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DE34C6">
            <w:pPr>
              <w:rPr>
                <w:rFonts w:eastAsia="Times New Roman"/>
                <w:lang w:val="en-US"/>
              </w:rPr>
            </w:pPr>
            <w:r>
              <w:rPr>
                <w:rFonts w:eastAsia="Times New Roman"/>
                <w:b/>
                <w:bCs/>
                <w:lang w:val="en-US"/>
              </w:rPr>
              <w:t xml:space="preserve">Dairy Free: </w:t>
            </w:r>
            <w:del w:id="515" w:author="Steve" w:date="2015-09-07T11:12:00Z">
              <w:r w:rsidDel="00DE34C6">
                <w:rPr>
                  <w:rFonts w:eastAsia="Times New Roman"/>
                  <w:lang w:val="en-US"/>
                </w:rPr>
                <w:delText xml:space="preserve">Exludes </w:delText>
              </w:r>
            </w:del>
            <w:ins w:id="516" w:author="Steve" w:date="2015-09-07T11:12:00Z">
              <w:r w:rsidR="00DE34C6">
                <w:rPr>
                  <w:rFonts w:eastAsia="Times New Roman"/>
                  <w:lang w:val="en-US"/>
                </w:rPr>
                <w:t xml:space="preserve">Excludes </w:t>
              </w:r>
            </w:ins>
            <w:r>
              <w:rPr>
                <w:rFonts w:eastAsia="Times New Roman"/>
                <w:lang w:val="en-US"/>
              </w:rPr>
              <w:t>dairy products</w:t>
            </w:r>
            <w:ins w:id="517" w:author="Steve" w:date="2015-09-07T11:12:00Z">
              <w:r w:rsidR="00DE34C6">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Nut Free: </w:t>
            </w:r>
            <w:r>
              <w:rPr>
                <w:rFonts w:eastAsia="Times New Roman"/>
                <w:lang w:val="en-US"/>
              </w:rPr>
              <w:t>Excludes ingredients containing nuts</w:t>
            </w:r>
            <w:ins w:id="518" w:author="Steve" w:date="2015-09-07T11:12:00Z">
              <w:r w:rsidR="00DE34C6">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Gluten Free: </w:t>
            </w:r>
            <w:r>
              <w:rPr>
                <w:rFonts w:eastAsia="Times New Roman"/>
                <w:lang w:val="en-US"/>
              </w:rPr>
              <w:t>Excludes ingredients containing gluten</w:t>
            </w:r>
            <w:ins w:id="519" w:author="Steve" w:date="2015-09-07T11:12:00Z">
              <w:r w:rsidR="00DE34C6">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Vegan: </w:t>
            </w:r>
            <w:r>
              <w:rPr>
                <w:rFonts w:eastAsia="Times New Roman"/>
                <w:lang w:val="en-US"/>
              </w:rPr>
              <w:t>Food without meat, poultry, seafood, eggs, dairy products and other animal-derived substances</w:t>
            </w:r>
            <w:ins w:id="520" w:author="Steve" w:date="2015-09-07T11:12:00Z">
              <w:r w:rsidR="00DE34C6">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Halal: </w:t>
            </w:r>
            <w:r>
              <w:rPr>
                <w:rFonts w:eastAsia="Times New Roman"/>
                <w:lang w:val="en-US"/>
              </w:rPr>
              <w:t>Foods that conform to Islamic law</w:t>
            </w:r>
            <w:ins w:id="521" w:author="Steve" w:date="2015-09-07T11:12:00Z">
              <w:r w:rsidR="00DE34C6">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Kosher: </w:t>
            </w:r>
            <w:r>
              <w:rPr>
                <w:rFonts w:eastAsia="Times New Roman"/>
                <w:lang w:val="en-US"/>
              </w:rPr>
              <w:t>foods that conform to Jewish dietary law</w:t>
            </w:r>
            <w:ins w:id="522" w:author="Steve" w:date="2015-09-07T11:12:00Z">
              <w:r w:rsidR="00DE34C6">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 xml:space="preserve">ValueSet: </w:t>
      </w:r>
      <w:commentRangeStart w:id="523"/>
      <w:r>
        <w:rPr>
          <w:rFonts w:eastAsia="Times New Roman"/>
          <w:lang w:val="en-US"/>
        </w:rPr>
        <w:t>DischargeDisposition</w:t>
      </w:r>
      <w:commentRangeEnd w:id="523"/>
      <w:r w:rsidR="005E2B5A">
        <w:rPr>
          <w:rStyle w:val="CommentReference"/>
          <w:b w:val="0"/>
          <w:bCs w:val="0"/>
        </w:rPr>
        <w:commentReference w:id="523"/>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DischargeDisposition (Discharge Disposition)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defines a set of codes that can be used to where the patient left the hospital</w:t>
            </w:r>
            <w:ins w:id="524" w:author="Steve" w:date="2015-09-07T11:14:00Z">
              <w:r w:rsidR="00DE34C6">
                <w:rPr>
                  <w:rFonts w:eastAsia="Times New Roman"/>
                  <w:lang w:val="en-US"/>
                </w:rPr>
                <w:t>.</w:t>
              </w:r>
            </w:ins>
          </w:p>
        </w:tc>
      </w:tr>
      <w:tr w:rsidR="00292EEA" w:rsidRPr="00DE34C6">
        <w:trPr>
          <w:divId w:val="330329585"/>
          <w:tblCellSpacing w:w="15" w:type="dxa"/>
        </w:trPr>
        <w:tc>
          <w:tcPr>
            <w:tcW w:w="0" w:type="auto"/>
            <w:vAlign w:val="center"/>
            <w:hideMark/>
          </w:tcPr>
          <w:p w:rsidR="00292EEA" w:rsidRPr="00DE34C6" w:rsidRDefault="007F47A9">
            <w:pPr>
              <w:rPr>
                <w:rFonts w:eastAsia="Times New Roman"/>
                <w:highlight w:val="yellow"/>
                <w:lang w:val="en-US"/>
                <w:rPrChange w:id="525" w:author="Steve" w:date="2015-09-07T11:14:00Z">
                  <w:rPr>
                    <w:rFonts w:eastAsia="Times New Roman"/>
                    <w:lang w:val="en-US"/>
                  </w:rPr>
                </w:rPrChange>
              </w:rPr>
            </w:pPr>
            <w:r w:rsidRPr="007F47A9">
              <w:rPr>
                <w:rFonts w:eastAsia="Times New Roman"/>
                <w:highlight w:val="yellow"/>
                <w:lang w:val="en-US"/>
                <w:rPrChange w:id="526" w:author="Steve" w:date="2015-09-07T11:14:00Z">
                  <w:rPr>
                    <w:rFonts w:eastAsia="Times New Roman"/>
                    <w:lang w:val="en-US"/>
                  </w:rPr>
                </w:rPrChange>
              </w:rPr>
              <w:t>Content</w:t>
            </w:r>
          </w:p>
        </w:tc>
        <w:tc>
          <w:tcPr>
            <w:tcW w:w="0" w:type="auto"/>
            <w:vAlign w:val="center"/>
            <w:hideMark/>
          </w:tcPr>
          <w:p w:rsidR="00292EEA" w:rsidRPr="00DE34C6" w:rsidRDefault="007F47A9">
            <w:pPr>
              <w:rPr>
                <w:rFonts w:eastAsia="Times New Roman"/>
                <w:highlight w:val="yellow"/>
                <w:lang w:val="en-US"/>
                <w:rPrChange w:id="527" w:author="Steve" w:date="2015-09-07T11:14:00Z">
                  <w:rPr>
                    <w:rFonts w:eastAsia="Times New Roman"/>
                    <w:lang w:val="en-US"/>
                  </w:rPr>
                </w:rPrChange>
              </w:rPr>
            </w:pPr>
            <w:r w:rsidRPr="007F47A9">
              <w:rPr>
                <w:rFonts w:eastAsia="Times New Roman"/>
                <w:b/>
                <w:bCs/>
                <w:highlight w:val="yellow"/>
                <w:lang w:val="en-US"/>
                <w:rPrChange w:id="528" w:author="Steve" w:date="2015-09-07T11:14:00Z">
                  <w:rPr>
                    <w:rFonts w:eastAsia="Times New Roman"/>
                    <w:b/>
                    <w:bCs/>
                    <w:lang w:val="en-US"/>
                  </w:rPr>
                </w:rPrChange>
              </w:rPr>
              <w:t xml:space="preserve">Home: </w:t>
            </w:r>
          </w:p>
        </w:tc>
      </w:tr>
      <w:tr w:rsidR="00292EEA" w:rsidRPr="00DE34C6">
        <w:trPr>
          <w:divId w:val="330329585"/>
          <w:tblCellSpacing w:w="15" w:type="dxa"/>
        </w:trPr>
        <w:tc>
          <w:tcPr>
            <w:tcW w:w="0" w:type="auto"/>
            <w:vAlign w:val="center"/>
            <w:hideMark/>
          </w:tcPr>
          <w:p w:rsidR="00292EEA" w:rsidRPr="00DE34C6" w:rsidRDefault="00292EEA">
            <w:pPr>
              <w:rPr>
                <w:rFonts w:eastAsia="Times New Roman"/>
                <w:highlight w:val="yellow"/>
                <w:lang w:val="en-US"/>
                <w:rPrChange w:id="529" w:author="Steve" w:date="2015-09-07T11:14:00Z">
                  <w:rPr>
                    <w:rFonts w:eastAsia="Times New Roman"/>
                    <w:lang w:val="en-US"/>
                  </w:rPr>
                </w:rPrChange>
              </w:rPr>
            </w:pPr>
          </w:p>
        </w:tc>
        <w:tc>
          <w:tcPr>
            <w:tcW w:w="0" w:type="auto"/>
            <w:vAlign w:val="center"/>
            <w:hideMark/>
          </w:tcPr>
          <w:p w:rsidR="00292EEA" w:rsidRPr="00DE34C6" w:rsidRDefault="007F47A9">
            <w:pPr>
              <w:rPr>
                <w:rFonts w:eastAsia="Times New Roman"/>
                <w:highlight w:val="yellow"/>
                <w:lang w:val="en-US"/>
                <w:rPrChange w:id="530" w:author="Steve" w:date="2015-09-07T11:14:00Z">
                  <w:rPr>
                    <w:rFonts w:eastAsia="Times New Roman"/>
                    <w:lang w:val="en-US"/>
                  </w:rPr>
                </w:rPrChange>
              </w:rPr>
            </w:pPr>
            <w:r w:rsidRPr="007F47A9">
              <w:rPr>
                <w:rFonts w:eastAsia="Times New Roman"/>
                <w:b/>
                <w:bCs/>
                <w:highlight w:val="yellow"/>
                <w:lang w:val="en-US"/>
                <w:rPrChange w:id="531" w:author="Steve" w:date="2015-09-07T11:14:00Z">
                  <w:rPr>
                    <w:rFonts w:eastAsia="Times New Roman"/>
                    <w:b/>
                    <w:bCs/>
                    <w:lang w:val="en-US"/>
                  </w:rPr>
                </w:rPrChange>
              </w:rPr>
              <w:t xml:space="preserve">Other healthcare facility: </w:t>
            </w:r>
          </w:p>
        </w:tc>
      </w:tr>
      <w:tr w:rsidR="00292EEA" w:rsidRPr="00DE34C6">
        <w:trPr>
          <w:divId w:val="330329585"/>
          <w:tblCellSpacing w:w="15" w:type="dxa"/>
        </w:trPr>
        <w:tc>
          <w:tcPr>
            <w:tcW w:w="0" w:type="auto"/>
            <w:vAlign w:val="center"/>
            <w:hideMark/>
          </w:tcPr>
          <w:p w:rsidR="00292EEA" w:rsidRPr="00DE34C6" w:rsidRDefault="00292EEA">
            <w:pPr>
              <w:rPr>
                <w:rFonts w:eastAsia="Times New Roman"/>
                <w:highlight w:val="yellow"/>
                <w:lang w:val="en-US"/>
                <w:rPrChange w:id="532" w:author="Steve" w:date="2015-09-07T11:14:00Z">
                  <w:rPr>
                    <w:rFonts w:eastAsia="Times New Roman"/>
                    <w:lang w:val="en-US"/>
                  </w:rPr>
                </w:rPrChange>
              </w:rPr>
            </w:pPr>
          </w:p>
        </w:tc>
        <w:tc>
          <w:tcPr>
            <w:tcW w:w="0" w:type="auto"/>
            <w:vAlign w:val="center"/>
            <w:hideMark/>
          </w:tcPr>
          <w:p w:rsidR="00292EEA" w:rsidRPr="00DE34C6" w:rsidRDefault="007F47A9">
            <w:pPr>
              <w:rPr>
                <w:rFonts w:eastAsia="Times New Roman"/>
                <w:highlight w:val="yellow"/>
                <w:lang w:val="en-US"/>
                <w:rPrChange w:id="533" w:author="Steve" w:date="2015-09-07T11:14:00Z">
                  <w:rPr>
                    <w:rFonts w:eastAsia="Times New Roman"/>
                    <w:lang w:val="en-US"/>
                  </w:rPr>
                </w:rPrChange>
              </w:rPr>
            </w:pPr>
            <w:r w:rsidRPr="007F47A9">
              <w:rPr>
                <w:rFonts w:eastAsia="Times New Roman"/>
                <w:b/>
                <w:bCs/>
                <w:highlight w:val="yellow"/>
                <w:lang w:val="en-US"/>
                <w:rPrChange w:id="534" w:author="Steve" w:date="2015-09-07T11:14:00Z">
                  <w:rPr>
                    <w:rFonts w:eastAsia="Times New Roman"/>
                    <w:b/>
                    <w:bCs/>
                    <w:lang w:val="en-US"/>
                  </w:rPr>
                </w:rPrChange>
              </w:rPr>
              <w:t xml:space="preserve">Hospice: </w:t>
            </w:r>
          </w:p>
        </w:tc>
      </w:tr>
      <w:tr w:rsidR="00292EEA" w:rsidRPr="00DE34C6">
        <w:trPr>
          <w:divId w:val="330329585"/>
          <w:tblCellSpacing w:w="15" w:type="dxa"/>
        </w:trPr>
        <w:tc>
          <w:tcPr>
            <w:tcW w:w="0" w:type="auto"/>
            <w:vAlign w:val="center"/>
            <w:hideMark/>
          </w:tcPr>
          <w:p w:rsidR="00292EEA" w:rsidRPr="00DE34C6" w:rsidRDefault="00292EEA">
            <w:pPr>
              <w:rPr>
                <w:rFonts w:eastAsia="Times New Roman"/>
                <w:highlight w:val="yellow"/>
                <w:lang w:val="en-US"/>
                <w:rPrChange w:id="535" w:author="Steve" w:date="2015-09-07T11:14:00Z">
                  <w:rPr>
                    <w:rFonts w:eastAsia="Times New Roman"/>
                    <w:lang w:val="en-US"/>
                  </w:rPr>
                </w:rPrChange>
              </w:rPr>
            </w:pPr>
          </w:p>
        </w:tc>
        <w:tc>
          <w:tcPr>
            <w:tcW w:w="0" w:type="auto"/>
            <w:vAlign w:val="center"/>
            <w:hideMark/>
          </w:tcPr>
          <w:p w:rsidR="00292EEA" w:rsidRPr="00DE34C6" w:rsidRDefault="007F47A9">
            <w:pPr>
              <w:rPr>
                <w:rFonts w:eastAsia="Times New Roman"/>
                <w:highlight w:val="yellow"/>
                <w:lang w:val="en-US"/>
                <w:rPrChange w:id="536" w:author="Steve" w:date="2015-09-07T11:14:00Z">
                  <w:rPr>
                    <w:rFonts w:eastAsia="Times New Roman"/>
                    <w:lang w:val="en-US"/>
                  </w:rPr>
                </w:rPrChange>
              </w:rPr>
            </w:pPr>
            <w:r w:rsidRPr="007F47A9">
              <w:rPr>
                <w:rFonts w:eastAsia="Times New Roman"/>
                <w:b/>
                <w:bCs/>
                <w:highlight w:val="yellow"/>
                <w:lang w:val="en-US"/>
                <w:rPrChange w:id="537" w:author="Steve" w:date="2015-09-07T11:14:00Z">
                  <w:rPr>
                    <w:rFonts w:eastAsia="Times New Roman"/>
                    <w:b/>
                    <w:bCs/>
                    <w:lang w:val="en-US"/>
                  </w:rPr>
                </w:rPrChange>
              </w:rPr>
              <w:t xml:space="preserve">Long-term care: </w:t>
            </w:r>
          </w:p>
        </w:tc>
      </w:tr>
      <w:tr w:rsidR="00292EEA" w:rsidRPr="00DE34C6">
        <w:trPr>
          <w:divId w:val="330329585"/>
          <w:tblCellSpacing w:w="15" w:type="dxa"/>
        </w:trPr>
        <w:tc>
          <w:tcPr>
            <w:tcW w:w="0" w:type="auto"/>
            <w:vAlign w:val="center"/>
            <w:hideMark/>
          </w:tcPr>
          <w:p w:rsidR="00292EEA" w:rsidRPr="00DE34C6" w:rsidRDefault="00292EEA">
            <w:pPr>
              <w:rPr>
                <w:rFonts w:eastAsia="Times New Roman"/>
                <w:highlight w:val="yellow"/>
                <w:lang w:val="en-US"/>
                <w:rPrChange w:id="538" w:author="Steve" w:date="2015-09-07T11:14:00Z">
                  <w:rPr>
                    <w:rFonts w:eastAsia="Times New Roman"/>
                    <w:lang w:val="en-US"/>
                  </w:rPr>
                </w:rPrChange>
              </w:rPr>
            </w:pPr>
          </w:p>
        </w:tc>
        <w:tc>
          <w:tcPr>
            <w:tcW w:w="0" w:type="auto"/>
            <w:vAlign w:val="center"/>
            <w:hideMark/>
          </w:tcPr>
          <w:p w:rsidR="00292EEA" w:rsidRPr="00DE34C6" w:rsidRDefault="007F47A9">
            <w:pPr>
              <w:rPr>
                <w:rFonts w:eastAsia="Times New Roman"/>
                <w:highlight w:val="yellow"/>
                <w:lang w:val="en-US"/>
                <w:rPrChange w:id="539" w:author="Steve" w:date="2015-09-07T11:14:00Z">
                  <w:rPr>
                    <w:rFonts w:eastAsia="Times New Roman"/>
                    <w:lang w:val="en-US"/>
                  </w:rPr>
                </w:rPrChange>
              </w:rPr>
            </w:pPr>
            <w:r w:rsidRPr="007F47A9">
              <w:rPr>
                <w:rFonts w:eastAsia="Times New Roman"/>
                <w:b/>
                <w:bCs/>
                <w:highlight w:val="yellow"/>
                <w:lang w:val="en-US"/>
                <w:rPrChange w:id="540" w:author="Steve" w:date="2015-09-07T11:14:00Z">
                  <w:rPr>
                    <w:rFonts w:eastAsia="Times New Roman"/>
                    <w:b/>
                    <w:bCs/>
                    <w:lang w:val="en-US"/>
                  </w:rPr>
                </w:rPrChange>
              </w:rPr>
              <w:t xml:space="preserve">Left against advice: </w:t>
            </w:r>
          </w:p>
        </w:tc>
      </w:tr>
      <w:tr w:rsidR="00292EEA" w:rsidRPr="00DE34C6">
        <w:trPr>
          <w:divId w:val="330329585"/>
          <w:tblCellSpacing w:w="15" w:type="dxa"/>
        </w:trPr>
        <w:tc>
          <w:tcPr>
            <w:tcW w:w="0" w:type="auto"/>
            <w:vAlign w:val="center"/>
            <w:hideMark/>
          </w:tcPr>
          <w:p w:rsidR="00292EEA" w:rsidRPr="00DE34C6" w:rsidRDefault="00292EEA">
            <w:pPr>
              <w:rPr>
                <w:rFonts w:eastAsia="Times New Roman"/>
                <w:highlight w:val="yellow"/>
                <w:lang w:val="en-US"/>
                <w:rPrChange w:id="541" w:author="Steve" w:date="2015-09-07T11:14:00Z">
                  <w:rPr>
                    <w:rFonts w:eastAsia="Times New Roman"/>
                    <w:lang w:val="en-US"/>
                  </w:rPr>
                </w:rPrChange>
              </w:rPr>
            </w:pPr>
          </w:p>
        </w:tc>
        <w:tc>
          <w:tcPr>
            <w:tcW w:w="0" w:type="auto"/>
            <w:vAlign w:val="center"/>
            <w:hideMark/>
          </w:tcPr>
          <w:p w:rsidR="00292EEA" w:rsidRPr="00DE34C6" w:rsidRDefault="007F47A9">
            <w:pPr>
              <w:rPr>
                <w:rFonts w:eastAsia="Times New Roman"/>
                <w:highlight w:val="yellow"/>
                <w:lang w:val="en-US"/>
                <w:rPrChange w:id="542" w:author="Steve" w:date="2015-09-07T11:14:00Z">
                  <w:rPr>
                    <w:rFonts w:eastAsia="Times New Roman"/>
                    <w:lang w:val="en-US"/>
                  </w:rPr>
                </w:rPrChange>
              </w:rPr>
            </w:pPr>
            <w:r w:rsidRPr="007F47A9">
              <w:rPr>
                <w:rFonts w:eastAsia="Times New Roman"/>
                <w:b/>
                <w:bCs/>
                <w:highlight w:val="yellow"/>
                <w:lang w:val="en-US"/>
                <w:rPrChange w:id="543" w:author="Steve" w:date="2015-09-07T11:14:00Z">
                  <w:rPr>
                    <w:rFonts w:eastAsia="Times New Roman"/>
                    <w:b/>
                    <w:bCs/>
                    <w:lang w:val="en-US"/>
                  </w:rPr>
                </w:rPrChange>
              </w:rPr>
              <w:t xml:space="preserve">Expired: </w:t>
            </w:r>
          </w:p>
        </w:tc>
      </w:tr>
      <w:tr w:rsidR="00292EEA" w:rsidRPr="00DE34C6">
        <w:trPr>
          <w:divId w:val="330329585"/>
          <w:tblCellSpacing w:w="15" w:type="dxa"/>
        </w:trPr>
        <w:tc>
          <w:tcPr>
            <w:tcW w:w="0" w:type="auto"/>
            <w:vAlign w:val="center"/>
            <w:hideMark/>
          </w:tcPr>
          <w:p w:rsidR="00292EEA" w:rsidRPr="00DE34C6" w:rsidRDefault="00292EEA">
            <w:pPr>
              <w:rPr>
                <w:rFonts w:eastAsia="Times New Roman"/>
                <w:highlight w:val="yellow"/>
                <w:lang w:val="en-US"/>
                <w:rPrChange w:id="544" w:author="Steve" w:date="2015-09-07T11:14:00Z">
                  <w:rPr>
                    <w:rFonts w:eastAsia="Times New Roman"/>
                    <w:lang w:val="en-US"/>
                  </w:rPr>
                </w:rPrChange>
              </w:rPr>
            </w:pPr>
          </w:p>
        </w:tc>
        <w:tc>
          <w:tcPr>
            <w:tcW w:w="0" w:type="auto"/>
            <w:vAlign w:val="center"/>
            <w:hideMark/>
          </w:tcPr>
          <w:p w:rsidR="00292EEA" w:rsidRPr="00DE34C6" w:rsidRDefault="007F47A9">
            <w:pPr>
              <w:rPr>
                <w:rFonts w:eastAsia="Times New Roman"/>
                <w:highlight w:val="yellow"/>
                <w:lang w:val="en-US"/>
                <w:rPrChange w:id="545" w:author="Steve" w:date="2015-09-07T11:14:00Z">
                  <w:rPr>
                    <w:rFonts w:eastAsia="Times New Roman"/>
                    <w:lang w:val="en-US"/>
                  </w:rPr>
                </w:rPrChange>
              </w:rPr>
            </w:pPr>
            <w:r w:rsidRPr="007F47A9">
              <w:rPr>
                <w:rFonts w:eastAsia="Times New Roman"/>
                <w:b/>
                <w:bCs/>
                <w:highlight w:val="yellow"/>
                <w:lang w:val="en-US"/>
                <w:rPrChange w:id="546" w:author="Steve" w:date="2015-09-07T11:14:00Z">
                  <w:rPr>
                    <w:rFonts w:eastAsia="Times New Roman"/>
                    <w:b/>
                    <w:bCs/>
                    <w:lang w:val="en-US"/>
                  </w:rPr>
                </w:rPrChange>
              </w:rPr>
              <w:t xml:space="preserve">Psychiatric hospital: </w:t>
            </w:r>
          </w:p>
        </w:tc>
      </w:tr>
      <w:tr w:rsidR="00292EEA" w:rsidRPr="00DE34C6">
        <w:trPr>
          <w:divId w:val="330329585"/>
          <w:tblCellSpacing w:w="15" w:type="dxa"/>
        </w:trPr>
        <w:tc>
          <w:tcPr>
            <w:tcW w:w="0" w:type="auto"/>
            <w:vAlign w:val="center"/>
            <w:hideMark/>
          </w:tcPr>
          <w:p w:rsidR="00292EEA" w:rsidRPr="00DE34C6" w:rsidRDefault="00292EEA">
            <w:pPr>
              <w:rPr>
                <w:rFonts w:eastAsia="Times New Roman"/>
                <w:highlight w:val="yellow"/>
                <w:lang w:val="en-US"/>
                <w:rPrChange w:id="547" w:author="Steve" w:date="2015-09-07T11:14:00Z">
                  <w:rPr>
                    <w:rFonts w:eastAsia="Times New Roman"/>
                    <w:lang w:val="en-US"/>
                  </w:rPr>
                </w:rPrChange>
              </w:rPr>
            </w:pPr>
          </w:p>
        </w:tc>
        <w:tc>
          <w:tcPr>
            <w:tcW w:w="0" w:type="auto"/>
            <w:vAlign w:val="center"/>
            <w:hideMark/>
          </w:tcPr>
          <w:p w:rsidR="00292EEA" w:rsidRPr="00DE34C6" w:rsidRDefault="007F47A9">
            <w:pPr>
              <w:rPr>
                <w:rFonts w:eastAsia="Times New Roman"/>
                <w:highlight w:val="yellow"/>
                <w:lang w:val="en-US"/>
                <w:rPrChange w:id="548" w:author="Steve" w:date="2015-09-07T11:14:00Z">
                  <w:rPr>
                    <w:rFonts w:eastAsia="Times New Roman"/>
                    <w:lang w:val="en-US"/>
                  </w:rPr>
                </w:rPrChange>
              </w:rPr>
            </w:pPr>
            <w:r w:rsidRPr="007F47A9">
              <w:rPr>
                <w:rFonts w:eastAsia="Times New Roman"/>
                <w:b/>
                <w:bCs/>
                <w:highlight w:val="yellow"/>
                <w:lang w:val="en-US"/>
                <w:rPrChange w:id="549" w:author="Steve" w:date="2015-09-07T11:14:00Z">
                  <w:rPr>
                    <w:rFonts w:eastAsia="Times New Roman"/>
                    <w:b/>
                    <w:bCs/>
                    <w:lang w:val="en-US"/>
                  </w:rPr>
                </w:rPrChange>
              </w:rPr>
              <w:t xml:space="preserve">Rehabilitation: </w:t>
            </w:r>
          </w:p>
        </w:tc>
      </w:tr>
      <w:tr w:rsidR="00292EEA">
        <w:trPr>
          <w:divId w:val="330329585"/>
          <w:tblCellSpacing w:w="15" w:type="dxa"/>
        </w:trPr>
        <w:tc>
          <w:tcPr>
            <w:tcW w:w="0" w:type="auto"/>
            <w:vAlign w:val="center"/>
            <w:hideMark/>
          </w:tcPr>
          <w:p w:rsidR="00292EEA" w:rsidRPr="00DE34C6" w:rsidRDefault="00292EEA">
            <w:pPr>
              <w:rPr>
                <w:rFonts w:eastAsia="Times New Roman"/>
                <w:highlight w:val="yellow"/>
                <w:lang w:val="en-US"/>
                <w:rPrChange w:id="550" w:author="Steve" w:date="2015-09-07T11:14:00Z">
                  <w:rPr>
                    <w:rFonts w:eastAsia="Times New Roman"/>
                    <w:lang w:val="en-US"/>
                  </w:rPr>
                </w:rPrChange>
              </w:rPr>
            </w:pPr>
          </w:p>
        </w:tc>
        <w:tc>
          <w:tcPr>
            <w:tcW w:w="0" w:type="auto"/>
            <w:vAlign w:val="center"/>
            <w:hideMark/>
          </w:tcPr>
          <w:p w:rsidR="00292EEA" w:rsidRDefault="007F47A9">
            <w:pPr>
              <w:rPr>
                <w:rFonts w:eastAsia="Times New Roman"/>
                <w:lang w:val="en-US"/>
              </w:rPr>
            </w:pPr>
            <w:r w:rsidRPr="007F47A9">
              <w:rPr>
                <w:rFonts w:eastAsia="Times New Roman"/>
                <w:b/>
                <w:bCs/>
                <w:highlight w:val="yellow"/>
                <w:lang w:val="en-US"/>
                <w:rPrChange w:id="551" w:author="Steve" w:date="2015-09-07T11:14:00Z">
                  <w:rPr>
                    <w:rFonts w:eastAsia="Times New Roman"/>
                    <w:b/>
                    <w:bCs/>
                    <w:lang w:val="en-US"/>
                  </w:rPr>
                </w:rPrChange>
              </w:rPr>
              <w:t>Other:</w:t>
            </w:r>
            <w:r w:rsidR="005B11EB">
              <w:rPr>
                <w:rFonts w:eastAsia="Times New Roman"/>
                <w:b/>
                <w:bCs/>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Encounter Priority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Encounter Priority (Encounter Priority)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This is an example value set defined by the FHIR project, that could be used in Emergency to indicate the encounter priority as determined by triage.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Immediate: </w:t>
            </w:r>
            <w:r>
              <w:rPr>
                <w:rFonts w:eastAsia="Times New Roman"/>
                <w:lang w:val="en-US"/>
              </w:rPr>
              <w:t>Within seconds</w:t>
            </w:r>
            <w:ins w:id="552" w:author="Steve" w:date="2015-09-07T11:15:00Z">
              <w:r w:rsidR="00DE34C6">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Emergency: </w:t>
            </w:r>
            <w:r>
              <w:rPr>
                <w:rFonts w:eastAsia="Times New Roman"/>
                <w:lang w:val="en-US"/>
              </w:rPr>
              <w:t>Within 10 minutes</w:t>
            </w:r>
            <w:ins w:id="553" w:author="Steve" w:date="2015-09-07T11:15:00Z">
              <w:r w:rsidR="00DE34C6">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Urgent: </w:t>
            </w:r>
            <w:r>
              <w:rPr>
                <w:rFonts w:eastAsia="Times New Roman"/>
                <w:lang w:val="en-US"/>
              </w:rPr>
              <w:t>Within 30 minutes</w:t>
            </w:r>
            <w:ins w:id="554" w:author="Steve" w:date="2015-09-07T11:15:00Z">
              <w:r w:rsidR="00DE34C6">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Semi-urgent: </w:t>
            </w:r>
            <w:r>
              <w:rPr>
                <w:rFonts w:eastAsia="Times New Roman"/>
                <w:lang w:val="en-US"/>
              </w:rPr>
              <w:t>Within 60 minutes</w:t>
            </w:r>
            <w:ins w:id="555" w:author="Steve" w:date="2015-09-07T11:15:00Z">
              <w:r w:rsidR="00DE34C6">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Non-urgent: </w:t>
            </w:r>
            <w:r>
              <w:rPr>
                <w:rFonts w:eastAsia="Times New Roman"/>
                <w:lang w:val="en-US"/>
              </w:rPr>
              <w:t>Within 120 minutes</w:t>
            </w:r>
            <w:ins w:id="556" w:author="Steve" w:date="2015-09-07T11:15:00Z">
              <w:r w:rsidR="00DE34C6">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Encounter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Encounter Reason Codes (Encounter Reason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examples value set defines the set of codes that can be used to indicate reasons for an encounter</w:t>
            </w:r>
            <w:ins w:id="557" w:author="Steve" w:date="2015-09-07T11:15:00Z">
              <w:r w:rsidR="00DE34C6">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558" w:author="Steve" w:date="2015-09-07T11:15: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559" w:author="Steve" w:date="2015-09-07T11:15:00Z">
              <w:r w:rsidR="00DE34C6">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EncounterType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EncounterType (Encounter Type)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example value set defines a set of codes that can be used to indicate the type of encounter: a specific code indicating type of service provided</w:t>
            </w:r>
            <w:del w:id="560" w:author="Steve" w:date="2015-09-07T11:16:00Z">
              <w:r w:rsidDel="003C7B67">
                <w:rPr>
                  <w:rFonts w:eastAsia="Times New Roman"/>
                  <w:lang w:val="en-US"/>
                </w:rPr>
                <w:delText xml:space="preserve"> </w:delText>
              </w:r>
            </w:del>
            <w:r>
              <w:rPr>
                <w:rFonts w:eastAsia="Times New Roman"/>
                <w:lang w:val="en-US"/>
              </w:rPr>
              <w:t xml:space="preserve">. </w:t>
            </w:r>
          </w:p>
        </w:tc>
      </w:tr>
      <w:tr w:rsidR="00292EEA" w:rsidRPr="003C7B67">
        <w:trPr>
          <w:divId w:val="330329585"/>
          <w:tblCellSpacing w:w="15" w:type="dxa"/>
        </w:trPr>
        <w:tc>
          <w:tcPr>
            <w:tcW w:w="0" w:type="auto"/>
            <w:vAlign w:val="center"/>
            <w:hideMark/>
          </w:tcPr>
          <w:p w:rsidR="00292EEA" w:rsidRPr="003C7B67" w:rsidRDefault="007F47A9">
            <w:pPr>
              <w:rPr>
                <w:rFonts w:eastAsia="Times New Roman"/>
                <w:highlight w:val="yellow"/>
                <w:lang w:val="en-US"/>
                <w:rPrChange w:id="561" w:author="Steve" w:date="2015-09-07T11:16:00Z">
                  <w:rPr>
                    <w:rFonts w:eastAsia="Times New Roman"/>
                    <w:lang w:val="en-US"/>
                  </w:rPr>
                </w:rPrChange>
              </w:rPr>
            </w:pPr>
            <w:r w:rsidRPr="007F47A9">
              <w:rPr>
                <w:rFonts w:eastAsia="Times New Roman"/>
                <w:highlight w:val="yellow"/>
                <w:lang w:val="en-US"/>
                <w:rPrChange w:id="562" w:author="Steve" w:date="2015-09-07T11:16:00Z">
                  <w:rPr>
                    <w:rFonts w:eastAsia="Times New Roman"/>
                    <w:lang w:val="en-US"/>
                  </w:rPr>
                </w:rPrChange>
              </w:rPr>
              <w:t>Content</w:t>
            </w:r>
          </w:p>
        </w:tc>
        <w:tc>
          <w:tcPr>
            <w:tcW w:w="0" w:type="auto"/>
            <w:vAlign w:val="center"/>
            <w:hideMark/>
          </w:tcPr>
          <w:p w:rsidR="00292EEA" w:rsidRPr="003C7B67" w:rsidRDefault="007F47A9">
            <w:pPr>
              <w:rPr>
                <w:rFonts w:eastAsia="Times New Roman"/>
                <w:highlight w:val="yellow"/>
                <w:lang w:val="en-US"/>
                <w:rPrChange w:id="563" w:author="Steve" w:date="2015-09-07T11:16:00Z">
                  <w:rPr>
                    <w:rFonts w:eastAsia="Times New Roman"/>
                    <w:lang w:val="en-US"/>
                  </w:rPr>
                </w:rPrChange>
              </w:rPr>
            </w:pPr>
            <w:r w:rsidRPr="007F47A9">
              <w:rPr>
                <w:rFonts w:eastAsia="Times New Roman"/>
                <w:b/>
                <w:bCs/>
                <w:highlight w:val="yellow"/>
                <w:lang w:val="en-US"/>
                <w:rPrChange w:id="564" w:author="Steve" w:date="2015-09-07T11:16:00Z">
                  <w:rPr>
                    <w:rFonts w:eastAsia="Times New Roman"/>
                    <w:b/>
                    <w:bCs/>
                    <w:lang w:val="en-US"/>
                  </w:rPr>
                </w:rPrChange>
              </w:rPr>
              <w:t xml:space="preserve">Annual diabetes mellitus screening: </w:t>
            </w:r>
          </w:p>
        </w:tc>
      </w:tr>
      <w:tr w:rsidR="00292EEA" w:rsidRPr="003C7B67">
        <w:trPr>
          <w:divId w:val="330329585"/>
          <w:tblCellSpacing w:w="15" w:type="dxa"/>
        </w:trPr>
        <w:tc>
          <w:tcPr>
            <w:tcW w:w="0" w:type="auto"/>
            <w:vAlign w:val="center"/>
            <w:hideMark/>
          </w:tcPr>
          <w:p w:rsidR="00292EEA" w:rsidRPr="003C7B67" w:rsidRDefault="00292EEA">
            <w:pPr>
              <w:rPr>
                <w:rFonts w:eastAsia="Times New Roman"/>
                <w:highlight w:val="yellow"/>
                <w:lang w:val="en-US"/>
                <w:rPrChange w:id="565" w:author="Steve" w:date="2015-09-07T11:16:00Z">
                  <w:rPr>
                    <w:rFonts w:eastAsia="Times New Roman"/>
                    <w:lang w:val="en-US"/>
                  </w:rPr>
                </w:rPrChange>
              </w:rPr>
            </w:pPr>
          </w:p>
        </w:tc>
        <w:tc>
          <w:tcPr>
            <w:tcW w:w="0" w:type="auto"/>
            <w:vAlign w:val="center"/>
            <w:hideMark/>
          </w:tcPr>
          <w:p w:rsidR="00292EEA" w:rsidRPr="003C7B67" w:rsidRDefault="007F47A9">
            <w:pPr>
              <w:rPr>
                <w:rFonts w:eastAsia="Times New Roman"/>
                <w:highlight w:val="yellow"/>
                <w:lang w:val="en-US"/>
                <w:rPrChange w:id="566" w:author="Steve" w:date="2015-09-07T11:16:00Z">
                  <w:rPr>
                    <w:rFonts w:eastAsia="Times New Roman"/>
                    <w:lang w:val="en-US"/>
                  </w:rPr>
                </w:rPrChange>
              </w:rPr>
            </w:pPr>
            <w:r w:rsidRPr="007F47A9">
              <w:rPr>
                <w:rFonts w:eastAsia="Times New Roman"/>
                <w:b/>
                <w:bCs/>
                <w:highlight w:val="yellow"/>
                <w:lang w:val="en-US"/>
                <w:rPrChange w:id="567" w:author="Steve" w:date="2015-09-07T11:16:00Z">
                  <w:rPr>
                    <w:rFonts w:eastAsia="Times New Roman"/>
                    <w:b/>
                    <w:bCs/>
                    <w:lang w:val="en-US"/>
                  </w:rPr>
                </w:rPrChange>
              </w:rPr>
              <w:t xml:space="preserve">Bone drilling/bone marrow punction in clinic: </w:t>
            </w:r>
          </w:p>
        </w:tc>
      </w:tr>
      <w:tr w:rsidR="00292EEA" w:rsidRPr="003C7B67">
        <w:trPr>
          <w:divId w:val="330329585"/>
          <w:tblCellSpacing w:w="15" w:type="dxa"/>
        </w:trPr>
        <w:tc>
          <w:tcPr>
            <w:tcW w:w="0" w:type="auto"/>
            <w:vAlign w:val="center"/>
            <w:hideMark/>
          </w:tcPr>
          <w:p w:rsidR="00292EEA" w:rsidRPr="003C7B67" w:rsidRDefault="00292EEA">
            <w:pPr>
              <w:rPr>
                <w:rFonts w:eastAsia="Times New Roman"/>
                <w:highlight w:val="yellow"/>
                <w:lang w:val="en-US"/>
                <w:rPrChange w:id="568" w:author="Steve" w:date="2015-09-07T11:16:00Z">
                  <w:rPr>
                    <w:rFonts w:eastAsia="Times New Roman"/>
                    <w:lang w:val="en-US"/>
                  </w:rPr>
                </w:rPrChange>
              </w:rPr>
            </w:pPr>
          </w:p>
        </w:tc>
        <w:tc>
          <w:tcPr>
            <w:tcW w:w="0" w:type="auto"/>
            <w:vAlign w:val="center"/>
            <w:hideMark/>
          </w:tcPr>
          <w:p w:rsidR="00292EEA" w:rsidRPr="003C7B67" w:rsidRDefault="007F47A9">
            <w:pPr>
              <w:rPr>
                <w:rFonts w:eastAsia="Times New Roman"/>
                <w:highlight w:val="yellow"/>
                <w:lang w:val="en-US"/>
                <w:rPrChange w:id="569" w:author="Steve" w:date="2015-09-07T11:16:00Z">
                  <w:rPr>
                    <w:rFonts w:eastAsia="Times New Roman"/>
                    <w:lang w:val="en-US"/>
                  </w:rPr>
                </w:rPrChange>
              </w:rPr>
            </w:pPr>
            <w:r w:rsidRPr="007F47A9">
              <w:rPr>
                <w:rFonts w:eastAsia="Times New Roman"/>
                <w:b/>
                <w:bCs/>
                <w:highlight w:val="yellow"/>
                <w:lang w:val="en-US"/>
                <w:rPrChange w:id="570" w:author="Steve" w:date="2015-09-07T11:16:00Z">
                  <w:rPr>
                    <w:rFonts w:eastAsia="Times New Roman"/>
                    <w:b/>
                    <w:bCs/>
                    <w:lang w:val="en-US"/>
                  </w:rPr>
                </w:rPrChange>
              </w:rPr>
              <w:t xml:space="preserve">Infant colon screening - 60 minutes: </w:t>
            </w:r>
          </w:p>
        </w:tc>
      </w:tr>
      <w:tr w:rsidR="00292EEA">
        <w:trPr>
          <w:divId w:val="330329585"/>
          <w:tblCellSpacing w:w="15" w:type="dxa"/>
        </w:trPr>
        <w:tc>
          <w:tcPr>
            <w:tcW w:w="0" w:type="auto"/>
            <w:vAlign w:val="center"/>
            <w:hideMark/>
          </w:tcPr>
          <w:p w:rsidR="00292EEA" w:rsidRPr="003C7B67" w:rsidRDefault="00292EEA">
            <w:pPr>
              <w:rPr>
                <w:rFonts w:eastAsia="Times New Roman"/>
                <w:highlight w:val="yellow"/>
                <w:lang w:val="en-US"/>
                <w:rPrChange w:id="571" w:author="Steve" w:date="2015-09-07T11:16:00Z">
                  <w:rPr>
                    <w:rFonts w:eastAsia="Times New Roman"/>
                    <w:lang w:val="en-US"/>
                  </w:rPr>
                </w:rPrChange>
              </w:rPr>
            </w:pPr>
          </w:p>
        </w:tc>
        <w:tc>
          <w:tcPr>
            <w:tcW w:w="0" w:type="auto"/>
            <w:vAlign w:val="center"/>
            <w:hideMark/>
          </w:tcPr>
          <w:p w:rsidR="00292EEA" w:rsidRDefault="007F47A9">
            <w:pPr>
              <w:rPr>
                <w:rFonts w:eastAsia="Times New Roman"/>
                <w:lang w:val="en-US"/>
              </w:rPr>
            </w:pPr>
            <w:r w:rsidRPr="007F47A9">
              <w:rPr>
                <w:rFonts w:eastAsia="Times New Roman"/>
                <w:b/>
                <w:bCs/>
                <w:highlight w:val="yellow"/>
                <w:lang w:val="en-US"/>
                <w:rPrChange w:id="572" w:author="Steve" w:date="2015-09-07T11:16:00Z">
                  <w:rPr>
                    <w:rFonts w:eastAsia="Times New Roman"/>
                    <w:b/>
                    <w:bCs/>
                    <w:lang w:val="en-US"/>
                  </w:rPr>
                </w:rPrChange>
              </w:rPr>
              <w:t>Outpatient Kenacort injection:</w:t>
            </w:r>
            <w:r w:rsidR="005B11EB">
              <w:rPr>
                <w:rFonts w:eastAsia="Times New Roman"/>
                <w:b/>
                <w:bCs/>
                <w:lang w:val="en-US"/>
              </w:rPr>
              <w:t xml:space="preserve"> </w:t>
            </w:r>
            <w:ins w:id="573" w:author="Steve" w:date="2015-09-07T11:16:00Z">
              <w:r w:rsidR="003C7B67">
                <w:rPr>
                  <w:rFonts w:eastAsia="Times New Roman"/>
                  <w:b/>
                  <w:bCs/>
                  <w:lang w:val="en-US"/>
                </w:rPr>
                <w:t>list minimal?</w:t>
              </w:r>
            </w:ins>
          </w:p>
        </w:tc>
      </w:tr>
    </w:tbl>
    <w:p w:rsidR="00292EEA" w:rsidRDefault="005B11EB">
      <w:pPr>
        <w:pStyle w:val="Heading2"/>
        <w:divId w:val="330329585"/>
        <w:rPr>
          <w:rFonts w:eastAsia="Times New Roman"/>
          <w:lang w:val="en-US"/>
        </w:rPr>
      </w:pPr>
      <w:r>
        <w:rPr>
          <w:rFonts w:eastAsia="Times New Roman"/>
          <w:lang w:val="en-US"/>
        </w:rPr>
        <w:lastRenderedPageBreak/>
        <w:t>ValueSet: Flag Priority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Flag Priority Codes (Flag Priority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is provided as an exemplar. The value set is driven by IHE Table B.8-4: Abnormal Flags, Alert Priority</w:t>
            </w:r>
            <w:ins w:id="574" w:author="Steve" w:date="2015-09-07T11:16:00Z">
              <w:r w:rsidR="003C7B67">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No alarm: </w:t>
            </w:r>
            <w:r>
              <w:rPr>
                <w:rFonts w:eastAsia="Times New Roman"/>
                <w:lang w:val="en-US"/>
              </w:rPr>
              <w:t>No alarm</w:t>
            </w:r>
            <w:ins w:id="575" w:author="Steve" w:date="2015-09-07T11:16: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Low priority: </w:t>
            </w:r>
            <w:r>
              <w:rPr>
                <w:rFonts w:eastAsia="Times New Roman"/>
                <w:lang w:val="en-US"/>
              </w:rPr>
              <w:t>Low priority</w:t>
            </w:r>
            <w:ins w:id="576" w:author="Steve" w:date="2015-09-07T11:16: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Medium priority: </w:t>
            </w:r>
            <w:r>
              <w:rPr>
                <w:rFonts w:eastAsia="Times New Roman"/>
                <w:lang w:val="en-US"/>
              </w:rPr>
              <w:t>Medium priority</w:t>
            </w:r>
            <w:ins w:id="577" w:author="Steve" w:date="2015-09-07T11:16: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High priority: </w:t>
            </w:r>
            <w:r>
              <w:rPr>
                <w:rFonts w:eastAsia="Times New Roman"/>
                <w:lang w:val="en-US"/>
              </w:rPr>
              <w:t>High priority</w:t>
            </w:r>
            <w:ins w:id="578" w:author="Steve" w:date="2015-09-07T11:16:00Z">
              <w:r w:rsidR="003C7B67">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GenderStatus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GenderStatus (Gender Status)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This example value set defines a set of codes that can be used to indicate the current state of the animal's reproductive organs.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Neutered: </w:t>
            </w:r>
            <w:r>
              <w:rPr>
                <w:rFonts w:eastAsia="Times New Roman"/>
                <w:lang w:val="en-US"/>
              </w:rPr>
              <w:t>The animal has been sterilized, castrated or otherwise made infertile</w:t>
            </w:r>
            <w:ins w:id="579" w:author="Steve" w:date="2015-09-07T11:17: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Intact: </w:t>
            </w:r>
            <w:r>
              <w:rPr>
                <w:rFonts w:eastAsia="Times New Roman"/>
                <w:lang w:val="en-US"/>
              </w:rPr>
              <w:t>The animal's reproductive organs are intact</w:t>
            </w:r>
            <w:ins w:id="580" w:author="Steve" w:date="2015-09-07T11:17: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Unknown: </w:t>
            </w:r>
            <w:r>
              <w:rPr>
                <w:rFonts w:eastAsia="Times New Roman"/>
                <w:lang w:val="en-US"/>
              </w:rPr>
              <w:t>Unable to determine whether the animal has been neutered</w:t>
            </w:r>
            <w:ins w:id="581" w:author="Steve" w:date="2015-09-07T11:17:00Z">
              <w:r w:rsidR="003C7B67">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Immunization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Immunization Reason Codes (Immunization Reason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value set to instantiate this attribute should be drawn from a terminologically robust code system that consists of or contains concepts to support the medication process, in particular the process and reasons for dispensing. This value set is provided as a suggestive example</w:t>
            </w:r>
            <w:ins w:id="582" w:author="Steve" w:date="2015-09-07T11:18: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583" w:author="Steve" w:date="2015-09-07T11:17: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584" w:author="Steve" w:date="2015-09-07T11:17:00Z">
              <w:r w:rsidR="003C7B67">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Immunization Reasons for Not Immunizing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Immunization Reasons for Not Immunizing Codes (Immunization Reasons for Not Immunizing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value set to instantiate this attribute should be drawn from a terminologically robust code system that consists of or contains concepts to support the medication process, in particular the process and reasons for dispensing. This value set is provided as a suggestive example</w:t>
            </w:r>
            <w:ins w:id="585" w:author="Steve" w:date="2015-09-07T11:18: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586" w:author="Steve" w:date="2015-09-07T11:18:00Z">
                  <w:rPr>
                    <w:rFonts w:eastAsia="Times New Roman"/>
                    <w:lang w:val="en-US"/>
                  </w:rPr>
                </w:rPrChange>
              </w:rPr>
              <w:t>Â</w:t>
            </w:r>
            <w:r>
              <w:rPr>
                <w:rFonts w:eastAsia="Times New Roman"/>
                <w:lang w:val="en-US"/>
              </w:rPr>
              <w:t xml:space="preserve">© 2002+ </w:t>
            </w:r>
            <w:r>
              <w:rPr>
                <w:rFonts w:eastAsia="Times New Roman"/>
                <w:lang w:val="en-US"/>
              </w:rPr>
              <w:lastRenderedPageBreak/>
              <w:t>International Health Terminology Standards Development Organisation (IHTSDO), and distributed by agreement between IHTSDO and HL7. Implementer use of SNOMED CT is not covered by this agreement</w:t>
            </w:r>
            <w:ins w:id="587" w:author="Steve" w:date="2015-09-07T11:18:00Z">
              <w:r w:rsidR="003C7B67">
                <w:rPr>
                  <w:rFonts w:eastAsia="Times New Roman"/>
                  <w:lang w:val="en-US"/>
                </w:rPr>
                <w:t>.</w:t>
              </w:r>
            </w:ins>
            <w:r>
              <w:rPr>
                <w:rFonts w:eastAsia="Times New Roman"/>
                <w:lang w:val="en-US"/>
              </w:rPr>
              <w:t xml:space="preserve"> </w:t>
            </w:r>
            <w:commentRangeStart w:id="588"/>
            <w:ins w:id="589" w:author="Steve" w:date="2015-09-07T11:18:00Z">
              <w:r w:rsidR="007F47A9" w:rsidRPr="007F47A9">
                <w:rPr>
                  <w:rFonts w:eastAsia="Times New Roman"/>
                  <w:highlight w:val="yellow"/>
                  <w:lang w:val="en-US"/>
                  <w:rPrChange w:id="590" w:author="Steve" w:date="2015-09-07T11:18:00Z">
                    <w:rPr>
                      <w:rFonts w:eastAsia="Times New Roman"/>
                      <w:lang w:val="en-US"/>
                    </w:rPr>
                  </w:rPrChange>
                </w:rPr>
                <w:t>No list?</w:t>
              </w:r>
            </w:ins>
            <w:commentRangeEnd w:id="588"/>
            <w:r w:rsidR="00577342">
              <w:rPr>
                <w:rStyle w:val="CommentReference"/>
              </w:rPr>
              <w:commentReference w:id="588"/>
            </w:r>
          </w:p>
        </w:tc>
      </w:tr>
    </w:tbl>
    <w:p w:rsidR="00292EEA" w:rsidRDefault="005B11EB">
      <w:pPr>
        <w:pStyle w:val="Heading2"/>
        <w:divId w:val="330329585"/>
        <w:rPr>
          <w:rFonts w:eastAsia="Times New Roman"/>
          <w:lang w:val="en-US"/>
        </w:rPr>
      </w:pPr>
      <w:r>
        <w:rPr>
          <w:rFonts w:eastAsia="Times New Roman"/>
          <w:lang w:val="en-US"/>
        </w:rPr>
        <w:lastRenderedPageBreak/>
        <w:t>ValueSet: Immunization Recommendation Date Criterion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Immunization Recommendation Date Criterion Codes (Immunization Recommendation Date Criterion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the medication process, in particular the process and reasons for dispensing. This value set is provided as a suggestive example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del w:id="591" w:author="Steve" w:date="2015-09-07T11:19:00Z">
              <w:r w:rsidDel="003C7B67">
                <w:rPr>
                  <w:rFonts w:eastAsia="Times New Roman"/>
                  <w:b/>
                  <w:bCs/>
                  <w:lang w:val="en-US"/>
                </w:rPr>
                <w:delText>due</w:delText>
              </w:r>
            </w:del>
            <w:ins w:id="592" w:author="Steve" w:date="2015-09-07T11:19:00Z">
              <w:r w:rsidR="003C7B67">
                <w:rPr>
                  <w:rFonts w:eastAsia="Times New Roman"/>
                  <w:b/>
                  <w:bCs/>
                  <w:lang w:val="en-US"/>
                </w:rPr>
                <w:t>Due</w:t>
              </w:r>
            </w:ins>
            <w:r>
              <w:rPr>
                <w:rFonts w:eastAsia="Times New Roman"/>
                <w:b/>
                <w:bCs/>
                <w:lang w:val="en-US"/>
              </w:rPr>
              <w:t xml:space="preserve">: </w:t>
            </w:r>
            <w:r>
              <w:rPr>
                <w:rFonts w:eastAsia="Times New Roman"/>
                <w:lang w:val="en-US"/>
              </w:rPr>
              <w:t>Date the next dose is considered due</w:t>
            </w:r>
            <w:ins w:id="593" w:author="Steve" w:date="2015-09-07T11:19: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del w:id="594" w:author="Steve" w:date="2015-09-07T11:19:00Z">
              <w:r w:rsidDel="003C7B67">
                <w:rPr>
                  <w:rFonts w:eastAsia="Times New Roman"/>
                  <w:b/>
                  <w:bCs/>
                  <w:lang w:val="en-US"/>
                </w:rPr>
                <w:delText>recommended</w:delText>
              </w:r>
            </w:del>
            <w:ins w:id="595" w:author="Steve" w:date="2015-09-07T11:19:00Z">
              <w:r w:rsidR="003C7B67">
                <w:rPr>
                  <w:rFonts w:eastAsia="Times New Roman"/>
                  <w:b/>
                  <w:bCs/>
                  <w:lang w:val="en-US"/>
                </w:rPr>
                <w:t>Recommended</w:t>
              </w:r>
            </w:ins>
            <w:r>
              <w:rPr>
                <w:rFonts w:eastAsia="Times New Roman"/>
                <w:b/>
                <w:bCs/>
                <w:lang w:val="en-US"/>
              </w:rPr>
              <w:t xml:space="preserve">: </w:t>
            </w:r>
            <w:r>
              <w:rPr>
                <w:rFonts w:eastAsia="Times New Roman"/>
                <w:lang w:val="en-US"/>
              </w:rPr>
              <w:t>At the recommended date</w:t>
            </w:r>
            <w:ins w:id="596" w:author="Steve" w:date="2015-09-07T11:19: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Earliest Date: </w:t>
            </w:r>
            <w:r>
              <w:rPr>
                <w:rFonts w:eastAsia="Times New Roman"/>
                <w:lang w:val="en-US"/>
              </w:rPr>
              <w:t>As early as possible</w:t>
            </w:r>
            <w:ins w:id="597" w:author="Steve" w:date="2015-09-07T11:19: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Past Due Date: </w:t>
            </w:r>
            <w:r>
              <w:rPr>
                <w:rFonts w:eastAsia="Times New Roman"/>
                <w:lang w:val="en-US"/>
              </w:rPr>
              <w:t>Date the next dose is considered overdue</w:t>
            </w:r>
            <w:ins w:id="598" w:author="Steve" w:date="2015-09-07T11:19: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del w:id="599" w:author="Steve" w:date="2015-09-07T11:19:00Z">
              <w:r w:rsidDel="003C7B67">
                <w:rPr>
                  <w:rFonts w:eastAsia="Times New Roman"/>
                  <w:b/>
                  <w:bCs/>
                  <w:lang w:val="en-US"/>
                </w:rPr>
                <w:delText>latest</w:delText>
              </w:r>
            </w:del>
            <w:ins w:id="600" w:author="Steve" w:date="2015-09-07T11:19:00Z">
              <w:r w:rsidR="003C7B67">
                <w:rPr>
                  <w:rFonts w:eastAsia="Times New Roman"/>
                  <w:b/>
                  <w:bCs/>
                  <w:lang w:val="en-US"/>
                </w:rPr>
                <w:t>Latest</w:t>
              </w:r>
            </w:ins>
            <w:r>
              <w:rPr>
                <w:rFonts w:eastAsia="Times New Roman"/>
                <w:b/>
                <w:bCs/>
                <w:lang w:val="en-US"/>
              </w:rPr>
              <w:t xml:space="preserve">: </w:t>
            </w:r>
            <w:r>
              <w:rPr>
                <w:rFonts w:eastAsia="Times New Roman"/>
                <w:lang w:val="en-US"/>
              </w:rPr>
              <w:t>The latest date the next dose is to be given</w:t>
            </w:r>
            <w:ins w:id="601" w:author="Steve" w:date="2015-09-07T11:19:00Z">
              <w:r w:rsidR="003C7B67">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Immunization Recommendation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Immunization Recommendation Status Codes (Immunization Recommendation Status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value set to instantiate this attribute should be drawn from a terminologically robust code system that consists of or contains concepts to support the medication process, in particular the process and reasons for dispensing. This value set is provided as a suggestive example</w:t>
            </w:r>
            <w:ins w:id="602" w:author="Steve" w:date="2015-09-07T11:19: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del w:id="603" w:author="Steve" w:date="2015-09-07T11:19:00Z">
              <w:r w:rsidDel="003C7B67">
                <w:rPr>
                  <w:rFonts w:eastAsia="Times New Roman"/>
                  <w:b/>
                  <w:bCs/>
                  <w:lang w:val="en-US"/>
                </w:rPr>
                <w:delText>due</w:delText>
              </w:r>
            </w:del>
            <w:ins w:id="604" w:author="Steve" w:date="2015-09-07T11:19:00Z">
              <w:r w:rsidR="003C7B67">
                <w:rPr>
                  <w:rFonts w:eastAsia="Times New Roman"/>
                  <w:b/>
                  <w:bCs/>
                  <w:lang w:val="en-US"/>
                </w:rPr>
                <w:t>Due</w:t>
              </w:r>
            </w:ins>
            <w:r>
              <w:rPr>
                <w:rFonts w:eastAsia="Times New Roman"/>
                <w:b/>
                <w:bCs/>
                <w:lang w:val="en-US"/>
              </w:rPr>
              <w:t xml:space="preserve">: </w:t>
            </w:r>
            <w:r>
              <w:rPr>
                <w:rFonts w:eastAsia="Times New Roman"/>
                <w:lang w:val="en-US"/>
              </w:rPr>
              <w:t>The patient is due for their next vaccination</w:t>
            </w:r>
            <w:ins w:id="605" w:author="Steve" w:date="2015-09-07T11:18: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del w:id="606" w:author="Steve" w:date="2015-09-07T11:19:00Z">
              <w:r w:rsidDel="003C7B67">
                <w:rPr>
                  <w:rFonts w:eastAsia="Times New Roman"/>
                  <w:b/>
                  <w:bCs/>
                  <w:lang w:val="en-US"/>
                </w:rPr>
                <w:delText>overdue</w:delText>
              </w:r>
            </w:del>
            <w:ins w:id="607" w:author="Steve" w:date="2015-09-07T11:19:00Z">
              <w:r w:rsidR="003C7B67">
                <w:rPr>
                  <w:rFonts w:eastAsia="Times New Roman"/>
                  <w:b/>
                  <w:bCs/>
                  <w:lang w:val="en-US"/>
                </w:rPr>
                <w:t>Overdue</w:t>
              </w:r>
            </w:ins>
            <w:r>
              <w:rPr>
                <w:rFonts w:eastAsia="Times New Roman"/>
                <w:b/>
                <w:bCs/>
                <w:lang w:val="en-US"/>
              </w:rPr>
              <w:t xml:space="preserve">: </w:t>
            </w:r>
            <w:r>
              <w:rPr>
                <w:rFonts w:eastAsia="Times New Roman"/>
                <w:lang w:val="en-US"/>
              </w:rPr>
              <w:t>The patient is considered overdue for their next vaccination</w:t>
            </w:r>
            <w:ins w:id="608" w:author="Steve" w:date="2015-09-07T11:19:00Z">
              <w:r w:rsidR="003C7B67">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Immunization Route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Immunization Route Codes (Immunization Route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value set to instantiate this attribute should be drawn from a terminologically robust code system that consists of or contains concepts to support the medication process, in particular the process and reasons for dispensing. This value set is provided as a suggestive example</w:t>
            </w:r>
            <w:ins w:id="609" w:author="Steve" w:date="2015-09-07T11:20:00Z">
              <w:r w:rsidR="003C7B67">
                <w:rPr>
                  <w:rFonts w:eastAsia="Times New Roman"/>
                  <w:lang w:val="en-US"/>
                </w:rPr>
                <w:t xml:space="preserve">. </w:t>
              </w:r>
              <w:commentRangeStart w:id="610"/>
              <w:r w:rsidR="007F47A9" w:rsidRPr="007F47A9">
                <w:rPr>
                  <w:rFonts w:eastAsia="Times New Roman"/>
                  <w:highlight w:val="yellow"/>
                  <w:lang w:val="en-US"/>
                  <w:rPrChange w:id="611" w:author="Steve" w:date="2015-09-07T11:20:00Z">
                    <w:rPr>
                      <w:rFonts w:eastAsia="Times New Roman"/>
                      <w:lang w:val="en-US"/>
                    </w:rPr>
                  </w:rPrChange>
                </w:rPr>
                <w:t>No list?</w:t>
              </w:r>
            </w:ins>
            <w:r>
              <w:rPr>
                <w:rFonts w:eastAsia="Times New Roman"/>
                <w:lang w:val="en-US"/>
              </w:rPr>
              <w:t xml:space="preserve"> </w:t>
            </w:r>
            <w:commentRangeEnd w:id="610"/>
            <w:r w:rsidR="00577342">
              <w:rPr>
                <w:rStyle w:val="CommentReference"/>
              </w:rPr>
              <w:commentReference w:id="610"/>
            </w:r>
          </w:p>
        </w:tc>
      </w:tr>
    </w:tbl>
    <w:p w:rsidR="00292EEA" w:rsidRDefault="005B11EB">
      <w:pPr>
        <w:pStyle w:val="Heading2"/>
        <w:divId w:val="330329585"/>
        <w:rPr>
          <w:rFonts w:eastAsia="Times New Roman"/>
          <w:lang w:val="en-US"/>
        </w:rPr>
      </w:pPr>
      <w:r>
        <w:rPr>
          <w:rFonts w:eastAsia="Times New Roman"/>
          <w:lang w:val="en-US"/>
        </w:rPr>
        <w:t>ValueSet: LOINC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rsidP="003C7B67">
            <w:pPr>
              <w:rPr>
                <w:rFonts w:eastAsia="Times New Roman"/>
                <w:lang w:val="en-US"/>
              </w:rPr>
            </w:pPr>
            <w:r>
              <w:rPr>
                <w:rFonts w:eastAsia="Times New Roman"/>
                <w:lang w:val="en-US"/>
              </w:rPr>
              <w:t>LOINC Codes (</w:t>
            </w:r>
            <w:del w:id="612" w:author="Steve" w:date="2015-09-07T11:20:00Z">
              <w:r w:rsidDel="003C7B67">
                <w:rPr>
                  <w:rFonts w:eastAsia="Times New Roman"/>
                  <w:lang w:val="en-US"/>
                </w:rPr>
                <w:delText>L O I N C</w:delText>
              </w:r>
            </w:del>
            <w:ins w:id="613" w:author="Steve" w:date="2015-09-07T11:20:00Z">
              <w:r w:rsidR="003C7B67">
                <w:rPr>
                  <w:rFonts w:eastAsia="Times New Roman"/>
                  <w:lang w:val="en-US"/>
                </w:rPr>
                <w:t>LOINC</w:t>
              </w:r>
            </w:ins>
            <w:r>
              <w:rPr>
                <w:rFonts w:eastAsia="Times New Roman"/>
                <w:lang w:val="en-US"/>
              </w:rPr>
              <w:t xml:space="preserve">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all LOINC codes</w:t>
            </w:r>
            <w:ins w:id="614" w:author="Steve" w:date="2015-09-07T11:20:00Z">
              <w:r w:rsidR="003C7B67">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rsidP="003C7B67">
            <w:pPr>
              <w:rPr>
                <w:rFonts w:eastAsia="Times New Roman"/>
                <w:lang w:val="en-US"/>
              </w:rPr>
            </w:pPr>
            <w:r>
              <w:rPr>
                <w:rFonts w:eastAsia="Times New Roman"/>
                <w:lang w:val="en-US"/>
              </w:rPr>
              <w:t>This content from LOINC</w:t>
            </w:r>
            <w:r w:rsidR="007F47A9" w:rsidRPr="007F47A9">
              <w:rPr>
                <w:rFonts w:eastAsia="Times New Roman"/>
                <w:highlight w:val="yellow"/>
                <w:lang w:val="en-US"/>
                <w:rPrChange w:id="615" w:author="Steve" w:date="2015-09-07T11:21:00Z">
                  <w:rPr>
                    <w:rFonts w:eastAsia="Times New Roman"/>
                    <w:lang w:val="en-US"/>
                  </w:rPr>
                </w:rPrChange>
              </w:rPr>
              <w:t>Â</w:t>
            </w:r>
            <w:r>
              <w:rPr>
                <w:rFonts w:eastAsia="Times New Roman"/>
                <w:lang w:val="en-US"/>
              </w:rPr>
              <w:t xml:space="preserve">® is copyright Â© 1995 Regenstrief Institute, Inc. and the LOINC Committee, and available at no cost under the license at </w:t>
            </w:r>
            <w:ins w:id="616" w:author="Steve" w:date="2015-09-07T11:21:00Z">
              <w:r w:rsidR="007F47A9">
                <w:rPr>
                  <w:rFonts w:eastAsia="Times New Roman"/>
                  <w:lang w:val="en-US"/>
                </w:rPr>
                <w:fldChar w:fldCharType="begin"/>
              </w:r>
              <w:r w:rsidR="003C7B67">
                <w:rPr>
                  <w:rFonts w:eastAsia="Times New Roman"/>
                  <w:lang w:val="en-US"/>
                </w:rPr>
                <w:instrText xml:space="preserve"> HYPERLINK "</w:instrText>
              </w:r>
            </w:ins>
            <w:r w:rsidR="003C7B67">
              <w:rPr>
                <w:rFonts w:eastAsia="Times New Roman"/>
                <w:lang w:val="en-US"/>
              </w:rPr>
              <w:instrText>http://loinc.org/terms-of-use</w:instrText>
            </w:r>
            <w:ins w:id="617" w:author="Steve" w:date="2015-09-07T11:21:00Z">
              <w:r w:rsidR="003C7B67">
                <w:rPr>
                  <w:rFonts w:eastAsia="Times New Roman"/>
                  <w:lang w:val="en-US"/>
                </w:rPr>
                <w:instrText xml:space="preserve">" </w:instrText>
              </w:r>
              <w:r w:rsidR="007F47A9">
                <w:rPr>
                  <w:rFonts w:eastAsia="Times New Roman"/>
                  <w:lang w:val="en-US"/>
                </w:rPr>
                <w:fldChar w:fldCharType="separate"/>
              </w:r>
            </w:ins>
            <w:r w:rsidR="003C7B67" w:rsidRPr="00047797">
              <w:rPr>
                <w:rStyle w:val="Hyperlink"/>
                <w:rFonts w:eastAsia="Times New Roman"/>
                <w:lang w:val="en-US"/>
              </w:rPr>
              <w:t>http://loinc.org/terms-of-use</w:t>
            </w:r>
            <w:ins w:id="618" w:author="Steve" w:date="2015-09-07T11:21:00Z">
              <w:r w:rsidR="007F47A9">
                <w:rPr>
                  <w:rFonts w:eastAsia="Times New Roman"/>
                  <w:lang w:val="en-US"/>
                </w:rPr>
                <w:fldChar w:fldCharType="end"/>
              </w:r>
              <w:r w:rsidR="003C7B67">
                <w:rPr>
                  <w:rFonts w:eastAsia="Times New Roman"/>
                  <w:lang w:val="en-US"/>
                </w:rPr>
                <w:t xml:space="preserve">  </w:t>
              </w:r>
              <w:commentRangeStart w:id="619"/>
              <w:r w:rsidR="007F47A9" w:rsidRPr="007F47A9">
                <w:rPr>
                  <w:rFonts w:eastAsia="Times New Roman"/>
                  <w:highlight w:val="yellow"/>
                  <w:lang w:val="en-US"/>
                  <w:rPrChange w:id="620" w:author="Steve" w:date="2015-09-07T11:21:00Z">
                    <w:rPr>
                      <w:rFonts w:eastAsia="Times New Roman"/>
                      <w:lang w:val="en-US"/>
                    </w:rPr>
                  </w:rPrChange>
                </w:rPr>
                <w:t>No list?</w:t>
              </w:r>
            </w:ins>
            <w:r>
              <w:rPr>
                <w:rFonts w:eastAsia="Times New Roman"/>
                <w:lang w:val="en-US"/>
              </w:rPr>
              <w:t xml:space="preserve"> </w:t>
            </w:r>
            <w:commentRangeEnd w:id="619"/>
            <w:r w:rsidR="00577342">
              <w:rPr>
                <w:rStyle w:val="CommentReference"/>
              </w:rPr>
              <w:commentReference w:id="619"/>
            </w:r>
          </w:p>
        </w:tc>
      </w:tr>
    </w:tbl>
    <w:p w:rsidR="00292EEA" w:rsidRDefault="005B11EB">
      <w:pPr>
        <w:pStyle w:val="Heading2"/>
        <w:divId w:val="330329585"/>
        <w:rPr>
          <w:rFonts w:eastAsia="Times New Roman"/>
          <w:lang w:val="en-US"/>
        </w:rPr>
      </w:pPr>
      <w:r>
        <w:rPr>
          <w:rFonts w:eastAsia="Times New Roman"/>
          <w:lang w:val="en-US"/>
        </w:rPr>
        <w:t>ValueSet: LOINC Codes for Cholesterol in Serum/Plasma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3C7B67">
            <w:pPr>
              <w:rPr>
                <w:rFonts w:eastAsia="Times New Roman"/>
                <w:lang w:val="en-US"/>
              </w:rPr>
            </w:pPr>
            <w:r>
              <w:rPr>
                <w:rFonts w:eastAsia="Times New Roman"/>
                <w:lang w:val="en-US"/>
              </w:rPr>
              <w:t>LOINC Codes for Cholesterol in Serum/Plasma (</w:t>
            </w:r>
            <w:del w:id="621" w:author="Steve" w:date="2015-09-07T11:21:00Z">
              <w:r w:rsidDel="003C7B67">
                <w:rPr>
                  <w:rFonts w:eastAsia="Times New Roman"/>
                  <w:lang w:val="en-US"/>
                </w:rPr>
                <w:delText>L O I N C</w:delText>
              </w:r>
            </w:del>
            <w:ins w:id="622" w:author="Steve" w:date="2015-09-07T11:21:00Z">
              <w:r w:rsidR="003C7B67">
                <w:rPr>
                  <w:rFonts w:eastAsia="Times New Roman"/>
                  <w:lang w:val="en-US"/>
                </w:rPr>
                <w:t>LOINC</w:t>
              </w:r>
            </w:ins>
            <w:r>
              <w:rPr>
                <w:rFonts w:eastAsia="Times New Roman"/>
                <w:lang w:val="en-US"/>
              </w:rPr>
              <w:t xml:space="preserve"> Codes for Cholesterol in Serum/ Plasma)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is an example value set that includes all the LOINC codes for serum/plasma cholesterol from v2.36</w:t>
            </w:r>
            <w:ins w:id="623" w:author="Steve" w:date="2015-09-07T11:21:00Z">
              <w:r w:rsidR="003C7B67">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content from LOINC</w:t>
            </w:r>
            <w:r w:rsidR="007F47A9" w:rsidRPr="007F47A9">
              <w:rPr>
                <w:rFonts w:eastAsia="Times New Roman"/>
                <w:highlight w:val="yellow"/>
                <w:lang w:val="en-US"/>
                <w:rPrChange w:id="624" w:author="Steve" w:date="2015-09-07T11:22:00Z">
                  <w:rPr>
                    <w:rFonts w:eastAsia="Times New Roman"/>
                    <w:lang w:val="en-US"/>
                  </w:rPr>
                </w:rPrChange>
              </w:rPr>
              <w:t>Â</w:t>
            </w:r>
            <w:r>
              <w:rPr>
                <w:rFonts w:eastAsia="Times New Roman"/>
                <w:lang w:val="en-US"/>
              </w:rPr>
              <w:t xml:space="preserve">® is copyright Â© 1995 Regenstrief Institute, Inc. and the LOINC Committee, and available at no cost under the license at http://loinc.org/terms-of-use </w:t>
            </w:r>
          </w:p>
        </w:tc>
      </w:tr>
    </w:tbl>
    <w:p w:rsidR="00292EEA" w:rsidRDefault="005B11EB">
      <w:pPr>
        <w:pStyle w:val="Heading2"/>
        <w:divId w:val="330329585"/>
        <w:rPr>
          <w:rFonts w:eastAsia="Times New Roman"/>
          <w:lang w:val="en-US"/>
        </w:rPr>
      </w:pPr>
      <w:r>
        <w:rPr>
          <w:rFonts w:eastAsia="Times New Roman"/>
          <w:lang w:val="en-US"/>
        </w:rPr>
        <w:t>ValueSet: LOINC Diagnostic Order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3C7B67">
            <w:pPr>
              <w:rPr>
                <w:rFonts w:eastAsia="Times New Roman"/>
                <w:lang w:val="en-US"/>
              </w:rPr>
            </w:pPr>
            <w:r>
              <w:rPr>
                <w:rFonts w:eastAsia="Times New Roman"/>
                <w:lang w:val="en-US"/>
              </w:rPr>
              <w:t xml:space="preserve">LOINC Diagnostic Order Codes </w:t>
            </w:r>
            <w:del w:id="625" w:author="Steve" w:date="2015-09-07T11:22:00Z">
              <w:r w:rsidDel="003C7B67">
                <w:rPr>
                  <w:rFonts w:eastAsia="Times New Roman"/>
                  <w:lang w:val="en-US"/>
                </w:rPr>
                <w:delText>(L O I N C</w:delText>
              </w:r>
            </w:del>
            <w:ins w:id="626" w:author="Steve" w:date="2015-09-07T11:22:00Z">
              <w:r w:rsidR="003C7B67">
                <w:rPr>
                  <w:rFonts w:eastAsia="Times New Roman"/>
                  <w:lang w:val="en-US"/>
                </w:rPr>
                <w:t>LOINC</w:t>
              </w:r>
            </w:ins>
            <w:r>
              <w:rPr>
                <w:rFonts w:eastAsia="Times New Roman"/>
                <w:lang w:val="en-US"/>
              </w:rPr>
              <w:t xml:space="preserve"> Diagnostic Order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all the LOINC Order codes</w:t>
            </w:r>
            <w:ins w:id="627" w:author="Steve" w:date="2015-09-07T11:22:00Z">
              <w:r w:rsidR="003C7B67">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content from LOINC</w:t>
            </w:r>
            <w:r w:rsidR="007F47A9" w:rsidRPr="007F47A9">
              <w:rPr>
                <w:rFonts w:eastAsia="Times New Roman"/>
                <w:highlight w:val="yellow"/>
                <w:lang w:val="en-US"/>
                <w:rPrChange w:id="628" w:author="Steve" w:date="2015-09-07T11:22:00Z">
                  <w:rPr>
                    <w:rFonts w:eastAsia="Times New Roman"/>
                    <w:lang w:val="en-US"/>
                  </w:rPr>
                </w:rPrChange>
              </w:rPr>
              <w:t>Â</w:t>
            </w:r>
            <w:r>
              <w:rPr>
                <w:rFonts w:eastAsia="Times New Roman"/>
                <w:lang w:val="en-US"/>
              </w:rPr>
              <w:t xml:space="preserve">® is copyright Â© 1995 Regenstrief Institute, Inc. and the LOINC Committee, and available at no cost under the license at http://loinc.org/terms-of-use </w:t>
            </w:r>
          </w:p>
        </w:tc>
      </w:tr>
    </w:tbl>
    <w:p w:rsidR="00292EEA" w:rsidRDefault="005B11EB">
      <w:pPr>
        <w:pStyle w:val="Heading2"/>
        <w:divId w:val="330329585"/>
        <w:rPr>
          <w:rFonts w:eastAsia="Times New Roman"/>
          <w:lang w:val="en-US"/>
        </w:rPr>
      </w:pPr>
      <w:r>
        <w:rPr>
          <w:rFonts w:eastAsia="Times New Roman"/>
          <w:lang w:val="en-US"/>
        </w:rPr>
        <w:t xml:space="preserve">ValueSet: </w:t>
      </w:r>
      <w:commentRangeStart w:id="629"/>
      <w:r>
        <w:rPr>
          <w:rFonts w:eastAsia="Times New Roman"/>
          <w:lang w:val="en-US"/>
        </w:rPr>
        <w:t>LOINC Diagnostic Report Codes</w:t>
      </w:r>
      <w:commentRangeEnd w:id="629"/>
      <w:r w:rsidR="00BA2322">
        <w:rPr>
          <w:rStyle w:val="CommentReference"/>
          <w:b w:val="0"/>
          <w:bCs w:val="0"/>
        </w:rPr>
        <w:commentReference w:id="629"/>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3C7B67">
            <w:pPr>
              <w:rPr>
                <w:rFonts w:eastAsia="Times New Roman"/>
                <w:lang w:val="en-US"/>
              </w:rPr>
            </w:pPr>
            <w:r>
              <w:rPr>
                <w:rFonts w:eastAsia="Times New Roman"/>
                <w:lang w:val="en-US"/>
              </w:rPr>
              <w:t>LOINC Diagnostic Report Codes (</w:t>
            </w:r>
            <w:del w:id="630" w:author="Steve" w:date="2015-09-07T11:22:00Z">
              <w:r w:rsidDel="003C7B67">
                <w:rPr>
                  <w:rFonts w:eastAsia="Times New Roman"/>
                  <w:lang w:val="en-US"/>
                </w:rPr>
                <w:delText>L O I N C</w:delText>
              </w:r>
            </w:del>
            <w:ins w:id="631" w:author="Steve" w:date="2015-09-07T11:22:00Z">
              <w:r w:rsidR="003C7B67">
                <w:rPr>
                  <w:rFonts w:eastAsia="Times New Roman"/>
                  <w:lang w:val="en-US"/>
                </w:rPr>
                <w:t>LOINC</w:t>
              </w:r>
            </w:ins>
            <w:r>
              <w:rPr>
                <w:rFonts w:eastAsia="Times New Roman"/>
                <w:lang w:val="en-US"/>
              </w:rPr>
              <w:t xml:space="preserve"> Diagnostic Report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all the LOINC codes which relate to Diagnostic Observations</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content from LOINC</w:t>
            </w:r>
            <w:r w:rsidR="007F47A9" w:rsidRPr="007F47A9">
              <w:rPr>
                <w:rFonts w:eastAsia="Times New Roman"/>
                <w:highlight w:val="yellow"/>
                <w:lang w:val="en-US"/>
                <w:rPrChange w:id="632" w:author="Steve" w:date="2015-09-07T11:22:00Z">
                  <w:rPr>
                    <w:rFonts w:eastAsia="Times New Roman"/>
                    <w:lang w:val="en-US"/>
                  </w:rPr>
                </w:rPrChange>
              </w:rPr>
              <w:t>Â</w:t>
            </w:r>
            <w:r>
              <w:rPr>
                <w:rFonts w:eastAsia="Times New Roman"/>
                <w:lang w:val="en-US"/>
              </w:rPr>
              <w:t xml:space="preserve">® is copyright Â© 1995 Regenstrief Institute, Inc. and the LOINC Committee, and available at no cost under the license at http://loinc.org/terms-of-use </w:t>
            </w:r>
          </w:p>
        </w:tc>
      </w:tr>
    </w:tbl>
    <w:p w:rsidR="00292EEA" w:rsidRDefault="005B11EB">
      <w:pPr>
        <w:pStyle w:val="Heading2"/>
        <w:divId w:val="330329585"/>
        <w:rPr>
          <w:rFonts w:eastAsia="Times New Roman"/>
          <w:lang w:val="en-US"/>
        </w:rPr>
      </w:pPr>
      <w:r>
        <w:rPr>
          <w:rFonts w:eastAsia="Times New Roman"/>
          <w:lang w:val="en-US"/>
        </w:rPr>
        <w:t>ValueSet: LocationType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LocationType (Location Type)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example value set defines a set of codes that can be used to indicate the physical form of the Location.</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Building: </w:t>
            </w:r>
            <w:r>
              <w:rPr>
                <w:rFonts w:eastAsia="Times New Roman"/>
                <w:lang w:val="en-US"/>
              </w:rPr>
              <w:t xml:space="preserve">Any Building or structure. This may contain rooms, corridors, wings, etc. It may not have walls, or a roof, but is considered a defined/allocated space.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Wing: </w:t>
            </w:r>
            <w:r>
              <w:rPr>
                <w:rFonts w:eastAsia="Times New Roman"/>
                <w:lang w:val="en-US"/>
              </w:rPr>
              <w:t xml:space="preserve">A Wing within a Building, this often contains levels, rooms and corridors.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Level: </w:t>
            </w:r>
            <w:r>
              <w:rPr>
                <w:rFonts w:eastAsia="Times New Roman"/>
                <w:lang w:val="en-US"/>
              </w:rPr>
              <w:t>A Level in a multi-level Building/Structure</w:t>
            </w:r>
            <w:ins w:id="633" w:author="Steve" w:date="2015-09-07T11:23: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Corridor: </w:t>
            </w:r>
            <w:r>
              <w:rPr>
                <w:rFonts w:eastAsia="Times New Roman"/>
                <w:lang w:val="en-US"/>
              </w:rPr>
              <w:t>Any corridor within a Building, that is not within</w:t>
            </w:r>
            <w:ins w:id="634" w:author="Steve" w:date="2015-09-07T11:23: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Room: </w:t>
            </w:r>
            <w:r>
              <w:rPr>
                <w:rFonts w:eastAsia="Times New Roman"/>
                <w:lang w:val="en-US"/>
              </w:rPr>
              <w:t>A space that is allocated as a room, it may have walls/roof etc, but does not require these</w:t>
            </w:r>
            <w:ins w:id="635" w:author="Steve" w:date="2015-09-07T11:23: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Bed: </w:t>
            </w:r>
            <w:r>
              <w:rPr>
                <w:rFonts w:eastAsia="Times New Roman"/>
                <w:lang w:val="en-US"/>
              </w:rPr>
              <w:t>A space that is allocated for sleeping/laying on</w:t>
            </w:r>
            <w:ins w:id="636" w:author="Steve" w:date="2015-09-07T11:23: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Vehicle: </w:t>
            </w:r>
            <w:r>
              <w:rPr>
                <w:rFonts w:eastAsia="Times New Roman"/>
                <w:lang w:val="en-US"/>
              </w:rPr>
              <w:t>A means of transportation</w:t>
            </w:r>
            <w:ins w:id="637" w:author="Steve" w:date="2015-09-07T11:23: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House: </w:t>
            </w:r>
            <w:r>
              <w:rPr>
                <w:rFonts w:eastAsia="Times New Roman"/>
                <w:lang w:val="en-US"/>
              </w:rPr>
              <w:t>A residential dwelling. Usually used to reference a location that a person/patient may reside</w:t>
            </w:r>
            <w:ins w:id="638" w:author="Steve" w:date="2015-09-07T11:23: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Cabinet: </w:t>
            </w:r>
            <w:r>
              <w:rPr>
                <w:rFonts w:eastAsia="Times New Roman"/>
                <w:lang w:val="en-US"/>
              </w:rPr>
              <w:t>A container that can store goods, equipment, medications or other items</w:t>
            </w:r>
            <w:ins w:id="639" w:author="Steve" w:date="2015-09-07T11:23: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Road: </w:t>
            </w:r>
            <w:r>
              <w:rPr>
                <w:rFonts w:eastAsia="Times New Roman"/>
                <w:lang w:val="en-US"/>
              </w:rPr>
              <w:t>A defined path to travel between 2 points that has a known name</w:t>
            </w:r>
            <w:ins w:id="640" w:author="Steve" w:date="2015-09-07T11:23: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Jurisdiction: </w:t>
            </w:r>
            <w:r>
              <w:rPr>
                <w:rFonts w:eastAsia="Times New Roman"/>
                <w:lang w:val="en-US"/>
              </w:rPr>
              <w:t>A wide scope that covers a conceptual domain, such as a Nation (Country wide community or Federal Government - e.g. Ministry of Health), Province or State (community or Government), Business (throughout the enterprise), Nation with a business scope of an agency (eg. CDC, FDA etc.) or a Business segment (UK Pharmacy)</w:t>
            </w:r>
            <w:ins w:id="641" w:author="Steve" w:date="2015-09-07T11:24:00Z">
              <w:r w:rsidR="003C7B67">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3C7B67">
            <w:pPr>
              <w:rPr>
                <w:rFonts w:eastAsia="Times New Roman"/>
                <w:lang w:val="en-US"/>
              </w:rPr>
            </w:pPr>
            <w:r>
              <w:rPr>
                <w:rFonts w:eastAsia="Times New Roman"/>
                <w:b/>
                <w:bCs/>
                <w:lang w:val="en-US"/>
              </w:rPr>
              <w:t xml:space="preserve">Area: </w:t>
            </w:r>
            <w:del w:id="642" w:author="Steve" w:date="2015-09-07T11:24:00Z">
              <w:r w:rsidDel="003C7B67">
                <w:rPr>
                  <w:rFonts w:eastAsia="Times New Roman"/>
                  <w:lang w:val="en-US"/>
                </w:rPr>
                <w:delText xml:space="preserve">An </w:delText>
              </w:r>
            </w:del>
            <w:ins w:id="643" w:author="Steve" w:date="2015-09-07T11:24:00Z">
              <w:r w:rsidR="003C7B67">
                <w:rPr>
                  <w:rFonts w:eastAsia="Times New Roman"/>
                  <w:lang w:val="en-US"/>
                </w:rPr>
                <w:t xml:space="preserve">A </w:t>
              </w:r>
            </w:ins>
            <w:r>
              <w:rPr>
                <w:rFonts w:eastAsia="Times New Roman"/>
                <w:lang w:val="en-US"/>
              </w:rPr>
              <w:t>defined boundary, such as a state, region, country, county</w:t>
            </w:r>
            <w:ins w:id="644" w:author="Steve" w:date="2015-09-07T11:23:00Z">
              <w:r w:rsidR="003C7B67">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Manifestation and Symptom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Manifestation and Symptom Codes (Manifestation and Symptom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Example value set for </w:t>
            </w:r>
            <w:del w:id="645" w:author="Steve" w:date="2015-09-07T11:25:00Z">
              <w:r w:rsidDel="003C7B67">
                <w:rPr>
                  <w:rFonts w:eastAsia="Times New Roman"/>
                  <w:lang w:val="en-US"/>
                </w:rPr>
                <w:delText>Manifestion</w:delText>
              </w:r>
            </w:del>
            <w:ins w:id="646" w:author="Steve" w:date="2015-09-07T11:25:00Z">
              <w:r w:rsidR="003C7B67">
                <w:rPr>
                  <w:rFonts w:eastAsia="Times New Roman"/>
                  <w:lang w:val="en-US"/>
                </w:rPr>
                <w:t>Manifestation</w:t>
              </w:r>
            </w:ins>
            <w:r>
              <w:rPr>
                <w:rFonts w:eastAsia="Times New Roman"/>
                <w:lang w:val="en-US"/>
              </w:rPr>
              <w:t xml:space="preserve"> and Symptom codes</w:t>
            </w:r>
            <w:ins w:id="647" w:author="Steve" w:date="2015-09-07T11:24:00Z">
              <w:r w:rsidR="003C7B67">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648" w:author="Steve" w:date="2015-09-07T11:25:00Z">
                  <w:rPr>
                    <w:rFonts w:eastAsia="Times New Roman"/>
                    <w:lang w:val="en-US"/>
                  </w:rPr>
                </w:rPrChange>
              </w:rPr>
              <w:t>Â</w:t>
            </w:r>
            <w:r>
              <w:rPr>
                <w:rFonts w:eastAsia="Times New Roman"/>
                <w:lang w:val="en-US"/>
              </w:rPr>
              <w:t xml:space="preserve">©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2"/>
        <w:divId w:val="330329585"/>
        <w:rPr>
          <w:rFonts w:eastAsia="Times New Roman"/>
          <w:lang w:val="en-US"/>
        </w:rPr>
      </w:pPr>
      <w:r>
        <w:rPr>
          <w:rFonts w:eastAsia="Times New Roman"/>
          <w:lang w:val="en-US"/>
        </w:rPr>
        <w:t>ValueSet: Marital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Marital Status Codes (Marital Status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defines the set of codes that can be used to indicate the marital status of a person</w:t>
            </w:r>
            <w:ins w:id="649" w:author="Steve" w:date="2015-09-07T11:25:00Z">
              <w:r w:rsidR="003C7B67">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del w:id="650" w:author="Steve" w:date="2015-09-07T11:25:00Z">
              <w:r w:rsidDel="003C7B67">
                <w:rPr>
                  <w:rFonts w:eastAsia="Times New Roman"/>
                  <w:b/>
                  <w:bCs/>
                  <w:lang w:val="en-US"/>
                </w:rPr>
                <w:delText>unmarried</w:delText>
              </w:r>
            </w:del>
            <w:ins w:id="651" w:author="Steve" w:date="2015-09-07T11:25:00Z">
              <w:r w:rsidR="003C7B67">
                <w:rPr>
                  <w:rFonts w:eastAsia="Times New Roman"/>
                  <w:b/>
                  <w:bCs/>
                  <w:lang w:val="en-US"/>
                </w:rPr>
                <w:t>Unmarried</w:t>
              </w:r>
            </w:ins>
            <w:r>
              <w:rPr>
                <w:rFonts w:eastAsia="Times New Roman"/>
                <w:b/>
                <w:bCs/>
                <w:lang w:val="en-US"/>
              </w:rPr>
              <w:t xml:space="preserve">: </w:t>
            </w:r>
            <w:r>
              <w:rPr>
                <w:rFonts w:eastAsia="Times New Roman"/>
                <w:lang w:val="en-US"/>
              </w:rPr>
              <w:t>The person is not presently married. The marital history is not known or stated</w:t>
            </w:r>
            <w:ins w:id="652" w:author="Steve" w:date="2015-09-07T11:25:00Z">
              <w:r w:rsidR="003C7B67">
                <w:rPr>
                  <w:rFonts w:eastAsia="Times New Roman"/>
                  <w:lang w:val="en-US"/>
                </w:rPr>
                <w:t xml:space="preserve">. </w:t>
              </w:r>
              <w:r w:rsidR="007F47A9" w:rsidRPr="007F47A9">
                <w:rPr>
                  <w:rFonts w:eastAsia="Times New Roman"/>
                  <w:highlight w:val="yellow"/>
                  <w:lang w:val="en-US"/>
                  <w:rPrChange w:id="653" w:author="Steve" w:date="2015-09-07T11:25:00Z">
                    <w:rPr>
                      <w:rFonts w:eastAsia="Times New Roman"/>
                      <w:lang w:val="en-US"/>
                    </w:rPr>
                  </w:rPrChange>
                </w:rPr>
                <w:t>Incomplete list?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Media Collection View/Projection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Media Collection View/Projection (Media Collection View/ Projection)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Codes defined in SNOMED CT that can be used to record Media Recording views</w:t>
            </w:r>
            <w:ins w:id="654" w:author="Steve" w:date="2015-09-07T11:26:00Z">
              <w:r w:rsidR="003C7B67">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655" w:author="Steve" w:date="2015-09-07T11:26:00Z">
                  <w:rPr>
                    <w:rFonts w:eastAsia="Times New Roman"/>
                    <w:lang w:val="en-US"/>
                  </w:rPr>
                </w:rPrChange>
              </w:rPr>
              <w:t>Â</w:t>
            </w:r>
            <w:r>
              <w:rPr>
                <w:rFonts w:eastAsia="Times New Roman"/>
                <w:lang w:val="en-US"/>
              </w:rPr>
              <w:t xml:space="preserve">© 2002+ International Health Terminology Standards Development Organisation (IHTSDO), </w:t>
            </w:r>
            <w:r>
              <w:rPr>
                <w:rFonts w:eastAsia="Times New Roman"/>
                <w:lang w:val="en-US"/>
              </w:rPr>
              <w:lastRenderedPageBreak/>
              <w:t>and distributed by agreement between IHTSDO and HL7. Implementer use of SNOMED CT is not covered by this agreement</w:t>
            </w:r>
            <w:ins w:id="656" w:author="Steve" w:date="2015-09-07T11:26:00Z">
              <w:r w:rsidR="003C7B67">
                <w:rPr>
                  <w:rFonts w:eastAsia="Times New Roman"/>
                  <w:lang w:val="en-US"/>
                </w:rPr>
                <w:t>.</w:t>
              </w:r>
            </w:ins>
            <w:r>
              <w:rPr>
                <w:rFonts w:eastAsia="Times New Roman"/>
                <w:lang w:val="en-US"/>
              </w:rPr>
              <w:t xml:space="preserve"> </w:t>
            </w:r>
            <w:ins w:id="657" w:author="Steve" w:date="2015-09-07T11:26:00Z">
              <w:r w:rsidR="003C7B67">
                <w:rPr>
                  <w:rFonts w:eastAsia="Times New Roman"/>
                  <w:lang w:val="en-US"/>
                </w:rPr>
                <w:t xml:space="preserve"> </w:t>
              </w:r>
              <w:commentRangeStart w:id="658"/>
              <w:r w:rsidR="007F47A9" w:rsidRPr="007F47A9">
                <w:rPr>
                  <w:rFonts w:eastAsia="Times New Roman"/>
                  <w:highlight w:val="yellow"/>
                  <w:lang w:val="en-US"/>
                  <w:rPrChange w:id="659" w:author="Steve" w:date="2015-09-07T11:26:00Z">
                    <w:rPr>
                      <w:rFonts w:eastAsia="Times New Roman"/>
                      <w:lang w:val="en-US"/>
                    </w:rPr>
                  </w:rPrChange>
                </w:rPr>
                <w:t>No list?</w:t>
              </w:r>
            </w:ins>
            <w:commentRangeEnd w:id="658"/>
            <w:r w:rsidR="00BA2322">
              <w:rPr>
                <w:rStyle w:val="CommentReference"/>
              </w:rPr>
              <w:commentReference w:id="658"/>
            </w:r>
          </w:p>
        </w:tc>
      </w:tr>
    </w:tbl>
    <w:p w:rsidR="00292EEA" w:rsidRDefault="005B11EB">
      <w:pPr>
        <w:pStyle w:val="Heading2"/>
        <w:divId w:val="330329585"/>
        <w:rPr>
          <w:rFonts w:eastAsia="Times New Roman"/>
          <w:lang w:val="en-US"/>
        </w:rPr>
      </w:pPr>
      <w:r>
        <w:rPr>
          <w:rFonts w:eastAsia="Times New Roman"/>
          <w:lang w:val="en-US"/>
        </w:rPr>
        <w:lastRenderedPageBreak/>
        <w:t>ValueSet: Media SubType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Media SubType (Media Sub Type)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Detailed information about the type of the image - its kind, purpose, or the kind of equipment used to generate it</w:t>
            </w:r>
            <w:ins w:id="660" w:author="Steve" w:date="2015-09-07T11:27:00Z">
              <w:r w:rsidR="003C7B67">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661" w:author="Steve" w:date="2015-09-07T11:27:00Z">
                  <w:rPr>
                    <w:rFonts w:eastAsia="Times New Roman"/>
                    <w:lang w:val="en-US"/>
                  </w:rPr>
                </w:rPrChange>
              </w:rPr>
              <w:t>Â</w:t>
            </w:r>
            <w:r>
              <w:rPr>
                <w:rFonts w:eastAsia="Times New Roman"/>
                <w:lang w:val="en-US"/>
              </w:rPr>
              <w:t xml:space="preserve">© 2002+ International Health Terminology Standards Development Organisation (IHTSDO), and distributed by agreement between IHTSDO and HL7. Implementer use of SNOMED CT is not covered by this agreement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Diagram: </w:t>
            </w:r>
            <w:r>
              <w:rPr>
                <w:rFonts w:eastAsia="Times New Roman"/>
                <w:lang w:val="en-US"/>
              </w:rPr>
              <w:t xml:space="preserve">A diagram. Often used in diagnostic reports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Fax: </w:t>
            </w:r>
            <w:r>
              <w:rPr>
                <w:rFonts w:eastAsia="Times New Roman"/>
                <w:lang w:val="en-US"/>
              </w:rPr>
              <w:t xml:space="preserve">A digital record of a fax document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Scanned Document: </w:t>
            </w:r>
            <w:r>
              <w:rPr>
                <w:rFonts w:eastAsia="Times New Roman"/>
                <w:lang w:val="en-US"/>
              </w:rPr>
              <w:t xml:space="preserve">A digital scan of a document. This is reserved for when there is not enough metadata to create a document reference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Retina scan: </w:t>
            </w:r>
            <w:r>
              <w:rPr>
                <w:rFonts w:eastAsia="Times New Roman"/>
                <w:lang w:val="en-US"/>
              </w:rPr>
              <w:t xml:space="preserve">A retinal image used for identification purposes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del w:id="662" w:author="Steve" w:date="2015-09-07T11:27:00Z">
              <w:r w:rsidDel="003C7B67">
                <w:rPr>
                  <w:rFonts w:eastAsia="Times New Roman"/>
                  <w:b/>
                  <w:bCs/>
                  <w:lang w:val="en-US"/>
                </w:rPr>
                <w:delText>fingerprint</w:delText>
              </w:r>
            </w:del>
            <w:ins w:id="663" w:author="Steve" w:date="2015-09-07T11:27:00Z">
              <w:r w:rsidR="003C7B67">
                <w:rPr>
                  <w:rFonts w:eastAsia="Times New Roman"/>
                  <w:b/>
                  <w:bCs/>
                  <w:lang w:val="en-US"/>
                </w:rPr>
                <w:t>Fingerprint</w:t>
              </w:r>
            </w:ins>
            <w:r>
              <w:rPr>
                <w:rFonts w:eastAsia="Times New Roman"/>
                <w:b/>
                <w:bCs/>
                <w:lang w:val="en-US"/>
              </w:rPr>
              <w:t xml:space="preserve">: </w:t>
            </w:r>
            <w:r>
              <w:rPr>
                <w:rFonts w:eastAsia="Times New Roman"/>
                <w:lang w:val="en-US"/>
              </w:rPr>
              <w:t xml:space="preserve">A finger print scan used for identification purposes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del w:id="664" w:author="Steve" w:date="2015-09-07T11:27:00Z">
              <w:r w:rsidDel="003C7B67">
                <w:rPr>
                  <w:rFonts w:eastAsia="Times New Roman"/>
                  <w:b/>
                  <w:bCs/>
                  <w:lang w:val="en-US"/>
                </w:rPr>
                <w:delText>iris</w:delText>
              </w:r>
            </w:del>
            <w:ins w:id="665" w:author="Steve" w:date="2015-09-07T11:27:00Z">
              <w:r w:rsidR="003C7B67">
                <w:rPr>
                  <w:rFonts w:eastAsia="Times New Roman"/>
                  <w:b/>
                  <w:bCs/>
                  <w:lang w:val="en-US"/>
                </w:rPr>
                <w:t>Iris</w:t>
              </w:r>
            </w:ins>
            <w:r>
              <w:rPr>
                <w:rFonts w:eastAsia="Times New Roman"/>
                <w:b/>
                <w:bCs/>
                <w:lang w:val="en-US"/>
              </w:rPr>
              <w:t xml:space="preserve">: </w:t>
            </w:r>
            <w:r>
              <w:rPr>
                <w:rFonts w:eastAsia="Times New Roman"/>
                <w:lang w:val="en-US"/>
              </w:rPr>
              <w:t xml:space="preserve">An iris scan used for identification purposes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del w:id="666" w:author="Steve" w:date="2015-09-07T11:27:00Z">
              <w:r w:rsidDel="003C7B67">
                <w:rPr>
                  <w:rFonts w:eastAsia="Times New Roman"/>
                  <w:b/>
                  <w:bCs/>
                  <w:lang w:val="en-US"/>
                </w:rPr>
                <w:delText>palm</w:delText>
              </w:r>
            </w:del>
            <w:ins w:id="667" w:author="Steve" w:date="2015-09-07T11:27:00Z">
              <w:r w:rsidR="003C7B67">
                <w:rPr>
                  <w:rFonts w:eastAsia="Times New Roman"/>
                  <w:b/>
                  <w:bCs/>
                  <w:lang w:val="en-US"/>
                </w:rPr>
                <w:t>Palm</w:t>
              </w:r>
            </w:ins>
            <w:r>
              <w:rPr>
                <w:rFonts w:eastAsia="Times New Roman"/>
                <w:b/>
                <w:bCs/>
                <w:lang w:val="en-US"/>
              </w:rPr>
              <w:t xml:space="preserve">: </w:t>
            </w:r>
            <w:r>
              <w:rPr>
                <w:rFonts w:eastAsia="Times New Roman"/>
                <w:lang w:val="en-US"/>
              </w:rPr>
              <w:t xml:space="preserve">A palm scan used for identification purposes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del w:id="668" w:author="Steve" w:date="2015-09-07T11:27:00Z">
              <w:r w:rsidDel="003C7B67">
                <w:rPr>
                  <w:rFonts w:eastAsia="Times New Roman"/>
                  <w:b/>
                  <w:bCs/>
                  <w:lang w:val="en-US"/>
                </w:rPr>
                <w:delText>face</w:delText>
              </w:r>
            </w:del>
            <w:ins w:id="669" w:author="Steve" w:date="2015-09-07T11:27:00Z">
              <w:r w:rsidR="003C7B67">
                <w:rPr>
                  <w:rFonts w:eastAsia="Times New Roman"/>
                  <w:b/>
                  <w:bCs/>
                  <w:lang w:val="en-US"/>
                </w:rPr>
                <w:t>Face</w:t>
              </w:r>
            </w:ins>
            <w:r>
              <w:rPr>
                <w:rFonts w:eastAsia="Times New Roman"/>
                <w:b/>
                <w:bCs/>
                <w:lang w:val="en-US"/>
              </w:rPr>
              <w:t xml:space="preserve">: </w:t>
            </w:r>
            <w:r>
              <w:rPr>
                <w:rFonts w:eastAsia="Times New Roman"/>
                <w:lang w:val="en-US"/>
              </w:rPr>
              <w:t xml:space="preserve">A face scan used for identification purposes </w:t>
            </w:r>
          </w:p>
        </w:tc>
      </w:tr>
    </w:tbl>
    <w:p w:rsidR="00292EEA" w:rsidRDefault="005B11EB">
      <w:pPr>
        <w:pStyle w:val="Heading2"/>
        <w:divId w:val="330329585"/>
        <w:rPr>
          <w:rFonts w:eastAsia="Times New Roman"/>
          <w:lang w:val="en-US"/>
        </w:rPr>
      </w:pPr>
      <w:r>
        <w:rPr>
          <w:rFonts w:eastAsia="Times New Roman"/>
          <w:lang w:val="en-US"/>
        </w:rPr>
        <w:t>ValueSet: Observation Category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Observation Category Codes (Observation Category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Observation Category codes</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rsidP="00827345">
            <w:pPr>
              <w:rPr>
                <w:rFonts w:eastAsia="Times New Roman"/>
                <w:lang w:val="en-US"/>
              </w:rPr>
            </w:pPr>
            <w:r>
              <w:rPr>
                <w:rFonts w:eastAsia="Times New Roman"/>
                <w:b/>
                <w:bCs/>
                <w:lang w:val="en-US"/>
              </w:rPr>
              <w:t xml:space="preserve">Social History: </w:t>
            </w:r>
            <w:r>
              <w:rPr>
                <w:rFonts w:eastAsia="Times New Roman"/>
                <w:lang w:val="en-US"/>
              </w:rPr>
              <w:t xml:space="preserve">The Social History Observations define the </w:t>
            </w:r>
            <w:del w:id="670" w:author="Steve" w:date="2015-09-07T12:41:00Z">
              <w:r w:rsidDel="00827345">
                <w:rPr>
                  <w:rFonts w:eastAsia="Times New Roman"/>
                  <w:lang w:val="en-US"/>
                </w:rPr>
                <w:delText>patientâ€™s</w:delText>
              </w:r>
            </w:del>
            <w:ins w:id="671" w:author="Steve" w:date="2015-09-07T12:41:00Z">
              <w:r w:rsidR="00827345">
                <w:rPr>
                  <w:rFonts w:eastAsia="Times New Roman"/>
                  <w:lang w:val="en-US"/>
                </w:rPr>
                <w:t>patient’s</w:t>
              </w:r>
            </w:ins>
            <w:r>
              <w:rPr>
                <w:rFonts w:eastAsia="Times New Roman"/>
                <w:lang w:val="en-US"/>
              </w:rPr>
              <w:t xml:space="preserve"> occupational, personal (e.g. lifestyle), social, and environmental history and health risk factors, as well as administrative data such as marital status, race, ethnicity and religious affiliation.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827345">
            <w:pPr>
              <w:rPr>
                <w:rFonts w:eastAsia="Times New Roman"/>
                <w:lang w:val="en-US"/>
              </w:rPr>
            </w:pPr>
            <w:r>
              <w:rPr>
                <w:rFonts w:eastAsia="Times New Roman"/>
                <w:b/>
                <w:bCs/>
                <w:lang w:val="en-US"/>
              </w:rPr>
              <w:t xml:space="preserve">Vital Signs: </w:t>
            </w:r>
            <w:r>
              <w:rPr>
                <w:rFonts w:eastAsia="Times New Roman"/>
                <w:lang w:val="en-US"/>
              </w:rPr>
              <w:t xml:space="preserve">Clinical observations measure the </w:t>
            </w:r>
            <w:del w:id="672" w:author="Steve" w:date="2015-09-07T12:40:00Z">
              <w:r w:rsidDel="00827345">
                <w:rPr>
                  <w:rFonts w:eastAsia="Times New Roman"/>
                  <w:lang w:val="en-US"/>
                </w:rPr>
                <w:delText>bodyâ€™s</w:delText>
              </w:r>
            </w:del>
            <w:ins w:id="673" w:author="Steve" w:date="2015-09-07T12:40:00Z">
              <w:r w:rsidR="00827345">
                <w:rPr>
                  <w:rFonts w:eastAsia="Times New Roman"/>
                  <w:lang w:val="en-US"/>
                </w:rPr>
                <w:t>body’s</w:t>
              </w:r>
            </w:ins>
            <w:r>
              <w:rPr>
                <w:rFonts w:eastAsia="Times New Roman"/>
                <w:lang w:val="en-US"/>
              </w:rPr>
              <w:t xml:space="preserve"> basic functions such as such as blood pressure, heart rate, respiratory rate, height, weight, body mass index, head circumference, pulse oximetry, temperature, and body surface area.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Imaging: </w:t>
            </w:r>
            <w:r>
              <w:rPr>
                <w:rFonts w:eastAsia="Times New Roman"/>
                <w:lang w:val="en-US"/>
              </w:rPr>
              <w:t xml:space="preserve">Observations generated by imaging. The scope includes observations, plain x-ray, ultrasound, CT, MRI, angiography, echocardiography, nuclear medicine.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Laboratory: </w:t>
            </w:r>
            <w:r>
              <w:rPr>
                <w:rFonts w:eastAsia="Times New Roman"/>
                <w:lang w:val="en-US"/>
              </w:rPr>
              <w:t xml:space="preserve">The results of observations generated by laboratories. Laboratory results are typically generated by laboratories providing analytic services in areas such as chemistry, hematology, serology, histology, cytology, anatomic pathology, microbiology, and/or virology. These observations are based on analysis of specimens obtained from the patient and submitted to the laboratory.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w:t>
            </w:r>
            <w:r>
              <w:rPr>
                <w:rFonts w:eastAsia="Times New Roman"/>
                <w:lang w:val="en-US"/>
              </w:rPr>
              <w:t xml:space="preserve">Observations generated by other procedures. This category includes </w:t>
            </w:r>
            <w:r>
              <w:rPr>
                <w:rFonts w:eastAsia="Times New Roman"/>
                <w:lang w:val="en-US"/>
              </w:rPr>
              <w:lastRenderedPageBreak/>
              <w:t xml:space="preserve">observations resulting from interventional and non-interventional procedures excluding lab and imaging (e.g. cardiology catheterization, endoscopy, electrodiagnostics, etc). Procedure results are typically generated by a clinician to provide more granular information about component observations made during a procedure, such as where a gastroenterologist reports the size of a polyp observed during a colonoscopy.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Survey: </w:t>
            </w:r>
            <w:r>
              <w:rPr>
                <w:rFonts w:eastAsia="Times New Roman"/>
                <w:lang w:val="en-US"/>
              </w:rPr>
              <w:t>Assessment tool/survey instrument observations (e.g. Apgar Scores, Montreal Cognitive Assessment (MoCA))</w:t>
            </w:r>
            <w:ins w:id="674" w:author="Steve" w:date="2015-09-07T12:39:00Z">
              <w:r w:rsidR="00827345">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827345">
            <w:pPr>
              <w:rPr>
                <w:rFonts w:eastAsia="Times New Roman"/>
                <w:lang w:val="en-US"/>
              </w:rPr>
            </w:pPr>
            <w:r>
              <w:rPr>
                <w:rFonts w:eastAsia="Times New Roman"/>
                <w:b/>
                <w:bCs/>
                <w:lang w:val="en-US"/>
              </w:rPr>
              <w:t xml:space="preserve">Exam: </w:t>
            </w:r>
            <w:r>
              <w:rPr>
                <w:rFonts w:eastAsia="Times New Roman"/>
                <w:lang w:val="en-US"/>
              </w:rPr>
              <w:t xml:space="preserve">Observations generated by physical exam findings including direct observations made by a clinician and use of simple instruments and the result of simple maneuvers performed directly on the </w:t>
            </w:r>
            <w:del w:id="675" w:author="Steve" w:date="2015-09-07T12:38:00Z">
              <w:r w:rsidDel="00827345">
                <w:rPr>
                  <w:rFonts w:eastAsia="Times New Roman"/>
                  <w:lang w:val="en-US"/>
                </w:rPr>
                <w:delText>patientâ€™s</w:delText>
              </w:r>
            </w:del>
            <w:ins w:id="676" w:author="Steve" w:date="2015-09-07T12:38:00Z">
              <w:r w:rsidR="00827345">
                <w:rPr>
                  <w:rFonts w:eastAsia="Times New Roman"/>
                  <w:lang w:val="en-US"/>
                </w:rPr>
                <w:t>patient’s</w:t>
              </w:r>
            </w:ins>
            <w:r>
              <w:rPr>
                <w:rFonts w:eastAsia="Times New Roman"/>
                <w:lang w:val="en-US"/>
              </w:rPr>
              <w:t xml:space="preserve"> body.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Therapy: </w:t>
            </w:r>
            <w:r>
              <w:rPr>
                <w:rFonts w:eastAsia="Times New Roman"/>
                <w:lang w:val="en-US"/>
              </w:rPr>
              <w:t>Observations generated by non-interventional treatment protocols (e.g. occupational, physical, radiation, nutritional and medication therapy)</w:t>
            </w:r>
            <w:ins w:id="677" w:author="Steve" w:date="2015-09-07T12:38:00Z">
              <w:r w:rsidR="00827345">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Observation Interpretation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Observation Interpretation Codes (Observation Interpretation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defines the set of codes that can be used to indicate the meaning/use of a reference range</w:t>
            </w:r>
            <w:ins w:id="678" w:author="Steve" w:date="2015-09-07T12:42:00Z">
              <w:r w:rsidR="00827345">
                <w:rPr>
                  <w:rFonts w:eastAsia="Times New Roman"/>
                  <w:lang w:val="en-US"/>
                </w:rPr>
                <w:t xml:space="preserve">. </w:t>
              </w:r>
              <w:commentRangeStart w:id="679"/>
              <w:r w:rsidR="007F47A9" w:rsidRPr="007F47A9">
                <w:rPr>
                  <w:rFonts w:eastAsia="Times New Roman"/>
                  <w:highlight w:val="yellow"/>
                  <w:lang w:val="en-US"/>
                  <w:rPrChange w:id="680" w:author="Steve" w:date="2015-09-07T12:42:00Z">
                    <w:rPr>
                      <w:rFonts w:eastAsia="Times New Roman"/>
                      <w:lang w:val="en-US"/>
                    </w:rPr>
                  </w:rPrChange>
                </w:rPr>
                <w:t>No content?</w:t>
              </w:r>
            </w:ins>
            <w:commentRangeEnd w:id="679"/>
            <w:r w:rsidR="000D0DF9">
              <w:rPr>
                <w:rStyle w:val="CommentReference"/>
              </w:rPr>
              <w:commentReference w:id="679"/>
            </w:r>
          </w:p>
        </w:tc>
      </w:tr>
    </w:tbl>
    <w:p w:rsidR="00292EEA" w:rsidRDefault="005B11EB">
      <w:pPr>
        <w:pStyle w:val="Heading2"/>
        <w:divId w:val="330329585"/>
        <w:rPr>
          <w:rFonts w:eastAsia="Times New Roman"/>
          <w:lang w:val="en-US"/>
        </w:rPr>
      </w:pPr>
      <w:r>
        <w:rPr>
          <w:rFonts w:eastAsia="Times New Roman"/>
          <w:lang w:val="en-US"/>
        </w:rPr>
        <w:t>ValueSet: Observation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Observation Methods (Observation Methods)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rsidP="00512A50">
            <w:pPr>
              <w:rPr>
                <w:rFonts w:eastAsia="Times New Roman"/>
                <w:lang w:val="en-US"/>
              </w:rPr>
            </w:pPr>
            <w:r>
              <w:rPr>
                <w:rFonts w:eastAsia="Times New Roman"/>
                <w:lang w:val="en-US"/>
              </w:rPr>
              <w:t xml:space="preserve">Observation Method codes from SNOMED CT (codes subsumed by 272394005 "Technique", and the v3 Code System "ObservationMethod" (which is no </w:t>
            </w:r>
            <w:del w:id="681" w:author="Steve" w:date="2015-09-07T12:42:00Z">
              <w:r w:rsidDel="00512A50">
                <w:rPr>
                  <w:rFonts w:eastAsia="Times New Roman"/>
                  <w:lang w:val="en-US"/>
                </w:rPr>
                <w:delText xml:space="preserve">loner </w:delText>
              </w:r>
            </w:del>
            <w:ins w:id="682" w:author="Steve" w:date="2015-09-07T12:42:00Z">
              <w:r w:rsidR="00512A50">
                <w:rPr>
                  <w:rFonts w:eastAsia="Times New Roman"/>
                  <w:lang w:val="en-US"/>
                </w:rPr>
                <w:t xml:space="preserve">longer </w:t>
              </w:r>
            </w:ins>
            <w:r>
              <w:rPr>
                <w:rFonts w:eastAsia="Times New Roman"/>
                <w:lang w:val="en-US"/>
              </w:rPr>
              <w:t>actively maintained)</w:t>
            </w:r>
            <w:ins w:id="683" w:author="Steve" w:date="2015-09-07T12:42: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684" w:author="Steve" w:date="2015-09-07T12:42: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685" w:author="Steve" w:date="2015-09-07T12:42:00Z">
              <w:r w:rsidR="00512A50">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Observation Reference Range Meaning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Observation Reference Range Meaning Codes (Observation Reference Range Meaning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defines a set of codes that can be used to indicate the meaning/use of a reference range</w:t>
            </w:r>
            <w:ins w:id="686" w:author="Steve" w:date="2015-09-07T12:46:00Z">
              <w:r w:rsidR="00512A50">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687" w:author="Steve" w:date="2015-09-07T12:46: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688" w:author="Steve" w:date="2015-09-07T12:47: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7F47A9">
            <w:pPr>
              <w:rPr>
                <w:rFonts w:eastAsia="Times New Roman"/>
                <w:lang w:val="en-US"/>
              </w:rPr>
            </w:pPr>
            <w:ins w:id="689" w:author="Steve" w:date="2015-09-07T12:46:00Z">
              <w:r w:rsidRPr="007F47A9">
                <w:rPr>
                  <w:rFonts w:eastAsia="Times New Roman"/>
                  <w:b/>
                  <w:bCs/>
                  <w:highlight w:val="yellow"/>
                  <w:lang w:val="en-US"/>
                  <w:rPrChange w:id="690" w:author="Steve" w:date="2015-09-07T12:46:00Z">
                    <w:rPr>
                      <w:rFonts w:eastAsia="Times New Roman"/>
                      <w:b/>
                      <w:bCs/>
                      <w:lang w:val="en-US"/>
                    </w:rPr>
                  </w:rPrChange>
                </w:rPr>
                <w:t>????</w:t>
              </w:r>
            </w:ins>
            <w:r w:rsidR="005B11EB">
              <w:rPr>
                <w:rFonts w:eastAsia="Times New Roman"/>
                <w:b/>
                <w:bCs/>
                <w:lang w:val="en-US"/>
              </w:rPr>
              <w:t xml:space="preserve">: </w:t>
            </w:r>
            <w:r w:rsidR="005B11EB">
              <w:rPr>
                <w:rFonts w:eastAsia="Times New Roman"/>
                <w:lang w:val="en-US"/>
              </w:rPr>
              <w:t>General types of reference range</w:t>
            </w:r>
            <w:ins w:id="691" w:author="Steve" w:date="2015-09-07T12:47:00Z">
              <w:r w:rsidR="00512A50">
                <w:rPr>
                  <w:rFonts w:eastAsia="Times New Roman"/>
                  <w:lang w:val="en-US"/>
                </w:rPr>
                <w:t>.</w:t>
              </w:r>
            </w:ins>
            <w:r w:rsidR="005B11EB">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Normal Range: </w:t>
            </w:r>
            <w:r>
              <w:rPr>
                <w:rFonts w:eastAsia="Times New Roman"/>
                <w:lang w:val="en-US"/>
              </w:rPr>
              <w:t>Based on 95th percentile for the relevant control population</w:t>
            </w:r>
            <w:ins w:id="692" w:author="Steve" w:date="2015-09-07T12:45: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Recommended Range: </w:t>
            </w:r>
            <w:r>
              <w:rPr>
                <w:rFonts w:eastAsia="Times New Roman"/>
                <w:lang w:val="en-US"/>
              </w:rPr>
              <w:t>The range that is recommended by a relevant professional body</w:t>
            </w:r>
            <w:ins w:id="693" w:author="Steve" w:date="2015-09-07T12:45: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Treatment Range: </w:t>
            </w:r>
            <w:r>
              <w:rPr>
                <w:rFonts w:eastAsia="Times New Roman"/>
                <w:lang w:val="en-US"/>
              </w:rPr>
              <w:t>The range at which treatment would/should be considered</w:t>
            </w:r>
            <w:ins w:id="694" w:author="Steve" w:date="2015-09-07T12:45: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Therapeutic Desired Level: </w:t>
            </w:r>
            <w:r>
              <w:rPr>
                <w:rFonts w:eastAsia="Times New Roman"/>
                <w:lang w:val="en-US"/>
              </w:rPr>
              <w:t>The optimal range for best therapeutic outcomes</w:t>
            </w:r>
            <w:ins w:id="695" w:author="Steve" w:date="2015-09-07T12:45: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 Therapeutic Desired Level: </w:t>
            </w:r>
            <w:r>
              <w:rPr>
                <w:rFonts w:eastAsia="Times New Roman"/>
                <w:lang w:val="en-US"/>
              </w:rPr>
              <w:t>The optimal range for best therapeutic outcomes for a specimen taken immediately before administration</w:t>
            </w:r>
            <w:ins w:id="696" w:author="Steve" w:date="2015-09-07T12:45: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 Therapeutic Desired Level: </w:t>
            </w:r>
            <w:r>
              <w:rPr>
                <w:rFonts w:eastAsia="Times New Roman"/>
                <w:lang w:val="en-US"/>
              </w:rPr>
              <w:t>The optimal range for best therapeutic outcomes for a specimen taken immediately after administration</w:t>
            </w:r>
            <w:ins w:id="697" w:author="Steve" w:date="2015-09-07T12:45: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ins w:id="698" w:author="Steve" w:date="2015-09-07T12:44:00Z">
              <w:r w:rsidRPr="007F47A9">
                <w:rPr>
                  <w:rFonts w:eastAsia="Times New Roman"/>
                  <w:b/>
                  <w:lang w:val="en-US"/>
                  <w:rPrChange w:id="699" w:author="Steve" w:date="2015-09-07T12:45:00Z">
                    <w:rPr>
                      <w:rFonts w:eastAsia="Times New Roman"/>
                      <w:lang w:val="en-US"/>
                    </w:rPr>
                  </w:rPrChange>
                </w:rPr>
                <w:t>Endocrine</w:t>
              </w:r>
            </w:ins>
            <w:r w:rsidR="005B11EB">
              <w:rPr>
                <w:rFonts w:eastAsia="Times New Roman"/>
                <w:b/>
                <w:bCs/>
                <w:lang w:val="en-US"/>
              </w:rPr>
              <w:t xml:space="preserve">: </w:t>
            </w:r>
            <w:r w:rsidR="005B11EB">
              <w:rPr>
                <w:rFonts w:eastAsia="Times New Roman"/>
                <w:lang w:val="en-US"/>
              </w:rPr>
              <w:t>Endocrine related states that change the expected value</w:t>
            </w:r>
            <w:ins w:id="700" w:author="Steve" w:date="2015-09-07T12:45:00Z">
              <w:r w:rsidR="00512A50">
                <w:rPr>
                  <w:rFonts w:eastAsia="Times New Roman"/>
                  <w:lang w:val="en-US"/>
                </w:rPr>
                <w:t>.</w:t>
              </w:r>
            </w:ins>
            <w:r w:rsidR="005B11EB">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Pre-Puberty: </w:t>
            </w:r>
            <w:r>
              <w:rPr>
                <w:rFonts w:eastAsia="Times New Roman"/>
                <w:lang w:val="en-US"/>
              </w:rPr>
              <w:t>An expected range in an individual prior to puberty</w:t>
            </w:r>
            <w:ins w:id="701" w:author="Steve" w:date="2015-09-07T12:43: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Follicular Stage: </w:t>
            </w:r>
            <w:r>
              <w:rPr>
                <w:rFonts w:eastAsia="Times New Roman"/>
                <w:lang w:val="en-US"/>
              </w:rPr>
              <w:t>An expected range in an individual during the follicular stage of the cycle</w:t>
            </w:r>
            <w:ins w:id="702" w:author="Steve" w:date="2015-09-07T12:43: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MidCycle: </w:t>
            </w:r>
            <w:r>
              <w:rPr>
                <w:rFonts w:eastAsia="Times New Roman"/>
                <w:lang w:val="en-US"/>
              </w:rPr>
              <w:t>An expected range in an individual during the follicular stage of the cycle</w:t>
            </w:r>
            <w:ins w:id="703" w:author="Steve" w:date="2015-09-07T12:43: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Luteal: </w:t>
            </w:r>
            <w:r>
              <w:rPr>
                <w:rFonts w:eastAsia="Times New Roman"/>
                <w:lang w:val="en-US"/>
              </w:rPr>
              <w:t>An expected range in an individual during the luteal stage of the cycle</w:t>
            </w:r>
            <w:ins w:id="704" w:author="Steve" w:date="2015-09-07T12:43: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Post-Menopause: </w:t>
            </w:r>
            <w:r>
              <w:rPr>
                <w:rFonts w:eastAsia="Times New Roman"/>
                <w:lang w:val="en-US"/>
              </w:rPr>
              <w:t>An expected range in an individual post-menopause</w:t>
            </w:r>
            <w:ins w:id="705" w:author="Steve" w:date="2015-09-07T12:43:00Z">
              <w:r w:rsidR="00512A50">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OrganizationType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512A50">
            <w:pPr>
              <w:rPr>
                <w:rFonts w:eastAsia="Times New Roman"/>
                <w:lang w:val="en-US"/>
              </w:rPr>
            </w:pPr>
            <w:r>
              <w:rPr>
                <w:rFonts w:eastAsia="Times New Roman"/>
                <w:lang w:val="en-US"/>
              </w:rPr>
              <w:t xml:space="preserve">OrganizationType (Organization Type)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rsidP="00512A50">
            <w:pPr>
              <w:rPr>
                <w:rFonts w:eastAsia="Times New Roman"/>
                <w:lang w:val="en-US"/>
              </w:rPr>
            </w:pPr>
            <w:r>
              <w:rPr>
                <w:rFonts w:eastAsia="Times New Roman"/>
                <w:lang w:val="en-US"/>
              </w:rPr>
              <w:t>This example value set defines a set of codes that can be used to indicate a type of organization.</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rsidP="00512A50">
            <w:pPr>
              <w:rPr>
                <w:rFonts w:eastAsia="Times New Roman"/>
                <w:lang w:val="en-US"/>
              </w:rPr>
            </w:pPr>
            <w:r>
              <w:rPr>
                <w:rFonts w:eastAsia="Times New Roman"/>
                <w:b/>
                <w:bCs/>
                <w:lang w:val="en-US"/>
              </w:rPr>
              <w:t xml:space="preserve">Healthcare Provider: </w:t>
            </w:r>
            <w:r>
              <w:rPr>
                <w:rFonts w:eastAsia="Times New Roman"/>
                <w:lang w:val="en-US"/>
              </w:rPr>
              <w:t>An organization that provides healthcare services</w:t>
            </w:r>
            <w:ins w:id="706" w:author="Steve" w:date="2015-09-07T12:50: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Hospital Department: </w:t>
            </w:r>
            <w:r>
              <w:rPr>
                <w:rFonts w:eastAsia="Times New Roman"/>
                <w:lang w:val="en-US"/>
              </w:rPr>
              <w:t xml:space="preserve">A department or ward within a hospital (Generally is not applicable to top level organizations)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512A50">
            <w:pPr>
              <w:rPr>
                <w:rFonts w:eastAsia="Times New Roman"/>
                <w:lang w:val="en-US"/>
              </w:rPr>
            </w:pPr>
            <w:r>
              <w:rPr>
                <w:rFonts w:eastAsia="Times New Roman"/>
                <w:b/>
                <w:bCs/>
                <w:lang w:val="en-US"/>
              </w:rPr>
              <w:t xml:space="preserve">Organizational team: </w:t>
            </w:r>
            <w:r>
              <w:rPr>
                <w:rFonts w:eastAsia="Times New Roman"/>
                <w:lang w:val="en-US"/>
              </w:rPr>
              <w:t xml:space="preserve">An organizational team is </w:t>
            </w:r>
            <w:del w:id="707" w:author="Steve" w:date="2015-09-07T13:09:00Z">
              <w:r w:rsidDel="0077016D">
                <w:rPr>
                  <w:rFonts w:eastAsia="Times New Roman"/>
                  <w:lang w:val="en-US"/>
                </w:rPr>
                <w:delText>usualy</w:delText>
              </w:r>
            </w:del>
            <w:ins w:id="708" w:author="Steve" w:date="2015-09-07T13:09:00Z">
              <w:r w:rsidR="0077016D">
                <w:rPr>
                  <w:rFonts w:eastAsia="Times New Roman"/>
                  <w:lang w:val="en-US"/>
                </w:rPr>
                <w:t>usually</w:t>
              </w:r>
            </w:ins>
            <w:r>
              <w:rPr>
                <w:rFonts w:eastAsia="Times New Roman"/>
                <w:lang w:val="en-US"/>
              </w:rPr>
              <w:t xml:space="preserve"> a grouping of practitioners that perform a specific function within an organization (which could be a top level organization, or a department)</w:t>
            </w:r>
            <w:ins w:id="709" w:author="Steve" w:date="2015-09-07T12:48: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Government: </w:t>
            </w:r>
            <w:r>
              <w:rPr>
                <w:rFonts w:eastAsia="Times New Roman"/>
                <w:lang w:val="en-US"/>
              </w:rPr>
              <w:t>A political body, often used when including organization records for government bodies such as a Federal Government, State or Local Government</w:t>
            </w:r>
            <w:ins w:id="710" w:author="Steve" w:date="2015-09-07T12:48: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Insurance Company: </w:t>
            </w:r>
            <w:r>
              <w:rPr>
                <w:rFonts w:eastAsia="Times New Roman"/>
                <w:lang w:val="en-US"/>
              </w:rPr>
              <w:t>A company that provides insurance to its subscribers that may include healthcare related policies</w:t>
            </w:r>
            <w:ins w:id="711" w:author="Steve" w:date="2015-09-07T12:48: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Educational Institute: </w:t>
            </w:r>
            <w:r>
              <w:rPr>
                <w:rFonts w:eastAsia="Times New Roman"/>
                <w:lang w:val="en-US"/>
              </w:rPr>
              <w:t xml:space="preserve">An educational institution that provides education or research </w:t>
            </w:r>
            <w:del w:id="712" w:author="Steve" w:date="2015-09-07T13:10:00Z">
              <w:r w:rsidDel="0077016D">
                <w:rPr>
                  <w:rFonts w:eastAsia="Times New Roman"/>
                  <w:lang w:val="en-US"/>
                </w:rPr>
                <w:delText>facilitites</w:delText>
              </w:r>
            </w:del>
            <w:ins w:id="713" w:author="Steve" w:date="2015-09-07T13:10:00Z">
              <w:r w:rsidR="0077016D">
                <w:rPr>
                  <w:rFonts w:eastAsia="Times New Roman"/>
                  <w:lang w:val="en-US"/>
                </w:rPr>
                <w:t>facilities.</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Religious Institution: </w:t>
            </w:r>
            <w:r>
              <w:rPr>
                <w:rFonts w:eastAsia="Times New Roman"/>
                <w:lang w:val="en-US"/>
              </w:rPr>
              <w:t xml:space="preserve">An organization that is identified as a part of a </w:t>
            </w:r>
            <w:del w:id="714" w:author="Steve" w:date="2015-09-07T12:47:00Z">
              <w:r w:rsidDel="00512A50">
                <w:rPr>
                  <w:rFonts w:eastAsia="Times New Roman"/>
                  <w:lang w:val="en-US"/>
                </w:rPr>
                <w:delText>religeous</w:delText>
              </w:r>
            </w:del>
            <w:ins w:id="715" w:author="Steve" w:date="2015-09-07T12:47:00Z">
              <w:r w:rsidR="00512A50">
                <w:rPr>
                  <w:rFonts w:eastAsia="Times New Roman"/>
                  <w:lang w:val="en-US"/>
                </w:rPr>
                <w:t>religious</w:t>
              </w:r>
            </w:ins>
            <w:r>
              <w:rPr>
                <w:rFonts w:eastAsia="Times New Roman"/>
                <w:lang w:val="en-US"/>
              </w:rPr>
              <w:t xml:space="preserve"> institution</w:t>
            </w:r>
            <w:ins w:id="716" w:author="Steve" w:date="2015-09-07T12:47: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Clinical Research Sponsor: </w:t>
            </w:r>
            <w:r>
              <w:rPr>
                <w:rFonts w:eastAsia="Times New Roman"/>
                <w:lang w:val="en-US"/>
              </w:rPr>
              <w:t>An organization that is identified as a Pharmaceutical/Clinical Research Sponsor</w:t>
            </w:r>
            <w:ins w:id="717" w:author="Steve" w:date="2015-09-07T12:47: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Community Group: </w:t>
            </w:r>
            <w:r>
              <w:rPr>
                <w:rFonts w:eastAsia="Times New Roman"/>
                <w:lang w:val="en-US"/>
              </w:rPr>
              <w:t>An un-incorporated community group</w:t>
            </w:r>
            <w:ins w:id="718" w:author="Steve" w:date="2015-09-07T12:47: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Non-Healthcare Business or Corporation: </w:t>
            </w:r>
            <w:r>
              <w:rPr>
                <w:rFonts w:eastAsia="Times New Roman"/>
                <w:lang w:val="en-US"/>
              </w:rPr>
              <w:t xml:space="preserve">An organization that is a registered </w:t>
            </w:r>
            <w:r>
              <w:rPr>
                <w:rFonts w:eastAsia="Times New Roman"/>
                <w:lang w:val="en-US"/>
              </w:rPr>
              <w:lastRenderedPageBreak/>
              <w:t>business or corporation but not identified by other types</w:t>
            </w:r>
            <w:ins w:id="719" w:author="Steve" w:date="2015-09-07T12:47:00Z">
              <w:r w:rsidR="00512A5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w:t>
            </w:r>
            <w:r>
              <w:rPr>
                <w:rFonts w:eastAsia="Times New Roman"/>
                <w:lang w:val="en-US"/>
              </w:rPr>
              <w:t>Other type of organization not already specified</w:t>
            </w:r>
            <w:ins w:id="720" w:author="Steve" w:date="2015-09-07T12:47:00Z">
              <w:r w:rsidR="00512A50">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Parent Relationship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Parent Relationship Codes (Parent Relationship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The value set includes the v3 RoleCode PRN (parent), TWIN (twin) and all of their specializations. It covers the relationships needed to establish genetic pedigree relationships between family members. </w:t>
            </w:r>
            <w:commentRangeStart w:id="721"/>
            <w:ins w:id="722" w:author="Steve" w:date="2015-09-07T13:01:00Z">
              <w:r w:rsidR="007F47A9" w:rsidRPr="007F47A9">
                <w:rPr>
                  <w:rFonts w:eastAsia="Times New Roman"/>
                  <w:highlight w:val="yellow"/>
                  <w:lang w:val="en-US"/>
                  <w:rPrChange w:id="723" w:author="Steve" w:date="2015-09-07T13:01:00Z">
                    <w:rPr>
                      <w:rFonts w:eastAsia="Times New Roman"/>
                      <w:lang w:val="en-US"/>
                    </w:rPr>
                  </w:rPrChange>
                </w:rPr>
                <w:t>Minimal content?</w:t>
              </w:r>
            </w:ins>
            <w:commentRangeEnd w:id="721"/>
            <w:r w:rsidR="000A2182">
              <w:rPr>
                <w:rStyle w:val="CommentReference"/>
              </w:rPr>
              <w:commentReference w:id="721"/>
            </w:r>
          </w:p>
        </w:tc>
      </w:tr>
    </w:tbl>
    <w:p w:rsidR="00292EEA" w:rsidRDefault="005B11EB">
      <w:pPr>
        <w:pStyle w:val="Heading2"/>
        <w:divId w:val="330329585"/>
        <w:rPr>
          <w:rFonts w:eastAsia="Times New Roman"/>
          <w:lang w:val="en-US"/>
        </w:rPr>
      </w:pPr>
      <w:r>
        <w:rPr>
          <w:rFonts w:eastAsia="Times New Roman"/>
          <w:lang w:val="en-US"/>
        </w:rPr>
        <w:t>ValueSet: ParticipantType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ParticipantType (Participant Type)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defines a set of codes that can be used to indicate how an individual participates in an encounter</w:t>
            </w:r>
            <w:ins w:id="724" w:author="Steve" w:date="2015-09-07T13:11:00Z">
              <w:r w:rsidR="0077016D">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Translator: </w:t>
            </w:r>
            <w:r>
              <w:rPr>
                <w:rFonts w:eastAsia="Times New Roman"/>
                <w:lang w:val="en-US"/>
              </w:rPr>
              <w:t>A translator who is facilitating communication with the patient during the encounter</w:t>
            </w:r>
            <w:ins w:id="725" w:author="Steve" w:date="2015-09-07T13:12:00Z">
              <w:r w:rsidR="0077016D">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Emergency: </w:t>
            </w:r>
            <w:r>
              <w:rPr>
                <w:rFonts w:eastAsia="Times New Roman"/>
                <w:lang w:val="en-US"/>
              </w:rPr>
              <w:t>A person to be contacted in case of an emergency during the encounter</w:t>
            </w:r>
            <w:ins w:id="726" w:author="Steve" w:date="2015-09-07T13:12:00Z">
              <w:r w:rsidR="0077016D">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PatientContactRelationship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PatientContactRelationship (Patient Contact Relationship)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defines a set of codes that are used to indicate the nature of the relationship between a patient and a contact</w:t>
            </w:r>
            <w:ins w:id="727" w:author="Steve" w:date="2015-09-07T13:17:00Z">
              <w:r w:rsidR="0077016D">
                <w:rPr>
                  <w:rFonts w:eastAsia="Times New Roman"/>
                  <w:lang w:val="en-US"/>
                </w:rPr>
                <w:t xml:space="preserve"> </w:t>
              </w:r>
            </w:ins>
            <w:r>
              <w:rPr>
                <w:rFonts w:eastAsia="Times New Roman"/>
                <w:lang w:val="en-US"/>
              </w:rPr>
              <w:t>person for that patient</w:t>
            </w:r>
            <w:ins w:id="728" w:author="Steve" w:date="2015-09-07T13:17:00Z">
              <w:r w:rsidR="0077016D">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Emergency: </w:t>
            </w:r>
            <w:r>
              <w:rPr>
                <w:rFonts w:eastAsia="Times New Roman"/>
                <w:lang w:val="en-US"/>
              </w:rPr>
              <w:t>Contact for use in case of emergency</w:t>
            </w:r>
            <w:ins w:id="729" w:author="Steve" w:date="2015-09-07T13:17:00Z">
              <w:r w:rsidR="0077016D">
                <w:rPr>
                  <w:rFonts w:eastAsia="Times New Roman"/>
                  <w:lang w:val="en-US"/>
                </w:rPr>
                <w:t>.</w:t>
              </w:r>
            </w:ins>
            <w:r>
              <w:rPr>
                <w:rFonts w:eastAsia="Times New Roman"/>
                <w:lang w:val="en-US"/>
              </w:rPr>
              <w:t xml:space="preserve"> </w:t>
            </w:r>
          </w:p>
        </w:tc>
      </w:tr>
      <w:tr w:rsidR="00292EEA" w:rsidRPr="0077016D">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Pr="0077016D" w:rsidRDefault="007F47A9">
            <w:pPr>
              <w:rPr>
                <w:rFonts w:eastAsia="Times New Roman"/>
                <w:highlight w:val="yellow"/>
                <w:lang w:val="en-US"/>
                <w:rPrChange w:id="730" w:author="Steve" w:date="2015-09-07T13:12:00Z">
                  <w:rPr>
                    <w:rFonts w:eastAsia="Times New Roman"/>
                    <w:lang w:val="en-US"/>
                  </w:rPr>
                </w:rPrChange>
              </w:rPr>
            </w:pPr>
            <w:r w:rsidRPr="007F47A9">
              <w:rPr>
                <w:rFonts w:eastAsia="Times New Roman"/>
                <w:b/>
                <w:bCs/>
                <w:highlight w:val="yellow"/>
                <w:lang w:val="en-US"/>
                <w:rPrChange w:id="731" w:author="Steve" w:date="2015-09-07T13:12:00Z">
                  <w:rPr>
                    <w:rFonts w:eastAsia="Times New Roman"/>
                    <w:b/>
                    <w:bCs/>
                    <w:lang w:val="en-US"/>
                  </w:rPr>
                </w:rPrChange>
              </w:rPr>
              <w:t xml:space="preserve">Family: </w:t>
            </w:r>
          </w:p>
        </w:tc>
      </w:tr>
      <w:tr w:rsidR="00292EEA" w:rsidRPr="0077016D">
        <w:trPr>
          <w:divId w:val="330329585"/>
          <w:tblCellSpacing w:w="15" w:type="dxa"/>
        </w:trPr>
        <w:tc>
          <w:tcPr>
            <w:tcW w:w="0" w:type="auto"/>
            <w:vAlign w:val="center"/>
            <w:hideMark/>
          </w:tcPr>
          <w:p w:rsidR="00292EEA" w:rsidRPr="0077016D" w:rsidRDefault="00292EEA">
            <w:pPr>
              <w:rPr>
                <w:rFonts w:eastAsia="Times New Roman"/>
                <w:highlight w:val="yellow"/>
                <w:lang w:val="en-US"/>
                <w:rPrChange w:id="732" w:author="Steve" w:date="2015-09-07T13:12:00Z">
                  <w:rPr>
                    <w:rFonts w:eastAsia="Times New Roman"/>
                    <w:lang w:val="en-US"/>
                  </w:rPr>
                </w:rPrChange>
              </w:rPr>
            </w:pPr>
          </w:p>
        </w:tc>
        <w:tc>
          <w:tcPr>
            <w:tcW w:w="0" w:type="auto"/>
            <w:vAlign w:val="center"/>
            <w:hideMark/>
          </w:tcPr>
          <w:p w:rsidR="00292EEA" w:rsidRPr="0077016D" w:rsidRDefault="007F47A9">
            <w:pPr>
              <w:rPr>
                <w:rFonts w:eastAsia="Times New Roman"/>
                <w:highlight w:val="yellow"/>
                <w:lang w:val="en-US"/>
                <w:rPrChange w:id="733" w:author="Steve" w:date="2015-09-07T13:12:00Z">
                  <w:rPr>
                    <w:rFonts w:eastAsia="Times New Roman"/>
                    <w:lang w:val="en-US"/>
                  </w:rPr>
                </w:rPrChange>
              </w:rPr>
            </w:pPr>
            <w:r w:rsidRPr="007F47A9">
              <w:rPr>
                <w:rFonts w:eastAsia="Times New Roman"/>
                <w:b/>
                <w:bCs/>
                <w:highlight w:val="yellow"/>
                <w:lang w:val="en-US"/>
                <w:rPrChange w:id="734" w:author="Steve" w:date="2015-09-07T13:12:00Z">
                  <w:rPr>
                    <w:rFonts w:eastAsia="Times New Roman"/>
                    <w:b/>
                    <w:bCs/>
                    <w:lang w:val="en-US"/>
                  </w:rPr>
                </w:rPrChange>
              </w:rPr>
              <w:t xml:space="preserve">Guardian: </w:t>
            </w:r>
          </w:p>
        </w:tc>
      </w:tr>
      <w:tr w:rsidR="00292EEA" w:rsidRPr="0077016D">
        <w:trPr>
          <w:divId w:val="330329585"/>
          <w:tblCellSpacing w:w="15" w:type="dxa"/>
        </w:trPr>
        <w:tc>
          <w:tcPr>
            <w:tcW w:w="0" w:type="auto"/>
            <w:vAlign w:val="center"/>
            <w:hideMark/>
          </w:tcPr>
          <w:p w:rsidR="00292EEA" w:rsidRPr="0077016D" w:rsidRDefault="00292EEA">
            <w:pPr>
              <w:rPr>
                <w:rFonts w:eastAsia="Times New Roman"/>
                <w:highlight w:val="yellow"/>
                <w:lang w:val="en-US"/>
                <w:rPrChange w:id="735" w:author="Steve" w:date="2015-09-07T13:12:00Z">
                  <w:rPr>
                    <w:rFonts w:eastAsia="Times New Roman"/>
                    <w:lang w:val="en-US"/>
                  </w:rPr>
                </w:rPrChange>
              </w:rPr>
            </w:pPr>
          </w:p>
        </w:tc>
        <w:tc>
          <w:tcPr>
            <w:tcW w:w="0" w:type="auto"/>
            <w:vAlign w:val="center"/>
            <w:hideMark/>
          </w:tcPr>
          <w:p w:rsidR="00292EEA" w:rsidRPr="0077016D" w:rsidRDefault="007F47A9">
            <w:pPr>
              <w:rPr>
                <w:rFonts w:eastAsia="Times New Roman"/>
                <w:highlight w:val="yellow"/>
                <w:lang w:val="en-US"/>
                <w:rPrChange w:id="736" w:author="Steve" w:date="2015-09-07T13:12:00Z">
                  <w:rPr>
                    <w:rFonts w:eastAsia="Times New Roman"/>
                    <w:lang w:val="en-US"/>
                  </w:rPr>
                </w:rPrChange>
              </w:rPr>
            </w:pPr>
            <w:r w:rsidRPr="007F47A9">
              <w:rPr>
                <w:rFonts w:eastAsia="Times New Roman"/>
                <w:b/>
                <w:bCs/>
                <w:highlight w:val="yellow"/>
                <w:lang w:val="en-US"/>
                <w:rPrChange w:id="737" w:author="Steve" w:date="2015-09-07T13:12:00Z">
                  <w:rPr>
                    <w:rFonts w:eastAsia="Times New Roman"/>
                    <w:b/>
                    <w:bCs/>
                    <w:lang w:val="en-US"/>
                  </w:rPr>
                </w:rPrChange>
              </w:rPr>
              <w:t xml:space="preserve">Friend: </w:t>
            </w:r>
          </w:p>
        </w:tc>
      </w:tr>
      <w:tr w:rsidR="00292EEA">
        <w:trPr>
          <w:divId w:val="330329585"/>
          <w:tblCellSpacing w:w="15" w:type="dxa"/>
        </w:trPr>
        <w:tc>
          <w:tcPr>
            <w:tcW w:w="0" w:type="auto"/>
            <w:vAlign w:val="center"/>
            <w:hideMark/>
          </w:tcPr>
          <w:p w:rsidR="00292EEA" w:rsidRPr="0077016D" w:rsidRDefault="00292EEA">
            <w:pPr>
              <w:rPr>
                <w:rFonts w:eastAsia="Times New Roman"/>
                <w:highlight w:val="yellow"/>
                <w:lang w:val="en-US"/>
                <w:rPrChange w:id="738" w:author="Steve" w:date="2015-09-07T13:12:00Z">
                  <w:rPr>
                    <w:rFonts w:eastAsia="Times New Roman"/>
                    <w:lang w:val="en-US"/>
                  </w:rPr>
                </w:rPrChange>
              </w:rPr>
            </w:pPr>
          </w:p>
        </w:tc>
        <w:tc>
          <w:tcPr>
            <w:tcW w:w="0" w:type="auto"/>
            <w:vAlign w:val="center"/>
            <w:hideMark/>
          </w:tcPr>
          <w:p w:rsidR="00292EEA" w:rsidRDefault="007F47A9">
            <w:pPr>
              <w:rPr>
                <w:rFonts w:eastAsia="Times New Roman"/>
                <w:lang w:val="en-US"/>
              </w:rPr>
            </w:pPr>
            <w:commentRangeStart w:id="739"/>
            <w:r w:rsidRPr="007F47A9">
              <w:rPr>
                <w:rFonts w:eastAsia="Times New Roman"/>
                <w:b/>
                <w:bCs/>
                <w:highlight w:val="yellow"/>
                <w:lang w:val="en-US"/>
                <w:rPrChange w:id="740" w:author="Steve" w:date="2015-09-07T13:12:00Z">
                  <w:rPr>
                    <w:rFonts w:eastAsia="Times New Roman"/>
                    <w:b/>
                    <w:bCs/>
                    <w:lang w:val="en-US"/>
                  </w:rPr>
                </w:rPrChange>
              </w:rPr>
              <w:t>Partner:</w:t>
            </w:r>
            <w:ins w:id="741" w:author="Steve" w:date="2015-09-07T13:17:00Z">
              <w:r w:rsidR="0077016D">
                <w:rPr>
                  <w:rFonts w:eastAsia="Times New Roman"/>
                  <w:b/>
                  <w:bCs/>
                  <w:lang w:val="en-US"/>
                </w:rPr>
                <w:t xml:space="preserve"> </w:t>
              </w:r>
            </w:ins>
            <w:r w:rsidR="005B11EB">
              <w:rPr>
                <w:rFonts w:eastAsia="Times New Roman"/>
                <w:b/>
                <w:bCs/>
                <w:lang w:val="en-US"/>
              </w:rPr>
              <w:t xml:space="preserve"> </w:t>
            </w:r>
            <w:commentRangeEnd w:id="739"/>
            <w:r w:rsidR="000A2182">
              <w:rPr>
                <w:rStyle w:val="CommentReference"/>
              </w:rPr>
              <w:commentReference w:id="739"/>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Work: </w:t>
            </w:r>
            <w:r>
              <w:rPr>
                <w:rFonts w:eastAsia="Times New Roman"/>
                <w:lang w:val="en-US"/>
              </w:rPr>
              <w:t xml:space="preserve">Contact for matters related to the </w:t>
            </w:r>
            <w:del w:id="742" w:author="Steve" w:date="2015-09-09T19:12:00Z">
              <w:r w:rsidDel="002E6CA3">
                <w:rPr>
                  <w:rFonts w:eastAsia="Times New Roman"/>
                  <w:lang w:val="en-US"/>
                </w:rPr>
                <w:delText>patients</w:delText>
              </w:r>
            </w:del>
            <w:ins w:id="743" w:author="Steve" w:date="2015-09-09T19:12:00Z">
              <w:r w:rsidR="002E6CA3">
                <w:rPr>
                  <w:rFonts w:eastAsia="Times New Roman"/>
                  <w:lang w:val="en-US"/>
                </w:rPr>
                <w:t>patient’s</w:t>
              </w:r>
            </w:ins>
            <w:r>
              <w:rPr>
                <w:rFonts w:eastAsia="Times New Roman"/>
                <w:lang w:val="en-US"/>
              </w:rPr>
              <w:t xml:space="preserve"> occupation/employment</w:t>
            </w:r>
            <w:ins w:id="744" w:author="Steve" w:date="2015-09-07T13:17:00Z">
              <w:r w:rsidR="0077016D">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Caregiver: </w:t>
            </w:r>
            <w:r>
              <w:rPr>
                <w:rFonts w:eastAsia="Times New Roman"/>
                <w:lang w:val="en-US"/>
              </w:rPr>
              <w:t>(Non)professional caregiver</w:t>
            </w:r>
            <w:ins w:id="745" w:author="Steve" w:date="2015-09-07T13:17:00Z">
              <w:r w:rsidR="0077016D">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Agent: </w:t>
            </w:r>
            <w:r>
              <w:rPr>
                <w:rFonts w:eastAsia="Times New Roman"/>
                <w:lang w:val="en-US"/>
              </w:rPr>
              <w:t>Contact that acts on behalf of the patient</w:t>
            </w:r>
            <w:ins w:id="746" w:author="Steve" w:date="2015-09-07T13:17:00Z">
              <w:r w:rsidR="0077016D">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Guarantor: </w:t>
            </w:r>
            <w:r>
              <w:rPr>
                <w:rFonts w:eastAsia="Times New Roman"/>
                <w:lang w:val="en-US"/>
              </w:rPr>
              <w:t>Contact for financial matters</w:t>
            </w:r>
            <w:ins w:id="747" w:author="Steve" w:date="2015-09-07T13:18:00Z">
              <w:r w:rsidR="0077016D">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Owner of animal: </w:t>
            </w:r>
            <w:r>
              <w:rPr>
                <w:rFonts w:eastAsia="Times New Roman"/>
                <w:lang w:val="en-US"/>
              </w:rPr>
              <w:t>For animals, the owner of the animal</w:t>
            </w:r>
            <w:ins w:id="748" w:author="Steve" w:date="2015-09-07T13:18:00Z">
              <w:r w:rsidR="0077016D">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Parent: </w:t>
            </w:r>
            <w:r>
              <w:rPr>
                <w:rFonts w:eastAsia="Times New Roman"/>
                <w:lang w:val="en-US"/>
              </w:rPr>
              <w:t>Parent of the patient</w:t>
            </w:r>
            <w:ins w:id="749" w:author="Steve" w:date="2015-09-07T13:18:00Z">
              <w:r w:rsidR="0077016D">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PatientRelationshipType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PatientRelationshipType (Patient Relationship Type)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Description</w:t>
            </w:r>
          </w:p>
        </w:tc>
        <w:tc>
          <w:tcPr>
            <w:tcW w:w="0" w:type="auto"/>
            <w:vAlign w:val="center"/>
            <w:hideMark/>
          </w:tcPr>
          <w:p w:rsidR="00292EEA" w:rsidRDefault="005B11EB">
            <w:pPr>
              <w:rPr>
                <w:rFonts w:eastAsia="Times New Roman"/>
                <w:lang w:val="en-US"/>
              </w:rPr>
            </w:pPr>
            <w:r>
              <w:rPr>
                <w:rFonts w:eastAsia="Times New Roman"/>
                <w:lang w:val="en-US"/>
              </w:rPr>
              <w:t>A set of codes that can be used to indicate the relationship between a Patient and a Related</w:t>
            </w:r>
            <w:ins w:id="750" w:author="Steve" w:date="2015-09-07T13:18:00Z">
              <w:r w:rsidR="0077016D">
                <w:rPr>
                  <w:rFonts w:eastAsia="Times New Roman"/>
                  <w:lang w:val="en-US"/>
                </w:rPr>
                <w:t xml:space="preserve"> </w:t>
              </w:r>
            </w:ins>
            <w:r>
              <w:rPr>
                <w:rFonts w:eastAsia="Times New Roman"/>
                <w:lang w:val="en-US"/>
              </w:rPr>
              <w:t>Person.</w:t>
            </w:r>
            <w:ins w:id="751" w:author="Steve" w:date="2015-09-07T13:18:00Z">
              <w:r w:rsidR="0077016D">
                <w:rPr>
                  <w:rFonts w:eastAsia="Times New Roman"/>
                  <w:lang w:val="en-US"/>
                </w:rPr>
                <w:t xml:space="preserve"> </w:t>
              </w:r>
              <w:commentRangeStart w:id="752"/>
              <w:r w:rsidR="007F47A9" w:rsidRPr="007F47A9">
                <w:rPr>
                  <w:rFonts w:eastAsia="Times New Roman"/>
                  <w:highlight w:val="yellow"/>
                  <w:lang w:val="en-US"/>
                  <w:rPrChange w:id="753" w:author="Steve" w:date="2015-09-07T13:18:00Z">
                    <w:rPr>
                      <w:rFonts w:eastAsia="Times New Roman"/>
                      <w:lang w:val="en-US"/>
                    </w:rPr>
                  </w:rPrChange>
                </w:rPr>
                <w:t>Minimum details?</w:t>
              </w:r>
            </w:ins>
            <w:commentRangeEnd w:id="752"/>
            <w:r w:rsidR="000A2182">
              <w:rPr>
                <w:rStyle w:val="CommentReference"/>
              </w:rPr>
              <w:commentReference w:id="752"/>
            </w:r>
          </w:p>
        </w:tc>
      </w:tr>
    </w:tbl>
    <w:p w:rsidR="00292EEA" w:rsidRDefault="005B11EB">
      <w:pPr>
        <w:pStyle w:val="Heading2"/>
        <w:divId w:val="330329585"/>
        <w:rPr>
          <w:rFonts w:eastAsia="Times New Roman"/>
          <w:lang w:val="en-US"/>
        </w:rPr>
      </w:pPr>
      <w:r>
        <w:rPr>
          <w:rFonts w:eastAsia="Times New Roman"/>
          <w:lang w:val="en-US"/>
        </w:rPr>
        <w:t>ValueSet: PractitionerRole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PractitionerRole (Practitioner Role)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example value set defines a set of codes that can be used to indicate the role of a Practitioner.</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Doctor: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Nurse: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Pharmacist: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Researcher: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Teacher/educator: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commentRangeStart w:id="754"/>
            <w:r>
              <w:rPr>
                <w:rFonts w:eastAsia="Times New Roman"/>
                <w:b/>
                <w:bCs/>
                <w:lang w:val="en-US"/>
              </w:rPr>
              <w:t xml:space="preserve">ICT professional: </w:t>
            </w:r>
            <w:commentRangeEnd w:id="754"/>
            <w:r w:rsidR="000A2182">
              <w:rPr>
                <w:rStyle w:val="CommentReference"/>
              </w:rPr>
              <w:commentReference w:id="754"/>
            </w:r>
          </w:p>
        </w:tc>
      </w:tr>
    </w:tbl>
    <w:p w:rsidR="00292EEA" w:rsidRDefault="005B11EB">
      <w:pPr>
        <w:pStyle w:val="Heading2"/>
        <w:divId w:val="330329585"/>
        <w:rPr>
          <w:rFonts w:eastAsia="Times New Roman"/>
          <w:lang w:val="en-US"/>
        </w:rPr>
      </w:pPr>
      <w:r>
        <w:rPr>
          <w:rFonts w:eastAsia="Times New Roman"/>
          <w:lang w:val="en-US"/>
        </w:rPr>
        <w:t>ValueSet: PractitionerSpecialty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PractitionerSpecialty (Practitioner Specialty)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example value set defines a set of codes that can be used to indicate the specialty of a Practitioner</w:t>
            </w:r>
            <w:ins w:id="755" w:author="Steve" w:date="2015-09-07T13:19:00Z">
              <w:r w:rsidR="0077016D">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Cardiologist: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Dentist: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Dietary consultant: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Midwife: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commentRangeStart w:id="756"/>
            <w:r w:rsidRPr="007F47A9">
              <w:rPr>
                <w:rFonts w:eastAsia="Times New Roman"/>
                <w:b/>
                <w:bCs/>
                <w:highlight w:val="yellow"/>
                <w:lang w:val="en-US"/>
                <w:rPrChange w:id="757" w:author="Steve" w:date="2015-09-07T13:19:00Z">
                  <w:rPr>
                    <w:rFonts w:eastAsia="Times New Roman"/>
                    <w:b/>
                    <w:bCs/>
                    <w:lang w:val="en-US"/>
                  </w:rPr>
                </w:rPrChange>
              </w:rPr>
              <w:t>Systems architect:</w:t>
            </w:r>
            <w:ins w:id="758" w:author="Steve" w:date="2015-09-07T13:19:00Z">
              <w:r w:rsidR="003229AB">
                <w:rPr>
                  <w:rFonts w:eastAsia="Times New Roman"/>
                  <w:b/>
                  <w:bCs/>
                  <w:lang w:val="en-US"/>
                </w:rPr>
                <w:t>??/</w:t>
              </w:r>
            </w:ins>
            <w:r w:rsidR="005B11EB">
              <w:rPr>
                <w:rFonts w:eastAsia="Times New Roman"/>
                <w:b/>
                <w:bCs/>
                <w:lang w:val="en-US"/>
              </w:rPr>
              <w:t xml:space="preserve"> </w:t>
            </w:r>
            <w:commentRangeEnd w:id="756"/>
            <w:r w:rsidR="000A2182">
              <w:rPr>
                <w:rStyle w:val="CommentReference"/>
              </w:rPr>
              <w:commentReference w:id="756"/>
            </w:r>
          </w:p>
        </w:tc>
      </w:tr>
    </w:tbl>
    <w:p w:rsidR="00292EEA" w:rsidRDefault="005B11EB">
      <w:pPr>
        <w:pStyle w:val="Heading2"/>
        <w:divId w:val="330329585"/>
        <w:rPr>
          <w:rFonts w:eastAsia="Times New Roman"/>
          <w:lang w:val="en-US"/>
        </w:rPr>
      </w:pPr>
      <w:r>
        <w:rPr>
          <w:rFonts w:eastAsia="Times New Roman"/>
          <w:lang w:val="en-US"/>
        </w:rPr>
        <w:t>ValueSet: Procedure Category Codes (SNOMED 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3229AB">
            <w:pPr>
              <w:rPr>
                <w:rFonts w:eastAsia="Times New Roman"/>
                <w:lang w:val="en-US"/>
              </w:rPr>
            </w:pPr>
            <w:r>
              <w:rPr>
                <w:rFonts w:eastAsia="Times New Roman"/>
                <w:lang w:val="en-US"/>
              </w:rPr>
              <w:t xml:space="preserve">Procedure Category Codes (SNOMED CT) (Procedure Category Codes ( </w:t>
            </w:r>
            <w:del w:id="759" w:author="Steve" w:date="2015-09-07T13:19:00Z">
              <w:r w:rsidDel="003229AB">
                <w:rPr>
                  <w:rFonts w:eastAsia="Times New Roman"/>
                  <w:lang w:val="en-US"/>
                </w:rPr>
                <w:delText>S N O M E D C T</w:delText>
              </w:r>
            </w:del>
            <w:ins w:id="760" w:author="Steve" w:date="2015-09-07T13:19:00Z">
              <w:r w:rsidR="003229AB">
                <w:rPr>
                  <w:rFonts w:eastAsia="Times New Roman"/>
                  <w:lang w:val="en-US"/>
                </w:rPr>
                <w:t>SNOMED CT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Procedure Category code: A selection of relevant SNOMED CT codes</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761" w:author="Steve" w:date="2015-09-07T13:19: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762" w:author="Steve" w:date="2015-09-07T13:20:00Z">
              <w:r w:rsidR="003229AB">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Procedure Codes (SNOMED 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3229AB">
            <w:pPr>
              <w:rPr>
                <w:rFonts w:eastAsia="Times New Roman"/>
                <w:lang w:val="en-US"/>
              </w:rPr>
            </w:pPr>
            <w:r>
              <w:rPr>
                <w:rFonts w:eastAsia="Times New Roman"/>
                <w:lang w:val="en-US"/>
              </w:rPr>
              <w:t xml:space="preserve">Procedure Codes (SNOMED CT) (Procedure Codes ( </w:t>
            </w:r>
            <w:del w:id="763" w:author="Steve" w:date="2015-09-07T13:20:00Z">
              <w:r w:rsidDel="003229AB">
                <w:rPr>
                  <w:rFonts w:eastAsia="Times New Roman"/>
                  <w:lang w:val="en-US"/>
                </w:rPr>
                <w:delText>S N O M E D C T</w:delText>
              </w:r>
            </w:del>
            <w:ins w:id="764" w:author="Steve" w:date="2015-09-07T13:20:00Z">
              <w:r w:rsidR="003229AB">
                <w:rPr>
                  <w:rFonts w:eastAsia="Times New Roman"/>
                  <w:lang w:val="en-US"/>
                </w:rPr>
                <w:t>SNOMED CT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Description</w:t>
            </w:r>
          </w:p>
        </w:tc>
        <w:tc>
          <w:tcPr>
            <w:tcW w:w="0" w:type="auto"/>
            <w:vAlign w:val="center"/>
            <w:hideMark/>
          </w:tcPr>
          <w:p w:rsidR="00292EEA" w:rsidRDefault="005B11EB">
            <w:pPr>
              <w:rPr>
                <w:rFonts w:eastAsia="Times New Roman"/>
                <w:lang w:val="en-US"/>
              </w:rPr>
            </w:pPr>
            <w:r>
              <w:rPr>
                <w:rFonts w:eastAsia="Times New Roman"/>
                <w:lang w:val="en-US"/>
              </w:rPr>
              <w:t>Procedure Code: All SNOMED CT procedure codes</w:t>
            </w:r>
            <w:ins w:id="765" w:author="Steve" w:date="2015-09-07T13:20:00Z">
              <w:r w:rsidR="003229AB">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766" w:author="Steve" w:date="2015-09-07T13:20: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767" w:author="Steve" w:date="2015-09-07T13:20:00Z">
              <w:r w:rsidR="003229AB">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Procedure Device Action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Procedure Device Action Codes (Procedure Device Action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Example value set for Procedure Device Action code (what happened to a device during a procedure</w:t>
            </w:r>
            <w:ins w:id="768" w:author="Steve" w:date="2015-09-07T13:24:00Z">
              <w:r w:rsidR="003229AB">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Implanted: </w:t>
            </w:r>
            <w:r>
              <w:rPr>
                <w:rFonts w:eastAsia="Times New Roman"/>
                <w:lang w:val="en-US"/>
              </w:rPr>
              <w:t>The device was implanted in the patient during the procedure</w:t>
            </w:r>
            <w:ins w:id="769" w:author="Steve" w:date="2015-09-07T13:24:00Z">
              <w:r w:rsidR="003229A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Explanted: </w:t>
            </w:r>
            <w:r>
              <w:rPr>
                <w:rFonts w:eastAsia="Times New Roman"/>
                <w:lang w:val="en-US"/>
              </w:rPr>
              <w:t>The device was explanted from the patient during the procedure</w:t>
            </w:r>
            <w:ins w:id="770" w:author="Steve" w:date="2015-09-07T13:21:00Z">
              <w:r w:rsidR="003229A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3229AB">
            <w:pPr>
              <w:rPr>
                <w:rFonts w:eastAsia="Times New Roman"/>
                <w:lang w:val="en-US"/>
              </w:rPr>
            </w:pPr>
            <w:r>
              <w:rPr>
                <w:rFonts w:eastAsia="Times New Roman"/>
                <w:b/>
                <w:bCs/>
                <w:lang w:val="en-US"/>
              </w:rPr>
              <w:t xml:space="preserve">Manipulated: </w:t>
            </w:r>
            <w:r>
              <w:rPr>
                <w:rFonts w:eastAsia="Times New Roman"/>
                <w:lang w:val="en-US"/>
              </w:rPr>
              <w:t xml:space="preserve">The device remains in that patient, but </w:t>
            </w:r>
            <w:del w:id="771" w:author="Steve" w:date="2015-09-07T13:24:00Z">
              <w:r w:rsidDel="003229AB">
                <w:rPr>
                  <w:rFonts w:eastAsia="Times New Roman"/>
                  <w:lang w:val="en-US"/>
                </w:rPr>
                <w:delText xml:space="preserve">it's </w:delText>
              </w:r>
            </w:del>
            <w:ins w:id="772" w:author="Steve" w:date="2015-09-07T13:24:00Z">
              <w:r w:rsidR="003229AB">
                <w:rPr>
                  <w:rFonts w:eastAsia="Times New Roman"/>
                  <w:lang w:val="en-US"/>
                </w:rPr>
                <w:t xml:space="preserve">its </w:t>
              </w:r>
            </w:ins>
            <w:r>
              <w:rPr>
                <w:rFonts w:eastAsia="Times New Roman"/>
                <w:lang w:val="en-US"/>
              </w:rPr>
              <w:t>location, settings, or functionality was changed</w:t>
            </w:r>
            <w:ins w:id="773" w:author="Steve" w:date="2015-09-07T13:20:00Z">
              <w:r w:rsidR="003229AB">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Procedure Follow up Codes (SNOMED 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3229AB">
            <w:pPr>
              <w:rPr>
                <w:rFonts w:eastAsia="Times New Roman"/>
                <w:lang w:val="en-US"/>
              </w:rPr>
            </w:pPr>
            <w:r>
              <w:rPr>
                <w:rFonts w:eastAsia="Times New Roman"/>
                <w:lang w:val="en-US"/>
              </w:rPr>
              <w:t xml:space="preserve">Procedure Follow up Codes (SNOMED CT) (Procedure Follow up Codes ( </w:t>
            </w:r>
            <w:del w:id="774" w:author="Steve" w:date="2015-09-07T13:24:00Z">
              <w:r w:rsidDel="003229AB">
                <w:rPr>
                  <w:rFonts w:eastAsia="Times New Roman"/>
                  <w:lang w:val="en-US"/>
                </w:rPr>
                <w:delText>S N O M E D C T</w:delText>
              </w:r>
            </w:del>
            <w:ins w:id="775" w:author="Steve" w:date="2015-09-07T13:24:00Z">
              <w:r w:rsidR="003229AB">
                <w:rPr>
                  <w:rFonts w:eastAsia="Times New Roman"/>
                  <w:lang w:val="en-US"/>
                </w:rPr>
                <w:t>SNOMED CT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rsidP="003229AB">
            <w:pPr>
              <w:rPr>
                <w:rFonts w:eastAsia="Times New Roman"/>
                <w:lang w:val="en-US"/>
              </w:rPr>
            </w:pPr>
            <w:r>
              <w:rPr>
                <w:rFonts w:eastAsia="Times New Roman"/>
                <w:lang w:val="en-US"/>
              </w:rPr>
              <w:t xml:space="preserve">Procedure follow up codes: a selection of </w:t>
            </w:r>
            <w:del w:id="776" w:author="Steve" w:date="2015-09-07T13:24:00Z">
              <w:r w:rsidDel="003229AB">
                <w:rPr>
                  <w:rFonts w:eastAsia="Times New Roman"/>
                  <w:lang w:val="en-US"/>
                </w:rPr>
                <w:delText xml:space="preserve">snomed </w:delText>
              </w:r>
            </w:del>
            <w:ins w:id="777" w:author="Steve" w:date="2015-09-07T13:24:00Z">
              <w:r w:rsidR="003229AB">
                <w:rPr>
                  <w:rFonts w:eastAsia="Times New Roman"/>
                  <w:lang w:val="en-US"/>
                </w:rPr>
                <w:t xml:space="preserve">SNOMED CT </w:t>
              </w:r>
            </w:ins>
            <w:r>
              <w:rPr>
                <w:rFonts w:eastAsia="Times New Roman"/>
                <w:lang w:val="en-US"/>
              </w:rPr>
              <w:t>codes relevant to procedure follow up</w:t>
            </w:r>
            <w:ins w:id="778" w:author="Steve" w:date="2015-09-07T13:24:00Z">
              <w:r w:rsidR="003229AB">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779" w:author="Steve" w:date="2015-09-07T13:25: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780" w:author="Steve" w:date="2015-09-07T13:25:00Z">
              <w:r w:rsidR="003229AB">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Procedure Outcome Codes (SNOMED 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3229AB">
            <w:pPr>
              <w:rPr>
                <w:rFonts w:eastAsia="Times New Roman"/>
                <w:lang w:val="en-US"/>
              </w:rPr>
            </w:pPr>
            <w:r>
              <w:rPr>
                <w:rFonts w:eastAsia="Times New Roman"/>
                <w:lang w:val="en-US"/>
              </w:rPr>
              <w:t xml:space="preserve">Procedure Outcome Codes (SNOMED CT) (Procedure Outcome Codes ( </w:t>
            </w:r>
            <w:del w:id="781" w:author="Steve" w:date="2015-09-07T13:25:00Z">
              <w:r w:rsidDel="003229AB">
                <w:rPr>
                  <w:rFonts w:eastAsia="Times New Roman"/>
                  <w:lang w:val="en-US"/>
                </w:rPr>
                <w:delText>S N O M E D C T</w:delText>
              </w:r>
            </w:del>
            <w:ins w:id="782" w:author="Steve" w:date="2015-09-07T13:25:00Z">
              <w:r w:rsidR="003229AB">
                <w:rPr>
                  <w:rFonts w:eastAsia="Times New Roman"/>
                  <w:lang w:val="en-US"/>
                </w:rPr>
                <w:t>SNOMED CT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Procedure Outcome code: A selection of relevant SNOMED CT codes</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783" w:author="Steve" w:date="2015-09-07T13:25: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784" w:author="Steve" w:date="2015-09-07T13:25:00Z">
              <w:r w:rsidR="003229AB">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Procedure Performer Role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Procedure Performer Role Codes (Procedure Performer Role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This examples value set defines the set of codes that can be used to indicate a role of </w:t>
            </w:r>
            <w:r>
              <w:rPr>
                <w:rFonts w:eastAsia="Times New Roman"/>
                <w:lang w:val="en-US"/>
              </w:rPr>
              <w:lastRenderedPageBreak/>
              <w:t>procedure performer.</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785" w:author="Steve" w:date="2015-09-07T13:25: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786" w:author="Steve" w:date="2015-09-07T13:25:00Z">
              <w:r w:rsidR="003229AB">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Procedure Progress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Procedure Progress Status Codes (Procedure Progress Status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is provided as an exemplar. The value set to instantiate this attribute should be drawn from a terminologically robust code system that consists of or contains concepts to support the procedure performance process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In Operating Room: </w:t>
            </w:r>
            <w:r>
              <w:rPr>
                <w:rFonts w:eastAsia="Times New Roman"/>
                <w:lang w:val="en-US"/>
              </w:rPr>
              <w:t>A patient is in the Operating Room</w:t>
            </w:r>
            <w:ins w:id="787" w:author="Steve" w:date="2015-09-07T13:26:00Z">
              <w:r w:rsidR="003229A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Prepared: </w:t>
            </w:r>
            <w:r>
              <w:rPr>
                <w:rFonts w:eastAsia="Times New Roman"/>
                <w:lang w:val="en-US"/>
              </w:rPr>
              <w:t>The patient is prepared for a procedure</w:t>
            </w:r>
            <w:ins w:id="788" w:author="Steve" w:date="2015-09-07T13:26:00Z">
              <w:r w:rsidR="003229A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Anesthesia induced: </w:t>
            </w:r>
            <w:r>
              <w:rPr>
                <w:rFonts w:eastAsia="Times New Roman"/>
                <w:lang w:val="en-US"/>
              </w:rPr>
              <w:t>The patient is under anesthesia</w:t>
            </w:r>
            <w:ins w:id="789" w:author="Steve" w:date="2015-09-07T13:26:00Z">
              <w:r w:rsidR="003229AB">
                <w:rPr>
                  <w:rFonts w:eastAsia="Times New Roman"/>
                  <w:lang w:val="en-US"/>
                </w:rPr>
                <w:t>.</w:t>
              </w:r>
            </w:ins>
            <w:r>
              <w:rPr>
                <w:rFonts w:eastAsia="Times New Roman"/>
                <w:lang w:val="en-US"/>
              </w:rPr>
              <w:t xml:space="preserve"> </w:t>
            </w:r>
          </w:p>
        </w:tc>
      </w:tr>
      <w:tr w:rsidR="00292EEA" w:rsidRPr="003229AB">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Pr="003229AB" w:rsidRDefault="007F47A9">
            <w:pPr>
              <w:rPr>
                <w:rFonts w:eastAsia="Times New Roman"/>
                <w:highlight w:val="yellow"/>
                <w:lang w:val="en-US"/>
                <w:rPrChange w:id="790" w:author="Steve" w:date="2015-09-07T13:26:00Z">
                  <w:rPr>
                    <w:rFonts w:eastAsia="Times New Roman"/>
                    <w:lang w:val="en-US"/>
                  </w:rPr>
                </w:rPrChange>
              </w:rPr>
            </w:pPr>
            <w:r w:rsidRPr="007F47A9">
              <w:rPr>
                <w:rFonts w:eastAsia="Times New Roman"/>
                <w:b/>
                <w:bCs/>
                <w:highlight w:val="yellow"/>
                <w:lang w:val="en-US"/>
                <w:rPrChange w:id="791" w:author="Steve" w:date="2015-09-07T13:26:00Z">
                  <w:rPr>
                    <w:rFonts w:eastAsia="Times New Roman"/>
                    <w:b/>
                    <w:bCs/>
                    <w:lang w:val="en-US"/>
                  </w:rPr>
                </w:rPrChange>
              </w:rPr>
              <w:t xml:space="preserve">Opened (skin): </w:t>
            </w:r>
          </w:p>
        </w:tc>
      </w:tr>
      <w:tr w:rsidR="00292EEA">
        <w:trPr>
          <w:divId w:val="330329585"/>
          <w:tblCellSpacing w:w="15" w:type="dxa"/>
        </w:trPr>
        <w:tc>
          <w:tcPr>
            <w:tcW w:w="0" w:type="auto"/>
            <w:vAlign w:val="center"/>
            <w:hideMark/>
          </w:tcPr>
          <w:p w:rsidR="00292EEA" w:rsidRPr="003229AB" w:rsidRDefault="00292EEA">
            <w:pPr>
              <w:rPr>
                <w:rFonts w:eastAsia="Times New Roman"/>
                <w:highlight w:val="yellow"/>
                <w:lang w:val="en-US"/>
                <w:rPrChange w:id="792" w:author="Steve" w:date="2015-09-07T13:26:00Z">
                  <w:rPr>
                    <w:rFonts w:eastAsia="Times New Roman"/>
                    <w:lang w:val="en-US"/>
                  </w:rPr>
                </w:rPrChange>
              </w:rPr>
            </w:pPr>
          </w:p>
        </w:tc>
        <w:tc>
          <w:tcPr>
            <w:tcW w:w="0" w:type="auto"/>
            <w:vAlign w:val="center"/>
            <w:hideMark/>
          </w:tcPr>
          <w:p w:rsidR="00292EEA" w:rsidRDefault="007F47A9">
            <w:pPr>
              <w:rPr>
                <w:rFonts w:eastAsia="Times New Roman"/>
                <w:lang w:val="en-US"/>
              </w:rPr>
            </w:pPr>
            <w:commentRangeStart w:id="793"/>
            <w:r w:rsidRPr="007F47A9">
              <w:rPr>
                <w:rFonts w:eastAsia="Times New Roman"/>
                <w:b/>
                <w:bCs/>
                <w:highlight w:val="yellow"/>
                <w:lang w:val="en-US"/>
                <w:rPrChange w:id="794" w:author="Steve" w:date="2015-09-07T13:26:00Z">
                  <w:rPr>
                    <w:rFonts w:eastAsia="Times New Roman"/>
                    <w:b/>
                    <w:bCs/>
                    <w:lang w:val="en-US"/>
                  </w:rPr>
                </w:rPrChange>
              </w:rPr>
              <w:t>Closed (skin):</w:t>
            </w:r>
            <w:r w:rsidR="005B11EB">
              <w:rPr>
                <w:rFonts w:eastAsia="Times New Roman"/>
                <w:b/>
                <w:bCs/>
                <w:lang w:val="en-US"/>
              </w:rPr>
              <w:t xml:space="preserve"> </w:t>
            </w:r>
            <w:commentRangeEnd w:id="793"/>
            <w:r w:rsidR="00EA4DB2">
              <w:rPr>
                <w:rStyle w:val="CommentReference"/>
              </w:rPr>
              <w:commentReference w:id="793"/>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 Recovery Room: </w:t>
            </w:r>
            <w:r>
              <w:rPr>
                <w:rFonts w:eastAsia="Times New Roman"/>
                <w:lang w:val="en-US"/>
              </w:rPr>
              <w:t>The patient is in the recovery room</w:t>
            </w:r>
            <w:ins w:id="795" w:author="Steve" w:date="2015-09-07T13:25:00Z">
              <w:r w:rsidR="003229AB">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Procedure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Procedure Reason Codes (Procedure Reason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rsidP="003229AB">
            <w:pPr>
              <w:rPr>
                <w:rFonts w:eastAsia="Times New Roman"/>
                <w:lang w:val="en-US"/>
              </w:rPr>
            </w:pPr>
            <w:r>
              <w:rPr>
                <w:rFonts w:eastAsia="Times New Roman"/>
                <w:lang w:val="en-US"/>
              </w:rPr>
              <w:t xml:space="preserve">This examples value set defines the set of codes that can be used to indicate </w:t>
            </w:r>
            <w:del w:id="796" w:author="Steve" w:date="2015-09-07T13:26:00Z">
              <w:r w:rsidDel="003229AB">
                <w:rPr>
                  <w:rFonts w:eastAsia="Times New Roman"/>
                  <w:lang w:val="en-US"/>
                </w:rPr>
                <w:delText xml:space="preserve">a </w:delText>
              </w:r>
            </w:del>
            <w:r>
              <w:rPr>
                <w:rFonts w:eastAsia="Times New Roman"/>
                <w:lang w:val="en-US"/>
              </w:rPr>
              <w:t>reasons for a procedure.</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797" w:author="Steve" w:date="2015-09-07T13:26: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798" w:author="Steve" w:date="2015-09-07T13:26:00Z">
              <w:r w:rsidR="003229AB">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Reason Medication Given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Reason Medication Given Codes (Reason Medication Given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is provided as an exemplar. The value set to instantiate this attribute should be drawn from a terminologically robust code system that consists of or contains concepts to support the medication process</w:t>
            </w:r>
            <w:ins w:id="799" w:author="Steve" w:date="2015-09-07T13:27:00Z">
              <w:r w:rsidR="003229A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None: </w:t>
            </w:r>
            <w:r>
              <w:rPr>
                <w:rFonts w:eastAsia="Times New Roman"/>
                <w:lang w:val="en-US"/>
              </w:rPr>
              <w:t>No reason known</w:t>
            </w:r>
            <w:ins w:id="800" w:author="Steve" w:date="2015-09-07T13:27:00Z">
              <w:r w:rsidR="003229A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Given as Ordered: </w:t>
            </w:r>
            <w:r>
              <w:rPr>
                <w:rFonts w:eastAsia="Times New Roman"/>
                <w:lang w:val="en-US"/>
              </w:rPr>
              <w:t>The administration was following an ordered protocol</w:t>
            </w:r>
            <w:ins w:id="801" w:author="Steve" w:date="2015-09-07T13:27:00Z">
              <w:r w:rsidR="003229A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Emergency: </w:t>
            </w:r>
            <w:r>
              <w:rPr>
                <w:rFonts w:eastAsia="Times New Roman"/>
                <w:lang w:val="en-US"/>
              </w:rPr>
              <w:t>The administration was needed to treat an emergency</w:t>
            </w:r>
            <w:ins w:id="802" w:author="Steve" w:date="2015-09-07T13:27:00Z">
              <w:r w:rsidR="003229AB">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Reason Medication Not Given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pPr>
              <w:rPr>
                <w:rFonts w:eastAsia="Times New Roman"/>
                <w:lang w:val="en-US"/>
              </w:rPr>
            </w:pPr>
            <w:r>
              <w:rPr>
                <w:rFonts w:eastAsia="Times New Roman"/>
                <w:lang w:val="en-US"/>
              </w:rPr>
              <w:t xml:space="preserve">Reason Medication Not Given Codes (Reason Medication Not Given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is provided as an exemplar. The value set to instantiate this attribute should be drawn from a terminologically robust code system that consists of or contains concepts to support the medication process</w:t>
            </w:r>
            <w:ins w:id="803" w:author="Steve" w:date="2015-09-07T13:27:00Z">
              <w:r w:rsidR="003229A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None: </w:t>
            </w:r>
            <w:r>
              <w:rPr>
                <w:rFonts w:eastAsia="Times New Roman"/>
                <w:lang w:val="en-US"/>
              </w:rPr>
              <w:t>No reason known</w:t>
            </w:r>
            <w:ins w:id="804" w:author="Steve" w:date="2015-09-07T13:27:00Z">
              <w:r w:rsidR="003229A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Away: </w:t>
            </w:r>
            <w:r>
              <w:rPr>
                <w:rFonts w:eastAsia="Times New Roman"/>
                <w:lang w:val="en-US"/>
              </w:rPr>
              <w:t>The patient was not available when the dose was scheduled</w:t>
            </w:r>
            <w:ins w:id="805" w:author="Steve" w:date="2015-09-07T13:27:00Z">
              <w:r w:rsidR="003229A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Asleep: </w:t>
            </w:r>
            <w:r>
              <w:rPr>
                <w:rFonts w:eastAsia="Times New Roman"/>
                <w:lang w:val="en-US"/>
              </w:rPr>
              <w:t>The patient was asleep when the dose was scheduled</w:t>
            </w:r>
            <w:ins w:id="806" w:author="Steve" w:date="2015-09-07T13:27:00Z">
              <w:r w:rsidR="003229A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Vomit: </w:t>
            </w:r>
            <w:r>
              <w:rPr>
                <w:rFonts w:eastAsia="Times New Roman"/>
                <w:lang w:val="en-US"/>
              </w:rPr>
              <w:t>The patient was given the medication and immediately vomited it back</w:t>
            </w:r>
            <w:ins w:id="807" w:author="Steve" w:date="2015-09-07T13:27:00Z">
              <w:r w:rsidR="003229AB">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Risk Probability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Risk Probability (Risk Probability)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Codes representing the likelihood of a particular outcome in a risk assessment</w:t>
            </w:r>
            <w:ins w:id="808" w:author="Steve" w:date="2015-09-07T13:28:00Z">
              <w:r w:rsidR="003229AB">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del w:id="809" w:author="Steve" w:date="2015-09-07T13:28:00Z">
              <w:r w:rsidDel="003229AB">
                <w:rPr>
                  <w:rFonts w:eastAsia="Times New Roman"/>
                  <w:b/>
                  <w:bCs/>
                  <w:lang w:val="en-US"/>
                </w:rPr>
                <w:delText xml:space="preserve">negligible </w:delText>
              </w:r>
            </w:del>
            <w:ins w:id="810" w:author="Steve" w:date="2015-09-09T19:12:00Z">
              <w:r w:rsidR="002E6CA3">
                <w:rPr>
                  <w:rFonts w:eastAsia="Times New Roman"/>
                  <w:b/>
                  <w:bCs/>
                  <w:lang w:val="en-US"/>
                </w:rPr>
                <w:t>Negligible</w:t>
              </w:r>
            </w:ins>
            <w:ins w:id="811" w:author="Steve" w:date="2015-09-07T13:28:00Z">
              <w:r w:rsidR="003229AB">
                <w:rPr>
                  <w:rFonts w:eastAsia="Times New Roman"/>
                  <w:b/>
                  <w:bCs/>
                  <w:lang w:val="en-US"/>
                </w:rPr>
                <w:t xml:space="preserve"> </w:t>
              </w:r>
            </w:ins>
            <w:r>
              <w:rPr>
                <w:rFonts w:eastAsia="Times New Roman"/>
                <w:b/>
                <w:bCs/>
                <w:lang w:val="en-US"/>
              </w:rPr>
              <w:t xml:space="preserve">likelihood: </w:t>
            </w:r>
            <w:r>
              <w:rPr>
                <w:rFonts w:eastAsia="Times New Roman"/>
                <w:lang w:val="en-US"/>
              </w:rPr>
              <w:t>The specified outcome is exceptionally unlikely</w:t>
            </w:r>
            <w:ins w:id="812" w:author="Steve" w:date="2015-09-07T13:28:00Z">
              <w:r w:rsidR="003229A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del w:id="813" w:author="Steve" w:date="2015-09-07T13:28:00Z">
              <w:r w:rsidDel="003229AB">
                <w:rPr>
                  <w:rFonts w:eastAsia="Times New Roman"/>
                  <w:b/>
                  <w:bCs/>
                  <w:lang w:val="en-US"/>
                </w:rPr>
                <w:delText xml:space="preserve">low </w:delText>
              </w:r>
            </w:del>
            <w:ins w:id="814" w:author="Steve" w:date="2015-09-07T13:28:00Z">
              <w:r w:rsidR="003229AB">
                <w:rPr>
                  <w:rFonts w:eastAsia="Times New Roman"/>
                  <w:b/>
                  <w:bCs/>
                  <w:lang w:val="en-US"/>
                </w:rPr>
                <w:t xml:space="preserve">Low </w:t>
              </w:r>
            </w:ins>
            <w:r>
              <w:rPr>
                <w:rFonts w:eastAsia="Times New Roman"/>
                <w:b/>
                <w:bCs/>
                <w:lang w:val="en-US"/>
              </w:rPr>
              <w:t xml:space="preserve">likelihood: </w:t>
            </w:r>
            <w:r>
              <w:rPr>
                <w:rFonts w:eastAsia="Times New Roman"/>
                <w:lang w:val="en-US"/>
              </w:rPr>
              <w:t>The specified outcome is possible but unlikely</w:t>
            </w:r>
            <w:ins w:id="815" w:author="Steve" w:date="2015-09-07T13:28:00Z">
              <w:r w:rsidR="003229A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del w:id="816" w:author="Steve" w:date="2015-09-07T13:28:00Z">
              <w:r w:rsidDel="003229AB">
                <w:rPr>
                  <w:rFonts w:eastAsia="Times New Roman"/>
                  <w:b/>
                  <w:bCs/>
                  <w:lang w:val="en-US"/>
                </w:rPr>
                <w:delText xml:space="preserve">moderate </w:delText>
              </w:r>
            </w:del>
            <w:ins w:id="817" w:author="Steve" w:date="2015-09-07T13:28:00Z">
              <w:r w:rsidR="003229AB">
                <w:rPr>
                  <w:rFonts w:eastAsia="Times New Roman"/>
                  <w:b/>
                  <w:bCs/>
                  <w:lang w:val="en-US"/>
                </w:rPr>
                <w:t xml:space="preserve">Moderate </w:t>
              </w:r>
            </w:ins>
            <w:r>
              <w:rPr>
                <w:rFonts w:eastAsia="Times New Roman"/>
                <w:b/>
                <w:bCs/>
                <w:lang w:val="en-US"/>
              </w:rPr>
              <w:t xml:space="preserve">likelihood: </w:t>
            </w:r>
            <w:r>
              <w:rPr>
                <w:rFonts w:eastAsia="Times New Roman"/>
                <w:lang w:val="en-US"/>
              </w:rPr>
              <w:t>The specified outcome has a reasonable likelihood of occurrence</w:t>
            </w:r>
            <w:ins w:id="818" w:author="Steve" w:date="2015-09-07T13:28:00Z">
              <w:r w:rsidR="003229A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del w:id="819" w:author="Steve" w:date="2015-09-07T13:27:00Z">
              <w:r w:rsidDel="003229AB">
                <w:rPr>
                  <w:rFonts w:eastAsia="Times New Roman"/>
                  <w:b/>
                  <w:bCs/>
                  <w:lang w:val="en-US"/>
                </w:rPr>
                <w:delText xml:space="preserve">high </w:delText>
              </w:r>
            </w:del>
            <w:ins w:id="820" w:author="Steve" w:date="2015-09-07T13:27:00Z">
              <w:r w:rsidR="003229AB">
                <w:rPr>
                  <w:rFonts w:eastAsia="Times New Roman"/>
                  <w:b/>
                  <w:bCs/>
                  <w:lang w:val="en-US"/>
                </w:rPr>
                <w:t xml:space="preserve">High </w:t>
              </w:r>
            </w:ins>
            <w:r>
              <w:rPr>
                <w:rFonts w:eastAsia="Times New Roman"/>
                <w:b/>
                <w:bCs/>
                <w:lang w:val="en-US"/>
              </w:rPr>
              <w:t xml:space="preserve">likelihood: </w:t>
            </w:r>
            <w:r>
              <w:rPr>
                <w:rFonts w:eastAsia="Times New Roman"/>
                <w:lang w:val="en-US"/>
              </w:rPr>
              <w:t>The specified outcome is more likely to occur than not</w:t>
            </w:r>
            <w:ins w:id="821" w:author="Steve" w:date="2015-09-07T13:28:00Z">
              <w:r w:rsidR="003229A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del w:id="822" w:author="Steve" w:date="2015-09-07T13:27:00Z">
              <w:r w:rsidDel="003229AB">
                <w:rPr>
                  <w:rFonts w:eastAsia="Times New Roman"/>
                  <w:b/>
                  <w:bCs/>
                  <w:lang w:val="en-US"/>
                </w:rPr>
                <w:delText>certain</w:delText>
              </w:r>
            </w:del>
            <w:ins w:id="823" w:author="Steve" w:date="2015-09-07T13:27:00Z">
              <w:r w:rsidR="003229AB">
                <w:rPr>
                  <w:rFonts w:eastAsia="Times New Roman"/>
                  <w:b/>
                  <w:bCs/>
                  <w:lang w:val="en-US"/>
                </w:rPr>
                <w:t>Certain</w:t>
              </w:r>
            </w:ins>
            <w:r>
              <w:rPr>
                <w:rFonts w:eastAsia="Times New Roman"/>
                <w:b/>
                <w:bCs/>
                <w:lang w:val="en-US"/>
              </w:rPr>
              <w:t xml:space="preserve">: </w:t>
            </w:r>
            <w:r>
              <w:rPr>
                <w:rFonts w:eastAsia="Times New Roman"/>
                <w:lang w:val="en-US"/>
              </w:rPr>
              <w:t>The specified outcome is effectively guaranteed</w:t>
            </w:r>
            <w:ins w:id="824" w:author="Steve" w:date="2015-09-07T13:28:00Z">
              <w:r w:rsidR="003229AB">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SNOMED CT Anatomical Structure for Administration Site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3229AB">
            <w:pPr>
              <w:rPr>
                <w:rFonts w:eastAsia="Times New Roman"/>
                <w:lang w:val="en-US"/>
              </w:rPr>
            </w:pPr>
            <w:r>
              <w:rPr>
                <w:rFonts w:eastAsia="Times New Roman"/>
                <w:lang w:val="en-US"/>
              </w:rPr>
              <w:t>SNOMED CT Anatomical Structure for Administration Site Codes (</w:t>
            </w:r>
            <w:del w:id="825" w:author="Steve" w:date="2015-09-07T13:28:00Z">
              <w:r w:rsidDel="003229AB">
                <w:rPr>
                  <w:rFonts w:eastAsia="Times New Roman"/>
                  <w:lang w:val="en-US"/>
                </w:rPr>
                <w:delText>S N O M E D C T</w:delText>
              </w:r>
            </w:del>
            <w:ins w:id="826" w:author="Steve" w:date="2015-09-07T13:28:00Z">
              <w:r w:rsidR="003229AB">
                <w:rPr>
                  <w:rFonts w:eastAsia="Times New Roman"/>
                  <w:lang w:val="en-US"/>
                </w:rPr>
                <w:t>SNOMED CT</w:t>
              </w:r>
            </w:ins>
            <w:r>
              <w:rPr>
                <w:rFonts w:eastAsia="Times New Roman"/>
                <w:lang w:val="en-US"/>
              </w:rPr>
              <w:t xml:space="preserve"> Anatomical Structure for Administration Site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Anatomical Structure codes from SNOMED CT - provided as an exemplar</w:t>
            </w:r>
            <w:ins w:id="827" w:author="Steve" w:date="2015-09-07T13:28:00Z">
              <w:r w:rsidR="003229AB">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828" w:author="Steve" w:date="2015-09-07T13:29: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829" w:author="Steve" w:date="2015-09-07T13:29:00Z">
              <w:r w:rsidR="003229AB">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SNOMED CT Body Structures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3229AB">
            <w:pPr>
              <w:rPr>
                <w:rFonts w:eastAsia="Times New Roman"/>
                <w:lang w:val="en-US"/>
              </w:rPr>
            </w:pPr>
            <w:r>
              <w:rPr>
                <w:rFonts w:eastAsia="Times New Roman"/>
                <w:lang w:val="en-US"/>
              </w:rPr>
              <w:t>SNOMED CT Body Structures (</w:t>
            </w:r>
            <w:del w:id="830" w:author="Steve" w:date="2015-09-07T13:29:00Z">
              <w:r w:rsidDel="003229AB">
                <w:rPr>
                  <w:rFonts w:eastAsia="Times New Roman"/>
                  <w:lang w:val="en-US"/>
                </w:rPr>
                <w:delText>S N O M E D C T</w:delText>
              </w:r>
            </w:del>
            <w:ins w:id="831" w:author="Steve" w:date="2015-09-07T13:29:00Z">
              <w:r w:rsidR="003229AB">
                <w:rPr>
                  <w:rFonts w:eastAsia="Times New Roman"/>
                  <w:lang w:val="en-US"/>
                </w:rPr>
                <w:t>SNOMED CT</w:t>
              </w:r>
            </w:ins>
            <w:r>
              <w:rPr>
                <w:rFonts w:eastAsia="Times New Roman"/>
                <w:lang w:val="en-US"/>
              </w:rPr>
              <w:t xml:space="preserve"> Body Structures)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all the "Anatomical Structure" SNOMED CT codes (i.e. codes with an is-a relationship with 91723000: Anatomical structure)</w:t>
            </w:r>
            <w:ins w:id="832" w:author="Steve" w:date="2015-09-07T13:29:00Z">
              <w:r w:rsidR="003229AB">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833" w:author="Steve" w:date="2015-09-07T13:29:00Z">
                  <w:rPr>
                    <w:rFonts w:eastAsia="Times New Roman"/>
                    <w:lang w:val="en-US"/>
                  </w:rPr>
                </w:rPrChange>
              </w:rPr>
              <w:t>Â</w:t>
            </w:r>
            <w:r>
              <w:rPr>
                <w:rFonts w:eastAsia="Times New Roman"/>
                <w:lang w:val="en-US"/>
              </w:rPr>
              <w:t xml:space="preserve">© 2002+ International Health Terminology Standards Development Organisation (IHTSDO), and distributed by agreement between IHTSDO and HL7. Implementer use of </w:t>
            </w:r>
            <w:r>
              <w:rPr>
                <w:rFonts w:eastAsia="Times New Roman"/>
                <w:lang w:val="en-US"/>
              </w:rPr>
              <w:lastRenderedPageBreak/>
              <w:t>SNOMED CT is not covered by this agreement</w:t>
            </w:r>
            <w:ins w:id="834" w:author="Steve" w:date="2015-09-07T13:29:00Z">
              <w:r w:rsidR="003229AB">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lastRenderedPageBreak/>
        <w:t>ValueSet: SNOMED CT Clinical Findings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3229AB">
            <w:pPr>
              <w:rPr>
                <w:rFonts w:eastAsia="Times New Roman"/>
                <w:lang w:val="en-US"/>
              </w:rPr>
            </w:pPr>
            <w:r>
              <w:rPr>
                <w:rFonts w:eastAsia="Times New Roman"/>
                <w:lang w:val="en-US"/>
              </w:rPr>
              <w:t>SNOMED CT Clinical Findings (</w:t>
            </w:r>
            <w:del w:id="835" w:author="Steve" w:date="2015-09-07T13:29:00Z">
              <w:r w:rsidDel="003229AB">
                <w:rPr>
                  <w:rFonts w:eastAsia="Times New Roman"/>
                  <w:lang w:val="en-US"/>
                </w:rPr>
                <w:delText>S N O M E D C T</w:delText>
              </w:r>
            </w:del>
            <w:ins w:id="836" w:author="Steve" w:date="2015-09-07T13:29:00Z">
              <w:r w:rsidR="003229AB">
                <w:rPr>
                  <w:rFonts w:eastAsia="Times New Roman"/>
                  <w:lang w:val="en-US"/>
                </w:rPr>
                <w:t>SNOMED CT</w:t>
              </w:r>
            </w:ins>
            <w:r>
              <w:rPr>
                <w:rFonts w:eastAsia="Times New Roman"/>
                <w:lang w:val="en-US"/>
              </w:rPr>
              <w:t xml:space="preserve"> Clinical Findings)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all the "Clinical finding" SNOMED CT codes (i.e. codes with an is-a relationship with 404684003: Clinical finding)</w:t>
            </w:r>
            <w:ins w:id="837" w:author="Steve" w:date="2015-09-07T13:29:00Z">
              <w:r w:rsidR="005A048D">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838" w:author="Steve" w:date="2015-09-07T13:30: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839" w:author="Steve" w:date="2015-09-07T13:30:00Z">
              <w:r w:rsidR="005A048D">
                <w:rPr>
                  <w:rFonts w:eastAsia="Times New Roman"/>
                  <w:lang w:val="en-US"/>
                </w:rPr>
                <w:t>.</w:t>
              </w:r>
            </w:ins>
            <w:r>
              <w:rPr>
                <w:rFonts w:eastAsia="Times New Roman"/>
                <w:lang w:val="en-US"/>
              </w:rPr>
              <w:t xml:space="preserve"> </w:t>
            </w:r>
          </w:p>
        </w:tc>
      </w:tr>
    </w:tbl>
    <w:p w:rsidR="00292EEA" w:rsidRPr="005A048D" w:rsidRDefault="007F47A9">
      <w:pPr>
        <w:pStyle w:val="Heading2"/>
        <w:divId w:val="330329585"/>
        <w:rPr>
          <w:rFonts w:eastAsia="Times New Roman"/>
          <w:highlight w:val="yellow"/>
          <w:lang w:val="en-US"/>
          <w:rPrChange w:id="840" w:author="Steve" w:date="2015-09-07T13:30:00Z">
            <w:rPr>
              <w:rFonts w:eastAsia="Times New Roman"/>
              <w:lang w:val="en-US"/>
            </w:rPr>
          </w:rPrChange>
        </w:rPr>
      </w:pPr>
      <w:r w:rsidRPr="007F47A9">
        <w:rPr>
          <w:rFonts w:eastAsia="Times New Roman"/>
          <w:highlight w:val="yellow"/>
          <w:lang w:val="en-US"/>
          <w:rPrChange w:id="841" w:author="Steve" w:date="2015-09-07T13:30:00Z">
            <w:rPr>
              <w:rFonts w:eastAsia="Times New Roman"/>
              <w:lang w:val="en-US"/>
            </w:rPr>
          </w:rPrChange>
        </w:rPr>
        <w:t>ValueSet: SNOMED CT Clinical Findings</w:t>
      </w:r>
      <w:ins w:id="842" w:author="Steve" w:date="2015-09-07T13:30:00Z">
        <w:r w:rsidRPr="007F47A9">
          <w:rPr>
            <w:rFonts w:eastAsia="Times New Roman"/>
            <w:lang w:val="en-US"/>
            <w:rPrChange w:id="843" w:author="Steve" w:date="2015-09-07T13:30:00Z">
              <w:rPr>
                <w:rFonts w:eastAsia="Times New Roman"/>
                <w:highlight w:val="yellow"/>
                <w:lang w:val="en-US"/>
              </w:rPr>
            </w:rPrChange>
          </w:rPr>
          <w:t xml:space="preserve"> – repeat?</w: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rsidRPr="005A048D">
        <w:trPr>
          <w:divId w:val="330329585"/>
          <w:tblCellSpacing w:w="15" w:type="dxa"/>
        </w:trPr>
        <w:tc>
          <w:tcPr>
            <w:tcW w:w="0" w:type="auto"/>
            <w:vAlign w:val="center"/>
            <w:hideMark/>
          </w:tcPr>
          <w:p w:rsidR="00292EEA" w:rsidRPr="005A048D" w:rsidRDefault="007F47A9">
            <w:pPr>
              <w:rPr>
                <w:rFonts w:eastAsia="Times New Roman"/>
                <w:highlight w:val="yellow"/>
                <w:lang w:val="en-US"/>
                <w:rPrChange w:id="844" w:author="Steve" w:date="2015-09-07T13:30:00Z">
                  <w:rPr>
                    <w:rFonts w:eastAsia="Times New Roman"/>
                    <w:lang w:val="en-US"/>
                  </w:rPr>
                </w:rPrChange>
              </w:rPr>
            </w:pPr>
            <w:r w:rsidRPr="007F47A9">
              <w:rPr>
                <w:rFonts w:eastAsia="Times New Roman"/>
                <w:highlight w:val="yellow"/>
                <w:lang w:val="en-US"/>
                <w:rPrChange w:id="845" w:author="Steve" w:date="2015-09-07T13:30:00Z">
                  <w:rPr>
                    <w:rFonts w:eastAsia="Times New Roman"/>
                    <w:lang w:val="en-US"/>
                  </w:rPr>
                </w:rPrChange>
              </w:rPr>
              <w:t>Name</w:t>
            </w:r>
          </w:p>
        </w:tc>
        <w:tc>
          <w:tcPr>
            <w:tcW w:w="0" w:type="auto"/>
            <w:vAlign w:val="center"/>
            <w:hideMark/>
          </w:tcPr>
          <w:p w:rsidR="00292EEA" w:rsidRPr="005A048D" w:rsidRDefault="007F47A9">
            <w:pPr>
              <w:rPr>
                <w:rFonts w:eastAsia="Times New Roman"/>
                <w:highlight w:val="yellow"/>
                <w:lang w:val="en-US"/>
                <w:rPrChange w:id="846" w:author="Steve" w:date="2015-09-07T13:30:00Z">
                  <w:rPr>
                    <w:rFonts w:eastAsia="Times New Roman"/>
                    <w:lang w:val="en-US"/>
                  </w:rPr>
                </w:rPrChange>
              </w:rPr>
            </w:pPr>
            <w:r w:rsidRPr="007F47A9">
              <w:rPr>
                <w:rFonts w:eastAsia="Times New Roman"/>
                <w:highlight w:val="yellow"/>
                <w:lang w:val="en-US"/>
                <w:rPrChange w:id="847" w:author="Steve" w:date="2015-09-07T13:30:00Z">
                  <w:rPr>
                    <w:rFonts w:eastAsia="Times New Roman"/>
                    <w:lang w:val="en-US"/>
                  </w:rPr>
                </w:rPrChange>
              </w:rPr>
              <w:t xml:space="preserve">SNOMED CT Clinical Findings (S N O M E D C T Clinical Findings) </w:t>
            </w:r>
          </w:p>
        </w:tc>
      </w:tr>
      <w:tr w:rsidR="00292EEA" w:rsidRPr="005A048D">
        <w:trPr>
          <w:divId w:val="330329585"/>
          <w:tblCellSpacing w:w="15" w:type="dxa"/>
        </w:trPr>
        <w:tc>
          <w:tcPr>
            <w:tcW w:w="0" w:type="auto"/>
            <w:vAlign w:val="center"/>
            <w:hideMark/>
          </w:tcPr>
          <w:p w:rsidR="00292EEA" w:rsidRPr="005A048D" w:rsidRDefault="007F47A9">
            <w:pPr>
              <w:rPr>
                <w:rFonts w:eastAsia="Times New Roman"/>
                <w:highlight w:val="yellow"/>
                <w:lang w:val="en-US"/>
                <w:rPrChange w:id="848" w:author="Steve" w:date="2015-09-07T13:30:00Z">
                  <w:rPr>
                    <w:rFonts w:eastAsia="Times New Roman"/>
                    <w:lang w:val="en-US"/>
                  </w:rPr>
                </w:rPrChange>
              </w:rPr>
            </w:pPr>
            <w:r w:rsidRPr="007F47A9">
              <w:rPr>
                <w:rFonts w:eastAsia="Times New Roman"/>
                <w:highlight w:val="yellow"/>
                <w:lang w:val="en-US"/>
                <w:rPrChange w:id="849" w:author="Steve" w:date="2015-09-07T13:30:00Z">
                  <w:rPr>
                    <w:rFonts w:eastAsia="Times New Roman"/>
                    <w:lang w:val="en-US"/>
                  </w:rPr>
                </w:rPrChange>
              </w:rPr>
              <w:t>Description</w:t>
            </w:r>
          </w:p>
        </w:tc>
        <w:tc>
          <w:tcPr>
            <w:tcW w:w="0" w:type="auto"/>
            <w:vAlign w:val="center"/>
            <w:hideMark/>
          </w:tcPr>
          <w:p w:rsidR="00292EEA" w:rsidRPr="005A048D" w:rsidRDefault="007F47A9">
            <w:pPr>
              <w:rPr>
                <w:rFonts w:eastAsia="Times New Roman"/>
                <w:highlight w:val="yellow"/>
                <w:lang w:val="en-US"/>
                <w:rPrChange w:id="850" w:author="Steve" w:date="2015-09-07T13:30:00Z">
                  <w:rPr>
                    <w:rFonts w:eastAsia="Times New Roman"/>
                    <w:lang w:val="en-US"/>
                  </w:rPr>
                </w:rPrChange>
              </w:rPr>
            </w:pPr>
            <w:r w:rsidRPr="007F47A9">
              <w:rPr>
                <w:rFonts w:eastAsia="Times New Roman"/>
                <w:highlight w:val="yellow"/>
                <w:lang w:val="en-US"/>
                <w:rPrChange w:id="851" w:author="Steve" w:date="2015-09-07T13:30:00Z">
                  <w:rPr>
                    <w:rFonts w:eastAsia="Times New Roman"/>
                    <w:lang w:val="en-US"/>
                  </w:rPr>
                </w:rPrChange>
              </w:rPr>
              <w:t>This value set includes all SNOMED CT Clinical Findings</w:t>
            </w:r>
          </w:p>
        </w:tc>
      </w:tr>
      <w:tr w:rsidR="00292EEA">
        <w:trPr>
          <w:divId w:val="330329585"/>
          <w:tblCellSpacing w:w="15" w:type="dxa"/>
        </w:trPr>
        <w:tc>
          <w:tcPr>
            <w:tcW w:w="0" w:type="auto"/>
            <w:vAlign w:val="center"/>
            <w:hideMark/>
          </w:tcPr>
          <w:p w:rsidR="00292EEA" w:rsidRPr="005A048D" w:rsidRDefault="007F47A9">
            <w:pPr>
              <w:rPr>
                <w:rFonts w:eastAsia="Times New Roman"/>
                <w:highlight w:val="yellow"/>
                <w:lang w:val="en-US"/>
                <w:rPrChange w:id="852" w:author="Steve" w:date="2015-09-07T13:30:00Z">
                  <w:rPr>
                    <w:rFonts w:eastAsia="Times New Roman"/>
                    <w:lang w:val="en-US"/>
                  </w:rPr>
                </w:rPrChange>
              </w:rPr>
            </w:pPr>
            <w:r w:rsidRPr="007F47A9">
              <w:rPr>
                <w:rFonts w:eastAsia="Times New Roman"/>
                <w:highlight w:val="yellow"/>
                <w:lang w:val="en-US"/>
                <w:rPrChange w:id="853" w:author="Steve" w:date="2015-09-07T13:30:00Z">
                  <w:rPr>
                    <w:rFonts w:eastAsia="Times New Roman"/>
                    <w:lang w:val="en-US"/>
                  </w:rPr>
                </w:rPrChange>
              </w:rPr>
              <w:t>Copyright</w:t>
            </w:r>
          </w:p>
        </w:tc>
        <w:tc>
          <w:tcPr>
            <w:tcW w:w="0" w:type="auto"/>
            <w:vAlign w:val="center"/>
            <w:hideMark/>
          </w:tcPr>
          <w:p w:rsidR="00292EEA" w:rsidRDefault="007F47A9">
            <w:pPr>
              <w:rPr>
                <w:rFonts w:eastAsia="Times New Roman"/>
                <w:lang w:val="en-US"/>
              </w:rPr>
            </w:pPr>
            <w:r w:rsidRPr="007F47A9">
              <w:rPr>
                <w:rFonts w:eastAsia="Times New Roman"/>
                <w:highlight w:val="yellow"/>
                <w:lang w:val="en-US"/>
                <w:rPrChange w:id="854" w:author="Steve" w:date="2015-09-07T13:30:00Z">
                  <w:rPr>
                    <w:rFonts w:eastAsia="Times New Roman"/>
                    <w:lang w:val="en-US"/>
                  </w:rPr>
                </w:rPrChange>
              </w:rPr>
              <w:t>This value set includes content from SNOMED CT, which is copyright Â© 2002+ International Health Terminology Standards Development Organisation (IHTSDO), and distributed by agreement between IHTSDO and HL7. Implementer use of SNOMED CT is not covered by this agreement</w:t>
            </w:r>
            <w:r w:rsidR="005B11EB">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SNOMED CT Form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5A048D">
            <w:pPr>
              <w:rPr>
                <w:rFonts w:eastAsia="Times New Roman"/>
                <w:lang w:val="en-US"/>
              </w:rPr>
            </w:pPr>
            <w:r>
              <w:rPr>
                <w:rFonts w:eastAsia="Times New Roman"/>
                <w:lang w:val="en-US"/>
              </w:rPr>
              <w:t>SNOMED CT Form Codes (</w:t>
            </w:r>
            <w:del w:id="855" w:author="Steve" w:date="2015-09-07T13:31:00Z">
              <w:r w:rsidDel="005A048D">
                <w:rPr>
                  <w:rFonts w:eastAsia="Times New Roman"/>
                  <w:lang w:val="en-US"/>
                </w:rPr>
                <w:delText>S N O M E D C T</w:delText>
              </w:r>
            </w:del>
            <w:ins w:id="856" w:author="Steve" w:date="2015-09-07T13:31:00Z">
              <w:r w:rsidR="005A048D">
                <w:rPr>
                  <w:rFonts w:eastAsia="Times New Roman"/>
                  <w:lang w:val="en-US"/>
                </w:rPr>
                <w:t>SNOMED CT</w:t>
              </w:r>
            </w:ins>
            <w:r>
              <w:rPr>
                <w:rFonts w:eastAsia="Times New Roman"/>
                <w:lang w:val="en-US"/>
              </w:rPr>
              <w:t xml:space="preserve"> Form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all Form codes from SNOMED CT - provided as an exemplar</w:t>
            </w:r>
            <w:ins w:id="857" w:author="Steve" w:date="2015-09-07T13:31:00Z">
              <w:r w:rsidR="005A048D">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858" w:author="Steve" w:date="2015-09-07T13:31: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859" w:author="Steve" w:date="2015-09-07T13:31:00Z">
              <w:r w:rsidR="005A048D">
                <w:rPr>
                  <w:rFonts w:eastAsia="Times New Roman"/>
                  <w:lang w:val="en-US"/>
                </w:rPr>
                <w:t>.</w:t>
              </w:r>
            </w:ins>
            <w:r>
              <w:rPr>
                <w:rFonts w:eastAsia="Times New Roman"/>
                <w:lang w:val="en-US"/>
              </w:rPr>
              <w:t xml:space="preserve"> </w:t>
            </w:r>
          </w:p>
        </w:tc>
      </w:tr>
    </w:tbl>
    <w:p w:rsidR="00292EEA" w:rsidRPr="005A048D" w:rsidRDefault="007F47A9">
      <w:pPr>
        <w:pStyle w:val="Heading2"/>
        <w:divId w:val="330329585"/>
        <w:rPr>
          <w:rFonts w:eastAsia="Times New Roman"/>
          <w:highlight w:val="yellow"/>
          <w:lang w:val="en-US"/>
          <w:rPrChange w:id="860" w:author="Steve" w:date="2015-09-07T13:30:00Z">
            <w:rPr>
              <w:rFonts w:eastAsia="Times New Roman"/>
              <w:lang w:val="en-US"/>
            </w:rPr>
          </w:rPrChange>
        </w:rPr>
      </w:pPr>
      <w:r w:rsidRPr="007F47A9">
        <w:rPr>
          <w:rFonts w:eastAsia="Times New Roman"/>
          <w:highlight w:val="yellow"/>
          <w:lang w:val="en-US"/>
          <w:rPrChange w:id="861" w:author="Steve" w:date="2015-09-07T13:30:00Z">
            <w:rPr>
              <w:rFonts w:eastAsia="Times New Roman"/>
              <w:lang w:val="en-US"/>
            </w:rPr>
          </w:rPrChange>
        </w:rPr>
        <w:t>ValueSet: SNOMED CT Form Codes</w:t>
      </w:r>
      <w:ins w:id="862" w:author="Steve" w:date="2015-09-07T13:30:00Z">
        <w:r w:rsidRPr="007F47A9">
          <w:rPr>
            <w:rFonts w:eastAsia="Times New Roman"/>
            <w:lang w:val="en-US"/>
            <w:rPrChange w:id="863" w:author="Steve" w:date="2015-09-07T13:31:00Z">
              <w:rPr>
                <w:rFonts w:eastAsia="Times New Roman"/>
                <w:highlight w:val="yellow"/>
                <w:lang w:val="en-US"/>
              </w:rPr>
            </w:rPrChange>
          </w:rPr>
          <w:t xml:space="preserve"> – repeat?</w: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rsidRPr="005A048D">
        <w:trPr>
          <w:divId w:val="330329585"/>
          <w:tblCellSpacing w:w="15" w:type="dxa"/>
        </w:trPr>
        <w:tc>
          <w:tcPr>
            <w:tcW w:w="0" w:type="auto"/>
            <w:vAlign w:val="center"/>
            <w:hideMark/>
          </w:tcPr>
          <w:p w:rsidR="00292EEA" w:rsidRPr="005A048D" w:rsidRDefault="007F47A9">
            <w:pPr>
              <w:rPr>
                <w:rFonts w:eastAsia="Times New Roman"/>
                <w:highlight w:val="yellow"/>
                <w:lang w:val="en-US"/>
                <w:rPrChange w:id="864" w:author="Steve" w:date="2015-09-07T13:30:00Z">
                  <w:rPr>
                    <w:rFonts w:eastAsia="Times New Roman"/>
                    <w:lang w:val="en-US"/>
                  </w:rPr>
                </w:rPrChange>
              </w:rPr>
            </w:pPr>
            <w:r w:rsidRPr="007F47A9">
              <w:rPr>
                <w:rFonts w:eastAsia="Times New Roman"/>
                <w:highlight w:val="yellow"/>
                <w:lang w:val="en-US"/>
                <w:rPrChange w:id="865" w:author="Steve" w:date="2015-09-07T13:30:00Z">
                  <w:rPr>
                    <w:rFonts w:eastAsia="Times New Roman"/>
                    <w:lang w:val="en-US"/>
                  </w:rPr>
                </w:rPrChange>
              </w:rPr>
              <w:t>Name</w:t>
            </w:r>
          </w:p>
        </w:tc>
        <w:tc>
          <w:tcPr>
            <w:tcW w:w="0" w:type="auto"/>
            <w:vAlign w:val="center"/>
            <w:hideMark/>
          </w:tcPr>
          <w:p w:rsidR="00292EEA" w:rsidRPr="005A048D" w:rsidRDefault="007F47A9">
            <w:pPr>
              <w:rPr>
                <w:rFonts w:eastAsia="Times New Roman"/>
                <w:highlight w:val="yellow"/>
                <w:lang w:val="en-US"/>
                <w:rPrChange w:id="866" w:author="Steve" w:date="2015-09-07T13:30:00Z">
                  <w:rPr>
                    <w:rFonts w:eastAsia="Times New Roman"/>
                    <w:lang w:val="en-US"/>
                  </w:rPr>
                </w:rPrChange>
              </w:rPr>
            </w:pPr>
            <w:r w:rsidRPr="007F47A9">
              <w:rPr>
                <w:rFonts w:eastAsia="Times New Roman"/>
                <w:highlight w:val="yellow"/>
                <w:lang w:val="en-US"/>
                <w:rPrChange w:id="867" w:author="Steve" w:date="2015-09-07T13:30:00Z">
                  <w:rPr>
                    <w:rFonts w:eastAsia="Times New Roman"/>
                    <w:lang w:val="en-US"/>
                  </w:rPr>
                </w:rPrChange>
              </w:rPr>
              <w:t xml:space="preserve">SNOMED CT Form Codes (S N O M E D C T Form Codes) </w:t>
            </w:r>
          </w:p>
        </w:tc>
      </w:tr>
      <w:tr w:rsidR="00292EEA" w:rsidRPr="005A048D">
        <w:trPr>
          <w:divId w:val="330329585"/>
          <w:tblCellSpacing w:w="15" w:type="dxa"/>
        </w:trPr>
        <w:tc>
          <w:tcPr>
            <w:tcW w:w="0" w:type="auto"/>
            <w:vAlign w:val="center"/>
            <w:hideMark/>
          </w:tcPr>
          <w:p w:rsidR="00292EEA" w:rsidRPr="005A048D" w:rsidRDefault="007F47A9">
            <w:pPr>
              <w:rPr>
                <w:rFonts w:eastAsia="Times New Roman"/>
                <w:highlight w:val="yellow"/>
                <w:lang w:val="en-US"/>
                <w:rPrChange w:id="868" w:author="Steve" w:date="2015-09-07T13:30:00Z">
                  <w:rPr>
                    <w:rFonts w:eastAsia="Times New Roman"/>
                    <w:lang w:val="en-US"/>
                  </w:rPr>
                </w:rPrChange>
              </w:rPr>
            </w:pPr>
            <w:r w:rsidRPr="007F47A9">
              <w:rPr>
                <w:rFonts w:eastAsia="Times New Roman"/>
                <w:highlight w:val="yellow"/>
                <w:lang w:val="en-US"/>
                <w:rPrChange w:id="869" w:author="Steve" w:date="2015-09-07T13:30:00Z">
                  <w:rPr>
                    <w:rFonts w:eastAsia="Times New Roman"/>
                    <w:lang w:val="en-US"/>
                  </w:rPr>
                </w:rPrChange>
              </w:rPr>
              <w:t>Description</w:t>
            </w:r>
          </w:p>
        </w:tc>
        <w:tc>
          <w:tcPr>
            <w:tcW w:w="0" w:type="auto"/>
            <w:vAlign w:val="center"/>
            <w:hideMark/>
          </w:tcPr>
          <w:p w:rsidR="00292EEA" w:rsidRPr="005A048D" w:rsidRDefault="007F47A9">
            <w:pPr>
              <w:rPr>
                <w:rFonts w:eastAsia="Times New Roman"/>
                <w:highlight w:val="yellow"/>
                <w:lang w:val="en-US"/>
                <w:rPrChange w:id="870" w:author="Steve" w:date="2015-09-07T13:30:00Z">
                  <w:rPr>
                    <w:rFonts w:eastAsia="Times New Roman"/>
                    <w:lang w:val="en-US"/>
                  </w:rPr>
                </w:rPrChange>
              </w:rPr>
            </w:pPr>
            <w:r w:rsidRPr="007F47A9">
              <w:rPr>
                <w:rFonts w:eastAsia="Times New Roman"/>
                <w:highlight w:val="yellow"/>
                <w:lang w:val="en-US"/>
                <w:rPrChange w:id="871" w:author="Steve" w:date="2015-09-07T13:30:00Z">
                  <w:rPr>
                    <w:rFonts w:eastAsia="Times New Roman"/>
                    <w:lang w:val="en-US"/>
                  </w:rPr>
                </w:rPrChange>
              </w:rPr>
              <w:t>This value set includes all Form codes from SNOMED CT - provided as an exemplar</w:t>
            </w:r>
          </w:p>
        </w:tc>
      </w:tr>
      <w:tr w:rsidR="00292EEA">
        <w:trPr>
          <w:divId w:val="330329585"/>
          <w:tblCellSpacing w:w="15" w:type="dxa"/>
        </w:trPr>
        <w:tc>
          <w:tcPr>
            <w:tcW w:w="0" w:type="auto"/>
            <w:vAlign w:val="center"/>
            <w:hideMark/>
          </w:tcPr>
          <w:p w:rsidR="00292EEA" w:rsidRPr="005A048D" w:rsidRDefault="007F47A9">
            <w:pPr>
              <w:rPr>
                <w:rFonts w:eastAsia="Times New Roman"/>
                <w:highlight w:val="yellow"/>
                <w:lang w:val="en-US"/>
                <w:rPrChange w:id="872" w:author="Steve" w:date="2015-09-07T13:30:00Z">
                  <w:rPr>
                    <w:rFonts w:eastAsia="Times New Roman"/>
                    <w:lang w:val="en-US"/>
                  </w:rPr>
                </w:rPrChange>
              </w:rPr>
            </w:pPr>
            <w:r w:rsidRPr="007F47A9">
              <w:rPr>
                <w:rFonts w:eastAsia="Times New Roman"/>
                <w:highlight w:val="yellow"/>
                <w:lang w:val="en-US"/>
                <w:rPrChange w:id="873" w:author="Steve" w:date="2015-09-07T13:30:00Z">
                  <w:rPr>
                    <w:rFonts w:eastAsia="Times New Roman"/>
                    <w:lang w:val="en-US"/>
                  </w:rPr>
                </w:rPrChange>
              </w:rPr>
              <w:t>Copyright</w:t>
            </w:r>
          </w:p>
        </w:tc>
        <w:tc>
          <w:tcPr>
            <w:tcW w:w="0" w:type="auto"/>
            <w:vAlign w:val="center"/>
            <w:hideMark/>
          </w:tcPr>
          <w:p w:rsidR="00292EEA" w:rsidRDefault="007F47A9">
            <w:pPr>
              <w:rPr>
                <w:rFonts w:eastAsia="Times New Roman"/>
                <w:lang w:val="en-US"/>
              </w:rPr>
            </w:pPr>
            <w:r w:rsidRPr="007F47A9">
              <w:rPr>
                <w:rFonts w:eastAsia="Times New Roman"/>
                <w:highlight w:val="yellow"/>
                <w:lang w:val="en-US"/>
                <w:rPrChange w:id="874" w:author="Steve" w:date="2015-09-07T13:30:00Z">
                  <w:rPr>
                    <w:rFonts w:eastAsia="Times New Roman"/>
                    <w:lang w:val="en-US"/>
                  </w:rPr>
                </w:rPrChange>
              </w:rPr>
              <w:t>This value set includes content from SNOMED CT, which is copyright Â© 2002+ International Health Terminology Standards Development Organisation (IHTSDO), and distributed by agreement between IHTSDO and HL7. Implementer use of SNOMED CT is not covered by this agreement</w:t>
            </w:r>
            <w:r w:rsidR="005B11EB">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lastRenderedPageBreak/>
        <w:t>ValueSet: SNOMED CT Route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5A048D">
            <w:pPr>
              <w:rPr>
                <w:rFonts w:eastAsia="Times New Roman"/>
                <w:lang w:val="en-US"/>
              </w:rPr>
            </w:pPr>
            <w:r>
              <w:rPr>
                <w:rFonts w:eastAsia="Times New Roman"/>
                <w:lang w:val="en-US"/>
              </w:rPr>
              <w:t>SNOMED CT Route Codes (</w:t>
            </w:r>
            <w:del w:id="875" w:author="Steve" w:date="2015-09-07T13:31:00Z">
              <w:r w:rsidDel="005A048D">
                <w:rPr>
                  <w:rFonts w:eastAsia="Times New Roman"/>
                  <w:lang w:val="en-US"/>
                </w:rPr>
                <w:delText>S N O M E D C T</w:delText>
              </w:r>
            </w:del>
            <w:ins w:id="876" w:author="Steve" w:date="2015-09-07T13:31:00Z">
              <w:r w:rsidR="005A048D">
                <w:rPr>
                  <w:rFonts w:eastAsia="Times New Roman"/>
                  <w:lang w:val="en-US"/>
                </w:rPr>
                <w:t>SNOMED CT</w:t>
              </w:r>
            </w:ins>
            <w:r>
              <w:rPr>
                <w:rFonts w:eastAsia="Times New Roman"/>
                <w:lang w:val="en-US"/>
              </w:rPr>
              <w:t xml:space="preserve"> Route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all Route codes from SNOMED CT - provided as an exemplar</w:t>
            </w:r>
            <w:ins w:id="877" w:author="Steve" w:date="2015-09-07T13:32:00Z">
              <w:r w:rsidR="005A048D">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878" w:author="Steve" w:date="2015-09-07T13:32: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879" w:author="Steve" w:date="2015-09-07T13:32:00Z">
              <w:r w:rsidR="005A048D">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 xml:space="preserve">ValueSet: </w:t>
      </w:r>
      <w:del w:id="880" w:author="Steve" w:date="2015-09-07T13:31:00Z">
        <w:r w:rsidDel="005A048D">
          <w:rPr>
            <w:rFonts w:eastAsia="Times New Roman"/>
            <w:lang w:val="en-US"/>
          </w:rPr>
          <w:delText xml:space="preserve">Snomed </w:delText>
        </w:r>
      </w:del>
      <w:ins w:id="881" w:author="Steve" w:date="2015-09-07T13:31:00Z">
        <w:r w:rsidR="005A048D">
          <w:rPr>
            <w:rFonts w:eastAsia="Times New Roman"/>
            <w:lang w:val="en-US"/>
          </w:rPr>
          <w:t xml:space="preserve">SNOMED CT </w:t>
        </w:r>
      </w:ins>
      <w:r>
        <w:rPr>
          <w:rFonts w:eastAsia="Times New Roman"/>
          <w:lang w:val="en-US"/>
        </w:rPr>
        <w:t>Medication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5A048D">
            <w:pPr>
              <w:rPr>
                <w:rFonts w:eastAsia="Times New Roman"/>
                <w:lang w:val="en-US"/>
              </w:rPr>
            </w:pPr>
            <w:del w:id="882" w:author="Steve" w:date="2015-09-07T13:32:00Z">
              <w:r w:rsidDel="005A048D">
                <w:rPr>
                  <w:rFonts w:eastAsia="Times New Roman"/>
                  <w:lang w:val="en-US"/>
                </w:rPr>
                <w:delText xml:space="preserve">Snomed </w:delText>
              </w:r>
            </w:del>
            <w:ins w:id="883" w:author="Steve" w:date="2015-09-07T13:32:00Z">
              <w:r w:rsidR="005A048D">
                <w:rPr>
                  <w:rFonts w:eastAsia="Times New Roman"/>
                  <w:lang w:val="en-US"/>
                </w:rPr>
                <w:t xml:space="preserve">SNOMED CT </w:t>
              </w:r>
            </w:ins>
            <w:r>
              <w:rPr>
                <w:rFonts w:eastAsia="Times New Roman"/>
                <w:lang w:val="en-US"/>
              </w:rPr>
              <w:t>Medication Codes (</w:t>
            </w:r>
            <w:del w:id="884" w:author="Steve" w:date="2015-09-07T13:32:00Z">
              <w:r w:rsidDel="005A048D">
                <w:rPr>
                  <w:rFonts w:eastAsia="Times New Roman"/>
                  <w:lang w:val="en-US"/>
                </w:rPr>
                <w:delText xml:space="preserve">Snomed </w:delText>
              </w:r>
            </w:del>
            <w:ins w:id="885" w:author="Steve" w:date="2015-09-07T13:32:00Z">
              <w:r w:rsidR="005A048D">
                <w:rPr>
                  <w:rFonts w:eastAsia="Times New Roman"/>
                  <w:lang w:val="en-US"/>
                </w:rPr>
                <w:t xml:space="preserve">SNOMED CT </w:t>
              </w:r>
            </w:ins>
            <w:r>
              <w:rPr>
                <w:rFonts w:eastAsia="Times New Roman"/>
                <w:lang w:val="en-US"/>
              </w:rPr>
              <w:t>Medication Codes)</w:t>
            </w:r>
            <w:ins w:id="886" w:author="Steve" w:date="2015-09-07T13:32:00Z">
              <w:r w:rsidR="005A048D">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rsidP="005A048D">
            <w:pPr>
              <w:rPr>
                <w:rFonts w:eastAsia="Times New Roman"/>
                <w:lang w:val="en-US"/>
              </w:rPr>
            </w:pPr>
            <w:r>
              <w:rPr>
                <w:rFonts w:eastAsia="Times New Roman"/>
                <w:lang w:val="en-US"/>
              </w:rPr>
              <w:t xml:space="preserve">This value set includes all Medication codes from </w:t>
            </w:r>
            <w:del w:id="887" w:author="Steve" w:date="2015-09-07T13:32:00Z">
              <w:r w:rsidDel="005A048D">
                <w:rPr>
                  <w:rFonts w:eastAsia="Times New Roman"/>
                  <w:lang w:val="en-US"/>
                </w:rPr>
                <w:delText xml:space="preserve">Snomed </w:delText>
              </w:r>
            </w:del>
            <w:ins w:id="888" w:author="Steve" w:date="2015-09-07T13:32:00Z">
              <w:r w:rsidR="005A048D">
                <w:rPr>
                  <w:rFonts w:eastAsia="Times New Roman"/>
                  <w:lang w:val="en-US"/>
                </w:rPr>
                <w:t xml:space="preserve">SNOMED CT </w:t>
              </w:r>
            </w:ins>
            <w:r>
              <w:rPr>
                <w:rFonts w:eastAsia="Times New Roman"/>
                <w:lang w:val="en-US"/>
              </w:rPr>
              <w:t>- provided as an exemplar</w:t>
            </w:r>
            <w:ins w:id="889" w:author="Steve" w:date="2015-09-07T13:32:00Z">
              <w:r w:rsidR="005A048D">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890" w:author="Steve" w:date="2015-09-07T13:32: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891" w:author="Steve" w:date="2015-09-07T13:32:00Z">
              <w:r w:rsidR="005A048D">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SpecialArrangements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SpecialArrangements (Special Arrangements)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defines a set of codes that can be used to indicate the kinds of special arrangements in place for a patients visit</w:t>
            </w:r>
            <w:ins w:id="892" w:author="Steve" w:date="2015-09-07T13:33:00Z">
              <w:r w:rsidR="005A048D">
                <w:rPr>
                  <w:rFonts w:eastAsia="Times New Roman"/>
                  <w:lang w:val="en-US"/>
                </w:rPr>
                <w:t>.</w:t>
              </w:r>
            </w:ins>
            <w:r>
              <w:rPr>
                <w:rFonts w:eastAsia="Times New Roman"/>
                <w:lang w:val="en-US"/>
              </w:rPr>
              <w:t xml:space="preserve"> </w:t>
            </w:r>
          </w:p>
        </w:tc>
      </w:tr>
      <w:tr w:rsidR="00292EEA" w:rsidRPr="005A048D">
        <w:trPr>
          <w:divId w:val="330329585"/>
          <w:tblCellSpacing w:w="15" w:type="dxa"/>
        </w:trPr>
        <w:tc>
          <w:tcPr>
            <w:tcW w:w="0" w:type="auto"/>
            <w:vAlign w:val="center"/>
            <w:hideMark/>
          </w:tcPr>
          <w:p w:rsidR="00292EEA" w:rsidRPr="005A048D" w:rsidRDefault="007F47A9">
            <w:pPr>
              <w:rPr>
                <w:rFonts w:eastAsia="Times New Roman"/>
                <w:highlight w:val="yellow"/>
                <w:lang w:val="en-US"/>
                <w:rPrChange w:id="893" w:author="Steve" w:date="2015-09-07T13:32:00Z">
                  <w:rPr>
                    <w:rFonts w:eastAsia="Times New Roman"/>
                    <w:lang w:val="en-US"/>
                  </w:rPr>
                </w:rPrChange>
              </w:rPr>
            </w:pPr>
            <w:r w:rsidRPr="007F47A9">
              <w:rPr>
                <w:rFonts w:eastAsia="Times New Roman"/>
                <w:highlight w:val="yellow"/>
                <w:lang w:val="en-US"/>
                <w:rPrChange w:id="894" w:author="Steve" w:date="2015-09-07T13:32:00Z">
                  <w:rPr>
                    <w:rFonts w:eastAsia="Times New Roman"/>
                    <w:lang w:val="en-US"/>
                  </w:rPr>
                </w:rPrChange>
              </w:rPr>
              <w:t>Content</w:t>
            </w:r>
          </w:p>
        </w:tc>
        <w:tc>
          <w:tcPr>
            <w:tcW w:w="0" w:type="auto"/>
            <w:vAlign w:val="center"/>
            <w:hideMark/>
          </w:tcPr>
          <w:p w:rsidR="00292EEA" w:rsidRPr="005A048D" w:rsidRDefault="007F47A9">
            <w:pPr>
              <w:rPr>
                <w:rFonts w:eastAsia="Times New Roman"/>
                <w:highlight w:val="yellow"/>
                <w:lang w:val="en-US"/>
                <w:rPrChange w:id="895" w:author="Steve" w:date="2015-09-07T13:32:00Z">
                  <w:rPr>
                    <w:rFonts w:eastAsia="Times New Roman"/>
                    <w:lang w:val="en-US"/>
                  </w:rPr>
                </w:rPrChange>
              </w:rPr>
            </w:pPr>
            <w:r w:rsidRPr="007F47A9">
              <w:rPr>
                <w:rFonts w:eastAsia="Times New Roman"/>
                <w:b/>
                <w:bCs/>
                <w:highlight w:val="yellow"/>
                <w:lang w:val="en-US"/>
                <w:rPrChange w:id="896" w:author="Steve" w:date="2015-09-07T13:32:00Z">
                  <w:rPr>
                    <w:rFonts w:eastAsia="Times New Roman"/>
                    <w:b/>
                    <w:bCs/>
                    <w:lang w:val="en-US"/>
                  </w:rPr>
                </w:rPrChange>
              </w:rPr>
              <w:t xml:space="preserve">Wheelchair: </w:t>
            </w:r>
          </w:p>
        </w:tc>
      </w:tr>
      <w:tr w:rsidR="00292EEA" w:rsidRPr="005A048D">
        <w:trPr>
          <w:divId w:val="330329585"/>
          <w:tblCellSpacing w:w="15" w:type="dxa"/>
        </w:trPr>
        <w:tc>
          <w:tcPr>
            <w:tcW w:w="0" w:type="auto"/>
            <w:vAlign w:val="center"/>
            <w:hideMark/>
          </w:tcPr>
          <w:p w:rsidR="00292EEA" w:rsidRPr="005A048D" w:rsidRDefault="00292EEA">
            <w:pPr>
              <w:rPr>
                <w:rFonts w:eastAsia="Times New Roman"/>
                <w:highlight w:val="yellow"/>
                <w:lang w:val="en-US"/>
                <w:rPrChange w:id="897" w:author="Steve" w:date="2015-09-07T13:32:00Z">
                  <w:rPr>
                    <w:rFonts w:eastAsia="Times New Roman"/>
                    <w:lang w:val="en-US"/>
                  </w:rPr>
                </w:rPrChange>
              </w:rPr>
            </w:pPr>
          </w:p>
        </w:tc>
        <w:tc>
          <w:tcPr>
            <w:tcW w:w="0" w:type="auto"/>
            <w:vAlign w:val="center"/>
            <w:hideMark/>
          </w:tcPr>
          <w:p w:rsidR="00292EEA" w:rsidRPr="005A048D" w:rsidRDefault="007F47A9">
            <w:pPr>
              <w:rPr>
                <w:rFonts w:eastAsia="Times New Roman"/>
                <w:highlight w:val="yellow"/>
                <w:lang w:val="en-US"/>
                <w:rPrChange w:id="898" w:author="Steve" w:date="2015-09-07T13:32:00Z">
                  <w:rPr>
                    <w:rFonts w:eastAsia="Times New Roman"/>
                    <w:lang w:val="en-US"/>
                  </w:rPr>
                </w:rPrChange>
              </w:rPr>
            </w:pPr>
            <w:r w:rsidRPr="007F47A9">
              <w:rPr>
                <w:rFonts w:eastAsia="Times New Roman"/>
                <w:b/>
                <w:bCs/>
                <w:highlight w:val="yellow"/>
                <w:lang w:val="en-US"/>
                <w:rPrChange w:id="899" w:author="Steve" w:date="2015-09-07T13:32:00Z">
                  <w:rPr>
                    <w:rFonts w:eastAsia="Times New Roman"/>
                    <w:b/>
                    <w:bCs/>
                    <w:lang w:val="en-US"/>
                  </w:rPr>
                </w:rPrChange>
              </w:rPr>
              <w:t xml:space="preserve">Stretcher: </w:t>
            </w:r>
          </w:p>
        </w:tc>
      </w:tr>
      <w:tr w:rsidR="00292EEA" w:rsidRPr="005A048D">
        <w:trPr>
          <w:divId w:val="330329585"/>
          <w:tblCellSpacing w:w="15" w:type="dxa"/>
        </w:trPr>
        <w:tc>
          <w:tcPr>
            <w:tcW w:w="0" w:type="auto"/>
            <w:vAlign w:val="center"/>
            <w:hideMark/>
          </w:tcPr>
          <w:p w:rsidR="00292EEA" w:rsidRPr="005A048D" w:rsidRDefault="00292EEA">
            <w:pPr>
              <w:rPr>
                <w:rFonts w:eastAsia="Times New Roman"/>
                <w:highlight w:val="yellow"/>
                <w:lang w:val="en-US"/>
                <w:rPrChange w:id="900" w:author="Steve" w:date="2015-09-07T13:32:00Z">
                  <w:rPr>
                    <w:rFonts w:eastAsia="Times New Roman"/>
                    <w:lang w:val="en-US"/>
                  </w:rPr>
                </w:rPrChange>
              </w:rPr>
            </w:pPr>
          </w:p>
        </w:tc>
        <w:tc>
          <w:tcPr>
            <w:tcW w:w="0" w:type="auto"/>
            <w:vAlign w:val="center"/>
            <w:hideMark/>
          </w:tcPr>
          <w:p w:rsidR="00292EEA" w:rsidRPr="005A048D" w:rsidRDefault="007F47A9">
            <w:pPr>
              <w:rPr>
                <w:rFonts w:eastAsia="Times New Roman"/>
                <w:highlight w:val="yellow"/>
                <w:lang w:val="en-US"/>
                <w:rPrChange w:id="901" w:author="Steve" w:date="2015-09-07T13:32:00Z">
                  <w:rPr>
                    <w:rFonts w:eastAsia="Times New Roman"/>
                    <w:lang w:val="en-US"/>
                  </w:rPr>
                </w:rPrChange>
              </w:rPr>
            </w:pPr>
            <w:r w:rsidRPr="007F47A9">
              <w:rPr>
                <w:rFonts w:eastAsia="Times New Roman"/>
                <w:b/>
                <w:bCs/>
                <w:highlight w:val="yellow"/>
                <w:lang w:val="en-US"/>
                <w:rPrChange w:id="902" w:author="Steve" w:date="2015-09-07T13:32:00Z">
                  <w:rPr>
                    <w:rFonts w:eastAsia="Times New Roman"/>
                    <w:b/>
                    <w:bCs/>
                    <w:lang w:val="en-US"/>
                  </w:rPr>
                </w:rPrChange>
              </w:rPr>
              <w:t xml:space="preserve">Interpreter: </w:t>
            </w:r>
          </w:p>
        </w:tc>
      </w:tr>
      <w:tr w:rsidR="00292EEA" w:rsidRPr="005A048D">
        <w:trPr>
          <w:divId w:val="330329585"/>
          <w:tblCellSpacing w:w="15" w:type="dxa"/>
        </w:trPr>
        <w:tc>
          <w:tcPr>
            <w:tcW w:w="0" w:type="auto"/>
            <w:vAlign w:val="center"/>
            <w:hideMark/>
          </w:tcPr>
          <w:p w:rsidR="00292EEA" w:rsidRPr="005A048D" w:rsidRDefault="00292EEA">
            <w:pPr>
              <w:rPr>
                <w:rFonts w:eastAsia="Times New Roman"/>
                <w:highlight w:val="yellow"/>
                <w:lang w:val="en-US"/>
                <w:rPrChange w:id="903" w:author="Steve" w:date="2015-09-07T13:32:00Z">
                  <w:rPr>
                    <w:rFonts w:eastAsia="Times New Roman"/>
                    <w:lang w:val="en-US"/>
                  </w:rPr>
                </w:rPrChange>
              </w:rPr>
            </w:pPr>
          </w:p>
        </w:tc>
        <w:tc>
          <w:tcPr>
            <w:tcW w:w="0" w:type="auto"/>
            <w:vAlign w:val="center"/>
            <w:hideMark/>
          </w:tcPr>
          <w:p w:rsidR="00292EEA" w:rsidRPr="005A048D" w:rsidRDefault="007F47A9">
            <w:pPr>
              <w:rPr>
                <w:rFonts w:eastAsia="Times New Roman"/>
                <w:highlight w:val="yellow"/>
                <w:lang w:val="en-US"/>
                <w:rPrChange w:id="904" w:author="Steve" w:date="2015-09-07T13:32:00Z">
                  <w:rPr>
                    <w:rFonts w:eastAsia="Times New Roman"/>
                    <w:lang w:val="en-US"/>
                  </w:rPr>
                </w:rPrChange>
              </w:rPr>
            </w:pPr>
            <w:r w:rsidRPr="007F47A9">
              <w:rPr>
                <w:rFonts w:eastAsia="Times New Roman"/>
                <w:b/>
                <w:bCs/>
                <w:highlight w:val="yellow"/>
                <w:lang w:val="en-US"/>
                <w:rPrChange w:id="905" w:author="Steve" w:date="2015-09-07T13:32:00Z">
                  <w:rPr>
                    <w:rFonts w:eastAsia="Times New Roman"/>
                    <w:b/>
                    <w:bCs/>
                    <w:lang w:val="en-US"/>
                  </w:rPr>
                </w:rPrChange>
              </w:rPr>
              <w:t xml:space="preserve">Attendant: </w:t>
            </w:r>
          </w:p>
        </w:tc>
      </w:tr>
      <w:tr w:rsidR="00292EEA">
        <w:trPr>
          <w:divId w:val="330329585"/>
          <w:tblCellSpacing w:w="15" w:type="dxa"/>
        </w:trPr>
        <w:tc>
          <w:tcPr>
            <w:tcW w:w="0" w:type="auto"/>
            <w:vAlign w:val="center"/>
            <w:hideMark/>
          </w:tcPr>
          <w:p w:rsidR="00292EEA" w:rsidRPr="005A048D" w:rsidRDefault="00292EEA">
            <w:pPr>
              <w:rPr>
                <w:rFonts w:eastAsia="Times New Roman"/>
                <w:highlight w:val="yellow"/>
                <w:lang w:val="en-US"/>
                <w:rPrChange w:id="906" w:author="Steve" w:date="2015-09-07T13:32:00Z">
                  <w:rPr>
                    <w:rFonts w:eastAsia="Times New Roman"/>
                    <w:lang w:val="en-US"/>
                  </w:rPr>
                </w:rPrChange>
              </w:rPr>
            </w:pPr>
          </w:p>
        </w:tc>
        <w:tc>
          <w:tcPr>
            <w:tcW w:w="0" w:type="auto"/>
            <w:vAlign w:val="center"/>
            <w:hideMark/>
          </w:tcPr>
          <w:p w:rsidR="00292EEA" w:rsidRDefault="007F47A9">
            <w:pPr>
              <w:rPr>
                <w:rFonts w:eastAsia="Times New Roman"/>
                <w:lang w:val="en-US"/>
              </w:rPr>
            </w:pPr>
            <w:commentRangeStart w:id="907"/>
            <w:r w:rsidRPr="007F47A9">
              <w:rPr>
                <w:rFonts w:eastAsia="Times New Roman"/>
                <w:b/>
                <w:bCs/>
                <w:highlight w:val="yellow"/>
                <w:lang w:val="en-US"/>
                <w:rPrChange w:id="908" w:author="Steve" w:date="2015-09-07T13:32:00Z">
                  <w:rPr>
                    <w:rFonts w:eastAsia="Times New Roman"/>
                    <w:b/>
                    <w:bCs/>
                    <w:lang w:val="en-US"/>
                  </w:rPr>
                </w:rPrChange>
              </w:rPr>
              <w:t>Guide dog:</w:t>
            </w:r>
            <w:r w:rsidR="005B11EB">
              <w:rPr>
                <w:rFonts w:eastAsia="Times New Roman"/>
                <w:b/>
                <w:bCs/>
                <w:lang w:val="en-US"/>
              </w:rPr>
              <w:t xml:space="preserve"> </w:t>
            </w:r>
            <w:commentRangeEnd w:id="907"/>
            <w:r w:rsidR="003D37C7">
              <w:rPr>
                <w:rStyle w:val="CommentReference"/>
              </w:rPr>
              <w:commentReference w:id="907"/>
            </w:r>
          </w:p>
        </w:tc>
      </w:tr>
    </w:tbl>
    <w:p w:rsidR="00292EEA" w:rsidRDefault="005B11EB">
      <w:pPr>
        <w:pStyle w:val="Heading2"/>
        <w:divId w:val="330329585"/>
        <w:rPr>
          <w:rFonts w:eastAsia="Times New Roman"/>
          <w:lang w:val="en-US"/>
        </w:rPr>
      </w:pPr>
      <w:r>
        <w:rPr>
          <w:rFonts w:eastAsia="Times New Roman"/>
          <w:lang w:val="en-US"/>
        </w:rPr>
        <w:t>ValueSet: SpecialCourtesy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SpecialCourtesy (Special Courtesy)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defines a set of codes that can be used to indicate special courtesies provided to the patient.</w:t>
            </w:r>
            <w:ins w:id="909" w:author="Steve" w:date="2015-09-07T13:33:00Z">
              <w:r w:rsidR="005A048D">
                <w:rPr>
                  <w:rFonts w:eastAsia="Times New Roman"/>
                  <w:lang w:val="en-US"/>
                </w:rPr>
                <w:t xml:space="preserve"> </w:t>
              </w:r>
              <w:commentRangeStart w:id="910"/>
              <w:r w:rsidR="007F47A9" w:rsidRPr="007F47A9">
                <w:rPr>
                  <w:rFonts w:eastAsia="Times New Roman"/>
                  <w:highlight w:val="yellow"/>
                  <w:lang w:val="en-US"/>
                  <w:rPrChange w:id="911" w:author="Steve" w:date="2015-09-07T13:40:00Z">
                    <w:rPr>
                      <w:rFonts w:eastAsia="Times New Roman"/>
                      <w:lang w:val="en-US"/>
                    </w:rPr>
                  </w:rPrChange>
                </w:rPr>
                <w:t>No Co</w:t>
              </w:r>
            </w:ins>
            <w:ins w:id="912" w:author="Steve" w:date="2015-09-09T19:01:00Z">
              <w:r w:rsidR="002E6CA3">
                <w:rPr>
                  <w:rFonts w:eastAsia="Times New Roman"/>
                  <w:highlight w:val="yellow"/>
                  <w:lang w:val="en-US"/>
                </w:rPr>
                <w:t>n</w:t>
              </w:r>
            </w:ins>
            <w:ins w:id="913" w:author="Steve" w:date="2015-09-07T13:33:00Z">
              <w:r w:rsidR="007F47A9" w:rsidRPr="007F47A9">
                <w:rPr>
                  <w:rFonts w:eastAsia="Times New Roman"/>
                  <w:highlight w:val="yellow"/>
                  <w:lang w:val="en-US"/>
                  <w:rPrChange w:id="914" w:author="Steve" w:date="2015-09-07T13:40:00Z">
                    <w:rPr>
                      <w:rFonts w:eastAsia="Times New Roman"/>
                      <w:lang w:val="en-US"/>
                    </w:rPr>
                  </w:rPrChange>
                </w:rPr>
                <w:t>ten</w:t>
              </w:r>
            </w:ins>
            <w:ins w:id="915" w:author="Steve" w:date="2015-09-07T13:40:00Z">
              <w:r w:rsidR="007F47A9" w:rsidRPr="007F47A9">
                <w:rPr>
                  <w:rFonts w:eastAsia="Times New Roman"/>
                  <w:highlight w:val="yellow"/>
                  <w:lang w:val="en-US"/>
                  <w:rPrChange w:id="916" w:author="Steve" w:date="2015-09-07T13:40:00Z">
                    <w:rPr>
                      <w:rFonts w:eastAsia="Times New Roman"/>
                      <w:lang w:val="en-US"/>
                    </w:rPr>
                  </w:rPrChange>
                </w:rPr>
                <w:t>t?</w:t>
              </w:r>
            </w:ins>
            <w:commentRangeEnd w:id="910"/>
            <w:r w:rsidR="003D37C7">
              <w:rPr>
                <w:rStyle w:val="CommentReference"/>
              </w:rPr>
              <w:commentReference w:id="910"/>
            </w:r>
          </w:p>
        </w:tc>
      </w:tr>
    </w:tbl>
    <w:p w:rsidR="00292EEA" w:rsidRDefault="005B11EB">
      <w:pPr>
        <w:pStyle w:val="Heading2"/>
        <w:divId w:val="330329585"/>
        <w:rPr>
          <w:rFonts w:eastAsia="Times New Roman"/>
          <w:lang w:val="en-US"/>
        </w:rPr>
      </w:pPr>
      <w:r>
        <w:rPr>
          <w:rFonts w:eastAsia="Times New Roman"/>
          <w:lang w:val="en-US"/>
        </w:rPr>
        <w:t>ValueSet: SpecimenCollectionMethod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pPr>
              <w:rPr>
                <w:rFonts w:eastAsia="Times New Roman"/>
                <w:lang w:val="en-US"/>
              </w:rPr>
            </w:pPr>
            <w:r>
              <w:rPr>
                <w:rFonts w:eastAsia="Times New Roman"/>
                <w:lang w:val="en-US"/>
              </w:rPr>
              <w:t xml:space="preserve">SpecimenCollectionMethod (Specimen Collection Method)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example value set defines a set of codes that can be used to indicate the method of collection of a specimen. It includes values from HL7 v2 table 0048</w:t>
            </w:r>
            <w:ins w:id="917" w:author="Steve" w:date="2015-09-07T13:40:00Z">
              <w:r w:rsidR="00AA72C1">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918" w:author="Steve" w:date="2015-09-07T13:40: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919" w:author="Steve" w:date="2015-09-07T13:40:00Z">
              <w:r w:rsidR="00AA72C1">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SpecimenCollectionPriority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SpecimenCollectionPriority (Specimen Collection Priority)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example value set defines a set of codes that can be used to indicate the priority of collection of a specimen.</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TBD</w:t>
            </w:r>
            <w:ins w:id="920" w:author="Steve" w:date="2015-09-07T13:41:00Z">
              <w:r w:rsidR="00AA72C1">
                <w:rPr>
                  <w:rFonts w:eastAsia="Times New Roman"/>
                  <w:lang w:val="en-US"/>
                </w:rPr>
                <w:t xml:space="preserve"> </w:t>
              </w:r>
              <w:commentRangeStart w:id="921"/>
              <w:r w:rsidR="007F47A9" w:rsidRPr="007F47A9">
                <w:rPr>
                  <w:rFonts w:eastAsia="Times New Roman"/>
                  <w:highlight w:val="yellow"/>
                  <w:lang w:val="en-US"/>
                  <w:rPrChange w:id="922" w:author="Steve" w:date="2015-09-07T13:41:00Z">
                    <w:rPr>
                      <w:rFonts w:eastAsia="Times New Roman"/>
                      <w:lang w:val="en-US"/>
                    </w:rPr>
                  </w:rPrChange>
                </w:rPr>
                <w:t>content?</w:t>
              </w:r>
            </w:ins>
            <w:commentRangeEnd w:id="921"/>
            <w:r w:rsidR="003D37C7">
              <w:rPr>
                <w:rStyle w:val="CommentReference"/>
              </w:rPr>
              <w:commentReference w:id="921"/>
            </w:r>
          </w:p>
        </w:tc>
      </w:tr>
    </w:tbl>
    <w:p w:rsidR="00292EEA" w:rsidRDefault="005B11EB">
      <w:pPr>
        <w:pStyle w:val="Heading2"/>
        <w:divId w:val="330329585"/>
        <w:rPr>
          <w:rFonts w:eastAsia="Times New Roman"/>
          <w:lang w:val="en-US"/>
        </w:rPr>
      </w:pPr>
      <w:r>
        <w:rPr>
          <w:rFonts w:eastAsia="Times New Roman"/>
          <w:lang w:val="en-US"/>
        </w:rPr>
        <w:t>ValueSet: SpecimenContainer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SpecimenContainer (Specimen Container)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Containers which may hold specimens or specimen containers - all SNOMED CT specimen containers</w:t>
            </w:r>
            <w:ins w:id="924" w:author="Steve" w:date="2015-09-07T13:42:00Z">
              <w:r w:rsidR="00AA72C1">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925" w:author="Steve" w:date="2015-09-07T13:42: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926" w:author="Steve" w:date="2015-09-07T13:42:00Z">
              <w:r w:rsidR="00AA72C1">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SpecimenTreatmentProcedure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33"/>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SpecimenTreatmentProcedure (Specimen Treatment Procedure)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technique that is used to perform the process or preserve the specimen</w:t>
            </w:r>
            <w:ins w:id="927" w:author="Steve" w:date="2015-09-07T13:42:00Z">
              <w:r w:rsidR="00AA72C1">
                <w:rPr>
                  <w:rFonts w:eastAsia="Times New Roman"/>
                  <w:lang w:val="en-US"/>
                </w:rPr>
                <w:t xml:space="preserve">. </w:t>
              </w:r>
              <w:r w:rsidR="007F47A9" w:rsidRPr="007F47A9">
                <w:rPr>
                  <w:rFonts w:eastAsia="Times New Roman"/>
                  <w:highlight w:val="yellow"/>
                  <w:lang w:val="en-US"/>
                  <w:rPrChange w:id="928" w:author="Steve" w:date="2015-09-07T13:42:00Z">
                    <w:rPr>
                      <w:rFonts w:eastAsia="Times New Roman"/>
                      <w:lang w:val="en-US"/>
                    </w:rPr>
                  </w:rPrChange>
                </w:rPr>
                <w:t>Content?</w:t>
              </w:r>
            </w:ins>
          </w:p>
        </w:tc>
      </w:tr>
    </w:tbl>
    <w:p w:rsidR="00292EEA" w:rsidRDefault="005B11EB">
      <w:pPr>
        <w:pStyle w:val="Heading2"/>
        <w:divId w:val="330329585"/>
        <w:rPr>
          <w:rFonts w:eastAsia="Times New Roman"/>
          <w:lang w:val="en-US"/>
        </w:rPr>
      </w:pPr>
      <w:r>
        <w:rPr>
          <w:rFonts w:eastAsia="Times New Roman"/>
          <w:lang w:val="en-US"/>
        </w:rPr>
        <w:t>ValueSet: Structure Definition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Structure Definition Codes (Structure Definition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Codes for the meaning of the defined structure</w:t>
            </w:r>
            <w:ins w:id="929" w:author="Steve" w:date="2015-09-07T13:42:00Z">
              <w:r w:rsidR="00AA72C1">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rsidP="00AA72C1">
            <w:pPr>
              <w:rPr>
                <w:rFonts w:eastAsia="Times New Roman"/>
                <w:lang w:val="en-US"/>
              </w:rPr>
            </w:pPr>
            <w:r>
              <w:rPr>
                <w:rFonts w:eastAsia="Times New Roman"/>
                <w:lang w:val="en-US"/>
              </w:rPr>
              <w:t xml:space="preserve">This value set includes content from SNOMED CT, which is </w:t>
            </w:r>
            <w:ins w:id="930" w:author="Steve" w:date="2015-09-07T13:42:00Z">
              <w:r w:rsidR="00AA72C1">
                <w:rPr>
                  <w:rFonts w:eastAsia="Times New Roman"/>
                  <w:lang w:val="en-US"/>
                </w:rPr>
                <w:t>C</w:t>
              </w:r>
            </w:ins>
            <w:del w:id="931" w:author="Steve" w:date="2015-09-07T13:42:00Z">
              <w:r w:rsidDel="00AA72C1">
                <w:rPr>
                  <w:rFonts w:eastAsia="Times New Roman"/>
                  <w:lang w:val="en-US"/>
                </w:rPr>
                <w:delText>c</w:delText>
              </w:r>
            </w:del>
            <w:r>
              <w:rPr>
                <w:rFonts w:eastAsia="Times New Roman"/>
                <w:lang w:val="en-US"/>
              </w:rPr>
              <w:t>opyright</w:t>
            </w:r>
            <w:del w:id="932" w:author="Steve" w:date="2015-09-07T13:43:00Z">
              <w:r w:rsidDel="00AA72C1">
                <w:rPr>
                  <w:rFonts w:eastAsia="Times New Roman"/>
                  <w:lang w:val="en-US"/>
                </w:rPr>
                <w:delText xml:space="preserve"> ï¿½ </w:delText>
              </w:r>
            </w:del>
            <w:ins w:id="933" w:author="Steve" w:date="2015-09-07T13:43:00Z">
              <w:r w:rsidR="00AA72C1">
                <w:rPr>
                  <w:rFonts w:eastAsia="Times New Roman"/>
                  <w:lang w:val="en-US"/>
                </w:rPr>
                <w:t xml:space="preserve">© </w:t>
              </w:r>
            </w:ins>
            <w:r>
              <w:rPr>
                <w:rFonts w:eastAsia="Times New Roman"/>
                <w:lang w:val="en-US"/>
              </w:rPr>
              <w:t>2002+ International Health Terminology Standards Development Organisation</w:t>
            </w:r>
            <w:ins w:id="934" w:author="Steve" w:date="2015-09-07T13:43:00Z">
              <w:r w:rsidR="00AA72C1">
                <w:rPr>
                  <w:rFonts w:eastAsia="Times New Roman"/>
                  <w:lang w:val="en-US"/>
                </w:rPr>
                <w:t>.</w:t>
              </w:r>
            </w:ins>
            <w:r>
              <w:rPr>
                <w:rFonts w:eastAsia="Times New Roman"/>
                <w:lang w:val="en-US"/>
              </w:rPr>
              <w:t xml:space="preserve"> (IHTSDO), and distributed by agreement between IHTSDO and HL7. Implementer use of SNOMED CT is not covered by this agreement. This content </w:t>
            </w:r>
            <w:r w:rsidR="002E6CA3">
              <w:rPr>
                <w:rFonts w:eastAsia="Times New Roman"/>
                <w:lang w:val="en-US"/>
              </w:rPr>
              <w:t>LOINC</w:t>
            </w:r>
            <w:ins w:id="935" w:author="Steve" w:date="2015-09-09T19:13:00Z">
              <w:r w:rsidR="002E6CA3">
                <w:rPr>
                  <w:rFonts w:eastAsia="Times New Roman"/>
                  <w:lang w:val="en-US"/>
                </w:rPr>
                <w:t xml:space="preserve"> </w:t>
              </w:r>
            </w:ins>
            <w:del w:id="936" w:author="Steve" w:date="2015-09-07T13:43:00Z">
              <w:r w:rsidR="002E6CA3" w:rsidDel="00AA72C1">
                <w:rPr>
                  <w:rFonts w:eastAsia="Times New Roman"/>
                  <w:lang w:val="en-US"/>
                </w:rPr>
                <w:delText xml:space="preserve">ï¿½ </w:delText>
              </w:r>
            </w:del>
            <w:r w:rsidR="002E6CA3">
              <w:rPr>
                <w:rFonts w:eastAsia="Times New Roman"/>
                <w:lang w:val="en-US"/>
              </w:rPr>
              <w:t>is</w:t>
            </w:r>
            <w:r>
              <w:rPr>
                <w:rFonts w:eastAsia="Times New Roman"/>
                <w:lang w:val="en-US"/>
              </w:rPr>
              <w:t xml:space="preserve"> copyright</w:t>
            </w:r>
            <w:del w:id="937" w:author="Steve" w:date="2015-09-07T13:43:00Z">
              <w:r w:rsidDel="00AA72C1">
                <w:rPr>
                  <w:rFonts w:eastAsia="Times New Roman"/>
                  <w:lang w:val="en-US"/>
                </w:rPr>
                <w:delText xml:space="preserve"> ï¿½ </w:delText>
              </w:r>
            </w:del>
            <w:r>
              <w:rPr>
                <w:rFonts w:eastAsia="Times New Roman"/>
                <w:lang w:val="en-US"/>
              </w:rPr>
              <w:t xml:space="preserve">1995 Regenstrief Institute, Inc. and the LOINC Committee, and available at no cost under the license at http://loinc.org/terms-of-use </w:t>
            </w:r>
          </w:p>
        </w:tc>
      </w:tr>
    </w:tbl>
    <w:p w:rsidR="00292EEA" w:rsidRDefault="005B11EB">
      <w:pPr>
        <w:pStyle w:val="Heading2"/>
        <w:divId w:val="330329585"/>
        <w:rPr>
          <w:rFonts w:eastAsia="Times New Roman"/>
          <w:lang w:val="en-US"/>
        </w:rPr>
      </w:pPr>
      <w:r>
        <w:rPr>
          <w:rFonts w:eastAsia="Times New Roman"/>
          <w:lang w:val="en-US"/>
        </w:rPr>
        <w:lastRenderedPageBreak/>
        <w:t>ValueSet: Substance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Substance Code (Substance Code)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contains concept codes for specific substances</w:t>
            </w:r>
            <w:ins w:id="938" w:author="Steve" w:date="2015-09-07T13:44:00Z">
              <w:r w:rsidR="00AA72C1">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939" w:author="Steve" w:date="2015-09-07T13:44: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940" w:author="Steve" w:date="2015-09-07T13:44:00Z">
              <w:r w:rsidR="00AA72C1">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Supply Item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040"/>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Supply Item Type (Supply Item Type)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sets refers to a specific supply item</w:t>
            </w:r>
            <w:ins w:id="941" w:author="Steve" w:date="2015-09-07T13:44:00Z">
              <w:r w:rsidR="00AA72C1">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Medication: </w:t>
            </w:r>
            <w:r>
              <w:rPr>
                <w:rFonts w:eastAsia="Times New Roman"/>
                <w:lang w:val="en-US"/>
              </w:rPr>
              <w:t xml:space="preserve">Supply is a kind of medication.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w:t>
            </w:r>
            <w:r>
              <w:rPr>
                <w:rFonts w:eastAsia="Times New Roman"/>
                <w:lang w:val="en-US"/>
              </w:rPr>
              <w:t>What is supplied (or requested) is a device</w:t>
            </w:r>
            <w:ins w:id="942" w:author="Steve" w:date="2015-09-07T13:44:00Z">
              <w:r w:rsidR="00AA72C1">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Supply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Supply Type (Supply Type)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sets refers to a Category of supply</w:t>
            </w:r>
            <w:ins w:id="943" w:author="Steve" w:date="2015-09-07T13:44:00Z">
              <w:r w:rsidR="00AA72C1">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Central Supply: </w:t>
            </w:r>
            <w:r>
              <w:rPr>
                <w:rFonts w:eastAsia="Times New Roman"/>
                <w:lang w:val="en-US"/>
              </w:rPr>
              <w:t>Supply is stored and requested from central supply</w:t>
            </w:r>
            <w:ins w:id="944" w:author="Steve" w:date="2015-09-07T13:45:00Z">
              <w:r w:rsidR="00AA72C1">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Non-Stock: </w:t>
            </w:r>
            <w:r>
              <w:rPr>
                <w:rFonts w:eastAsia="Times New Roman"/>
                <w:lang w:val="en-US"/>
              </w:rPr>
              <w:t xml:space="preserve">Supply is not onsite and must be requested from an outside vendor using a non-stock requisition </w:t>
            </w:r>
            <w:ins w:id="945" w:author="Steve" w:date="2015-09-07T13:45:00Z">
              <w:r w:rsidR="00AA72C1">
                <w:rPr>
                  <w:rFonts w:eastAsia="Times New Roman"/>
                  <w:lang w:val="en-US"/>
                </w:rPr>
                <w:t>.</w:t>
              </w:r>
            </w:ins>
          </w:p>
        </w:tc>
      </w:tr>
    </w:tbl>
    <w:p w:rsidR="00292EEA" w:rsidRDefault="005B11EB">
      <w:pPr>
        <w:pStyle w:val="Heading2"/>
        <w:divId w:val="330329585"/>
        <w:rPr>
          <w:rFonts w:eastAsia="Times New Roman"/>
          <w:lang w:val="en-US"/>
        </w:rPr>
      </w:pPr>
      <w:r>
        <w:rPr>
          <w:rFonts w:eastAsia="Times New Roman"/>
          <w:lang w:val="en-US"/>
        </w:rPr>
        <w:t>ValueSet: Surface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Surface Codes (Surface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 smattering of FDI tooth surface codes.</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ins w:id="946" w:author="Steve" w:date="2015-09-07T13:47:00Z">
              <w:r w:rsidR="00AA72C1">
                <w:rPr>
                  <w:rFonts w:eastAsia="Times New Roman"/>
                  <w:lang w:val="en-US"/>
                </w:rPr>
                <w:t>.</w:t>
              </w:r>
            </w:ins>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Mesial: </w:t>
            </w:r>
            <w:r>
              <w:rPr>
                <w:rFonts w:eastAsia="Times New Roman"/>
                <w:lang w:val="en-US"/>
              </w:rPr>
              <w:t>The surface of a tooth that is closest to the midline (middle) of the face</w:t>
            </w:r>
            <w:ins w:id="947" w:author="Steve" w:date="2015-09-07T13:47:00Z">
              <w:r w:rsidR="00AA72C1">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Occlusal: </w:t>
            </w:r>
            <w:r>
              <w:rPr>
                <w:rFonts w:eastAsia="Times New Roman"/>
                <w:lang w:val="en-US"/>
              </w:rPr>
              <w:t>The chewing surface of posterior teeth</w:t>
            </w:r>
            <w:ins w:id="948" w:author="Steve" w:date="2015-09-07T13:47:00Z">
              <w:r w:rsidR="00AA72C1">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Incisal: </w:t>
            </w:r>
            <w:r>
              <w:rPr>
                <w:rFonts w:eastAsia="Times New Roman"/>
                <w:lang w:val="en-US"/>
              </w:rPr>
              <w:t>The biting edge of anterior teeth</w:t>
            </w:r>
            <w:ins w:id="949" w:author="Steve" w:date="2015-09-07T13:47:00Z">
              <w:r w:rsidR="00AA72C1">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Distal: </w:t>
            </w:r>
            <w:r>
              <w:rPr>
                <w:rFonts w:eastAsia="Times New Roman"/>
                <w:lang w:val="en-US"/>
              </w:rPr>
              <w:t>The surface of a tooth that faces away from the midline of the face</w:t>
            </w:r>
            <w:ins w:id="950" w:author="Steve" w:date="2015-09-07T13:47:00Z">
              <w:r w:rsidR="00AA72C1">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Buccal: </w:t>
            </w:r>
            <w:r>
              <w:rPr>
                <w:rFonts w:eastAsia="Times New Roman"/>
                <w:lang w:val="en-US"/>
              </w:rPr>
              <w:t>The surface of a posterior tooth facing the cheeks</w:t>
            </w:r>
            <w:ins w:id="951" w:author="Steve" w:date="2015-09-07T13:47:00Z">
              <w:r w:rsidR="00AA72C1">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Ventral: </w:t>
            </w:r>
            <w:r>
              <w:rPr>
                <w:rFonts w:eastAsia="Times New Roman"/>
                <w:lang w:val="en-US"/>
              </w:rPr>
              <w:t>The surface of a tooth facing the lips</w:t>
            </w:r>
            <w:ins w:id="952" w:author="Steve" w:date="2015-09-07T13:47:00Z">
              <w:r w:rsidR="00AA72C1">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Lingual: </w:t>
            </w:r>
            <w:r>
              <w:rPr>
                <w:rFonts w:eastAsia="Times New Roman"/>
                <w:lang w:val="en-US"/>
              </w:rPr>
              <w:t>The surface of a tooth facing the tongue</w:t>
            </w:r>
            <w:ins w:id="953" w:author="Steve" w:date="2015-09-07T13:47:00Z">
              <w:r w:rsidR="00AA72C1">
                <w:rPr>
                  <w:rFonts w:eastAsia="Times New Roman"/>
                  <w:lang w:val="en-US"/>
                </w:rPr>
                <w:t>.</w:t>
              </w:r>
            </w:ins>
            <w:r>
              <w:rPr>
                <w:rFonts w:eastAsia="Times New Roman"/>
                <w:lang w:val="en-US"/>
              </w:rPr>
              <w:t xml:space="preserve"> </w:t>
            </w:r>
          </w:p>
        </w:tc>
      </w:tr>
      <w:tr w:rsidR="00292EEA" w:rsidRPr="00F72BBC">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Pr="00F72BBC" w:rsidRDefault="007F47A9">
            <w:pPr>
              <w:rPr>
                <w:rFonts w:eastAsia="Times New Roman"/>
                <w:highlight w:val="yellow"/>
                <w:lang w:val="en-US"/>
                <w:rPrChange w:id="954" w:author="Steve" w:date="2015-09-07T13:50:00Z">
                  <w:rPr>
                    <w:rFonts w:eastAsia="Times New Roman"/>
                    <w:lang w:val="en-US"/>
                  </w:rPr>
                </w:rPrChange>
              </w:rPr>
            </w:pPr>
            <w:r w:rsidRPr="007F47A9">
              <w:rPr>
                <w:rFonts w:eastAsia="Times New Roman"/>
                <w:b/>
                <w:bCs/>
                <w:highlight w:val="yellow"/>
                <w:lang w:val="en-US"/>
                <w:rPrChange w:id="955" w:author="Steve" w:date="2015-09-07T13:50:00Z">
                  <w:rPr>
                    <w:rFonts w:eastAsia="Times New Roman"/>
                    <w:b/>
                    <w:bCs/>
                    <w:lang w:val="en-US"/>
                  </w:rPr>
                </w:rPrChange>
              </w:rPr>
              <w:t xml:space="preserve">Mesioclusal: </w:t>
            </w:r>
            <w:r w:rsidRPr="007F47A9">
              <w:rPr>
                <w:rFonts w:eastAsia="Times New Roman"/>
                <w:highlight w:val="yellow"/>
                <w:lang w:val="en-US"/>
                <w:rPrChange w:id="956" w:author="Steve" w:date="2015-09-07T13:50:00Z">
                  <w:rPr>
                    <w:rFonts w:eastAsia="Times New Roman"/>
                    <w:lang w:val="en-US"/>
                  </w:rPr>
                </w:rPrChange>
              </w:rPr>
              <w:t>The Mesioclusal surfaces of a tooth</w:t>
            </w:r>
            <w:r w:rsidR="005B11EB" w:rsidRPr="00F72BBC">
              <w:rPr>
                <w:rFonts w:eastAsia="Times New Roman"/>
                <w:lang w:val="en-US"/>
              </w:rPr>
              <w:t xml:space="preserve"> </w:t>
            </w:r>
            <w:ins w:id="957" w:author="Steve" w:date="2015-09-07T13:50:00Z">
              <w:r w:rsidRPr="007F47A9">
                <w:rPr>
                  <w:rFonts w:eastAsia="Times New Roman"/>
                  <w:lang w:val="en-US"/>
                  <w:rPrChange w:id="958" w:author="Steve" w:date="2015-09-07T13:50:00Z">
                    <w:rPr>
                      <w:rFonts w:eastAsia="Times New Roman"/>
                      <w:highlight w:val="yellow"/>
                      <w:lang w:val="en-US"/>
                    </w:rPr>
                  </w:rPrChange>
                </w:rPr>
                <w:t xml:space="preserve">these </w:t>
              </w:r>
            </w:ins>
            <w:ins w:id="959" w:author="Steve" w:date="2015-09-07T13:51:00Z">
              <w:r w:rsidR="00F72BBC">
                <w:rPr>
                  <w:rFonts w:eastAsia="Times New Roman"/>
                  <w:lang w:val="en-US"/>
                </w:rPr>
                <w:t xml:space="preserve">terms </w:t>
              </w:r>
            </w:ins>
            <w:ins w:id="960" w:author="Steve" w:date="2015-09-07T13:50:00Z">
              <w:r w:rsidRPr="007F47A9">
                <w:rPr>
                  <w:rFonts w:eastAsia="Times New Roman"/>
                  <w:lang w:val="en-US"/>
                  <w:rPrChange w:id="961" w:author="Steve" w:date="2015-09-07T13:50:00Z">
                    <w:rPr>
                      <w:rFonts w:eastAsia="Times New Roman"/>
                      <w:highlight w:val="yellow"/>
                      <w:lang w:val="en-US"/>
                    </w:rPr>
                  </w:rPrChange>
                </w:rPr>
                <w:t>all need to be checked!</w:t>
              </w:r>
            </w:ins>
          </w:p>
        </w:tc>
      </w:tr>
      <w:tr w:rsidR="00292EEA" w:rsidRPr="00F72BBC">
        <w:trPr>
          <w:divId w:val="330329585"/>
          <w:tblCellSpacing w:w="15" w:type="dxa"/>
        </w:trPr>
        <w:tc>
          <w:tcPr>
            <w:tcW w:w="0" w:type="auto"/>
            <w:vAlign w:val="center"/>
            <w:hideMark/>
          </w:tcPr>
          <w:p w:rsidR="00292EEA" w:rsidRPr="00F72BBC" w:rsidRDefault="00292EEA">
            <w:pPr>
              <w:rPr>
                <w:rFonts w:eastAsia="Times New Roman"/>
                <w:highlight w:val="yellow"/>
                <w:lang w:val="en-US"/>
                <w:rPrChange w:id="962" w:author="Steve" w:date="2015-09-07T13:50:00Z">
                  <w:rPr>
                    <w:rFonts w:eastAsia="Times New Roman"/>
                    <w:lang w:val="en-US"/>
                  </w:rPr>
                </w:rPrChange>
              </w:rPr>
            </w:pPr>
          </w:p>
        </w:tc>
        <w:tc>
          <w:tcPr>
            <w:tcW w:w="0" w:type="auto"/>
            <w:vAlign w:val="center"/>
            <w:hideMark/>
          </w:tcPr>
          <w:p w:rsidR="00292EEA" w:rsidRPr="00F72BBC" w:rsidRDefault="007F47A9">
            <w:pPr>
              <w:rPr>
                <w:rFonts w:eastAsia="Times New Roman"/>
                <w:highlight w:val="yellow"/>
                <w:lang w:val="en-US"/>
                <w:rPrChange w:id="963" w:author="Steve" w:date="2015-09-07T13:50:00Z">
                  <w:rPr>
                    <w:rFonts w:eastAsia="Times New Roman"/>
                    <w:lang w:val="en-US"/>
                  </w:rPr>
                </w:rPrChange>
              </w:rPr>
            </w:pPr>
            <w:r w:rsidRPr="007F47A9">
              <w:rPr>
                <w:rFonts w:eastAsia="Times New Roman"/>
                <w:b/>
                <w:bCs/>
                <w:highlight w:val="yellow"/>
                <w:lang w:val="en-US"/>
                <w:rPrChange w:id="964" w:author="Steve" w:date="2015-09-07T13:50:00Z">
                  <w:rPr>
                    <w:rFonts w:eastAsia="Times New Roman"/>
                    <w:b/>
                    <w:bCs/>
                    <w:lang w:val="en-US"/>
                  </w:rPr>
                </w:rPrChange>
              </w:rPr>
              <w:t xml:space="preserve">Distoclusal: </w:t>
            </w:r>
            <w:r w:rsidRPr="007F47A9">
              <w:rPr>
                <w:rFonts w:eastAsia="Times New Roman"/>
                <w:highlight w:val="yellow"/>
                <w:lang w:val="en-US"/>
                <w:rPrChange w:id="965" w:author="Steve" w:date="2015-09-07T13:50:00Z">
                  <w:rPr>
                    <w:rFonts w:eastAsia="Times New Roman"/>
                    <w:lang w:val="en-US"/>
                  </w:rPr>
                </w:rPrChange>
              </w:rPr>
              <w:t xml:space="preserve">The Distoclusal surfaces of a tooth </w:t>
            </w:r>
          </w:p>
        </w:tc>
      </w:tr>
      <w:tr w:rsidR="00292EEA" w:rsidRPr="00F72BBC">
        <w:trPr>
          <w:divId w:val="330329585"/>
          <w:tblCellSpacing w:w="15" w:type="dxa"/>
        </w:trPr>
        <w:tc>
          <w:tcPr>
            <w:tcW w:w="0" w:type="auto"/>
            <w:vAlign w:val="center"/>
            <w:hideMark/>
          </w:tcPr>
          <w:p w:rsidR="00292EEA" w:rsidRPr="00F72BBC" w:rsidRDefault="00292EEA">
            <w:pPr>
              <w:rPr>
                <w:rFonts w:eastAsia="Times New Roman"/>
                <w:highlight w:val="yellow"/>
                <w:lang w:val="en-US"/>
                <w:rPrChange w:id="966" w:author="Steve" w:date="2015-09-07T13:50:00Z">
                  <w:rPr>
                    <w:rFonts w:eastAsia="Times New Roman"/>
                    <w:lang w:val="en-US"/>
                  </w:rPr>
                </w:rPrChange>
              </w:rPr>
            </w:pPr>
          </w:p>
        </w:tc>
        <w:tc>
          <w:tcPr>
            <w:tcW w:w="0" w:type="auto"/>
            <w:vAlign w:val="center"/>
            <w:hideMark/>
          </w:tcPr>
          <w:p w:rsidR="00292EEA" w:rsidRPr="00F72BBC" w:rsidRDefault="007F47A9">
            <w:pPr>
              <w:rPr>
                <w:rFonts w:eastAsia="Times New Roman"/>
                <w:highlight w:val="yellow"/>
                <w:lang w:val="en-US"/>
                <w:rPrChange w:id="967" w:author="Steve" w:date="2015-09-07T13:50:00Z">
                  <w:rPr>
                    <w:rFonts w:eastAsia="Times New Roman"/>
                    <w:lang w:val="en-US"/>
                  </w:rPr>
                </w:rPrChange>
              </w:rPr>
            </w:pPr>
            <w:r w:rsidRPr="007F47A9">
              <w:rPr>
                <w:rFonts w:eastAsia="Times New Roman"/>
                <w:b/>
                <w:bCs/>
                <w:highlight w:val="yellow"/>
                <w:lang w:val="en-US"/>
                <w:rPrChange w:id="968" w:author="Steve" w:date="2015-09-07T13:50:00Z">
                  <w:rPr>
                    <w:rFonts w:eastAsia="Times New Roman"/>
                    <w:b/>
                    <w:bCs/>
                    <w:lang w:val="en-US"/>
                  </w:rPr>
                </w:rPrChange>
              </w:rPr>
              <w:t xml:space="preserve">Distoincisal: </w:t>
            </w:r>
            <w:r w:rsidRPr="007F47A9">
              <w:rPr>
                <w:rFonts w:eastAsia="Times New Roman"/>
                <w:highlight w:val="yellow"/>
                <w:lang w:val="en-US"/>
                <w:rPrChange w:id="969" w:author="Steve" w:date="2015-09-07T13:50:00Z">
                  <w:rPr>
                    <w:rFonts w:eastAsia="Times New Roman"/>
                    <w:lang w:val="en-US"/>
                  </w:rPr>
                </w:rPrChange>
              </w:rPr>
              <w:t xml:space="preserve">The Distoincisal surfaces of a tooth </w:t>
            </w:r>
          </w:p>
        </w:tc>
      </w:tr>
      <w:tr w:rsidR="00292EEA">
        <w:trPr>
          <w:divId w:val="330329585"/>
          <w:tblCellSpacing w:w="15" w:type="dxa"/>
        </w:trPr>
        <w:tc>
          <w:tcPr>
            <w:tcW w:w="0" w:type="auto"/>
            <w:vAlign w:val="center"/>
            <w:hideMark/>
          </w:tcPr>
          <w:p w:rsidR="00292EEA" w:rsidRPr="00F72BBC" w:rsidRDefault="00292EEA">
            <w:pPr>
              <w:rPr>
                <w:rFonts w:eastAsia="Times New Roman"/>
                <w:highlight w:val="yellow"/>
                <w:lang w:val="en-US"/>
                <w:rPrChange w:id="970" w:author="Steve" w:date="2015-09-07T13:50:00Z">
                  <w:rPr>
                    <w:rFonts w:eastAsia="Times New Roman"/>
                    <w:lang w:val="en-US"/>
                  </w:rPr>
                </w:rPrChange>
              </w:rPr>
            </w:pPr>
          </w:p>
        </w:tc>
        <w:tc>
          <w:tcPr>
            <w:tcW w:w="0" w:type="auto"/>
            <w:vAlign w:val="center"/>
            <w:hideMark/>
          </w:tcPr>
          <w:p w:rsidR="00292EEA" w:rsidRDefault="007F47A9" w:rsidP="00AA72C1">
            <w:pPr>
              <w:rPr>
                <w:rFonts w:eastAsia="Times New Roman"/>
                <w:lang w:val="en-US"/>
              </w:rPr>
            </w:pPr>
            <w:ins w:id="971" w:author="Steve" w:date="2015-09-07T13:46:00Z">
              <w:r w:rsidRPr="007F47A9">
                <w:rPr>
                  <w:rFonts w:eastAsia="Times New Roman"/>
                  <w:b/>
                  <w:bCs/>
                  <w:highlight w:val="yellow"/>
                  <w:lang w:val="en-US"/>
                  <w:rPrChange w:id="972" w:author="Steve" w:date="2015-09-07T13:50:00Z">
                    <w:rPr>
                      <w:rFonts w:eastAsia="Times New Roman"/>
                      <w:b/>
                      <w:bCs/>
                      <w:lang w:val="en-US"/>
                    </w:rPr>
                  </w:rPrChange>
                </w:rPr>
                <w:t>Mesial Occlusal Distal</w:t>
              </w:r>
            </w:ins>
            <w:del w:id="973" w:author="Steve" w:date="2015-09-07T13:46:00Z">
              <w:r w:rsidRPr="007F47A9">
                <w:rPr>
                  <w:rFonts w:eastAsia="Times New Roman"/>
                  <w:b/>
                  <w:bCs/>
                  <w:highlight w:val="yellow"/>
                  <w:lang w:val="en-US"/>
                  <w:rPrChange w:id="974" w:author="Steve" w:date="2015-09-07T13:50:00Z">
                    <w:rPr>
                      <w:rFonts w:eastAsia="Times New Roman"/>
                      <w:b/>
                      <w:bCs/>
                      <w:lang w:val="en-US"/>
                    </w:rPr>
                  </w:rPrChange>
                </w:rPr>
                <w:delText>Mesioclusodistal</w:delText>
              </w:r>
            </w:del>
            <w:r w:rsidRPr="007F47A9">
              <w:rPr>
                <w:rFonts w:eastAsia="Times New Roman"/>
                <w:b/>
                <w:bCs/>
                <w:highlight w:val="yellow"/>
                <w:lang w:val="en-US"/>
                <w:rPrChange w:id="975" w:author="Steve" w:date="2015-09-07T13:50:00Z">
                  <w:rPr>
                    <w:rFonts w:eastAsia="Times New Roman"/>
                    <w:b/>
                    <w:bCs/>
                    <w:lang w:val="en-US"/>
                  </w:rPr>
                </w:rPrChange>
              </w:rPr>
              <w:t xml:space="preserve">: </w:t>
            </w:r>
            <w:r w:rsidRPr="007F47A9">
              <w:rPr>
                <w:rFonts w:eastAsia="Times New Roman"/>
                <w:highlight w:val="yellow"/>
                <w:lang w:val="en-US"/>
                <w:rPrChange w:id="976" w:author="Steve" w:date="2015-09-07T13:50:00Z">
                  <w:rPr>
                    <w:rFonts w:eastAsia="Times New Roman"/>
                    <w:lang w:val="en-US"/>
                  </w:rPr>
                </w:rPrChange>
              </w:rPr>
              <w:t xml:space="preserve">The </w:t>
            </w:r>
            <w:ins w:id="977" w:author="Steve" w:date="2015-09-07T13:46:00Z">
              <w:r w:rsidRPr="007F47A9">
                <w:rPr>
                  <w:rFonts w:eastAsia="Times New Roman"/>
                  <w:highlight w:val="yellow"/>
                  <w:lang w:val="en-US"/>
                  <w:rPrChange w:id="978" w:author="Steve" w:date="2015-09-07T13:50:00Z">
                    <w:rPr>
                      <w:rFonts w:eastAsia="Times New Roman"/>
                      <w:lang w:val="en-US"/>
                    </w:rPr>
                  </w:rPrChange>
                </w:rPr>
                <w:t>Mesial Occlusal Distal</w:t>
              </w:r>
            </w:ins>
            <w:del w:id="979" w:author="Steve" w:date="2015-09-07T13:46:00Z">
              <w:r w:rsidRPr="007F47A9">
                <w:rPr>
                  <w:rFonts w:eastAsia="Times New Roman"/>
                  <w:highlight w:val="yellow"/>
                  <w:lang w:val="en-US"/>
                  <w:rPrChange w:id="980" w:author="Steve" w:date="2015-09-07T13:50:00Z">
                    <w:rPr>
                      <w:rFonts w:eastAsia="Times New Roman"/>
                      <w:lang w:val="en-US"/>
                    </w:rPr>
                  </w:rPrChange>
                </w:rPr>
                <w:delText>Mesioclusodistal</w:delText>
              </w:r>
            </w:del>
            <w:r w:rsidRPr="007F47A9">
              <w:rPr>
                <w:rFonts w:eastAsia="Times New Roman"/>
                <w:highlight w:val="yellow"/>
                <w:lang w:val="en-US"/>
                <w:rPrChange w:id="981" w:author="Steve" w:date="2015-09-07T13:50:00Z">
                  <w:rPr>
                    <w:rFonts w:eastAsia="Times New Roman"/>
                    <w:lang w:val="en-US"/>
                  </w:rPr>
                </w:rPrChange>
              </w:rPr>
              <w:t xml:space="preserve"> surfaces of a tooth</w:t>
            </w:r>
            <w:ins w:id="982" w:author="Steve" w:date="2015-09-07T13:45:00Z">
              <w:r w:rsidRPr="007F47A9">
                <w:rPr>
                  <w:rFonts w:eastAsia="Times New Roman"/>
                  <w:highlight w:val="yellow"/>
                  <w:lang w:val="en-US"/>
                  <w:rPrChange w:id="983" w:author="Steve" w:date="2015-09-07T13:50:00Z">
                    <w:rPr>
                      <w:rFonts w:eastAsia="Times New Roman"/>
                      <w:lang w:val="en-US"/>
                    </w:rPr>
                  </w:rPrChange>
                </w:rPr>
                <w:t>.</w:t>
              </w:r>
            </w:ins>
            <w:r w:rsidR="005B11EB">
              <w:rPr>
                <w:rFonts w:eastAsia="Times New Roman"/>
                <w:lang w:val="en-US"/>
              </w:rPr>
              <w:t xml:space="preserve"> </w:t>
            </w:r>
          </w:p>
        </w:tc>
      </w:tr>
    </w:tbl>
    <w:p w:rsidR="00292EEA" w:rsidDel="00F72BBC" w:rsidRDefault="005B11EB">
      <w:pPr>
        <w:pStyle w:val="Heading2"/>
        <w:divId w:val="330329585"/>
        <w:rPr>
          <w:del w:id="984" w:author="Steve" w:date="2015-09-07T13:51:00Z"/>
          <w:rFonts w:eastAsia="Times New Roman"/>
          <w:lang w:val="en-US"/>
        </w:rPr>
      </w:pPr>
      <w:del w:id="985" w:author="Steve" w:date="2015-09-07T13:51:00Z">
        <w:r w:rsidDel="00F72BBC">
          <w:rPr>
            <w:rFonts w:eastAsia="Times New Roman"/>
            <w:lang w:val="en-US"/>
          </w:rPr>
          <w:delText>ValueSet: Surface Codes</w:delText>
        </w:r>
      </w:del>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501"/>
      </w:tblGrid>
      <w:tr w:rsidR="00292EEA" w:rsidDel="00F72BBC">
        <w:trPr>
          <w:divId w:val="330329585"/>
          <w:tblCellSpacing w:w="15" w:type="dxa"/>
          <w:del w:id="986" w:author="Steve" w:date="2015-09-07T13:51:00Z"/>
        </w:trPr>
        <w:tc>
          <w:tcPr>
            <w:tcW w:w="0" w:type="auto"/>
            <w:vAlign w:val="center"/>
            <w:hideMark/>
          </w:tcPr>
          <w:p w:rsidR="00292EEA" w:rsidDel="00F72BBC" w:rsidRDefault="005B11EB">
            <w:pPr>
              <w:rPr>
                <w:del w:id="987" w:author="Steve" w:date="2015-09-07T13:51:00Z"/>
                <w:rFonts w:eastAsia="Times New Roman"/>
                <w:lang w:val="en-US"/>
              </w:rPr>
            </w:pPr>
            <w:del w:id="988" w:author="Steve" w:date="2015-09-07T13:51:00Z">
              <w:r w:rsidDel="00F72BBC">
                <w:rPr>
                  <w:rFonts w:eastAsia="Times New Roman"/>
                  <w:lang w:val="en-US"/>
                </w:rPr>
                <w:delText>Name</w:delText>
              </w:r>
            </w:del>
          </w:p>
        </w:tc>
        <w:tc>
          <w:tcPr>
            <w:tcW w:w="0" w:type="auto"/>
            <w:vAlign w:val="center"/>
            <w:hideMark/>
          </w:tcPr>
          <w:p w:rsidR="00292EEA" w:rsidDel="00F72BBC" w:rsidRDefault="005B11EB">
            <w:pPr>
              <w:rPr>
                <w:del w:id="989" w:author="Steve" w:date="2015-09-07T13:51:00Z"/>
                <w:rFonts w:eastAsia="Times New Roman"/>
                <w:lang w:val="en-US"/>
              </w:rPr>
            </w:pPr>
            <w:del w:id="990" w:author="Steve" w:date="2015-09-07T13:51:00Z">
              <w:r w:rsidDel="00F72BBC">
                <w:rPr>
                  <w:rFonts w:eastAsia="Times New Roman"/>
                  <w:lang w:val="en-US"/>
                </w:rPr>
                <w:delText xml:space="preserve">Surface Codes (Surface Codes) </w:delText>
              </w:r>
            </w:del>
          </w:p>
        </w:tc>
      </w:tr>
      <w:tr w:rsidR="00292EEA" w:rsidDel="00F72BBC">
        <w:trPr>
          <w:divId w:val="330329585"/>
          <w:tblCellSpacing w:w="15" w:type="dxa"/>
          <w:del w:id="991" w:author="Steve" w:date="2015-09-07T13:51:00Z"/>
        </w:trPr>
        <w:tc>
          <w:tcPr>
            <w:tcW w:w="0" w:type="auto"/>
            <w:vAlign w:val="center"/>
            <w:hideMark/>
          </w:tcPr>
          <w:p w:rsidR="00292EEA" w:rsidDel="00F72BBC" w:rsidRDefault="005B11EB">
            <w:pPr>
              <w:rPr>
                <w:del w:id="992" w:author="Steve" w:date="2015-09-07T13:51:00Z"/>
                <w:rFonts w:eastAsia="Times New Roman"/>
                <w:lang w:val="en-US"/>
              </w:rPr>
            </w:pPr>
            <w:del w:id="993" w:author="Steve" w:date="2015-09-07T13:51:00Z">
              <w:r w:rsidDel="00F72BBC">
                <w:rPr>
                  <w:rFonts w:eastAsia="Times New Roman"/>
                  <w:lang w:val="en-US"/>
                </w:rPr>
                <w:delText>Description</w:delText>
              </w:r>
            </w:del>
          </w:p>
        </w:tc>
        <w:tc>
          <w:tcPr>
            <w:tcW w:w="0" w:type="auto"/>
            <w:vAlign w:val="center"/>
            <w:hideMark/>
          </w:tcPr>
          <w:p w:rsidR="00292EEA" w:rsidDel="00F72BBC" w:rsidRDefault="005B11EB">
            <w:pPr>
              <w:rPr>
                <w:del w:id="994" w:author="Steve" w:date="2015-09-07T13:51:00Z"/>
                <w:rFonts w:eastAsia="Times New Roman"/>
                <w:lang w:val="en-US"/>
              </w:rPr>
            </w:pPr>
            <w:del w:id="995" w:author="Steve" w:date="2015-09-07T13:51:00Z">
              <w:r w:rsidDel="00F72BBC">
                <w:rPr>
                  <w:rFonts w:eastAsia="Times New Roman"/>
                  <w:lang w:val="en-US"/>
                </w:rPr>
                <w:delText>This value set includes the Patient to subscriber relationship codes.</w:delText>
              </w:r>
            </w:del>
          </w:p>
        </w:tc>
      </w:tr>
      <w:tr w:rsidR="00292EEA" w:rsidDel="00F72BBC">
        <w:trPr>
          <w:divId w:val="330329585"/>
          <w:tblCellSpacing w:w="15" w:type="dxa"/>
          <w:del w:id="996" w:author="Steve" w:date="2015-09-07T13:51:00Z"/>
        </w:trPr>
        <w:tc>
          <w:tcPr>
            <w:tcW w:w="0" w:type="auto"/>
            <w:vAlign w:val="center"/>
            <w:hideMark/>
          </w:tcPr>
          <w:p w:rsidR="00292EEA" w:rsidDel="00F72BBC" w:rsidRDefault="005B11EB">
            <w:pPr>
              <w:rPr>
                <w:del w:id="997" w:author="Steve" w:date="2015-09-07T13:51:00Z"/>
                <w:rFonts w:eastAsia="Times New Roman"/>
                <w:lang w:val="en-US"/>
              </w:rPr>
            </w:pPr>
            <w:del w:id="998" w:author="Steve" w:date="2015-09-07T13:51:00Z">
              <w:r w:rsidDel="00F72BBC">
                <w:rPr>
                  <w:rFonts w:eastAsia="Times New Roman"/>
                  <w:lang w:val="en-US"/>
                </w:rPr>
                <w:delText>Copyright</w:delText>
              </w:r>
            </w:del>
          </w:p>
        </w:tc>
        <w:tc>
          <w:tcPr>
            <w:tcW w:w="0" w:type="auto"/>
            <w:vAlign w:val="center"/>
            <w:hideMark/>
          </w:tcPr>
          <w:p w:rsidR="00292EEA" w:rsidDel="00F72BBC" w:rsidRDefault="005B11EB">
            <w:pPr>
              <w:rPr>
                <w:del w:id="999" w:author="Steve" w:date="2015-09-07T13:51:00Z"/>
                <w:rFonts w:eastAsia="Times New Roman"/>
                <w:lang w:val="en-US"/>
              </w:rPr>
            </w:pPr>
            <w:del w:id="1000" w:author="Steve" w:date="2015-09-07T13:51:00Z">
              <w:r w:rsidDel="00F72BBC">
                <w:rPr>
                  <w:rFonts w:eastAsia="Times New Roman"/>
                  <w:lang w:val="en-US"/>
                </w:rPr>
                <w:delText>This is an example set</w:delText>
              </w:r>
            </w:del>
          </w:p>
        </w:tc>
      </w:tr>
      <w:tr w:rsidR="00292EEA" w:rsidRPr="00F72BBC" w:rsidDel="00F72BBC">
        <w:trPr>
          <w:divId w:val="330329585"/>
          <w:tblCellSpacing w:w="15" w:type="dxa"/>
          <w:del w:id="1001" w:author="Steve" w:date="2015-09-07T13:51:00Z"/>
        </w:trPr>
        <w:tc>
          <w:tcPr>
            <w:tcW w:w="0" w:type="auto"/>
            <w:vAlign w:val="center"/>
            <w:hideMark/>
          </w:tcPr>
          <w:p w:rsidR="00292EEA" w:rsidRPr="00F72BBC" w:rsidDel="00F72BBC" w:rsidRDefault="007F47A9">
            <w:pPr>
              <w:rPr>
                <w:del w:id="1002" w:author="Steve" w:date="2015-09-07T13:51:00Z"/>
                <w:rFonts w:eastAsia="Times New Roman"/>
                <w:highlight w:val="yellow"/>
                <w:lang w:val="en-US"/>
                <w:rPrChange w:id="1003" w:author="Steve" w:date="2015-09-07T13:51:00Z">
                  <w:rPr>
                    <w:del w:id="1004" w:author="Steve" w:date="2015-09-07T13:51:00Z"/>
                    <w:rFonts w:eastAsia="Times New Roman"/>
                    <w:lang w:val="en-US"/>
                  </w:rPr>
                </w:rPrChange>
              </w:rPr>
            </w:pPr>
            <w:del w:id="1005" w:author="Steve" w:date="2015-09-07T13:51:00Z">
              <w:r w:rsidRPr="007F47A9">
                <w:rPr>
                  <w:rFonts w:eastAsia="Times New Roman"/>
                  <w:highlight w:val="yellow"/>
                  <w:lang w:val="en-US"/>
                  <w:rPrChange w:id="1006" w:author="Steve" w:date="2015-09-07T13:51:00Z">
                    <w:rPr>
                      <w:rFonts w:eastAsia="Times New Roman"/>
                      <w:lang w:val="en-US"/>
                    </w:rPr>
                  </w:rPrChange>
                </w:rPr>
                <w:delText>Content</w:delText>
              </w:r>
            </w:del>
          </w:p>
        </w:tc>
        <w:tc>
          <w:tcPr>
            <w:tcW w:w="0" w:type="auto"/>
            <w:vAlign w:val="center"/>
            <w:hideMark/>
          </w:tcPr>
          <w:p w:rsidR="00292EEA" w:rsidRPr="00F72BBC" w:rsidDel="00F72BBC" w:rsidRDefault="007F47A9">
            <w:pPr>
              <w:rPr>
                <w:del w:id="1007" w:author="Steve" w:date="2015-09-07T13:51:00Z"/>
                <w:rFonts w:eastAsia="Times New Roman"/>
                <w:highlight w:val="yellow"/>
                <w:lang w:val="en-US"/>
                <w:rPrChange w:id="1008" w:author="Steve" w:date="2015-09-07T13:51:00Z">
                  <w:rPr>
                    <w:del w:id="1009" w:author="Steve" w:date="2015-09-07T13:51:00Z"/>
                    <w:rFonts w:eastAsia="Times New Roman"/>
                    <w:lang w:val="en-US"/>
                  </w:rPr>
                </w:rPrChange>
              </w:rPr>
            </w:pPr>
            <w:del w:id="1010" w:author="Steve" w:date="2015-09-07T13:51:00Z">
              <w:r w:rsidRPr="007F47A9">
                <w:rPr>
                  <w:rFonts w:eastAsia="Times New Roman"/>
                  <w:b/>
                  <w:bCs/>
                  <w:highlight w:val="yellow"/>
                  <w:lang w:val="en-US"/>
                  <w:rPrChange w:id="1011" w:author="Steve" w:date="2015-09-07T13:51:00Z">
                    <w:rPr>
                      <w:rFonts w:eastAsia="Times New Roman"/>
                      <w:b/>
                      <w:bCs/>
                      <w:lang w:val="en-US"/>
                    </w:rPr>
                  </w:rPrChange>
                </w:rPr>
                <w:delText xml:space="preserve">: </w:delText>
              </w:r>
            </w:del>
          </w:p>
        </w:tc>
      </w:tr>
      <w:tr w:rsidR="00292EEA" w:rsidDel="00F72BBC">
        <w:trPr>
          <w:divId w:val="330329585"/>
          <w:tblCellSpacing w:w="15" w:type="dxa"/>
          <w:del w:id="1012" w:author="Steve" w:date="2015-09-07T13:51:00Z"/>
        </w:trPr>
        <w:tc>
          <w:tcPr>
            <w:tcW w:w="0" w:type="auto"/>
            <w:vAlign w:val="center"/>
            <w:hideMark/>
          </w:tcPr>
          <w:p w:rsidR="00292EEA" w:rsidRPr="00F72BBC" w:rsidDel="00F72BBC" w:rsidRDefault="00292EEA">
            <w:pPr>
              <w:rPr>
                <w:del w:id="1013" w:author="Steve" w:date="2015-09-07T13:51:00Z"/>
                <w:rFonts w:eastAsia="Times New Roman"/>
                <w:highlight w:val="yellow"/>
                <w:lang w:val="en-US"/>
                <w:rPrChange w:id="1014" w:author="Steve" w:date="2015-09-07T13:51:00Z">
                  <w:rPr>
                    <w:del w:id="1015" w:author="Steve" w:date="2015-09-07T13:51:00Z"/>
                    <w:rFonts w:eastAsia="Times New Roman"/>
                    <w:lang w:val="en-US"/>
                  </w:rPr>
                </w:rPrChange>
              </w:rPr>
            </w:pPr>
          </w:p>
        </w:tc>
        <w:tc>
          <w:tcPr>
            <w:tcW w:w="0" w:type="auto"/>
            <w:vAlign w:val="center"/>
            <w:hideMark/>
          </w:tcPr>
          <w:p w:rsidR="00292EEA" w:rsidDel="00F72BBC" w:rsidRDefault="007F47A9">
            <w:pPr>
              <w:rPr>
                <w:del w:id="1016" w:author="Steve" w:date="2015-09-07T13:51:00Z"/>
                <w:rFonts w:eastAsia="Times New Roman"/>
                <w:lang w:val="en-US"/>
              </w:rPr>
            </w:pPr>
            <w:del w:id="1017" w:author="Steve" w:date="2015-09-07T13:51:00Z">
              <w:r w:rsidRPr="007F47A9">
                <w:rPr>
                  <w:rFonts w:eastAsia="Times New Roman"/>
                  <w:b/>
                  <w:bCs/>
                  <w:highlight w:val="yellow"/>
                  <w:lang w:val="en-US"/>
                  <w:rPrChange w:id="1018" w:author="Steve" w:date="2015-09-07T13:51:00Z">
                    <w:rPr>
                      <w:rFonts w:eastAsia="Times New Roman"/>
                      <w:b/>
                      <w:bCs/>
                      <w:lang w:val="en-US"/>
                    </w:rPr>
                  </w:rPrChange>
                </w:rPr>
                <w:delText>:</w:delText>
              </w:r>
              <w:r w:rsidR="005B11EB" w:rsidDel="00F72BBC">
                <w:rPr>
                  <w:rFonts w:eastAsia="Times New Roman"/>
                  <w:b/>
                  <w:bCs/>
                  <w:lang w:val="en-US"/>
                </w:rPr>
                <w:delText xml:space="preserve"> </w:delText>
              </w:r>
            </w:del>
          </w:p>
        </w:tc>
      </w:tr>
      <w:tr w:rsidR="00292EEA">
        <w:trPr>
          <w:divId w:val="330329585"/>
          <w:tblCellSpacing w:w="15" w:type="dxa"/>
        </w:trPr>
        <w:tc>
          <w:tcPr>
            <w:tcW w:w="0" w:type="auto"/>
            <w:vAlign w:val="center"/>
            <w:hideMark/>
          </w:tcPr>
          <w:p w:rsidR="00D90152" w:rsidRDefault="00D90152">
            <w:pPr>
              <w:divId w:val="330329585"/>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Surface Codes</w:t>
      </w:r>
      <w:ins w:id="1019" w:author="Steve" w:date="2015-09-07T13:52:00Z">
        <w:r w:rsidR="00F72BBC">
          <w:rPr>
            <w:rFonts w:eastAsia="Times New Roman"/>
            <w:lang w:val="en-US"/>
          </w:rPr>
          <w:t xml:space="preserve"> (name already used?)</w:t>
        </w:r>
      </w:ins>
      <w:ins w:id="1020" w:author="Steve" w:date="2015-09-07T13:54:00Z">
        <w:r w:rsidR="00F72BBC">
          <w:rPr>
            <w:rFonts w:eastAsia="Times New Roman"/>
            <w:lang w:val="en-US"/>
          </w:rPr>
          <w:t xml:space="preserve"> Also </w:t>
        </w:r>
      </w:ins>
      <w:ins w:id="1021" w:author="Steve" w:date="2015-09-07T13:55:00Z">
        <w:r w:rsidR="00F72BBC">
          <w:rPr>
            <w:rFonts w:eastAsia="Times New Roman"/>
            <w:lang w:val="en-US"/>
          </w:rPr>
          <w:t>this list overlaps with next list Tooth Codes?</w: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574"/>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Surface Codes (Surface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 smattering of FDI tooth surface codes.</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 </w:t>
            </w:r>
            <w:r>
              <w:rPr>
                <w:rFonts w:eastAsia="Times New Roman"/>
                <w:lang w:val="en-US"/>
              </w:rPr>
              <w:t xml:space="preserve">Permanent teeth Maxillary right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 </w:t>
            </w:r>
            <w:r>
              <w:rPr>
                <w:rFonts w:eastAsia="Times New Roman"/>
                <w:lang w:val="en-US"/>
              </w:rPr>
              <w:t xml:space="preserve">Permanent teeth Maxillary Left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 </w:t>
            </w:r>
            <w:r>
              <w:rPr>
                <w:rFonts w:eastAsia="Times New Roman"/>
                <w:lang w:val="en-US"/>
              </w:rPr>
              <w:t xml:space="preserve">Permanent teeth Mandibular right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 </w:t>
            </w:r>
            <w:r>
              <w:rPr>
                <w:rFonts w:eastAsia="Times New Roman"/>
                <w:lang w:val="en-US"/>
              </w:rPr>
              <w:t xml:space="preserve">Permanent teeth Mandibular left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5: </w:t>
            </w:r>
            <w:r>
              <w:rPr>
                <w:rFonts w:eastAsia="Times New Roman"/>
                <w:lang w:val="en-US"/>
              </w:rPr>
              <w:t xml:space="preserve">Deciduous teeth Maxillary right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6: </w:t>
            </w:r>
            <w:r>
              <w:rPr>
                <w:rFonts w:eastAsia="Times New Roman"/>
                <w:lang w:val="en-US"/>
              </w:rPr>
              <w:t xml:space="preserve">Deciduous teeth Maxillary Left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7: </w:t>
            </w:r>
            <w:r>
              <w:rPr>
                <w:rFonts w:eastAsia="Times New Roman"/>
                <w:lang w:val="en-US"/>
              </w:rPr>
              <w:t xml:space="preserve">Deciduous teeth Mandibular right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8: </w:t>
            </w:r>
            <w:r>
              <w:rPr>
                <w:rFonts w:eastAsia="Times New Roman"/>
                <w:lang w:val="en-US"/>
              </w:rPr>
              <w:t xml:space="preserve">Deciduous teeth Mandibular left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11: </w:t>
            </w:r>
            <w:r>
              <w:rPr>
                <w:rFonts w:eastAsia="Times New Roman"/>
                <w:lang w:val="en-US"/>
              </w:rPr>
              <w:t xml:space="preserve">Upper Right Tooth 1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12: </w:t>
            </w:r>
            <w:r>
              <w:rPr>
                <w:rFonts w:eastAsia="Times New Roman"/>
                <w:lang w:val="en-US"/>
              </w:rPr>
              <w:t xml:space="preserve">Upper Right Tooth 2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13: </w:t>
            </w:r>
            <w:r>
              <w:rPr>
                <w:rFonts w:eastAsia="Times New Roman"/>
                <w:lang w:val="en-US"/>
              </w:rPr>
              <w:t xml:space="preserve">Upper Right Tooth 3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14: </w:t>
            </w:r>
            <w:r>
              <w:rPr>
                <w:rFonts w:eastAsia="Times New Roman"/>
                <w:lang w:val="en-US"/>
              </w:rPr>
              <w:t xml:space="preserve">Upper Right Tooth 4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15: </w:t>
            </w:r>
            <w:r>
              <w:rPr>
                <w:rFonts w:eastAsia="Times New Roman"/>
                <w:lang w:val="en-US"/>
              </w:rPr>
              <w:t xml:space="preserve">Upper Right Tooth 5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16: </w:t>
            </w:r>
            <w:r>
              <w:rPr>
                <w:rFonts w:eastAsia="Times New Roman"/>
                <w:lang w:val="en-US"/>
              </w:rPr>
              <w:t xml:space="preserve">Upper Right Tooth 6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17: </w:t>
            </w:r>
            <w:r>
              <w:rPr>
                <w:rFonts w:eastAsia="Times New Roman"/>
                <w:lang w:val="en-US"/>
              </w:rPr>
              <w:t xml:space="preserve">Upper Right Tooth 7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18: </w:t>
            </w:r>
            <w:r>
              <w:rPr>
                <w:rFonts w:eastAsia="Times New Roman"/>
                <w:lang w:val="en-US"/>
              </w:rPr>
              <w:t xml:space="preserve">Upper Right Tooth 1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21: </w:t>
            </w:r>
            <w:r>
              <w:rPr>
                <w:rFonts w:eastAsia="Times New Roman"/>
                <w:lang w:val="en-US"/>
              </w:rPr>
              <w:t xml:space="preserve">Upper Left Tooth 1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22: </w:t>
            </w:r>
            <w:r>
              <w:rPr>
                <w:rFonts w:eastAsia="Times New Roman"/>
                <w:lang w:val="en-US"/>
              </w:rPr>
              <w:t xml:space="preserve">Upper Left Tooth 2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23: </w:t>
            </w:r>
            <w:r>
              <w:rPr>
                <w:rFonts w:eastAsia="Times New Roman"/>
                <w:lang w:val="en-US"/>
              </w:rPr>
              <w:t xml:space="preserve">Upper Left Tooth 3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24: </w:t>
            </w:r>
            <w:r>
              <w:rPr>
                <w:rFonts w:eastAsia="Times New Roman"/>
                <w:lang w:val="en-US"/>
              </w:rPr>
              <w:t xml:space="preserve">Upper Left Tooth 4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25: </w:t>
            </w:r>
            <w:r>
              <w:rPr>
                <w:rFonts w:eastAsia="Times New Roman"/>
                <w:lang w:val="en-US"/>
              </w:rPr>
              <w:t xml:space="preserve">Upper Left Tooth 5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26: </w:t>
            </w:r>
            <w:r>
              <w:rPr>
                <w:rFonts w:eastAsia="Times New Roman"/>
                <w:lang w:val="en-US"/>
              </w:rPr>
              <w:t xml:space="preserve">Upper Left Tooth 6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27: </w:t>
            </w:r>
            <w:r>
              <w:rPr>
                <w:rFonts w:eastAsia="Times New Roman"/>
                <w:lang w:val="en-US"/>
              </w:rPr>
              <w:t xml:space="preserve">Upper Left Tooth 7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28: </w:t>
            </w:r>
            <w:r>
              <w:rPr>
                <w:rFonts w:eastAsia="Times New Roman"/>
                <w:lang w:val="en-US"/>
              </w:rPr>
              <w:t xml:space="preserve">Upper Left Tooth 8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31: </w:t>
            </w:r>
            <w:r>
              <w:rPr>
                <w:rFonts w:eastAsia="Times New Roman"/>
                <w:lang w:val="en-US"/>
              </w:rPr>
              <w:t xml:space="preserve">Lower Left Tooth 1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32: </w:t>
            </w:r>
            <w:r>
              <w:rPr>
                <w:rFonts w:eastAsia="Times New Roman"/>
                <w:lang w:val="en-US"/>
              </w:rPr>
              <w:t xml:space="preserve">Lower Left Tooth 2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33: </w:t>
            </w:r>
            <w:r>
              <w:rPr>
                <w:rFonts w:eastAsia="Times New Roman"/>
                <w:lang w:val="en-US"/>
              </w:rPr>
              <w:t xml:space="preserve">Lower Left Tooth 3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34: </w:t>
            </w:r>
            <w:r>
              <w:rPr>
                <w:rFonts w:eastAsia="Times New Roman"/>
                <w:lang w:val="en-US"/>
              </w:rPr>
              <w:t xml:space="preserve">Lower Left Tooth 4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35: </w:t>
            </w:r>
            <w:r>
              <w:rPr>
                <w:rFonts w:eastAsia="Times New Roman"/>
                <w:lang w:val="en-US"/>
              </w:rPr>
              <w:t xml:space="preserve">Lower Left Tooth 5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36: </w:t>
            </w:r>
            <w:r>
              <w:rPr>
                <w:rFonts w:eastAsia="Times New Roman"/>
                <w:lang w:val="en-US"/>
              </w:rPr>
              <w:t xml:space="preserve">Lower Left Tooth 6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37: </w:t>
            </w:r>
            <w:r>
              <w:rPr>
                <w:rFonts w:eastAsia="Times New Roman"/>
                <w:lang w:val="en-US"/>
              </w:rPr>
              <w:t xml:space="preserve">Lower Left Tooth 7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38: </w:t>
            </w:r>
            <w:r>
              <w:rPr>
                <w:rFonts w:eastAsia="Times New Roman"/>
                <w:lang w:val="en-US"/>
              </w:rPr>
              <w:t xml:space="preserve">Lower Left Tooth 8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41: </w:t>
            </w:r>
            <w:r>
              <w:rPr>
                <w:rFonts w:eastAsia="Times New Roman"/>
                <w:lang w:val="en-US"/>
              </w:rPr>
              <w:t xml:space="preserve">Lower Right Tooth 1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42: </w:t>
            </w:r>
            <w:r>
              <w:rPr>
                <w:rFonts w:eastAsia="Times New Roman"/>
                <w:lang w:val="en-US"/>
              </w:rPr>
              <w:t xml:space="preserve">Lower Right Tooth 2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43: </w:t>
            </w:r>
            <w:r>
              <w:rPr>
                <w:rFonts w:eastAsia="Times New Roman"/>
                <w:lang w:val="en-US"/>
              </w:rPr>
              <w:t xml:space="preserve">Lower Right Tooth 3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44: </w:t>
            </w:r>
            <w:r>
              <w:rPr>
                <w:rFonts w:eastAsia="Times New Roman"/>
                <w:lang w:val="en-US"/>
              </w:rPr>
              <w:t xml:space="preserve">Lower Right Tooth 4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45: </w:t>
            </w:r>
            <w:r>
              <w:rPr>
                <w:rFonts w:eastAsia="Times New Roman"/>
                <w:lang w:val="en-US"/>
              </w:rPr>
              <w:t xml:space="preserve">Lower Right Tooth 5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46: </w:t>
            </w:r>
            <w:r>
              <w:rPr>
                <w:rFonts w:eastAsia="Times New Roman"/>
                <w:lang w:val="en-US"/>
              </w:rPr>
              <w:t xml:space="preserve">Lower Right Tooth 6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47: </w:t>
            </w:r>
            <w:r>
              <w:rPr>
                <w:rFonts w:eastAsia="Times New Roman"/>
                <w:lang w:val="en-US"/>
              </w:rPr>
              <w:t xml:space="preserve">Lower Right Tooth 7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48: </w:t>
            </w:r>
            <w:r>
              <w:rPr>
                <w:rFonts w:eastAsia="Times New Roman"/>
                <w:lang w:val="en-US"/>
              </w:rPr>
              <w:t xml:space="preserve">Lower Right Tooth 8 from the central axis, permanent dentition </w:t>
            </w:r>
          </w:p>
        </w:tc>
      </w:tr>
    </w:tbl>
    <w:p w:rsidR="00292EEA" w:rsidRDefault="005B11EB">
      <w:pPr>
        <w:pStyle w:val="Heading2"/>
        <w:divId w:val="330329585"/>
        <w:rPr>
          <w:rFonts w:eastAsia="Times New Roman"/>
          <w:lang w:val="en-US"/>
        </w:rPr>
      </w:pPr>
      <w:r>
        <w:rPr>
          <w:rFonts w:eastAsia="Times New Roman"/>
          <w:lang w:val="en-US"/>
        </w:rPr>
        <w:t>ValueSet: Teeth Codes</w:t>
      </w:r>
      <w:ins w:id="1022" w:author="Steve" w:date="2015-09-07T13:55:00Z">
        <w:r w:rsidR="00F72BBC">
          <w:rPr>
            <w:rFonts w:eastAsia="Times New Roman"/>
            <w:lang w:val="en-US"/>
          </w:rPr>
          <w:t xml:space="preserve"> (see previous value set comments)</w: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574"/>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Teeth Codes (Teeth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the FDI Teeth codes.</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11: </w:t>
            </w:r>
            <w:r>
              <w:rPr>
                <w:rFonts w:eastAsia="Times New Roman"/>
                <w:lang w:val="en-US"/>
              </w:rPr>
              <w:t xml:space="preserve">Upper Right Tooth 1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12: </w:t>
            </w:r>
            <w:r>
              <w:rPr>
                <w:rFonts w:eastAsia="Times New Roman"/>
                <w:lang w:val="en-US"/>
              </w:rPr>
              <w:t xml:space="preserve">Upper Right Tooth 2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13: </w:t>
            </w:r>
            <w:r>
              <w:rPr>
                <w:rFonts w:eastAsia="Times New Roman"/>
                <w:lang w:val="en-US"/>
              </w:rPr>
              <w:t xml:space="preserve">Upper Right Tooth 3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14: </w:t>
            </w:r>
            <w:r>
              <w:rPr>
                <w:rFonts w:eastAsia="Times New Roman"/>
                <w:lang w:val="en-US"/>
              </w:rPr>
              <w:t xml:space="preserve">Upper Right Tooth 4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15: </w:t>
            </w:r>
            <w:r>
              <w:rPr>
                <w:rFonts w:eastAsia="Times New Roman"/>
                <w:lang w:val="en-US"/>
              </w:rPr>
              <w:t xml:space="preserve">Upper Right Tooth 5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16: </w:t>
            </w:r>
            <w:r>
              <w:rPr>
                <w:rFonts w:eastAsia="Times New Roman"/>
                <w:lang w:val="en-US"/>
              </w:rPr>
              <w:t xml:space="preserve">Upper Right Tooth 6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17: </w:t>
            </w:r>
            <w:r>
              <w:rPr>
                <w:rFonts w:eastAsia="Times New Roman"/>
                <w:lang w:val="en-US"/>
              </w:rPr>
              <w:t xml:space="preserve">Upper Right Tooth 7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18: </w:t>
            </w:r>
            <w:r>
              <w:rPr>
                <w:rFonts w:eastAsia="Times New Roman"/>
                <w:lang w:val="en-US"/>
              </w:rPr>
              <w:t xml:space="preserve">Upper Right Tooth 1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21: </w:t>
            </w:r>
            <w:r>
              <w:rPr>
                <w:rFonts w:eastAsia="Times New Roman"/>
                <w:lang w:val="en-US"/>
              </w:rPr>
              <w:t xml:space="preserve">Upper Left Tooth 1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22: </w:t>
            </w:r>
            <w:r>
              <w:rPr>
                <w:rFonts w:eastAsia="Times New Roman"/>
                <w:lang w:val="en-US"/>
              </w:rPr>
              <w:t xml:space="preserve">Upper Left Tooth 2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23: </w:t>
            </w:r>
            <w:r>
              <w:rPr>
                <w:rFonts w:eastAsia="Times New Roman"/>
                <w:lang w:val="en-US"/>
              </w:rPr>
              <w:t xml:space="preserve">Upper Left Tooth 3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24: </w:t>
            </w:r>
            <w:r>
              <w:rPr>
                <w:rFonts w:eastAsia="Times New Roman"/>
                <w:lang w:val="en-US"/>
              </w:rPr>
              <w:t xml:space="preserve">Upper Left Tooth 4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25: </w:t>
            </w:r>
            <w:r>
              <w:rPr>
                <w:rFonts w:eastAsia="Times New Roman"/>
                <w:lang w:val="en-US"/>
              </w:rPr>
              <w:t xml:space="preserve">Upper Left Tooth 5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26: </w:t>
            </w:r>
            <w:r>
              <w:rPr>
                <w:rFonts w:eastAsia="Times New Roman"/>
                <w:lang w:val="en-US"/>
              </w:rPr>
              <w:t xml:space="preserve">Upper Left Tooth 6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27: </w:t>
            </w:r>
            <w:r>
              <w:rPr>
                <w:rFonts w:eastAsia="Times New Roman"/>
                <w:lang w:val="en-US"/>
              </w:rPr>
              <w:t xml:space="preserve">Upper Left Tooth 7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28: </w:t>
            </w:r>
            <w:r>
              <w:rPr>
                <w:rFonts w:eastAsia="Times New Roman"/>
                <w:lang w:val="en-US"/>
              </w:rPr>
              <w:t xml:space="preserve">Upper Left Tooth 8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31: </w:t>
            </w:r>
            <w:r>
              <w:rPr>
                <w:rFonts w:eastAsia="Times New Roman"/>
                <w:lang w:val="en-US"/>
              </w:rPr>
              <w:t xml:space="preserve">Lower Left Tooth 1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32: </w:t>
            </w:r>
            <w:r>
              <w:rPr>
                <w:rFonts w:eastAsia="Times New Roman"/>
                <w:lang w:val="en-US"/>
              </w:rPr>
              <w:t xml:space="preserve">Lower Left Tooth 2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33: </w:t>
            </w:r>
            <w:r>
              <w:rPr>
                <w:rFonts w:eastAsia="Times New Roman"/>
                <w:lang w:val="en-US"/>
              </w:rPr>
              <w:t xml:space="preserve">Lower Left Tooth 3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34: </w:t>
            </w:r>
            <w:r>
              <w:rPr>
                <w:rFonts w:eastAsia="Times New Roman"/>
                <w:lang w:val="en-US"/>
              </w:rPr>
              <w:t xml:space="preserve">Lower Left Tooth 4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35: </w:t>
            </w:r>
            <w:r>
              <w:rPr>
                <w:rFonts w:eastAsia="Times New Roman"/>
                <w:lang w:val="en-US"/>
              </w:rPr>
              <w:t xml:space="preserve">Lower Left Tooth 5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36: </w:t>
            </w:r>
            <w:r>
              <w:rPr>
                <w:rFonts w:eastAsia="Times New Roman"/>
                <w:lang w:val="en-US"/>
              </w:rPr>
              <w:t xml:space="preserve">Lower Left Tooth 6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37: </w:t>
            </w:r>
            <w:r>
              <w:rPr>
                <w:rFonts w:eastAsia="Times New Roman"/>
                <w:lang w:val="en-US"/>
              </w:rPr>
              <w:t xml:space="preserve">Lower Left Tooth 7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38: </w:t>
            </w:r>
            <w:r>
              <w:rPr>
                <w:rFonts w:eastAsia="Times New Roman"/>
                <w:lang w:val="en-US"/>
              </w:rPr>
              <w:t xml:space="preserve">Lower Left Tooth 8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41: </w:t>
            </w:r>
            <w:r>
              <w:rPr>
                <w:rFonts w:eastAsia="Times New Roman"/>
                <w:lang w:val="en-US"/>
              </w:rPr>
              <w:t xml:space="preserve">Lower Right Tooth 1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42: </w:t>
            </w:r>
            <w:r>
              <w:rPr>
                <w:rFonts w:eastAsia="Times New Roman"/>
                <w:lang w:val="en-US"/>
              </w:rPr>
              <w:t xml:space="preserve">Lower Right Tooth 2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43: </w:t>
            </w:r>
            <w:r>
              <w:rPr>
                <w:rFonts w:eastAsia="Times New Roman"/>
                <w:lang w:val="en-US"/>
              </w:rPr>
              <w:t xml:space="preserve">Lower Right Tooth 3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44: </w:t>
            </w:r>
            <w:r>
              <w:rPr>
                <w:rFonts w:eastAsia="Times New Roman"/>
                <w:lang w:val="en-US"/>
              </w:rPr>
              <w:t xml:space="preserve">Lower Right Tooth 4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45: </w:t>
            </w:r>
            <w:r>
              <w:rPr>
                <w:rFonts w:eastAsia="Times New Roman"/>
                <w:lang w:val="en-US"/>
              </w:rPr>
              <w:t xml:space="preserve">Lower Right Tooth 5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46: </w:t>
            </w:r>
            <w:r>
              <w:rPr>
                <w:rFonts w:eastAsia="Times New Roman"/>
                <w:lang w:val="en-US"/>
              </w:rPr>
              <w:t xml:space="preserve">Lower Right Tooth 6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47: </w:t>
            </w:r>
            <w:r>
              <w:rPr>
                <w:rFonts w:eastAsia="Times New Roman"/>
                <w:lang w:val="en-US"/>
              </w:rPr>
              <w:t xml:space="preserve">Lower Right Tooth 7 from the central axis, permanent dentition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48: </w:t>
            </w:r>
            <w:r>
              <w:rPr>
                <w:rFonts w:eastAsia="Times New Roman"/>
                <w:lang w:val="en-US"/>
              </w:rPr>
              <w:t xml:space="preserve">Lower Right Tooth 8 from the central axis, permanent dentition </w:t>
            </w:r>
          </w:p>
        </w:tc>
      </w:tr>
    </w:tbl>
    <w:p w:rsidR="00292EEA" w:rsidRDefault="005B11EB">
      <w:pPr>
        <w:pStyle w:val="Heading2"/>
        <w:divId w:val="330329585"/>
        <w:rPr>
          <w:rFonts w:eastAsia="Times New Roman"/>
          <w:lang w:val="en-US"/>
        </w:rPr>
      </w:pPr>
      <w:r>
        <w:rPr>
          <w:rFonts w:eastAsia="Times New Roman"/>
          <w:lang w:val="en-US"/>
        </w:rPr>
        <w:t>ValueSet: TestScriptOperationCodes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TestScriptOperationCodes (Test Script Operation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defines a set of codes that are used to indicate the supported operations of a testing engine or tool.</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Read: </w:t>
            </w:r>
            <w:r>
              <w:rPr>
                <w:rFonts w:eastAsia="Times New Roman"/>
                <w:lang w:val="en-US"/>
              </w:rPr>
              <w:t>Read the current state of the resource</w:t>
            </w:r>
            <w:ins w:id="1023" w:author="Steve" w:date="2015-09-07T13:55: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Version Read: </w:t>
            </w:r>
            <w:r>
              <w:rPr>
                <w:rFonts w:eastAsia="Times New Roman"/>
                <w:lang w:val="en-US"/>
              </w:rPr>
              <w:t>Read the state of a specific version of the resource</w:t>
            </w:r>
            <w:ins w:id="1024" w:author="Steve" w:date="2015-09-07T13:55: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Update: </w:t>
            </w:r>
            <w:r>
              <w:rPr>
                <w:rFonts w:eastAsia="Times New Roman"/>
                <w:lang w:val="en-US"/>
              </w:rPr>
              <w:t>Update an existing resource by its id (or create it if it is new)</w:t>
            </w:r>
            <w:ins w:id="1025" w:author="Steve" w:date="2015-09-07T13:55: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Delete: </w:t>
            </w:r>
            <w:r>
              <w:rPr>
                <w:rFonts w:eastAsia="Times New Roman"/>
                <w:lang w:val="en-US"/>
              </w:rPr>
              <w:t>Delete a resource</w:t>
            </w:r>
            <w:ins w:id="1026" w:author="Steve" w:date="2015-09-07T13:55: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History: </w:t>
            </w:r>
            <w:r>
              <w:rPr>
                <w:rFonts w:eastAsia="Times New Roman"/>
                <w:lang w:val="en-US"/>
              </w:rPr>
              <w:t>Retrieve the update history for a particular resource or resource type</w:t>
            </w:r>
            <w:ins w:id="1027" w:author="Steve" w:date="2015-09-07T13:55: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Create: </w:t>
            </w:r>
            <w:r>
              <w:rPr>
                <w:rFonts w:eastAsia="Times New Roman"/>
                <w:lang w:val="en-US"/>
              </w:rPr>
              <w:t>Create a new resource with a server assigned id</w:t>
            </w:r>
            <w:ins w:id="1028" w:author="Steve" w:date="2015-09-07T13:55: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Search: </w:t>
            </w:r>
            <w:r>
              <w:rPr>
                <w:rFonts w:eastAsia="Times New Roman"/>
                <w:lang w:val="en-US"/>
              </w:rPr>
              <w:t>Search based on some filter criteria</w:t>
            </w:r>
            <w:ins w:id="1029" w:author="Steve" w:date="2015-09-07T13:55: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Transaction: </w:t>
            </w:r>
            <w:r>
              <w:rPr>
                <w:rFonts w:eastAsia="Times New Roman"/>
                <w:lang w:val="en-US"/>
              </w:rPr>
              <w:t>Update, create or delete a set of resources as a single transaction</w:t>
            </w:r>
            <w:ins w:id="1030" w:author="Steve" w:date="2015-09-07T13:56: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Conformance: </w:t>
            </w:r>
            <w:r>
              <w:rPr>
                <w:rFonts w:eastAsia="Times New Roman"/>
                <w:lang w:val="en-US"/>
              </w:rPr>
              <w:t>Get a conformance statement for the system</w:t>
            </w:r>
            <w:ins w:id="1031" w:author="Steve" w:date="2015-09-07T13:56: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$closure: </w:t>
            </w:r>
            <w:r>
              <w:rPr>
                <w:rFonts w:eastAsia="Times New Roman"/>
                <w:lang w:val="en-US"/>
              </w:rPr>
              <w:t>Closure Table Maintenance</w:t>
            </w:r>
            <w:ins w:id="1032" w:author="Steve" w:date="2015-09-07T13:56: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$document: </w:t>
            </w:r>
            <w:r>
              <w:rPr>
                <w:rFonts w:eastAsia="Times New Roman"/>
                <w:lang w:val="en-US"/>
              </w:rPr>
              <w:t>Generate a Document</w:t>
            </w:r>
            <w:ins w:id="1033" w:author="Steve" w:date="2015-09-07T13:56: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$everything: </w:t>
            </w:r>
            <w:r>
              <w:rPr>
                <w:rFonts w:eastAsia="Times New Roman"/>
                <w:lang w:val="en-US"/>
              </w:rPr>
              <w:t>Fetch Encounter/Patient Record</w:t>
            </w:r>
            <w:ins w:id="1034" w:author="Steve" w:date="2015-09-07T13:56: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$expand: </w:t>
            </w:r>
            <w:r>
              <w:rPr>
                <w:rFonts w:eastAsia="Times New Roman"/>
                <w:lang w:val="en-US"/>
              </w:rPr>
              <w:t>Value Set Expansion</w:t>
            </w:r>
            <w:ins w:id="1035" w:author="Steve" w:date="2015-09-07T13:56: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$find: </w:t>
            </w:r>
            <w:r>
              <w:rPr>
                <w:rFonts w:eastAsia="Times New Roman"/>
                <w:lang w:val="en-US"/>
              </w:rPr>
              <w:t>Find a functional list</w:t>
            </w:r>
            <w:ins w:id="1036" w:author="Steve" w:date="2015-09-07T13:56: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$lookup: </w:t>
            </w:r>
            <w:r>
              <w:rPr>
                <w:rFonts w:eastAsia="Times New Roman"/>
                <w:lang w:val="en-US"/>
              </w:rPr>
              <w:t>Concept Look Up</w:t>
            </w:r>
            <w:ins w:id="1037" w:author="Steve" w:date="2015-09-07T13:56: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 </w:t>
            </w:r>
            <w:r>
              <w:rPr>
                <w:rFonts w:eastAsia="Times New Roman"/>
                <w:lang w:val="en-US"/>
              </w:rPr>
              <w:t>Access a list of profiles, tags, and security labels</w:t>
            </w:r>
            <w:ins w:id="1038" w:author="Steve" w:date="2015-09-07T13:56: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$meta-add: </w:t>
            </w:r>
            <w:r>
              <w:rPr>
                <w:rFonts w:eastAsia="Times New Roman"/>
                <w:lang w:val="en-US"/>
              </w:rPr>
              <w:t>Add profiles, tags, and security labels to a resource</w:t>
            </w:r>
            <w:ins w:id="1039" w:author="Steve" w:date="2015-09-07T13:56: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$meta-delete: </w:t>
            </w:r>
            <w:r>
              <w:rPr>
                <w:rFonts w:eastAsia="Times New Roman"/>
                <w:lang w:val="en-US"/>
              </w:rPr>
              <w:t>Delete profiles, tags, and security labels for a resource</w:t>
            </w:r>
            <w:ins w:id="1040" w:author="Steve" w:date="2015-09-07T13:56: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$populate: </w:t>
            </w:r>
            <w:r>
              <w:rPr>
                <w:rFonts w:eastAsia="Times New Roman"/>
                <w:lang w:val="en-US"/>
              </w:rPr>
              <w:t>Populate Questionnaire</w:t>
            </w:r>
            <w:ins w:id="1041" w:author="Steve" w:date="2015-09-07T13:56: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$process-message: </w:t>
            </w:r>
            <w:r>
              <w:rPr>
                <w:rFonts w:eastAsia="Times New Roman"/>
                <w:lang w:val="en-US"/>
              </w:rPr>
              <w:t>Process Message</w:t>
            </w:r>
            <w:ins w:id="1042" w:author="Steve" w:date="2015-09-07T13:56: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$questionnaire: </w:t>
            </w:r>
            <w:r>
              <w:rPr>
                <w:rFonts w:eastAsia="Times New Roman"/>
                <w:lang w:val="en-US"/>
              </w:rPr>
              <w:t>Build Questionnaire</w:t>
            </w:r>
            <w:ins w:id="1043" w:author="Steve" w:date="2015-09-07T13:56: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$translate: </w:t>
            </w:r>
            <w:r>
              <w:rPr>
                <w:rFonts w:eastAsia="Times New Roman"/>
                <w:lang w:val="en-US"/>
              </w:rPr>
              <w:t>Concept Translation</w:t>
            </w:r>
            <w:ins w:id="1044" w:author="Steve" w:date="2015-09-07T13:56: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$validate: </w:t>
            </w:r>
            <w:r>
              <w:rPr>
                <w:rFonts w:eastAsia="Times New Roman"/>
                <w:lang w:val="en-US"/>
              </w:rPr>
              <w:t>Validate a resource</w:t>
            </w:r>
            <w:ins w:id="1045" w:author="Steve" w:date="2015-09-07T13:56:00Z">
              <w:r w:rsidR="00F72BBC">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$validate-code: </w:t>
            </w:r>
            <w:r>
              <w:rPr>
                <w:rFonts w:eastAsia="Times New Roman"/>
                <w:lang w:val="en-US"/>
              </w:rPr>
              <w:t>Value Set based Validation</w:t>
            </w:r>
            <w:ins w:id="1046" w:author="Steve" w:date="2015-09-07T13:56:00Z">
              <w:r w:rsidR="00F72BBC">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USCLS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409"/>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F72BBC">
            <w:pPr>
              <w:rPr>
                <w:rFonts w:eastAsia="Times New Roman"/>
                <w:lang w:val="en-US"/>
              </w:rPr>
            </w:pPr>
            <w:r>
              <w:rPr>
                <w:rFonts w:eastAsia="Times New Roman"/>
                <w:lang w:val="en-US"/>
              </w:rPr>
              <w:t>USCLS Codes (</w:t>
            </w:r>
            <w:del w:id="1047" w:author="Steve" w:date="2015-09-07T13:57:00Z">
              <w:r w:rsidDel="00F72BBC">
                <w:rPr>
                  <w:rFonts w:eastAsia="Times New Roman"/>
                  <w:lang w:val="en-US"/>
                </w:rPr>
                <w:delText>U S C L S</w:delText>
              </w:r>
            </w:del>
            <w:ins w:id="1048" w:author="Steve" w:date="2015-09-07T13:57:00Z">
              <w:r w:rsidR="00F72BBC">
                <w:rPr>
                  <w:rFonts w:eastAsia="Times New Roman"/>
                  <w:lang w:val="en-US"/>
                </w:rPr>
                <w:t>USCLS</w:t>
              </w:r>
            </w:ins>
            <w:r>
              <w:rPr>
                <w:rFonts w:eastAsia="Times New Roman"/>
                <w:lang w:val="en-US"/>
              </w:rPr>
              <w:t xml:space="preserve">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 smattering of USCLS codes</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Exam, comp, primary: </w:t>
            </w:r>
            <w:r>
              <w:rPr>
                <w:rFonts w:eastAsia="Times New Roman"/>
                <w:lang w:val="en-US"/>
              </w:rPr>
              <w:t xml:space="preserve">Exam, comp, primary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Exam, comp, mixed: </w:t>
            </w:r>
            <w:r>
              <w:rPr>
                <w:rFonts w:eastAsia="Times New Roman"/>
                <w:lang w:val="en-US"/>
              </w:rPr>
              <w:t xml:space="preserve">Exam, comp, mixed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Exam, comp, permanent: </w:t>
            </w:r>
            <w:r>
              <w:rPr>
                <w:rFonts w:eastAsia="Times New Roman"/>
                <w:lang w:val="en-US"/>
              </w:rPr>
              <w:t xml:space="preserve">Exam, comp, permanent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Exam, recall: </w:t>
            </w:r>
            <w:r>
              <w:rPr>
                <w:rFonts w:eastAsia="Times New Roman"/>
                <w:lang w:val="en-US"/>
              </w:rPr>
              <w:t xml:space="preserve">Exam, recall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Exam, emergency: </w:t>
            </w:r>
            <w:r>
              <w:rPr>
                <w:rFonts w:eastAsia="Times New Roman"/>
                <w:lang w:val="en-US"/>
              </w:rPr>
              <w:t xml:space="preserve">Exam, emergency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Radiograph, series (12): </w:t>
            </w:r>
            <w:r>
              <w:rPr>
                <w:rFonts w:eastAsia="Times New Roman"/>
                <w:lang w:val="en-US"/>
              </w:rPr>
              <w:t xml:space="preserve">Radiograph, series (12)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Radiograph, series (16): </w:t>
            </w:r>
            <w:r>
              <w:rPr>
                <w:rFonts w:eastAsia="Times New Roman"/>
                <w:lang w:val="en-US"/>
              </w:rPr>
              <w:t xml:space="preserve">Radiograph, series (16)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F72BBC">
            <w:pPr>
              <w:rPr>
                <w:rFonts w:eastAsia="Times New Roman"/>
                <w:lang w:val="en-US"/>
              </w:rPr>
            </w:pPr>
            <w:r>
              <w:rPr>
                <w:rFonts w:eastAsia="Times New Roman"/>
                <w:b/>
                <w:bCs/>
                <w:lang w:val="en-US"/>
              </w:rPr>
              <w:t xml:space="preserve">Radiograph, </w:t>
            </w:r>
            <w:del w:id="1049" w:author="Steve" w:date="2015-09-07T13:59:00Z">
              <w:r w:rsidDel="00F72BBC">
                <w:rPr>
                  <w:rFonts w:eastAsia="Times New Roman"/>
                  <w:b/>
                  <w:bCs/>
                  <w:lang w:val="en-US"/>
                </w:rPr>
                <w:delText>bytewing</w:delText>
              </w:r>
            </w:del>
            <w:ins w:id="1050" w:author="Steve" w:date="2015-09-07T13:59:00Z">
              <w:r w:rsidR="00F72BBC">
                <w:rPr>
                  <w:rFonts w:eastAsia="Times New Roman"/>
                  <w:b/>
                  <w:bCs/>
                  <w:lang w:val="en-US"/>
                </w:rPr>
                <w:t>bitewing</w:t>
              </w:r>
            </w:ins>
            <w:r>
              <w:rPr>
                <w:rFonts w:eastAsia="Times New Roman"/>
                <w:b/>
                <w:bCs/>
                <w:lang w:val="en-US"/>
              </w:rPr>
              <w:t xml:space="preserve">: </w:t>
            </w:r>
            <w:r>
              <w:rPr>
                <w:rFonts w:eastAsia="Times New Roman"/>
                <w:lang w:val="en-US"/>
              </w:rPr>
              <w:t xml:space="preserve">Radiograph, </w:t>
            </w:r>
            <w:del w:id="1051" w:author="Steve" w:date="2015-09-07T13:59:00Z">
              <w:r w:rsidDel="00F72BBC">
                <w:rPr>
                  <w:rFonts w:eastAsia="Times New Roman"/>
                  <w:lang w:val="en-US"/>
                </w:rPr>
                <w:delText xml:space="preserve">bytewing </w:delText>
              </w:r>
            </w:del>
            <w:ins w:id="1052" w:author="Steve" w:date="2015-09-07T13:59:00Z">
              <w:r w:rsidR="00F72BBC">
                <w:rPr>
                  <w:rFonts w:eastAsia="Times New Roman"/>
                  <w:lang w:val="en-US"/>
                </w:rPr>
                <w:t xml:space="preserve">bitewing </w:t>
              </w:r>
            </w:ins>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Radiograph, panoramic: </w:t>
            </w:r>
            <w:r>
              <w:rPr>
                <w:rFonts w:eastAsia="Times New Roman"/>
                <w:lang w:val="en-US"/>
              </w:rPr>
              <w:t xml:space="preserve">Radiograph, panoramic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Polishing, 1 unit: </w:t>
            </w:r>
            <w:r>
              <w:rPr>
                <w:rFonts w:eastAsia="Times New Roman"/>
                <w:lang w:val="en-US"/>
              </w:rPr>
              <w:t xml:space="preserve">Polishing, 1 unit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Polishing, 2 unit: </w:t>
            </w:r>
            <w:r>
              <w:rPr>
                <w:rFonts w:eastAsia="Times New Roman"/>
                <w:lang w:val="en-US"/>
              </w:rPr>
              <w:t xml:space="preserve">Polishing, 2 unit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Polishing, 3 unit: </w:t>
            </w:r>
            <w:r>
              <w:rPr>
                <w:rFonts w:eastAsia="Times New Roman"/>
                <w:lang w:val="en-US"/>
              </w:rPr>
              <w:t xml:space="preserve">Polishing, 3 unit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Polishing, 4 unit: </w:t>
            </w:r>
            <w:r>
              <w:rPr>
                <w:rFonts w:eastAsia="Times New Roman"/>
                <w:lang w:val="en-US"/>
              </w:rPr>
              <w:t xml:space="preserve">Polishing, 4 unit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Amalgam, 1 surface: </w:t>
            </w:r>
            <w:r>
              <w:rPr>
                <w:rFonts w:eastAsia="Times New Roman"/>
                <w:lang w:val="en-US"/>
              </w:rPr>
              <w:t xml:space="preserve">Amalgam, 1 surface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Amalgam, 2 surface: </w:t>
            </w:r>
            <w:r>
              <w:rPr>
                <w:rFonts w:eastAsia="Times New Roman"/>
                <w:lang w:val="en-US"/>
              </w:rPr>
              <w:t xml:space="preserve">Amalgam, 2 surface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Crown, PFM: </w:t>
            </w:r>
            <w:r>
              <w:rPr>
                <w:rFonts w:eastAsia="Times New Roman"/>
                <w:lang w:val="en-US"/>
              </w:rPr>
              <w:t xml:space="preserve">Crown, PFM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Lab, commercial: </w:t>
            </w:r>
            <w:r>
              <w:rPr>
                <w:rFonts w:eastAsia="Times New Roman"/>
                <w:lang w:val="en-US"/>
              </w:rPr>
              <w:t xml:space="preserve">Lab, commercial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Lab, in office: </w:t>
            </w:r>
            <w:r>
              <w:rPr>
                <w:rFonts w:eastAsia="Times New Roman"/>
                <w:lang w:val="en-US"/>
              </w:rPr>
              <w:t xml:space="preserve">Lab, in office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Expense: </w:t>
            </w:r>
            <w:r>
              <w:rPr>
                <w:rFonts w:eastAsia="Times New Roman"/>
                <w:lang w:val="en-US"/>
              </w:rPr>
              <w:t xml:space="preserve">Expense </w:t>
            </w:r>
          </w:p>
        </w:tc>
      </w:tr>
    </w:tbl>
    <w:p w:rsidR="00292EEA" w:rsidRDefault="005B11EB">
      <w:pPr>
        <w:pStyle w:val="Heading2"/>
        <w:divId w:val="330329585"/>
        <w:rPr>
          <w:rFonts w:eastAsia="Times New Roman"/>
          <w:lang w:val="en-US"/>
        </w:rPr>
      </w:pPr>
      <w:r>
        <w:rPr>
          <w:rFonts w:eastAsia="Times New Roman"/>
          <w:lang w:val="en-US"/>
        </w:rPr>
        <w:t>ValueSet: Vaccination Protocol Dose Status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Vaccination Protocol Dose Status Reason codes (Vaccination Protocol Dose Status Reason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value set to instantiate this attribute should be drawn from a terminologically robust code system that consists of or contains concepts to support the medication process, in particular the process and reasons for dispensing. This value set is provided as a suggestive example</w:t>
            </w:r>
            <w:ins w:id="1053" w:author="Steve" w:date="2015-09-07T14:16:00Z">
              <w:r w:rsidR="008E1260">
                <w:rPr>
                  <w:rFonts w:eastAsia="Times New Roman"/>
                  <w:lang w:val="en-US"/>
                </w:rPr>
                <w:t>.</w:t>
              </w:r>
            </w:ins>
            <w:r>
              <w:rPr>
                <w:rFonts w:eastAsia="Times New Roman"/>
                <w:lang w:val="en-US"/>
              </w:rPr>
              <w:t xml:space="preserve"> </w:t>
            </w:r>
          </w:p>
        </w:tc>
      </w:tr>
      <w:tr w:rsidR="00292EEA" w:rsidRPr="00F72BBC">
        <w:trPr>
          <w:divId w:val="330329585"/>
          <w:tblCellSpacing w:w="15" w:type="dxa"/>
        </w:trPr>
        <w:tc>
          <w:tcPr>
            <w:tcW w:w="0" w:type="auto"/>
            <w:vAlign w:val="center"/>
            <w:hideMark/>
          </w:tcPr>
          <w:p w:rsidR="00292EEA" w:rsidRPr="00F72BBC" w:rsidRDefault="007F47A9">
            <w:pPr>
              <w:rPr>
                <w:rFonts w:eastAsia="Times New Roman"/>
                <w:highlight w:val="yellow"/>
                <w:lang w:val="en-US"/>
                <w:rPrChange w:id="1054" w:author="Steve" w:date="2015-09-07T13:59:00Z">
                  <w:rPr>
                    <w:rFonts w:eastAsia="Times New Roman"/>
                    <w:lang w:val="en-US"/>
                  </w:rPr>
                </w:rPrChange>
              </w:rPr>
            </w:pPr>
            <w:r w:rsidRPr="007F47A9">
              <w:rPr>
                <w:rFonts w:eastAsia="Times New Roman"/>
                <w:highlight w:val="yellow"/>
                <w:lang w:val="en-US"/>
                <w:rPrChange w:id="1055" w:author="Steve" w:date="2015-09-07T13:59:00Z">
                  <w:rPr>
                    <w:rFonts w:eastAsia="Times New Roman"/>
                    <w:lang w:val="en-US"/>
                  </w:rPr>
                </w:rPrChange>
              </w:rPr>
              <w:t>Content</w:t>
            </w:r>
          </w:p>
        </w:tc>
        <w:tc>
          <w:tcPr>
            <w:tcW w:w="0" w:type="auto"/>
            <w:vAlign w:val="center"/>
            <w:hideMark/>
          </w:tcPr>
          <w:p w:rsidR="00292EEA" w:rsidRPr="00F72BBC" w:rsidRDefault="007F47A9" w:rsidP="00F72BBC">
            <w:pPr>
              <w:rPr>
                <w:rFonts w:eastAsia="Times New Roman"/>
                <w:highlight w:val="yellow"/>
                <w:lang w:val="en-US"/>
                <w:rPrChange w:id="1056" w:author="Steve" w:date="2015-09-07T13:59:00Z">
                  <w:rPr>
                    <w:rFonts w:eastAsia="Times New Roman"/>
                    <w:lang w:val="en-US"/>
                  </w:rPr>
                </w:rPrChange>
              </w:rPr>
            </w:pPr>
            <w:r w:rsidRPr="007F47A9">
              <w:rPr>
                <w:rFonts w:eastAsia="Times New Roman"/>
                <w:b/>
                <w:bCs/>
                <w:highlight w:val="yellow"/>
                <w:lang w:val="en-US"/>
                <w:rPrChange w:id="1057" w:author="Steve" w:date="2015-09-07T13:59:00Z">
                  <w:rPr>
                    <w:rFonts w:eastAsia="Times New Roman"/>
                    <w:b/>
                    <w:bCs/>
                    <w:lang w:val="en-US"/>
                  </w:rPr>
                </w:rPrChange>
              </w:rPr>
              <w:t xml:space="preserve">Adverse </w:t>
            </w:r>
            <w:del w:id="1058" w:author="Steve" w:date="2015-09-07T13:59:00Z">
              <w:r w:rsidRPr="007F47A9">
                <w:rPr>
                  <w:rFonts w:eastAsia="Times New Roman"/>
                  <w:b/>
                  <w:bCs/>
                  <w:highlight w:val="yellow"/>
                  <w:lang w:val="en-US"/>
                  <w:rPrChange w:id="1059" w:author="Steve" w:date="2015-09-07T13:59:00Z">
                    <w:rPr>
                      <w:rFonts w:eastAsia="Times New Roman"/>
                      <w:b/>
                      <w:bCs/>
                      <w:lang w:val="en-US"/>
                    </w:rPr>
                  </w:rPrChange>
                </w:rPr>
                <w:delText xml:space="preserve">storgage </w:delText>
              </w:r>
            </w:del>
            <w:ins w:id="1060" w:author="Steve" w:date="2015-09-07T13:59:00Z">
              <w:r w:rsidR="00F72BBC">
                <w:rPr>
                  <w:rFonts w:eastAsia="Times New Roman"/>
                  <w:b/>
                  <w:bCs/>
                  <w:highlight w:val="yellow"/>
                  <w:lang w:val="en-US"/>
                </w:rPr>
                <w:t>storage</w:t>
              </w:r>
              <w:r w:rsidRPr="007F47A9">
                <w:rPr>
                  <w:rFonts w:eastAsia="Times New Roman"/>
                  <w:b/>
                  <w:bCs/>
                  <w:highlight w:val="yellow"/>
                  <w:lang w:val="en-US"/>
                  <w:rPrChange w:id="1061" w:author="Steve" w:date="2015-09-07T13:59:00Z">
                    <w:rPr>
                      <w:rFonts w:eastAsia="Times New Roman"/>
                      <w:b/>
                      <w:bCs/>
                      <w:lang w:val="en-US"/>
                    </w:rPr>
                  </w:rPrChange>
                </w:rPr>
                <w:t xml:space="preserve"> </w:t>
              </w:r>
            </w:ins>
            <w:r w:rsidRPr="007F47A9">
              <w:rPr>
                <w:rFonts w:eastAsia="Times New Roman"/>
                <w:b/>
                <w:bCs/>
                <w:highlight w:val="yellow"/>
                <w:lang w:val="en-US"/>
                <w:rPrChange w:id="1062" w:author="Steve" w:date="2015-09-07T13:59:00Z">
                  <w:rPr>
                    <w:rFonts w:eastAsia="Times New Roman"/>
                    <w:b/>
                    <w:bCs/>
                    <w:lang w:val="en-US"/>
                  </w:rPr>
                </w:rPrChange>
              </w:rPr>
              <w:t xml:space="preserve">condition: </w:t>
            </w:r>
          </w:p>
        </w:tc>
      </w:tr>
      <w:tr w:rsidR="00292EEA" w:rsidRPr="00F72BBC">
        <w:trPr>
          <w:divId w:val="330329585"/>
          <w:tblCellSpacing w:w="15" w:type="dxa"/>
        </w:trPr>
        <w:tc>
          <w:tcPr>
            <w:tcW w:w="0" w:type="auto"/>
            <w:vAlign w:val="center"/>
            <w:hideMark/>
          </w:tcPr>
          <w:p w:rsidR="00292EEA" w:rsidRPr="00F72BBC" w:rsidRDefault="00292EEA">
            <w:pPr>
              <w:rPr>
                <w:rFonts w:eastAsia="Times New Roman"/>
                <w:highlight w:val="yellow"/>
                <w:lang w:val="en-US"/>
                <w:rPrChange w:id="1063" w:author="Steve" w:date="2015-09-07T13:59:00Z">
                  <w:rPr>
                    <w:rFonts w:eastAsia="Times New Roman"/>
                    <w:lang w:val="en-US"/>
                  </w:rPr>
                </w:rPrChange>
              </w:rPr>
            </w:pPr>
          </w:p>
        </w:tc>
        <w:tc>
          <w:tcPr>
            <w:tcW w:w="0" w:type="auto"/>
            <w:vAlign w:val="center"/>
            <w:hideMark/>
          </w:tcPr>
          <w:p w:rsidR="00292EEA" w:rsidRPr="00F72BBC" w:rsidRDefault="007F47A9">
            <w:pPr>
              <w:rPr>
                <w:rFonts w:eastAsia="Times New Roman"/>
                <w:highlight w:val="yellow"/>
                <w:lang w:val="en-US"/>
                <w:rPrChange w:id="1064" w:author="Steve" w:date="2015-09-07T13:59:00Z">
                  <w:rPr>
                    <w:rFonts w:eastAsia="Times New Roman"/>
                    <w:lang w:val="en-US"/>
                  </w:rPr>
                </w:rPrChange>
              </w:rPr>
            </w:pPr>
            <w:r w:rsidRPr="007F47A9">
              <w:rPr>
                <w:rFonts w:eastAsia="Times New Roman"/>
                <w:b/>
                <w:bCs/>
                <w:highlight w:val="yellow"/>
                <w:lang w:val="en-US"/>
                <w:rPrChange w:id="1065" w:author="Steve" w:date="2015-09-07T13:59:00Z">
                  <w:rPr>
                    <w:rFonts w:eastAsia="Times New Roman"/>
                    <w:b/>
                    <w:bCs/>
                    <w:lang w:val="en-US"/>
                  </w:rPr>
                </w:rPrChange>
              </w:rPr>
              <w:t xml:space="preserve">Cold chain break: </w:t>
            </w:r>
          </w:p>
        </w:tc>
      </w:tr>
      <w:tr w:rsidR="00292EEA" w:rsidRPr="00F72BBC">
        <w:trPr>
          <w:divId w:val="330329585"/>
          <w:tblCellSpacing w:w="15" w:type="dxa"/>
        </w:trPr>
        <w:tc>
          <w:tcPr>
            <w:tcW w:w="0" w:type="auto"/>
            <w:vAlign w:val="center"/>
            <w:hideMark/>
          </w:tcPr>
          <w:p w:rsidR="00292EEA" w:rsidRPr="00F72BBC" w:rsidRDefault="00292EEA">
            <w:pPr>
              <w:rPr>
                <w:rFonts w:eastAsia="Times New Roman"/>
                <w:highlight w:val="yellow"/>
                <w:lang w:val="en-US"/>
                <w:rPrChange w:id="1066" w:author="Steve" w:date="2015-09-07T13:59:00Z">
                  <w:rPr>
                    <w:rFonts w:eastAsia="Times New Roman"/>
                    <w:lang w:val="en-US"/>
                  </w:rPr>
                </w:rPrChange>
              </w:rPr>
            </w:pPr>
          </w:p>
        </w:tc>
        <w:tc>
          <w:tcPr>
            <w:tcW w:w="0" w:type="auto"/>
            <w:vAlign w:val="center"/>
            <w:hideMark/>
          </w:tcPr>
          <w:p w:rsidR="00292EEA" w:rsidRPr="00F72BBC" w:rsidRDefault="007F47A9">
            <w:pPr>
              <w:rPr>
                <w:rFonts w:eastAsia="Times New Roman"/>
                <w:highlight w:val="yellow"/>
                <w:lang w:val="en-US"/>
                <w:rPrChange w:id="1067" w:author="Steve" w:date="2015-09-07T13:59:00Z">
                  <w:rPr>
                    <w:rFonts w:eastAsia="Times New Roman"/>
                    <w:lang w:val="en-US"/>
                  </w:rPr>
                </w:rPrChange>
              </w:rPr>
            </w:pPr>
            <w:r w:rsidRPr="007F47A9">
              <w:rPr>
                <w:rFonts w:eastAsia="Times New Roman"/>
                <w:b/>
                <w:bCs/>
                <w:highlight w:val="yellow"/>
                <w:lang w:val="en-US"/>
                <w:rPrChange w:id="1068" w:author="Steve" w:date="2015-09-07T13:59:00Z">
                  <w:rPr>
                    <w:rFonts w:eastAsia="Times New Roman"/>
                    <w:b/>
                    <w:bCs/>
                    <w:lang w:val="en-US"/>
                  </w:rPr>
                </w:rPrChange>
              </w:rPr>
              <w:t xml:space="preserve">Expired lot: </w:t>
            </w:r>
          </w:p>
        </w:tc>
      </w:tr>
      <w:tr w:rsidR="00292EEA" w:rsidRPr="00F72BBC">
        <w:trPr>
          <w:divId w:val="330329585"/>
          <w:tblCellSpacing w:w="15" w:type="dxa"/>
        </w:trPr>
        <w:tc>
          <w:tcPr>
            <w:tcW w:w="0" w:type="auto"/>
            <w:vAlign w:val="center"/>
            <w:hideMark/>
          </w:tcPr>
          <w:p w:rsidR="00292EEA" w:rsidRPr="00F72BBC" w:rsidRDefault="00292EEA">
            <w:pPr>
              <w:rPr>
                <w:rFonts w:eastAsia="Times New Roman"/>
                <w:highlight w:val="yellow"/>
                <w:lang w:val="en-US"/>
                <w:rPrChange w:id="1069" w:author="Steve" w:date="2015-09-07T13:59:00Z">
                  <w:rPr>
                    <w:rFonts w:eastAsia="Times New Roman"/>
                    <w:lang w:val="en-US"/>
                  </w:rPr>
                </w:rPrChange>
              </w:rPr>
            </w:pPr>
          </w:p>
        </w:tc>
        <w:tc>
          <w:tcPr>
            <w:tcW w:w="0" w:type="auto"/>
            <w:vAlign w:val="center"/>
            <w:hideMark/>
          </w:tcPr>
          <w:p w:rsidR="00292EEA" w:rsidRPr="00F72BBC" w:rsidRDefault="007F47A9">
            <w:pPr>
              <w:rPr>
                <w:rFonts w:eastAsia="Times New Roman"/>
                <w:highlight w:val="yellow"/>
                <w:lang w:val="en-US"/>
                <w:rPrChange w:id="1070" w:author="Steve" w:date="2015-09-07T13:59:00Z">
                  <w:rPr>
                    <w:rFonts w:eastAsia="Times New Roman"/>
                    <w:lang w:val="en-US"/>
                  </w:rPr>
                </w:rPrChange>
              </w:rPr>
            </w:pPr>
            <w:r w:rsidRPr="007F47A9">
              <w:rPr>
                <w:rFonts w:eastAsia="Times New Roman"/>
                <w:b/>
                <w:bCs/>
                <w:highlight w:val="yellow"/>
                <w:lang w:val="en-US"/>
                <w:rPrChange w:id="1071" w:author="Steve" w:date="2015-09-07T13:59:00Z">
                  <w:rPr>
                    <w:rFonts w:eastAsia="Times New Roman"/>
                    <w:b/>
                    <w:bCs/>
                    <w:lang w:val="en-US"/>
                  </w:rPr>
                </w:rPrChange>
              </w:rPr>
              <w:t xml:space="preserve">Administered outside recommended schedule: </w:t>
            </w:r>
          </w:p>
        </w:tc>
      </w:tr>
      <w:tr w:rsidR="00292EEA">
        <w:trPr>
          <w:divId w:val="330329585"/>
          <w:tblCellSpacing w:w="15" w:type="dxa"/>
        </w:trPr>
        <w:tc>
          <w:tcPr>
            <w:tcW w:w="0" w:type="auto"/>
            <w:vAlign w:val="center"/>
            <w:hideMark/>
          </w:tcPr>
          <w:p w:rsidR="00292EEA" w:rsidRPr="00F72BBC" w:rsidRDefault="00292EEA">
            <w:pPr>
              <w:rPr>
                <w:rFonts w:eastAsia="Times New Roman"/>
                <w:highlight w:val="yellow"/>
                <w:lang w:val="en-US"/>
                <w:rPrChange w:id="1072" w:author="Steve" w:date="2015-09-07T13:59:00Z">
                  <w:rPr>
                    <w:rFonts w:eastAsia="Times New Roman"/>
                    <w:lang w:val="en-US"/>
                  </w:rPr>
                </w:rPrChange>
              </w:rPr>
            </w:pPr>
          </w:p>
        </w:tc>
        <w:tc>
          <w:tcPr>
            <w:tcW w:w="0" w:type="auto"/>
            <w:vAlign w:val="center"/>
            <w:hideMark/>
          </w:tcPr>
          <w:p w:rsidR="00292EEA" w:rsidRDefault="007F47A9">
            <w:pPr>
              <w:rPr>
                <w:rFonts w:eastAsia="Times New Roman"/>
                <w:lang w:val="en-US"/>
              </w:rPr>
            </w:pPr>
            <w:r w:rsidRPr="007F47A9">
              <w:rPr>
                <w:rFonts w:eastAsia="Times New Roman"/>
                <w:b/>
                <w:bCs/>
                <w:highlight w:val="yellow"/>
                <w:lang w:val="en-US"/>
                <w:rPrChange w:id="1073" w:author="Steve" w:date="2015-09-07T13:59:00Z">
                  <w:rPr>
                    <w:rFonts w:eastAsia="Times New Roman"/>
                    <w:b/>
                    <w:bCs/>
                    <w:lang w:val="en-US"/>
                  </w:rPr>
                </w:rPrChange>
              </w:rPr>
              <w:t>Product recall:</w:t>
            </w:r>
            <w:r w:rsidR="005B11EB">
              <w:rPr>
                <w:rFonts w:eastAsia="Times New Roman"/>
                <w:b/>
                <w:bCs/>
                <w:lang w:val="en-US"/>
              </w:rPr>
              <w:t xml:space="preserve"> </w:t>
            </w:r>
          </w:p>
        </w:tc>
      </w:tr>
    </w:tbl>
    <w:p w:rsidR="00292EEA" w:rsidRDefault="005B11EB">
      <w:pPr>
        <w:pStyle w:val="Heading2"/>
        <w:divId w:val="330329585"/>
        <w:rPr>
          <w:rFonts w:eastAsia="Times New Roman"/>
          <w:lang w:val="en-US"/>
        </w:rPr>
      </w:pPr>
      <w:r>
        <w:rPr>
          <w:rFonts w:eastAsia="Times New Roman"/>
          <w:lang w:val="en-US"/>
        </w:rPr>
        <w:t>ValueSet: Vaccination Protocol Dose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Vaccination Protocol Dose Status codes (Vaccination Protocol Dose Status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value set to instantiate this attribute should be drawn from a terminologically robust code system that consists of or contains concepts to support the medication process, in particular the process and reasons for dispensing. This value set is provided as a suggestive example</w:t>
            </w:r>
            <w:ins w:id="1074" w:author="Steve" w:date="2015-09-07T14:17:00Z">
              <w:r w:rsidR="008E126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Counts: </w:t>
            </w:r>
          </w:p>
        </w:tc>
      </w:tr>
      <w:tr w:rsidR="00292EEA">
        <w:trPr>
          <w:divId w:val="330329585"/>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Does not Count: </w:t>
            </w:r>
          </w:p>
        </w:tc>
      </w:tr>
    </w:tbl>
    <w:p w:rsidR="00292EEA" w:rsidRDefault="005B11EB">
      <w:pPr>
        <w:pStyle w:val="Heading2"/>
        <w:divId w:val="330329585"/>
        <w:rPr>
          <w:rFonts w:eastAsia="Times New Roman"/>
          <w:lang w:val="en-US"/>
        </w:rPr>
      </w:pPr>
      <w:r>
        <w:rPr>
          <w:rFonts w:eastAsia="Times New Roman"/>
          <w:lang w:val="en-US"/>
        </w:rPr>
        <w:t>ValueSet: Vaccination Protocol Dose TargetCodes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Vaccination Protocol Dose TargetCodes (Vaccination Protocol Dose Target Codes)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the medication process, in particular the process and reasons for dispensing. This value set is provided as a suggestive example and includes </w:t>
            </w:r>
            <w:del w:id="1075" w:author="Steve" w:date="2015-09-07T14:17:00Z">
              <w:r w:rsidDel="008E1260">
                <w:rPr>
                  <w:rFonts w:eastAsia="Times New Roman"/>
                  <w:lang w:val="en-US"/>
                </w:rPr>
                <w:delText>t</w:delText>
              </w:r>
            </w:del>
            <w:r>
              <w:rPr>
                <w:rFonts w:eastAsia="Times New Roman"/>
                <w:lang w:val="en-US"/>
              </w:rPr>
              <w:t>SNOMED CT concepts from the 64572001 (Disease) hierarchy</w:t>
            </w:r>
            <w:ins w:id="1076" w:author="Steve" w:date="2015-09-07T14:18:00Z">
              <w:r w:rsidR="008E1260">
                <w:rPr>
                  <w:rFonts w:eastAsia="Times New Roman"/>
                  <w:lang w:val="en-US"/>
                </w:rPr>
                <w:t>.</w:t>
              </w:r>
            </w:ins>
            <w:r>
              <w:rPr>
                <w:rFonts w:eastAsia="Times New Roman"/>
                <w:lang w:val="en-US"/>
              </w:rPr>
              <w:t xml:space="preserve">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1077" w:author="Steve" w:date="2015-09-07T14:17:00Z">
                  <w:rPr>
                    <w:rFonts w:eastAsia="Times New Roman"/>
                    <w:lang w:val="en-US"/>
                  </w:rPr>
                </w:rPrChange>
              </w:rPr>
              <w:t>Â</w:t>
            </w:r>
            <w:r>
              <w:rPr>
                <w:rFonts w:eastAsia="Times New Roman"/>
                <w:lang w:val="en-US"/>
              </w:rPr>
              <w:t>© 2002+ International Health Terminology Standards Development Organisation (IHTSDO), and distributed by agreement between IHTSDO and HL7. Implementer use of SNOMED CT is not covered by this agreement</w:t>
            </w:r>
            <w:ins w:id="1078" w:author="Steve" w:date="2015-09-07T14:17:00Z">
              <w:r w:rsidR="008E1260">
                <w:rPr>
                  <w:rFonts w:eastAsia="Times New Roman"/>
                  <w:lang w:val="en-US"/>
                </w:rPr>
                <w:t>.</w:t>
              </w:r>
            </w:ins>
            <w:r>
              <w:rPr>
                <w:rFonts w:eastAsia="Times New Roman"/>
                <w:lang w:val="en-US"/>
              </w:rPr>
              <w:t xml:space="preserve"> </w:t>
            </w:r>
          </w:p>
        </w:tc>
      </w:tr>
    </w:tbl>
    <w:p w:rsidR="00292EEA" w:rsidRDefault="005B11EB">
      <w:pPr>
        <w:pStyle w:val="Heading2"/>
        <w:divId w:val="330329585"/>
        <w:rPr>
          <w:rFonts w:eastAsia="Times New Roman"/>
          <w:lang w:val="en-US"/>
        </w:rPr>
      </w:pPr>
      <w:r>
        <w:rPr>
          <w:rFonts w:eastAsia="Times New Roman"/>
          <w:lang w:val="en-US"/>
        </w:rPr>
        <w:lastRenderedPageBreak/>
        <w:t xml:space="preserve">ValueSet: </w:t>
      </w:r>
      <w:del w:id="1079" w:author="Steve" w:date="2015-09-07T14:18:00Z">
        <w:r w:rsidDel="008E1260">
          <w:rPr>
            <w:rFonts w:eastAsia="Times New Roman"/>
            <w:lang w:val="en-US"/>
          </w:rPr>
          <w:delText>d</w:delText>
        </w:r>
      </w:del>
      <w:ins w:id="1080" w:author="Steve" w:date="2015-09-07T14:18:00Z">
        <w:r w:rsidR="008E1260">
          <w:rPr>
            <w:rFonts w:eastAsia="Times New Roman"/>
            <w:lang w:val="en-US"/>
          </w:rPr>
          <w:t>D</w:t>
        </w:r>
      </w:ins>
      <w:r>
        <w:rPr>
          <w:rFonts w:eastAsia="Times New Roman"/>
          <w:lang w:val="en-US"/>
        </w:rPr>
        <w:t>etectedissue-category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del w:id="1081" w:author="Steve" w:date="2015-09-07T14:18:00Z">
              <w:r w:rsidDel="008E1260">
                <w:rPr>
                  <w:rFonts w:eastAsia="Times New Roman"/>
                  <w:lang w:val="en-US"/>
                </w:rPr>
                <w:delText>d</w:delText>
              </w:r>
            </w:del>
            <w:ins w:id="1082" w:author="Steve" w:date="2015-09-07T14:18:00Z">
              <w:r w:rsidR="008E1260">
                <w:rPr>
                  <w:rFonts w:eastAsia="Times New Roman"/>
                  <w:lang w:val="en-US"/>
                </w:rPr>
                <w:t>D</w:t>
              </w:r>
            </w:ins>
            <w:r>
              <w:rPr>
                <w:rFonts w:eastAsia="Times New Roman"/>
                <w:lang w:val="en-US"/>
              </w:rPr>
              <w:t>etectedissue-category (</w:t>
            </w:r>
            <w:ins w:id="1083" w:author="Steve" w:date="2015-09-07T14:18:00Z">
              <w:r w:rsidR="008E1260">
                <w:rPr>
                  <w:rFonts w:eastAsia="Times New Roman"/>
                  <w:lang w:val="en-US"/>
                </w:rPr>
                <w:t>D</w:t>
              </w:r>
            </w:ins>
            <w:del w:id="1084" w:author="Steve" w:date="2015-09-07T14:18:00Z">
              <w:r w:rsidDel="008E1260">
                <w:rPr>
                  <w:rFonts w:eastAsia="Times New Roman"/>
                  <w:lang w:val="en-US"/>
                </w:rPr>
                <w:delText>d</w:delText>
              </w:r>
            </w:del>
            <w:r>
              <w:rPr>
                <w:rFonts w:eastAsia="Times New Roman"/>
                <w:lang w:val="en-US"/>
              </w:rPr>
              <w:t xml:space="preserve">etectedissue-category)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Kinds of issues or contraindications, such as 'drug-drug interaction', 'duplicate therapy', etc.</w:t>
            </w:r>
            <w:ins w:id="1085" w:author="Steve" w:date="2015-09-07T14:18:00Z">
              <w:r w:rsidR="008E1260">
                <w:rPr>
                  <w:rFonts w:eastAsia="Times New Roman"/>
                  <w:lang w:val="en-US"/>
                </w:rPr>
                <w:t xml:space="preserve"> </w:t>
              </w:r>
            </w:ins>
            <w:ins w:id="1086" w:author="Steve" w:date="2015-09-07T14:19:00Z">
              <w:r w:rsidR="007F47A9" w:rsidRPr="007F47A9">
                <w:rPr>
                  <w:rFonts w:eastAsia="Times New Roman"/>
                  <w:highlight w:val="yellow"/>
                  <w:lang w:val="en-US"/>
                  <w:rPrChange w:id="1087" w:author="Steve" w:date="2015-09-07T14:19:00Z">
                    <w:rPr>
                      <w:rFonts w:eastAsia="Times New Roman"/>
                      <w:lang w:val="en-US"/>
                    </w:rPr>
                  </w:rPrChange>
                </w:rPr>
                <w:t>no content?</w:t>
              </w:r>
            </w:ins>
          </w:p>
        </w:tc>
      </w:tr>
    </w:tbl>
    <w:p w:rsidR="00292EEA" w:rsidRDefault="005B11EB">
      <w:pPr>
        <w:pStyle w:val="Heading2"/>
        <w:divId w:val="330329585"/>
        <w:rPr>
          <w:rFonts w:eastAsia="Times New Roman"/>
          <w:lang w:val="en-US"/>
        </w:rPr>
      </w:pPr>
      <w:r>
        <w:rPr>
          <w:rFonts w:eastAsia="Times New Roman"/>
          <w:lang w:val="en-US"/>
        </w:rPr>
        <w:t xml:space="preserve">ValueSet: </w:t>
      </w:r>
      <w:del w:id="1088" w:author="Steve" w:date="2015-09-07T14:19:00Z">
        <w:r w:rsidDel="008E1260">
          <w:rPr>
            <w:rFonts w:eastAsia="Times New Roman"/>
            <w:lang w:val="en-US"/>
          </w:rPr>
          <w:delText>d</w:delText>
        </w:r>
      </w:del>
      <w:ins w:id="1089" w:author="Steve" w:date="2015-09-07T14:19:00Z">
        <w:r w:rsidR="008E1260">
          <w:rPr>
            <w:rFonts w:eastAsia="Times New Roman"/>
            <w:lang w:val="en-US"/>
          </w:rPr>
          <w:t>D</w:t>
        </w:r>
      </w:ins>
      <w:r>
        <w:rPr>
          <w:rFonts w:eastAsia="Times New Roman"/>
          <w:lang w:val="en-US"/>
        </w:rPr>
        <w:t>etectedissue-mitigation-action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del w:id="1090" w:author="Steve" w:date="2015-09-07T14:19:00Z">
              <w:r w:rsidDel="008E1260">
                <w:rPr>
                  <w:rFonts w:eastAsia="Times New Roman"/>
                  <w:lang w:val="en-US"/>
                </w:rPr>
                <w:delText>d</w:delText>
              </w:r>
            </w:del>
            <w:ins w:id="1091" w:author="Steve" w:date="2015-09-07T14:19:00Z">
              <w:r w:rsidR="008E1260">
                <w:rPr>
                  <w:rFonts w:eastAsia="Times New Roman"/>
                  <w:lang w:val="en-US"/>
                </w:rPr>
                <w:t>D</w:t>
              </w:r>
            </w:ins>
            <w:r>
              <w:rPr>
                <w:rFonts w:eastAsia="Times New Roman"/>
                <w:lang w:val="en-US"/>
              </w:rPr>
              <w:t>etectedissue-mitigation-action (</w:t>
            </w:r>
            <w:del w:id="1092" w:author="Steve" w:date="2015-09-07T14:19:00Z">
              <w:r w:rsidDel="008E1260">
                <w:rPr>
                  <w:rFonts w:eastAsia="Times New Roman"/>
                  <w:lang w:val="en-US"/>
                </w:rPr>
                <w:delText>d</w:delText>
              </w:r>
            </w:del>
            <w:ins w:id="1093" w:author="Steve" w:date="2015-09-07T14:19:00Z">
              <w:r w:rsidR="008E1260">
                <w:rPr>
                  <w:rFonts w:eastAsia="Times New Roman"/>
                  <w:lang w:val="en-US"/>
                </w:rPr>
                <w:t>D</w:t>
              </w:r>
            </w:ins>
            <w:r>
              <w:rPr>
                <w:rFonts w:eastAsia="Times New Roman"/>
                <w:lang w:val="en-US"/>
              </w:rPr>
              <w:t xml:space="preserve">etectedissue-mitigation-action) </w:t>
            </w:r>
          </w:p>
        </w:tc>
      </w:tr>
      <w:tr w:rsidR="00292EEA">
        <w:trPr>
          <w:divId w:val="3303295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Kinds of mitigating actions and observations that can be associated with a detected issue or contraindication, such as 'added concurrent therapy', 'prior therapy documented', etc. </w:t>
            </w:r>
            <w:ins w:id="1094" w:author="Steve" w:date="2015-09-07T14:19:00Z">
              <w:r w:rsidR="008E1260">
                <w:rPr>
                  <w:rFonts w:eastAsia="Times New Roman"/>
                  <w:highlight w:val="yellow"/>
                  <w:lang w:val="en-US"/>
                </w:rPr>
                <w:t>minima</w:t>
              </w:r>
            </w:ins>
            <w:ins w:id="1095" w:author="Steve" w:date="2015-09-07T14:20:00Z">
              <w:r w:rsidR="008E1260">
                <w:rPr>
                  <w:rFonts w:eastAsia="Times New Roman"/>
                  <w:highlight w:val="yellow"/>
                  <w:lang w:val="en-US"/>
                </w:rPr>
                <w:t>l</w:t>
              </w:r>
            </w:ins>
            <w:ins w:id="1096" w:author="Steve" w:date="2015-09-07T14:19:00Z">
              <w:r w:rsidR="008E1260" w:rsidRPr="008E1260">
                <w:rPr>
                  <w:rFonts w:eastAsia="Times New Roman"/>
                  <w:highlight w:val="yellow"/>
                  <w:lang w:val="en-US"/>
                </w:rPr>
                <w:t xml:space="preserve"> content?</w:t>
              </w:r>
            </w:ins>
          </w:p>
        </w:tc>
      </w:tr>
    </w:tbl>
    <w:p w:rsidR="00292EEA" w:rsidRDefault="005B11EB">
      <w:pPr>
        <w:pStyle w:val="Heading1"/>
        <w:divId w:val="1800682765"/>
        <w:rPr>
          <w:rFonts w:eastAsia="Times New Roman"/>
          <w:lang w:val="en-US"/>
        </w:rPr>
      </w:pPr>
      <w:r>
        <w:rPr>
          <w:rFonts w:eastAsia="Times New Roman"/>
          <w:lang w:val="en-US"/>
        </w:rPr>
        <w:t>FHIR project team</w:t>
      </w:r>
    </w:p>
    <w:p w:rsidR="00292EEA" w:rsidRDefault="005B11EB">
      <w:pPr>
        <w:pStyle w:val="Heading2"/>
        <w:divId w:val="1800682765"/>
        <w:rPr>
          <w:rFonts w:eastAsia="Times New Roman"/>
          <w:lang w:val="en-US"/>
        </w:rPr>
      </w:pPr>
      <w:r>
        <w:rPr>
          <w:rFonts w:eastAsia="Times New Roman"/>
          <w:lang w:val="en-US"/>
        </w:rPr>
        <w:t>ValueSet: All Security Labels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614"/>
      </w:tblGrid>
      <w:tr w:rsidR="00292EEA">
        <w:trPr>
          <w:divId w:val="180068276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All Security Labels (All Security Labels) </w:t>
            </w:r>
          </w:p>
        </w:tc>
      </w:tr>
      <w:tr w:rsidR="00292EEA">
        <w:trPr>
          <w:divId w:val="180068276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single value set for all security labels defined by FHIR</w:t>
            </w:r>
            <w:ins w:id="1097" w:author="Steve" w:date="2015-09-07T14:20:00Z">
              <w:r w:rsidR="008E1260">
                <w:rPr>
                  <w:rFonts w:eastAsia="Times New Roman"/>
                  <w:lang w:val="en-US"/>
                </w:rPr>
                <w:t>.</w:t>
              </w:r>
            </w:ins>
          </w:p>
        </w:tc>
      </w:tr>
    </w:tbl>
    <w:p w:rsidR="00292EEA" w:rsidRDefault="005B11EB">
      <w:pPr>
        <w:pStyle w:val="Heading1"/>
        <w:divId w:val="971250441"/>
        <w:rPr>
          <w:rFonts w:eastAsia="Times New Roman"/>
          <w:lang w:val="en-US"/>
        </w:rPr>
      </w:pPr>
      <w:r>
        <w:rPr>
          <w:rFonts w:eastAsia="Times New Roman"/>
          <w:lang w:val="en-US"/>
        </w:rPr>
        <w:t>Financial Management</w:t>
      </w:r>
    </w:p>
    <w:p w:rsidR="00292EEA" w:rsidRDefault="005B11EB">
      <w:pPr>
        <w:pStyle w:val="Heading2"/>
        <w:divId w:val="971250441"/>
        <w:rPr>
          <w:rFonts w:eastAsia="Times New Roman"/>
          <w:lang w:val="en-US"/>
        </w:rPr>
      </w:pPr>
      <w:r>
        <w:rPr>
          <w:rFonts w:eastAsia="Times New Roman"/>
          <w:lang w:val="en-US"/>
        </w:rPr>
        <w:t>ValueSet: Additional Material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014"/>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Additional Material Codes (Additional Material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additional material type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XRay: </w:t>
            </w:r>
            <w:r>
              <w:rPr>
                <w:rFonts w:eastAsia="Times New Roman"/>
                <w:lang w:val="en-US"/>
              </w:rPr>
              <w:t xml:space="preserve">XRay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w:t>
            </w:r>
            <w:r>
              <w:rPr>
                <w:rFonts w:eastAsia="Times New Roman"/>
                <w:lang w:val="en-US"/>
              </w:rPr>
              <w:t xml:space="preserve">Image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Email: </w:t>
            </w:r>
            <w:del w:id="1098" w:author="Steve" w:date="2015-09-09T19:13:00Z">
              <w:r w:rsidDel="002E6CA3">
                <w:rPr>
                  <w:rFonts w:eastAsia="Times New Roman"/>
                  <w:lang w:val="en-US"/>
                </w:rPr>
                <w:delText>EMail</w:delText>
              </w:r>
            </w:del>
            <w:ins w:id="1099" w:author="Steve" w:date="2015-09-09T19:13:00Z">
              <w:r w:rsidR="002E6CA3">
                <w:rPr>
                  <w:rFonts w:eastAsia="Times New Roman"/>
                  <w:lang w:val="en-US"/>
                </w:rPr>
                <w:t>Email</w:t>
              </w:r>
            </w:ins>
            <w:r>
              <w:rPr>
                <w:rFonts w:eastAsia="Times New Roman"/>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Model: </w:t>
            </w:r>
            <w:r>
              <w:rPr>
                <w:rFonts w:eastAsia="Times New Roman"/>
                <w:lang w:val="en-US"/>
              </w:rPr>
              <w:t xml:space="preserve">Model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Document: </w:t>
            </w:r>
            <w:r>
              <w:rPr>
                <w:rFonts w:eastAsia="Times New Roman"/>
                <w:lang w:val="en-US"/>
              </w:rPr>
              <w:t xml:space="preserve">Document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w:t>
            </w:r>
            <w:r>
              <w:rPr>
                <w:rFonts w:eastAsia="Times New Roman"/>
                <w:lang w:val="en-US"/>
              </w:rPr>
              <w:t xml:space="preserve">Other </w:t>
            </w:r>
          </w:p>
        </w:tc>
      </w:tr>
    </w:tbl>
    <w:p w:rsidR="00292EEA" w:rsidRDefault="005B11EB">
      <w:pPr>
        <w:pStyle w:val="Heading2"/>
        <w:divId w:val="971250441"/>
        <w:rPr>
          <w:rFonts w:eastAsia="Times New Roman"/>
          <w:lang w:val="en-US"/>
        </w:rPr>
      </w:pPr>
      <w:r>
        <w:rPr>
          <w:rFonts w:eastAsia="Times New Roman"/>
          <w:lang w:val="en-US"/>
        </w:rPr>
        <w:t>ValueSet: Adjudication Error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621"/>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Adjudication Error Codes (Adjudication Error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 smattering of adjudication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ins w:id="1100" w:author="Steve" w:date="2015-09-07T14:20:00Z">
              <w:r w:rsidR="007F47A9" w:rsidRPr="007F47A9">
                <w:rPr>
                  <w:rFonts w:eastAsia="Times New Roman"/>
                  <w:b/>
                  <w:bCs/>
                  <w:highlight w:val="yellow"/>
                  <w:lang w:val="en-US"/>
                  <w:rPrChange w:id="1101" w:author="Steve" w:date="2015-09-07T14:20:00Z">
                    <w:rPr>
                      <w:rFonts w:eastAsia="Times New Roman"/>
                      <w:b/>
                      <w:bCs/>
                      <w:lang w:val="en-US"/>
                    </w:rPr>
                  </w:rPrChange>
                </w:rPr>
                <w:t>no content?</w:t>
              </w:r>
            </w:ins>
          </w:p>
        </w:tc>
      </w:tr>
    </w:tbl>
    <w:p w:rsidR="00292EEA" w:rsidRDefault="005B11EB">
      <w:pPr>
        <w:pStyle w:val="Heading2"/>
        <w:divId w:val="971250441"/>
        <w:rPr>
          <w:rFonts w:eastAsia="Times New Roman"/>
          <w:lang w:val="en-US"/>
        </w:rPr>
      </w:pPr>
      <w:r>
        <w:rPr>
          <w:rFonts w:eastAsia="Times New Roman"/>
          <w:lang w:val="en-US"/>
        </w:rPr>
        <w:t>ValueSet: Adjustment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321"/>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Adjustment Reason Codes (Adjustment Reason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smattering of a Adjustment Reason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 </w:t>
            </w:r>
            <w:ins w:id="1102" w:author="Steve" w:date="2015-09-07T14:20:00Z">
              <w:r w:rsidR="008E1260" w:rsidRPr="008E1260">
                <w:rPr>
                  <w:rFonts w:eastAsia="Times New Roman"/>
                  <w:b/>
                  <w:bCs/>
                  <w:highlight w:val="yellow"/>
                  <w:lang w:val="en-US"/>
                </w:rPr>
                <w:t>no content?</w:t>
              </w:r>
            </w:ins>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bl>
    <w:p w:rsidR="00292EEA" w:rsidRDefault="005B11EB">
      <w:pPr>
        <w:pStyle w:val="Heading2"/>
        <w:divId w:val="971250441"/>
        <w:rPr>
          <w:rFonts w:eastAsia="Times New Roman"/>
          <w:lang w:val="en-US"/>
        </w:rPr>
      </w:pPr>
      <w:r>
        <w:rPr>
          <w:rFonts w:eastAsia="Times New Roman"/>
          <w:lang w:val="en-US"/>
        </w:rPr>
        <w:t>ValueSet: Conditions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788"/>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Conditions Codes (Conditions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Conditions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Headache: </w:t>
            </w:r>
            <w:r>
              <w:rPr>
                <w:rFonts w:eastAsia="Times New Roman"/>
                <w:lang w:val="en-US"/>
              </w:rPr>
              <w:t xml:space="preserve">Headache </w:t>
            </w:r>
          </w:p>
        </w:tc>
      </w:tr>
    </w:tbl>
    <w:p w:rsidR="00292EEA" w:rsidRDefault="005B11EB">
      <w:pPr>
        <w:pStyle w:val="Heading2"/>
        <w:divId w:val="971250441"/>
        <w:rPr>
          <w:rFonts w:eastAsia="Times New Roman"/>
          <w:lang w:val="en-US"/>
        </w:rPr>
      </w:pPr>
      <w:r>
        <w:rPr>
          <w:rFonts w:eastAsia="Times New Roman"/>
          <w:lang w:val="en-US"/>
        </w:rPr>
        <w:t>ValueSet: Contract Action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274"/>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Contract Action Codes (Contract Action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Contract Action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ins w:id="1103" w:author="Steve" w:date="2015-09-07T14:21:00Z">
              <w:r w:rsidR="008E1260" w:rsidRPr="008E1260">
                <w:rPr>
                  <w:rFonts w:eastAsia="Times New Roman"/>
                  <w:b/>
                  <w:bCs/>
                  <w:highlight w:val="yellow"/>
                  <w:lang w:val="en-US"/>
                </w:rPr>
                <w:t>no content?</w:t>
              </w:r>
            </w:ins>
          </w:p>
        </w:tc>
      </w:tr>
    </w:tbl>
    <w:p w:rsidR="00292EEA" w:rsidRDefault="005B11EB">
      <w:pPr>
        <w:pStyle w:val="Heading2"/>
        <w:divId w:val="971250441"/>
        <w:rPr>
          <w:rFonts w:eastAsia="Times New Roman"/>
          <w:lang w:val="en-US"/>
        </w:rPr>
      </w:pPr>
      <w:r>
        <w:rPr>
          <w:rFonts w:eastAsia="Times New Roman"/>
          <w:lang w:val="en-US"/>
        </w:rPr>
        <w:t>ValueSet: Contract Subtype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408"/>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Contract Subtype Codes (Contract Subtype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Contract Subtype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ins w:id="1104" w:author="Steve" w:date="2015-09-07T14:21:00Z">
              <w:r w:rsidR="008E1260" w:rsidRPr="008E1260">
                <w:rPr>
                  <w:rFonts w:eastAsia="Times New Roman"/>
                  <w:b/>
                  <w:bCs/>
                  <w:highlight w:val="yellow"/>
                  <w:lang w:val="en-US"/>
                </w:rPr>
                <w:t>no content?</w:t>
              </w:r>
            </w:ins>
          </w:p>
        </w:tc>
      </w:tr>
    </w:tbl>
    <w:p w:rsidR="00292EEA" w:rsidRDefault="005B11EB">
      <w:pPr>
        <w:pStyle w:val="Heading2"/>
        <w:divId w:val="971250441"/>
        <w:rPr>
          <w:rFonts w:eastAsia="Times New Roman"/>
          <w:lang w:val="en-US"/>
        </w:rPr>
      </w:pPr>
      <w:r>
        <w:rPr>
          <w:rFonts w:eastAsia="Times New Roman"/>
          <w:lang w:val="en-US"/>
        </w:rPr>
        <w:t>ValueSet: Contract Term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694"/>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Contract Term Type Codes (Contract Term Type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Contract Term Type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ins w:id="1105" w:author="Steve" w:date="2015-09-07T14:21:00Z">
              <w:r w:rsidR="008E1260" w:rsidRPr="008E1260">
                <w:rPr>
                  <w:rFonts w:eastAsia="Times New Roman"/>
                  <w:b/>
                  <w:bCs/>
                  <w:highlight w:val="yellow"/>
                  <w:lang w:val="en-US"/>
                </w:rPr>
                <w:t>no content?</w:t>
              </w:r>
            </w:ins>
          </w:p>
        </w:tc>
      </w:tr>
    </w:tbl>
    <w:p w:rsidR="00292EEA" w:rsidRDefault="005B11EB">
      <w:pPr>
        <w:pStyle w:val="Heading2"/>
        <w:divId w:val="971250441"/>
        <w:rPr>
          <w:rFonts w:eastAsia="Times New Roman"/>
          <w:lang w:val="en-US"/>
        </w:rPr>
      </w:pPr>
      <w:r>
        <w:rPr>
          <w:rFonts w:eastAsia="Times New Roman"/>
          <w:lang w:val="en-US"/>
        </w:rPr>
        <w:t>ValueSet: Contract Term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067"/>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Contract Term Type Codes (Contract Term Type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Contract Term SubType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ins w:id="1106" w:author="Steve" w:date="2015-09-07T14:21:00Z">
              <w:r w:rsidR="008E1260" w:rsidRPr="008E1260">
                <w:rPr>
                  <w:rFonts w:eastAsia="Times New Roman"/>
                  <w:b/>
                  <w:bCs/>
                  <w:highlight w:val="yellow"/>
                  <w:lang w:val="en-US"/>
                </w:rPr>
                <w:t>no content?</w:t>
              </w:r>
            </w:ins>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bl>
    <w:p w:rsidR="00292EEA" w:rsidRDefault="005B11EB">
      <w:pPr>
        <w:pStyle w:val="Heading2"/>
        <w:divId w:val="971250441"/>
        <w:rPr>
          <w:rFonts w:eastAsia="Times New Roman"/>
          <w:lang w:val="en-US"/>
        </w:rPr>
      </w:pPr>
      <w:r>
        <w:rPr>
          <w:rFonts w:eastAsia="Times New Roman"/>
          <w:lang w:val="en-US"/>
        </w:rPr>
        <w:t>ValueSet: Contract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114"/>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Contract Type Codes (Contract Type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Contract Type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ins w:id="1107" w:author="Steve" w:date="2015-09-07T14:21:00Z">
              <w:r w:rsidR="008E1260" w:rsidRPr="008E1260">
                <w:rPr>
                  <w:rFonts w:eastAsia="Times New Roman"/>
                  <w:b/>
                  <w:bCs/>
                  <w:highlight w:val="yellow"/>
                  <w:lang w:val="en-US"/>
                </w:rPr>
                <w:t>no content?</w:t>
              </w:r>
            </w:ins>
          </w:p>
        </w:tc>
      </w:tr>
    </w:tbl>
    <w:p w:rsidR="00292EEA" w:rsidRDefault="005B11EB">
      <w:pPr>
        <w:pStyle w:val="Heading2"/>
        <w:divId w:val="971250441"/>
        <w:rPr>
          <w:rFonts w:eastAsia="Times New Roman"/>
          <w:lang w:val="en-US"/>
        </w:rPr>
      </w:pPr>
      <w:r>
        <w:rPr>
          <w:rFonts w:eastAsia="Times New Roman"/>
          <w:lang w:val="en-US"/>
        </w:rPr>
        <w:t>ValueSet: Example Pharmacy Service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920"/>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Example Pharmacy Service Codes (Example Pharmacy Service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 smattering of Pharmacy Service codes</w:t>
            </w:r>
            <w:ins w:id="1108" w:author="Steve" w:date="2015-09-07T14:22:00Z">
              <w:r w:rsidR="008E1260">
                <w:rPr>
                  <w:rFonts w:eastAsia="Times New Roman"/>
                  <w:lang w:val="en-US"/>
                </w:rPr>
                <w:t>.</w:t>
              </w:r>
            </w:ins>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Smoking cessation: </w:t>
            </w:r>
            <w:r>
              <w:rPr>
                <w:rFonts w:eastAsia="Times New Roman"/>
                <w:lang w:val="en-US"/>
              </w:rPr>
              <w:t xml:space="preserve">Smoking cessation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Flu Shot: </w:t>
            </w:r>
            <w:r>
              <w:rPr>
                <w:rFonts w:eastAsia="Times New Roman"/>
                <w:lang w:val="en-US"/>
              </w:rPr>
              <w:t xml:space="preserve">Flu Shot </w:t>
            </w:r>
          </w:p>
        </w:tc>
      </w:tr>
    </w:tbl>
    <w:p w:rsidR="00292EEA" w:rsidRDefault="005B11EB">
      <w:pPr>
        <w:pStyle w:val="Heading2"/>
        <w:divId w:val="971250441"/>
        <w:rPr>
          <w:rFonts w:eastAsia="Times New Roman"/>
          <w:lang w:val="en-US"/>
        </w:rPr>
      </w:pPr>
      <w:r>
        <w:rPr>
          <w:rFonts w:eastAsia="Times New Roman"/>
          <w:lang w:val="en-US"/>
        </w:rPr>
        <w:t>ValueSet: Example Service/Product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567"/>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Example Service/Product Codes (Example Service/ Product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 smattering of Service/Product codes</w:t>
            </w:r>
            <w:ins w:id="1109" w:author="Steve" w:date="2015-09-07T14:22:00Z">
              <w:r w:rsidR="008E1260">
                <w:rPr>
                  <w:rFonts w:eastAsia="Times New Roman"/>
                  <w:lang w:val="en-US"/>
                </w:rPr>
                <w:t>.</w:t>
              </w:r>
            </w:ins>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Exam: </w:t>
            </w:r>
            <w:r>
              <w:rPr>
                <w:rFonts w:eastAsia="Times New Roman"/>
                <w:lang w:val="en-US"/>
              </w:rPr>
              <w:t>Ex</w:t>
            </w:r>
            <w:ins w:id="1110" w:author="Steve" w:date="2015-09-07T14:22:00Z">
              <w:r w:rsidR="008E1260">
                <w:rPr>
                  <w:rFonts w:eastAsia="Times New Roman"/>
                  <w:lang w:val="en-US"/>
                </w:rPr>
                <w:t>am</w:t>
              </w:r>
            </w:ins>
            <w:r>
              <w:rPr>
                <w:rFonts w:eastAsia="Times New Roman"/>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Flu shot: </w:t>
            </w:r>
            <w:r>
              <w:rPr>
                <w:rFonts w:eastAsia="Times New Roman"/>
                <w:lang w:val="en-US"/>
              </w:rPr>
              <w:t xml:space="preserve">Flu shot </w:t>
            </w:r>
          </w:p>
        </w:tc>
      </w:tr>
    </w:tbl>
    <w:p w:rsidR="00292EEA" w:rsidRDefault="005B11EB">
      <w:pPr>
        <w:pStyle w:val="Heading2"/>
        <w:divId w:val="971250441"/>
        <w:rPr>
          <w:rFonts w:eastAsia="Times New Roman"/>
          <w:lang w:val="en-US"/>
        </w:rPr>
      </w:pPr>
      <w:r>
        <w:rPr>
          <w:rFonts w:eastAsia="Times New Roman"/>
          <w:lang w:val="en-US"/>
        </w:rPr>
        <w:lastRenderedPageBreak/>
        <w:t>ValueSet: Example Vision Prescription Product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Example Vision Prescription Product Codes (Example Vision Prescription Product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 smattering of Prescription Product codes</w:t>
            </w:r>
            <w:ins w:id="1111" w:author="Steve" w:date="2015-09-07T14:22:00Z">
              <w:r w:rsidR="008E1260">
                <w:rPr>
                  <w:rFonts w:eastAsia="Times New Roman"/>
                  <w:lang w:val="en-US"/>
                </w:rPr>
                <w:t>.</w:t>
              </w:r>
            </w:ins>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ins w:id="1112" w:author="Steve" w:date="2015-09-07T14:22:00Z">
              <w:r w:rsidR="008E1260" w:rsidRPr="008E1260">
                <w:rPr>
                  <w:rFonts w:eastAsia="Times New Roman"/>
                  <w:b/>
                  <w:bCs/>
                  <w:highlight w:val="yellow"/>
                  <w:lang w:val="en-US"/>
                </w:rPr>
                <w:t>no content?</w:t>
              </w:r>
            </w:ins>
          </w:p>
        </w:tc>
      </w:tr>
    </w:tbl>
    <w:p w:rsidR="00292EEA" w:rsidRDefault="005B11EB">
      <w:pPr>
        <w:pStyle w:val="Heading2"/>
        <w:divId w:val="971250441"/>
        <w:rPr>
          <w:rFonts w:eastAsia="Times New Roman"/>
          <w:lang w:val="en-US"/>
        </w:rPr>
      </w:pPr>
      <w:r>
        <w:rPr>
          <w:rFonts w:eastAsia="Times New Roman"/>
          <w:lang w:val="en-US"/>
        </w:rPr>
        <w:t>ValueSet: Exception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708"/>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Exception Codes (Exception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Exception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Pr="008E1260" w:rsidRDefault="007F47A9">
            <w:pPr>
              <w:rPr>
                <w:rFonts w:eastAsia="Times New Roman"/>
                <w:highlight w:val="yellow"/>
                <w:lang w:val="en-US"/>
                <w:rPrChange w:id="1113" w:author="Steve" w:date="2015-09-07T14:22:00Z">
                  <w:rPr>
                    <w:rFonts w:eastAsia="Times New Roman"/>
                    <w:lang w:val="en-US"/>
                  </w:rPr>
                </w:rPrChange>
              </w:rPr>
            </w:pPr>
            <w:r w:rsidRPr="007F47A9">
              <w:rPr>
                <w:rFonts w:eastAsia="Times New Roman"/>
                <w:highlight w:val="yellow"/>
                <w:lang w:val="en-US"/>
                <w:rPrChange w:id="1114" w:author="Steve" w:date="2015-09-07T14:22:00Z">
                  <w:rPr>
                    <w:rFonts w:eastAsia="Times New Roman"/>
                    <w:lang w:val="en-US"/>
                  </w:rPr>
                </w:rPrChange>
              </w:rPr>
              <w:t>Content</w:t>
            </w:r>
          </w:p>
        </w:tc>
        <w:tc>
          <w:tcPr>
            <w:tcW w:w="0" w:type="auto"/>
            <w:vAlign w:val="center"/>
            <w:hideMark/>
          </w:tcPr>
          <w:p w:rsidR="00292EEA" w:rsidRDefault="007F47A9">
            <w:pPr>
              <w:rPr>
                <w:rFonts w:eastAsia="Times New Roman"/>
                <w:lang w:val="en-US"/>
              </w:rPr>
            </w:pPr>
            <w:r w:rsidRPr="007F47A9">
              <w:rPr>
                <w:rFonts w:eastAsia="Times New Roman"/>
                <w:b/>
                <w:bCs/>
                <w:highlight w:val="yellow"/>
                <w:lang w:val="en-US"/>
                <w:rPrChange w:id="1115" w:author="Steve" w:date="2015-09-07T14:22:00Z">
                  <w:rPr>
                    <w:rFonts w:eastAsia="Times New Roman"/>
                    <w:b/>
                    <w:bCs/>
                    <w:lang w:val="en-US"/>
                  </w:rPr>
                </w:rPrChange>
              </w:rPr>
              <w:t xml:space="preserve">Student (Fulltime): </w:t>
            </w:r>
            <w:r w:rsidRPr="007F47A9">
              <w:rPr>
                <w:rFonts w:eastAsia="Times New Roman"/>
                <w:highlight w:val="yellow"/>
                <w:lang w:val="en-US"/>
                <w:rPrChange w:id="1116" w:author="Steve" w:date="2015-09-07T14:22:00Z">
                  <w:rPr>
                    <w:rFonts w:eastAsia="Times New Roman"/>
                    <w:lang w:val="en-US"/>
                  </w:rPr>
                </w:rPrChange>
              </w:rPr>
              <w:t>Fulltime Student</w:t>
            </w:r>
            <w:r w:rsidR="005B11EB">
              <w:rPr>
                <w:rFonts w:eastAsia="Times New Roman"/>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Disabled: </w:t>
            </w:r>
            <w:r>
              <w:rPr>
                <w:rFonts w:eastAsia="Times New Roman"/>
                <w:lang w:val="en-US"/>
              </w:rPr>
              <w:t xml:space="preserve">Disabled </w:t>
            </w:r>
          </w:p>
        </w:tc>
      </w:tr>
    </w:tbl>
    <w:p w:rsidR="00292EEA" w:rsidRDefault="005B11EB">
      <w:pPr>
        <w:pStyle w:val="Heading2"/>
        <w:divId w:val="971250441"/>
        <w:rPr>
          <w:rFonts w:eastAsia="Times New Roman"/>
          <w:lang w:val="en-US"/>
        </w:rPr>
      </w:pPr>
      <w:r>
        <w:rPr>
          <w:rFonts w:eastAsia="Times New Roman"/>
          <w:lang w:val="en-US"/>
        </w:rPr>
        <w:t>ValueSet: Form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041"/>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Form Codes (Form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a sample set of Forms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ins w:id="1117" w:author="Steve" w:date="2015-09-07T14:22:00Z">
              <w:r w:rsidR="008E1260" w:rsidRPr="008E1260">
                <w:rPr>
                  <w:rFonts w:eastAsia="Times New Roman"/>
                  <w:b/>
                  <w:bCs/>
                  <w:highlight w:val="yellow"/>
                  <w:lang w:val="en-US"/>
                </w:rPr>
                <w:t>no content?</w:t>
              </w:r>
            </w:ins>
          </w:p>
        </w:tc>
      </w:tr>
    </w:tbl>
    <w:p w:rsidR="00292EEA" w:rsidDel="008E1260" w:rsidRDefault="005B11EB">
      <w:pPr>
        <w:pStyle w:val="Heading2"/>
        <w:divId w:val="971250441"/>
        <w:rPr>
          <w:del w:id="1118" w:author="Steve" w:date="2015-09-07T14:23:00Z"/>
          <w:rFonts w:eastAsia="Times New Roman"/>
          <w:lang w:val="en-US"/>
        </w:rPr>
      </w:pPr>
      <w:del w:id="1119" w:author="Steve" w:date="2015-09-07T14:23:00Z">
        <w:r w:rsidDel="008E1260">
          <w:rPr>
            <w:rFonts w:eastAsia="Times New Roman"/>
            <w:lang w:val="en-US"/>
          </w:rPr>
          <w:delText>ValueSet: Form Codes</w:delText>
        </w:r>
      </w:del>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3621"/>
      </w:tblGrid>
      <w:tr w:rsidR="00292EEA" w:rsidDel="008E1260">
        <w:trPr>
          <w:divId w:val="971250441"/>
          <w:tblCellSpacing w:w="15" w:type="dxa"/>
          <w:del w:id="1120" w:author="Steve" w:date="2015-09-07T14:23:00Z"/>
        </w:trPr>
        <w:tc>
          <w:tcPr>
            <w:tcW w:w="0" w:type="auto"/>
            <w:vAlign w:val="center"/>
            <w:hideMark/>
          </w:tcPr>
          <w:p w:rsidR="00292EEA" w:rsidDel="008E1260" w:rsidRDefault="005B11EB">
            <w:pPr>
              <w:rPr>
                <w:del w:id="1121" w:author="Steve" w:date="2015-09-07T14:23:00Z"/>
                <w:rFonts w:eastAsia="Times New Roman"/>
                <w:lang w:val="en-US"/>
              </w:rPr>
            </w:pPr>
            <w:del w:id="1122" w:author="Steve" w:date="2015-09-07T14:23:00Z">
              <w:r w:rsidDel="008E1260">
                <w:rPr>
                  <w:rFonts w:eastAsia="Times New Roman"/>
                  <w:lang w:val="en-US"/>
                </w:rPr>
                <w:delText>Name</w:delText>
              </w:r>
            </w:del>
          </w:p>
        </w:tc>
        <w:tc>
          <w:tcPr>
            <w:tcW w:w="0" w:type="auto"/>
            <w:vAlign w:val="center"/>
            <w:hideMark/>
          </w:tcPr>
          <w:p w:rsidR="00292EEA" w:rsidDel="008E1260" w:rsidRDefault="005B11EB">
            <w:pPr>
              <w:rPr>
                <w:del w:id="1123" w:author="Steve" w:date="2015-09-07T14:23:00Z"/>
                <w:rFonts w:eastAsia="Times New Roman"/>
                <w:lang w:val="en-US"/>
              </w:rPr>
            </w:pPr>
            <w:del w:id="1124" w:author="Steve" w:date="2015-09-07T14:23:00Z">
              <w:r w:rsidDel="008E1260">
                <w:rPr>
                  <w:rFonts w:eastAsia="Times New Roman"/>
                  <w:lang w:val="en-US"/>
                </w:rPr>
                <w:delText xml:space="preserve">Form Codes (Form Codes) </w:delText>
              </w:r>
            </w:del>
          </w:p>
        </w:tc>
      </w:tr>
      <w:tr w:rsidR="00292EEA" w:rsidDel="008E1260">
        <w:trPr>
          <w:divId w:val="971250441"/>
          <w:tblCellSpacing w:w="15" w:type="dxa"/>
          <w:del w:id="1125" w:author="Steve" w:date="2015-09-07T14:23:00Z"/>
        </w:trPr>
        <w:tc>
          <w:tcPr>
            <w:tcW w:w="0" w:type="auto"/>
            <w:vAlign w:val="center"/>
            <w:hideMark/>
          </w:tcPr>
          <w:p w:rsidR="00292EEA" w:rsidDel="008E1260" w:rsidRDefault="005B11EB">
            <w:pPr>
              <w:rPr>
                <w:del w:id="1126" w:author="Steve" w:date="2015-09-07T14:23:00Z"/>
                <w:rFonts w:eastAsia="Times New Roman"/>
                <w:lang w:val="en-US"/>
              </w:rPr>
            </w:pPr>
            <w:del w:id="1127" w:author="Steve" w:date="2015-09-07T14:23:00Z">
              <w:r w:rsidDel="008E1260">
                <w:rPr>
                  <w:rFonts w:eastAsia="Times New Roman"/>
                  <w:lang w:val="en-US"/>
                </w:rPr>
                <w:delText>Description</w:delText>
              </w:r>
            </w:del>
          </w:p>
        </w:tc>
        <w:tc>
          <w:tcPr>
            <w:tcW w:w="0" w:type="auto"/>
            <w:vAlign w:val="center"/>
            <w:hideMark/>
          </w:tcPr>
          <w:p w:rsidR="00292EEA" w:rsidDel="008E1260" w:rsidRDefault="005B11EB">
            <w:pPr>
              <w:rPr>
                <w:del w:id="1128" w:author="Steve" w:date="2015-09-07T14:23:00Z"/>
                <w:rFonts w:eastAsia="Times New Roman"/>
                <w:lang w:val="en-US"/>
              </w:rPr>
            </w:pPr>
            <w:del w:id="1129" w:author="Steve" w:date="2015-09-07T14:23:00Z">
              <w:r w:rsidDel="008E1260">
                <w:rPr>
                  <w:rFonts w:eastAsia="Times New Roman"/>
                  <w:lang w:val="en-US"/>
                </w:rPr>
                <w:delText>This value set includes a Form codes</w:delText>
              </w:r>
            </w:del>
          </w:p>
        </w:tc>
      </w:tr>
      <w:tr w:rsidR="00292EEA" w:rsidDel="008E1260">
        <w:trPr>
          <w:divId w:val="971250441"/>
          <w:tblCellSpacing w:w="15" w:type="dxa"/>
          <w:del w:id="1130" w:author="Steve" w:date="2015-09-07T14:23:00Z"/>
        </w:trPr>
        <w:tc>
          <w:tcPr>
            <w:tcW w:w="0" w:type="auto"/>
            <w:vAlign w:val="center"/>
            <w:hideMark/>
          </w:tcPr>
          <w:p w:rsidR="00292EEA" w:rsidDel="008E1260" w:rsidRDefault="005B11EB">
            <w:pPr>
              <w:rPr>
                <w:del w:id="1131" w:author="Steve" w:date="2015-09-07T14:23:00Z"/>
                <w:rFonts w:eastAsia="Times New Roman"/>
                <w:lang w:val="en-US"/>
              </w:rPr>
            </w:pPr>
            <w:del w:id="1132" w:author="Steve" w:date="2015-09-07T14:23:00Z">
              <w:r w:rsidDel="008E1260">
                <w:rPr>
                  <w:rFonts w:eastAsia="Times New Roman"/>
                  <w:lang w:val="en-US"/>
                </w:rPr>
                <w:delText>Copyright</w:delText>
              </w:r>
            </w:del>
          </w:p>
        </w:tc>
        <w:tc>
          <w:tcPr>
            <w:tcW w:w="0" w:type="auto"/>
            <w:vAlign w:val="center"/>
            <w:hideMark/>
          </w:tcPr>
          <w:p w:rsidR="00292EEA" w:rsidDel="008E1260" w:rsidRDefault="005B11EB">
            <w:pPr>
              <w:rPr>
                <w:del w:id="1133" w:author="Steve" w:date="2015-09-07T14:23:00Z"/>
                <w:rFonts w:eastAsia="Times New Roman"/>
                <w:lang w:val="en-US"/>
              </w:rPr>
            </w:pPr>
            <w:del w:id="1134" w:author="Steve" w:date="2015-09-07T14:23:00Z">
              <w:r w:rsidDel="008E1260">
                <w:rPr>
                  <w:rFonts w:eastAsia="Times New Roman"/>
                  <w:lang w:val="en-US"/>
                </w:rPr>
                <w:delText>This is an example set</w:delText>
              </w:r>
            </w:del>
          </w:p>
        </w:tc>
      </w:tr>
      <w:tr w:rsidR="00292EEA" w:rsidDel="008E1260">
        <w:trPr>
          <w:divId w:val="971250441"/>
          <w:tblCellSpacing w:w="15" w:type="dxa"/>
          <w:del w:id="1135" w:author="Steve" w:date="2015-09-07T14:23:00Z"/>
        </w:trPr>
        <w:tc>
          <w:tcPr>
            <w:tcW w:w="0" w:type="auto"/>
            <w:vAlign w:val="center"/>
            <w:hideMark/>
          </w:tcPr>
          <w:p w:rsidR="00292EEA" w:rsidDel="008E1260" w:rsidRDefault="005B11EB">
            <w:pPr>
              <w:rPr>
                <w:del w:id="1136" w:author="Steve" w:date="2015-09-07T14:23:00Z"/>
                <w:rFonts w:eastAsia="Times New Roman"/>
                <w:lang w:val="en-US"/>
              </w:rPr>
            </w:pPr>
            <w:del w:id="1137" w:author="Steve" w:date="2015-09-07T14:23:00Z">
              <w:r w:rsidDel="008E1260">
                <w:rPr>
                  <w:rFonts w:eastAsia="Times New Roman"/>
                  <w:lang w:val="en-US"/>
                </w:rPr>
                <w:delText>Content</w:delText>
              </w:r>
            </w:del>
          </w:p>
        </w:tc>
        <w:tc>
          <w:tcPr>
            <w:tcW w:w="0" w:type="auto"/>
            <w:vAlign w:val="center"/>
            <w:hideMark/>
          </w:tcPr>
          <w:p w:rsidR="00292EEA" w:rsidDel="008E1260" w:rsidRDefault="005B11EB">
            <w:pPr>
              <w:rPr>
                <w:del w:id="1138" w:author="Steve" w:date="2015-09-07T14:23:00Z"/>
                <w:rFonts w:eastAsia="Times New Roman"/>
                <w:lang w:val="en-US"/>
              </w:rPr>
            </w:pPr>
            <w:del w:id="1139" w:author="Steve" w:date="2015-09-07T14:23:00Z">
              <w:r w:rsidDel="008E1260">
                <w:rPr>
                  <w:rFonts w:eastAsia="Times New Roman"/>
                  <w:b/>
                  <w:bCs/>
                  <w:lang w:val="en-US"/>
                </w:rPr>
                <w:delText xml:space="preserve">: </w:delText>
              </w:r>
            </w:del>
          </w:p>
        </w:tc>
      </w:tr>
      <w:tr w:rsidR="00292EEA" w:rsidDel="008E1260">
        <w:trPr>
          <w:divId w:val="971250441"/>
          <w:tblCellSpacing w:w="15" w:type="dxa"/>
          <w:del w:id="1140" w:author="Steve" w:date="2015-09-07T14:23:00Z"/>
        </w:trPr>
        <w:tc>
          <w:tcPr>
            <w:tcW w:w="0" w:type="auto"/>
            <w:vAlign w:val="center"/>
            <w:hideMark/>
          </w:tcPr>
          <w:p w:rsidR="00292EEA" w:rsidDel="008E1260" w:rsidRDefault="00292EEA">
            <w:pPr>
              <w:rPr>
                <w:del w:id="1141" w:author="Steve" w:date="2015-09-07T14:23:00Z"/>
                <w:rFonts w:eastAsia="Times New Roman"/>
                <w:lang w:val="en-US"/>
              </w:rPr>
            </w:pPr>
          </w:p>
        </w:tc>
        <w:tc>
          <w:tcPr>
            <w:tcW w:w="0" w:type="auto"/>
            <w:vAlign w:val="center"/>
            <w:hideMark/>
          </w:tcPr>
          <w:p w:rsidR="00292EEA" w:rsidDel="008E1260" w:rsidRDefault="005B11EB">
            <w:pPr>
              <w:rPr>
                <w:del w:id="1142" w:author="Steve" w:date="2015-09-07T14:23:00Z"/>
                <w:rFonts w:eastAsia="Times New Roman"/>
                <w:lang w:val="en-US"/>
              </w:rPr>
            </w:pPr>
            <w:del w:id="1143" w:author="Steve" w:date="2015-09-07T14:23:00Z">
              <w:r w:rsidDel="008E1260">
                <w:rPr>
                  <w:rFonts w:eastAsia="Times New Roman"/>
                  <w:b/>
                  <w:bCs/>
                  <w:lang w:val="en-US"/>
                </w:rPr>
                <w:delText xml:space="preserve">: </w:delText>
              </w:r>
            </w:del>
          </w:p>
        </w:tc>
      </w:tr>
    </w:tbl>
    <w:p w:rsidR="00292EEA" w:rsidRDefault="005B11EB">
      <w:pPr>
        <w:pStyle w:val="Heading2"/>
        <w:divId w:val="971250441"/>
        <w:rPr>
          <w:rFonts w:eastAsia="Times New Roman"/>
          <w:lang w:val="en-US"/>
        </w:rPr>
      </w:pPr>
      <w:r>
        <w:rPr>
          <w:rFonts w:eastAsia="Times New Roman"/>
          <w:lang w:val="en-US"/>
        </w:rPr>
        <w:t>ValueSet: Funds Reservation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867"/>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Funds Reservation Codes (Funds Reservation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funds reservation type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w:t>
            </w:r>
            <w:ins w:id="1144" w:author="Steve" w:date="2015-09-07T14:23:00Z">
              <w:r w:rsidR="008E1260" w:rsidRPr="008E1260">
                <w:rPr>
                  <w:rFonts w:eastAsia="Times New Roman"/>
                  <w:b/>
                  <w:bCs/>
                  <w:highlight w:val="yellow"/>
                  <w:lang w:val="en-US"/>
                </w:rPr>
                <w:t xml:space="preserve"> no content?</w:t>
              </w:r>
            </w:ins>
            <w:r>
              <w:rPr>
                <w:rFonts w:eastAsia="Times New Roman"/>
                <w:b/>
                <w:bCs/>
                <w:lang w:val="en-US"/>
              </w:rPr>
              <w:t xml:space="preserve"> </w:t>
            </w:r>
          </w:p>
        </w:tc>
      </w:tr>
    </w:tbl>
    <w:p w:rsidR="00292EEA" w:rsidRDefault="005B11EB">
      <w:pPr>
        <w:pStyle w:val="Heading2"/>
        <w:divId w:val="971250441"/>
        <w:rPr>
          <w:rFonts w:eastAsia="Times New Roman"/>
          <w:lang w:val="en-US"/>
        </w:rPr>
      </w:pPr>
      <w:r>
        <w:rPr>
          <w:rFonts w:eastAsia="Times New Roman"/>
          <w:lang w:val="en-US"/>
        </w:rPr>
        <w:t>ValueSet: ICD-10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468"/>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8E1260">
            <w:pPr>
              <w:rPr>
                <w:rFonts w:eastAsia="Times New Roman"/>
                <w:lang w:val="en-US"/>
              </w:rPr>
            </w:pPr>
            <w:r>
              <w:rPr>
                <w:rFonts w:eastAsia="Times New Roman"/>
                <w:lang w:val="en-US"/>
              </w:rPr>
              <w:t>ICD-10 Codes (</w:t>
            </w:r>
            <w:del w:id="1145" w:author="Steve" w:date="2015-09-07T14:23:00Z">
              <w:r w:rsidDel="008E1260">
                <w:rPr>
                  <w:rFonts w:eastAsia="Times New Roman"/>
                  <w:lang w:val="en-US"/>
                </w:rPr>
                <w:delText>I C D-10</w:delText>
              </w:r>
            </w:del>
            <w:ins w:id="1146" w:author="Steve" w:date="2015-09-07T14:23:00Z">
              <w:r w:rsidR="008E1260">
                <w:rPr>
                  <w:rFonts w:eastAsia="Times New Roman"/>
                  <w:lang w:val="en-US"/>
                </w:rPr>
                <w:t>ICD-10</w:t>
              </w:r>
            </w:ins>
            <w:r>
              <w:rPr>
                <w:rFonts w:eastAsia="Times New Roman"/>
                <w:lang w:val="en-US"/>
              </w:rPr>
              <w:t xml:space="preserve">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ICD-10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ins w:id="1147" w:author="Steve" w:date="2015-09-07T14:23:00Z">
              <w:r w:rsidR="008E1260">
                <w:rPr>
                  <w:rFonts w:eastAsia="Times New Roman"/>
                  <w:lang w:val="en-US"/>
                </w:rPr>
                <w:t xml:space="preserve"> </w:t>
              </w:r>
              <w:r w:rsidR="008E1260" w:rsidRPr="008E1260">
                <w:rPr>
                  <w:rFonts w:eastAsia="Times New Roman"/>
                  <w:b/>
                  <w:bCs/>
                  <w:highlight w:val="yellow"/>
                  <w:lang w:val="en-US"/>
                </w:rPr>
                <w:t>no content?</w:t>
              </w:r>
            </w:ins>
          </w:p>
        </w:tc>
      </w:tr>
    </w:tbl>
    <w:p w:rsidR="00292EEA" w:rsidRDefault="005B11EB">
      <w:pPr>
        <w:pStyle w:val="Heading2"/>
        <w:divId w:val="971250441"/>
        <w:rPr>
          <w:rFonts w:eastAsia="Times New Roman"/>
          <w:lang w:val="en-US"/>
        </w:rPr>
      </w:pPr>
      <w:r>
        <w:rPr>
          <w:rFonts w:eastAsia="Times New Roman"/>
          <w:lang w:val="en-US"/>
        </w:rPr>
        <w:t>ValueSet: Intervention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907"/>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Intervention Codes (Intervention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Intervention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Unknown: </w:t>
            </w:r>
            <w:r>
              <w:rPr>
                <w:rFonts w:eastAsia="Times New Roman"/>
                <w:lang w:val="en-US"/>
              </w:rPr>
              <w:t xml:space="preserve">Unknown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w:t>
            </w:r>
            <w:r>
              <w:rPr>
                <w:rFonts w:eastAsia="Times New Roman"/>
                <w:lang w:val="en-US"/>
              </w:rPr>
              <w:t xml:space="preserve">Other </w:t>
            </w:r>
          </w:p>
        </w:tc>
      </w:tr>
    </w:tbl>
    <w:p w:rsidR="00292EEA" w:rsidRDefault="005B11EB">
      <w:pPr>
        <w:pStyle w:val="Heading2"/>
        <w:divId w:val="971250441"/>
        <w:rPr>
          <w:rFonts w:eastAsia="Times New Roman"/>
          <w:lang w:val="en-US"/>
        </w:rPr>
      </w:pPr>
      <w:r>
        <w:rPr>
          <w:rFonts w:eastAsia="Times New Roman"/>
          <w:lang w:val="en-US"/>
        </w:rPr>
        <w:t>ValueSet: Missing Tooth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962"/>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Missing Tooth Reason Codes (Missing Tooth Reason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Missing Tooth Reason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E: </w:t>
            </w:r>
            <w:r>
              <w:rPr>
                <w:rFonts w:eastAsia="Times New Roman"/>
                <w:lang w:val="en-US"/>
              </w:rPr>
              <w:t xml:space="preserve">Extraction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 </w:t>
            </w:r>
            <w:r>
              <w:rPr>
                <w:rFonts w:eastAsia="Times New Roman"/>
                <w:lang w:val="en-US"/>
              </w:rPr>
              <w:t xml:space="preserve">Congenital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 </w:t>
            </w:r>
            <w:r>
              <w:rPr>
                <w:rFonts w:eastAsia="Times New Roman"/>
                <w:lang w:val="en-US"/>
              </w:rPr>
              <w:t xml:space="preserve">Unknown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 </w:t>
            </w:r>
            <w:r>
              <w:rPr>
                <w:rFonts w:eastAsia="Times New Roman"/>
                <w:lang w:val="en-US"/>
              </w:rPr>
              <w:t xml:space="preserve">Other </w:t>
            </w:r>
          </w:p>
        </w:tc>
      </w:tr>
    </w:tbl>
    <w:p w:rsidR="00292EEA" w:rsidRDefault="005B11EB">
      <w:pPr>
        <w:pStyle w:val="Heading2"/>
        <w:divId w:val="971250441"/>
        <w:rPr>
          <w:rFonts w:eastAsia="Times New Roman"/>
          <w:lang w:val="en-US"/>
        </w:rPr>
      </w:pPr>
      <w:r>
        <w:rPr>
          <w:rFonts w:eastAsia="Times New Roman"/>
          <w:lang w:val="en-US"/>
        </w:rPr>
        <w:t>ValueSet: Modifier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735"/>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Modifier type Codes (Modifier type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Modifier type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Repair of prior service or installation: </w:t>
            </w:r>
            <w:r>
              <w:rPr>
                <w:rFonts w:eastAsia="Times New Roman"/>
                <w:lang w:val="en-US"/>
              </w:rPr>
              <w:t>Repair of prior service or installation</w:t>
            </w:r>
            <w:ins w:id="1148" w:author="Steve" w:date="2015-09-07T14:23:00Z">
              <w:r w:rsidR="008E1260">
                <w:rPr>
                  <w:rFonts w:eastAsia="Times New Roman"/>
                  <w:lang w:val="en-US"/>
                </w:rPr>
                <w:t>.</w:t>
              </w:r>
            </w:ins>
            <w:r>
              <w:rPr>
                <w:rFonts w:eastAsia="Times New Roman"/>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Temporary service or installation: </w:t>
            </w:r>
            <w:r>
              <w:rPr>
                <w:rFonts w:eastAsia="Times New Roman"/>
                <w:lang w:val="en-US"/>
              </w:rPr>
              <w:t>Temporary service or installation</w:t>
            </w:r>
            <w:ins w:id="1149" w:author="Steve" w:date="2015-09-07T14:23:00Z">
              <w:r w:rsidR="008E1260">
                <w:rPr>
                  <w:rFonts w:eastAsia="Times New Roman"/>
                  <w:lang w:val="en-US"/>
                </w:rPr>
                <w:t>.</w:t>
              </w:r>
            </w:ins>
            <w:r>
              <w:rPr>
                <w:rFonts w:eastAsia="Times New Roman"/>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TMJ treatment: </w:t>
            </w:r>
            <w:r>
              <w:rPr>
                <w:rFonts w:eastAsia="Times New Roman"/>
                <w:lang w:val="en-US"/>
              </w:rPr>
              <w:t>Treatment associated with TMJ</w:t>
            </w:r>
            <w:ins w:id="1150" w:author="Steve" w:date="2015-09-07T14:23:00Z">
              <w:r w:rsidR="008E1260">
                <w:rPr>
                  <w:rFonts w:eastAsia="Times New Roman"/>
                  <w:lang w:val="en-US"/>
                </w:rPr>
                <w:t>.</w:t>
              </w:r>
            </w:ins>
            <w:r>
              <w:rPr>
                <w:rFonts w:eastAsia="Times New Roman"/>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Implant or associated with an implant: </w:t>
            </w:r>
            <w:r>
              <w:rPr>
                <w:rFonts w:eastAsia="Times New Roman"/>
                <w:lang w:val="en-US"/>
              </w:rPr>
              <w:t xml:space="preserve">Implant or associated with an implant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None: </w:t>
            </w:r>
            <w:r>
              <w:rPr>
                <w:rFonts w:eastAsia="Times New Roman"/>
                <w:lang w:val="en-US"/>
              </w:rPr>
              <w:t>None</w:t>
            </w:r>
            <w:ins w:id="1151" w:author="Steve" w:date="2015-09-07T14:23:00Z">
              <w:r w:rsidR="008E1260">
                <w:rPr>
                  <w:rFonts w:eastAsia="Times New Roman"/>
                  <w:lang w:val="en-US"/>
                </w:rPr>
                <w:t>.</w:t>
              </w:r>
            </w:ins>
            <w:r>
              <w:rPr>
                <w:rFonts w:eastAsia="Times New Roman"/>
                <w:lang w:val="en-US"/>
              </w:rPr>
              <w:t xml:space="preserve"> </w:t>
            </w:r>
          </w:p>
        </w:tc>
      </w:tr>
    </w:tbl>
    <w:p w:rsidR="00292EEA" w:rsidRDefault="005B11EB">
      <w:pPr>
        <w:pStyle w:val="Heading2"/>
        <w:divId w:val="971250441"/>
        <w:rPr>
          <w:rFonts w:eastAsia="Times New Roman"/>
          <w:lang w:val="en-US"/>
        </w:rPr>
      </w:pPr>
      <w:r>
        <w:rPr>
          <w:rFonts w:eastAsia="Times New Roman"/>
          <w:lang w:val="en-US"/>
        </w:rPr>
        <w:lastRenderedPageBreak/>
        <w:t>ValueSet: Oral Prostho Material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900"/>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Oral Prostho Material type Codes (Oral Prostho Material type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Oral Prosthodontic Material type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Fixed Bridge: </w:t>
            </w:r>
            <w:r>
              <w:rPr>
                <w:rFonts w:eastAsia="Times New Roman"/>
                <w:lang w:val="en-US"/>
              </w:rPr>
              <w:t xml:space="preserve">Fixed Bridge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Maryland Bridge: </w:t>
            </w:r>
            <w:r>
              <w:rPr>
                <w:rFonts w:eastAsia="Times New Roman"/>
                <w:lang w:val="en-US"/>
              </w:rPr>
              <w:t xml:space="preserve">Maryland Bridge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Denture Acrylic: </w:t>
            </w:r>
            <w:r>
              <w:rPr>
                <w:rFonts w:eastAsia="Times New Roman"/>
                <w:lang w:val="en-US"/>
              </w:rPr>
              <w:t xml:space="preserve">Denture Acrylic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Denture Chrome Cobalt: </w:t>
            </w:r>
            <w:r>
              <w:rPr>
                <w:rFonts w:eastAsia="Times New Roman"/>
                <w:lang w:val="en-US"/>
              </w:rPr>
              <w:t xml:space="preserve">Denture Chrome Cobalt </w:t>
            </w:r>
          </w:p>
        </w:tc>
      </w:tr>
    </w:tbl>
    <w:p w:rsidR="00292EEA" w:rsidRPr="008E1260" w:rsidRDefault="00AA2DD9">
      <w:pPr>
        <w:pStyle w:val="Heading2"/>
        <w:divId w:val="971250441"/>
        <w:rPr>
          <w:rFonts w:eastAsia="Times New Roman"/>
          <w:lang w:val="en-US"/>
        </w:rPr>
      </w:pPr>
      <w:r w:rsidRPr="008E1260">
        <w:rPr>
          <w:rFonts w:eastAsia="Times New Roman"/>
          <w:lang w:val="en-US"/>
        </w:rPr>
        <w:t>ValueSet: Payee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781"/>
      </w:tblGrid>
      <w:tr w:rsidR="00292EEA" w:rsidRPr="008E1260">
        <w:trPr>
          <w:divId w:val="971250441"/>
          <w:tblCellSpacing w:w="15" w:type="dxa"/>
        </w:trPr>
        <w:tc>
          <w:tcPr>
            <w:tcW w:w="0" w:type="auto"/>
            <w:vAlign w:val="center"/>
            <w:hideMark/>
          </w:tcPr>
          <w:p w:rsidR="00292EEA" w:rsidRPr="008E1260" w:rsidRDefault="00AA2DD9">
            <w:pPr>
              <w:rPr>
                <w:rFonts w:eastAsia="Times New Roman"/>
                <w:lang w:val="en-US"/>
              </w:rPr>
            </w:pPr>
            <w:r w:rsidRPr="008E1260">
              <w:rPr>
                <w:rFonts w:eastAsia="Times New Roman"/>
                <w:lang w:val="en-US"/>
              </w:rPr>
              <w:t>Name</w:t>
            </w:r>
          </w:p>
        </w:tc>
        <w:tc>
          <w:tcPr>
            <w:tcW w:w="0" w:type="auto"/>
            <w:vAlign w:val="center"/>
            <w:hideMark/>
          </w:tcPr>
          <w:p w:rsidR="00292EEA" w:rsidRPr="008E1260" w:rsidRDefault="00AA2DD9">
            <w:pPr>
              <w:rPr>
                <w:rFonts w:eastAsia="Times New Roman"/>
                <w:lang w:val="en-US"/>
              </w:rPr>
            </w:pPr>
            <w:r w:rsidRPr="008E1260">
              <w:rPr>
                <w:rFonts w:eastAsia="Times New Roman"/>
                <w:lang w:val="en-US"/>
              </w:rPr>
              <w:t xml:space="preserve">Payee type Codes (Payee type Codes) </w:t>
            </w:r>
          </w:p>
        </w:tc>
      </w:tr>
      <w:tr w:rsidR="00292EEA" w:rsidRPr="008E1260">
        <w:trPr>
          <w:divId w:val="971250441"/>
          <w:tblCellSpacing w:w="15" w:type="dxa"/>
        </w:trPr>
        <w:tc>
          <w:tcPr>
            <w:tcW w:w="0" w:type="auto"/>
            <w:vAlign w:val="center"/>
            <w:hideMark/>
          </w:tcPr>
          <w:p w:rsidR="00292EEA" w:rsidRPr="008E1260" w:rsidRDefault="00AA2DD9">
            <w:pPr>
              <w:rPr>
                <w:rFonts w:eastAsia="Times New Roman"/>
                <w:lang w:val="en-US"/>
              </w:rPr>
            </w:pPr>
            <w:r w:rsidRPr="008E1260">
              <w:rPr>
                <w:rFonts w:eastAsia="Times New Roman"/>
                <w:lang w:val="en-US"/>
              </w:rPr>
              <w:t>Description</w:t>
            </w:r>
          </w:p>
        </w:tc>
        <w:tc>
          <w:tcPr>
            <w:tcW w:w="0" w:type="auto"/>
            <w:vAlign w:val="center"/>
            <w:hideMark/>
          </w:tcPr>
          <w:p w:rsidR="00292EEA" w:rsidRPr="008E1260" w:rsidRDefault="00AA2DD9">
            <w:pPr>
              <w:rPr>
                <w:rFonts w:eastAsia="Times New Roman"/>
                <w:lang w:val="en-US"/>
              </w:rPr>
            </w:pPr>
            <w:r w:rsidRPr="008E1260">
              <w:rPr>
                <w:rFonts w:eastAsia="Times New Roman"/>
                <w:lang w:val="en-US"/>
              </w:rPr>
              <w:t>This value set includes sample Payee type codes.</w:t>
            </w:r>
          </w:p>
        </w:tc>
      </w:tr>
      <w:tr w:rsidR="00292EEA" w:rsidRPr="008E1260">
        <w:trPr>
          <w:divId w:val="971250441"/>
          <w:tblCellSpacing w:w="15" w:type="dxa"/>
        </w:trPr>
        <w:tc>
          <w:tcPr>
            <w:tcW w:w="0" w:type="auto"/>
            <w:vAlign w:val="center"/>
            <w:hideMark/>
          </w:tcPr>
          <w:p w:rsidR="00292EEA" w:rsidRPr="008E1260" w:rsidRDefault="00AA2DD9">
            <w:pPr>
              <w:rPr>
                <w:rFonts w:eastAsia="Times New Roman"/>
                <w:lang w:val="en-US"/>
              </w:rPr>
            </w:pPr>
            <w:r w:rsidRPr="008E1260">
              <w:rPr>
                <w:rFonts w:eastAsia="Times New Roman"/>
                <w:lang w:val="en-US"/>
              </w:rPr>
              <w:t>Copyright</w:t>
            </w:r>
          </w:p>
        </w:tc>
        <w:tc>
          <w:tcPr>
            <w:tcW w:w="0" w:type="auto"/>
            <w:vAlign w:val="center"/>
            <w:hideMark/>
          </w:tcPr>
          <w:p w:rsidR="00292EEA" w:rsidRPr="008E1260" w:rsidRDefault="00AA2DD9">
            <w:pPr>
              <w:rPr>
                <w:rFonts w:eastAsia="Times New Roman"/>
                <w:lang w:val="en-US"/>
              </w:rPr>
            </w:pPr>
            <w:r w:rsidRPr="008E1260">
              <w:rPr>
                <w:rFonts w:eastAsia="Times New Roman"/>
                <w:lang w:val="en-US"/>
              </w:rPr>
              <w:t>This is an example set</w:t>
            </w:r>
          </w:p>
        </w:tc>
      </w:tr>
      <w:tr w:rsidR="00292EEA" w:rsidRPr="008E1260">
        <w:trPr>
          <w:divId w:val="971250441"/>
          <w:tblCellSpacing w:w="15" w:type="dxa"/>
        </w:trPr>
        <w:tc>
          <w:tcPr>
            <w:tcW w:w="0" w:type="auto"/>
            <w:vAlign w:val="center"/>
            <w:hideMark/>
          </w:tcPr>
          <w:p w:rsidR="00292EEA" w:rsidRPr="008E1260" w:rsidRDefault="00AA2DD9">
            <w:pPr>
              <w:rPr>
                <w:rFonts w:eastAsia="Times New Roman"/>
                <w:lang w:val="en-US"/>
              </w:rPr>
            </w:pPr>
            <w:r w:rsidRPr="008E1260">
              <w:rPr>
                <w:rFonts w:eastAsia="Times New Roman"/>
                <w:lang w:val="en-US"/>
              </w:rPr>
              <w:t>Content</w:t>
            </w:r>
          </w:p>
        </w:tc>
        <w:tc>
          <w:tcPr>
            <w:tcW w:w="0" w:type="auto"/>
            <w:vAlign w:val="center"/>
            <w:hideMark/>
          </w:tcPr>
          <w:p w:rsidR="00292EEA" w:rsidRPr="008E1260" w:rsidRDefault="00AA2DD9">
            <w:pPr>
              <w:rPr>
                <w:rFonts w:eastAsia="Times New Roman"/>
                <w:lang w:val="en-US"/>
              </w:rPr>
            </w:pPr>
            <w:r w:rsidRPr="008E1260">
              <w:rPr>
                <w:rFonts w:eastAsia="Times New Roman"/>
                <w:b/>
                <w:bCs/>
                <w:lang w:val="en-US"/>
              </w:rPr>
              <w:t xml:space="preserve">: </w:t>
            </w:r>
          </w:p>
        </w:tc>
      </w:tr>
      <w:tr w:rsidR="00292EEA" w:rsidRPr="008E1260">
        <w:trPr>
          <w:divId w:val="971250441"/>
          <w:tblCellSpacing w:w="15" w:type="dxa"/>
        </w:trPr>
        <w:tc>
          <w:tcPr>
            <w:tcW w:w="0" w:type="auto"/>
            <w:vAlign w:val="center"/>
            <w:hideMark/>
          </w:tcPr>
          <w:p w:rsidR="00292EEA" w:rsidRPr="008E1260" w:rsidRDefault="00292EEA">
            <w:pPr>
              <w:rPr>
                <w:rFonts w:eastAsia="Times New Roman"/>
                <w:lang w:val="en-US"/>
              </w:rPr>
            </w:pPr>
          </w:p>
        </w:tc>
        <w:tc>
          <w:tcPr>
            <w:tcW w:w="0" w:type="auto"/>
            <w:vAlign w:val="center"/>
            <w:hideMark/>
          </w:tcPr>
          <w:p w:rsidR="00292EEA" w:rsidRPr="008E1260" w:rsidRDefault="00AA2DD9">
            <w:pPr>
              <w:rPr>
                <w:rFonts w:eastAsia="Times New Roman"/>
                <w:lang w:val="en-US"/>
              </w:rPr>
            </w:pPr>
            <w:r w:rsidRPr="008E1260">
              <w:rPr>
                <w:rFonts w:eastAsia="Times New Roman"/>
                <w:b/>
                <w:bCs/>
                <w:lang w:val="en-US"/>
              </w:rPr>
              <w:t xml:space="preserve">: </w:t>
            </w:r>
          </w:p>
        </w:tc>
      </w:tr>
      <w:tr w:rsidR="00292EEA" w:rsidRPr="006C1C1F">
        <w:trPr>
          <w:divId w:val="971250441"/>
          <w:tblCellSpacing w:w="15" w:type="dxa"/>
        </w:trPr>
        <w:tc>
          <w:tcPr>
            <w:tcW w:w="0" w:type="auto"/>
            <w:vAlign w:val="center"/>
            <w:hideMark/>
          </w:tcPr>
          <w:p w:rsidR="00292EEA" w:rsidRPr="008E1260" w:rsidRDefault="00292EEA">
            <w:pPr>
              <w:rPr>
                <w:rFonts w:eastAsia="Times New Roman"/>
                <w:lang w:val="en-US"/>
              </w:rPr>
            </w:pPr>
          </w:p>
        </w:tc>
        <w:tc>
          <w:tcPr>
            <w:tcW w:w="0" w:type="auto"/>
            <w:vAlign w:val="center"/>
            <w:hideMark/>
          </w:tcPr>
          <w:p w:rsidR="00292EEA" w:rsidRPr="008E1260" w:rsidRDefault="00AA2DD9" w:rsidP="008E1260">
            <w:pPr>
              <w:rPr>
                <w:rFonts w:eastAsia="Times New Roman"/>
                <w:lang w:val="en-US"/>
              </w:rPr>
            </w:pPr>
            <w:r w:rsidRPr="008E1260">
              <w:rPr>
                <w:rFonts w:eastAsia="Times New Roman"/>
                <w:b/>
                <w:bCs/>
                <w:lang w:val="en-US"/>
              </w:rPr>
              <w:t xml:space="preserve">: </w:t>
            </w:r>
            <w:ins w:id="1152" w:author="Steve" w:date="2015-09-07T14:26:00Z">
              <w:r w:rsidR="007F47A9">
                <w:rPr>
                  <w:rFonts w:eastAsia="Times New Roman"/>
                  <w:lang w:val="en-US"/>
                </w:rPr>
                <w:t>minimal content</w:t>
              </w:r>
            </w:ins>
          </w:p>
        </w:tc>
      </w:tr>
    </w:tbl>
    <w:p w:rsidR="00292EEA" w:rsidRPr="006C1C1F" w:rsidRDefault="007F47A9">
      <w:pPr>
        <w:pStyle w:val="Heading2"/>
        <w:divId w:val="971250441"/>
        <w:rPr>
          <w:rFonts w:eastAsia="Times New Roman"/>
          <w:highlight w:val="yellow"/>
          <w:lang w:val="en-US"/>
          <w:rPrChange w:id="1153" w:author="Steve" w:date="2015-09-05T15:22:00Z">
            <w:rPr>
              <w:rFonts w:eastAsia="Times New Roman"/>
              <w:lang w:val="en-US"/>
            </w:rPr>
          </w:rPrChange>
        </w:rPr>
      </w:pPr>
      <w:r w:rsidRPr="007F47A9">
        <w:rPr>
          <w:rFonts w:eastAsia="Times New Roman"/>
          <w:highlight w:val="yellow"/>
          <w:lang w:val="en-US"/>
          <w:rPrChange w:id="1154" w:author="Steve" w:date="2015-09-05T15:22:00Z">
            <w:rPr>
              <w:rFonts w:eastAsia="Times New Roman"/>
              <w:lang w:val="en-US"/>
            </w:rPr>
          </w:rPrChange>
        </w:rPr>
        <w:t>ValueSet: Payment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114"/>
      </w:tblGrid>
      <w:tr w:rsidR="00292EEA" w:rsidRPr="006C1C1F">
        <w:trPr>
          <w:divId w:val="971250441"/>
          <w:tblCellSpacing w:w="15" w:type="dxa"/>
        </w:trPr>
        <w:tc>
          <w:tcPr>
            <w:tcW w:w="0" w:type="auto"/>
            <w:vAlign w:val="center"/>
            <w:hideMark/>
          </w:tcPr>
          <w:p w:rsidR="00292EEA" w:rsidRPr="006C1C1F" w:rsidRDefault="007F47A9">
            <w:pPr>
              <w:rPr>
                <w:rFonts w:eastAsia="Times New Roman"/>
                <w:highlight w:val="yellow"/>
                <w:lang w:val="en-US"/>
                <w:rPrChange w:id="1155" w:author="Steve" w:date="2015-09-05T15:22:00Z">
                  <w:rPr>
                    <w:rFonts w:eastAsia="Times New Roman"/>
                    <w:lang w:val="en-US"/>
                  </w:rPr>
                </w:rPrChange>
              </w:rPr>
            </w:pPr>
            <w:r w:rsidRPr="007F47A9">
              <w:rPr>
                <w:rFonts w:eastAsia="Times New Roman"/>
                <w:highlight w:val="yellow"/>
                <w:lang w:val="en-US"/>
                <w:rPrChange w:id="1156" w:author="Steve" w:date="2015-09-05T15:22:00Z">
                  <w:rPr>
                    <w:rFonts w:eastAsia="Times New Roman"/>
                    <w:lang w:val="en-US"/>
                  </w:rPr>
                </w:rPrChange>
              </w:rPr>
              <w:t>Name</w:t>
            </w:r>
          </w:p>
        </w:tc>
        <w:tc>
          <w:tcPr>
            <w:tcW w:w="0" w:type="auto"/>
            <w:vAlign w:val="center"/>
            <w:hideMark/>
          </w:tcPr>
          <w:p w:rsidR="00292EEA" w:rsidRPr="006C1C1F" w:rsidRDefault="007F47A9">
            <w:pPr>
              <w:rPr>
                <w:rFonts w:eastAsia="Times New Roman"/>
                <w:highlight w:val="yellow"/>
                <w:lang w:val="en-US"/>
                <w:rPrChange w:id="1157" w:author="Steve" w:date="2015-09-05T15:22:00Z">
                  <w:rPr>
                    <w:rFonts w:eastAsia="Times New Roman"/>
                    <w:lang w:val="en-US"/>
                  </w:rPr>
                </w:rPrChange>
              </w:rPr>
            </w:pPr>
            <w:r w:rsidRPr="007F47A9">
              <w:rPr>
                <w:rFonts w:eastAsia="Times New Roman"/>
                <w:highlight w:val="yellow"/>
                <w:lang w:val="en-US"/>
                <w:rPrChange w:id="1158" w:author="Steve" w:date="2015-09-05T15:22:00Z">
                  <w:rPr>
                    <w:rFonts w:eastAsia="Times New Roman"/>
                    <w:lang w:val="en-US"/>
                  </w:rPr>
                </w:rPrChange>
              </w:rPr>
              <w:t xml:space="preserve">Payment Type Codes (Payment Type Codes) </w:t>
            </w:r>
          </w:p>
        </w:tc>
      </w:tr>
      <w:tr w:rsidR="00292EEA" w:rsidRPr="006C1C1F">
        <w:trPr>
          <w:divId w:val="971250441"/>
          <w:tblCellSpacing w:w="15" w:type="dxa"/>
        </w:trPr>
        <w:tc>
          <w:tcPr>
            <w:tcW w:w="0" w:type="auto"/>
            <w:vAlign w:val="center"/>
            <w:hideMark/>
          </w:tcPr>
          <w:p w:rsidR="00292EEA" w:rsidRPr="006C1C1F" w:rsidRDefault="007F47A9">
            <w:pPr>
              <w:rPr>
                <w:rFonts w:eastAsia="Times New Roman"/>
                <w:highlight w:val="yellow"/>
                <w:lang w:val="en-US"/>
                <w:rPrChange w:id="1159" w:author="Steve" w:date="2015-09-05T15:22:00Z">
                  <w:rPr>
                    <w:rFonts w:eastAsia="Times New Roman"/>
                    <w:lang w:val="en-US"/>
                  </w:rPr>
                </w:rPrChange>
              </w:rPr>
            </w:pPr>
            <w:r w:rsidRPr="007F47A9">
              <w:rPr>
                <w:rFonts w:eastAsia="Times New Roman"/>
                <w:highlight w:val="yellow"/>
                <w:lang w:val="en-US"/>
                <w:rPrChange w:id="1160" w:author="Steve" w:date="2015-09-05T15:22:00Z">
                  <w:rPr>
                    <w:rFonts w:eastAsia="Times New Roman"/>
                    <w:lang w:val="en-US"/>
                  </w:rPr>
                </w:rPrChange>
              </w:rPr>
              <w:t>Description</w:t>
            </w:r>
          </w:p>
        </w:tc>
        <w:tc>
          <w:tcPr>
            <w:tcW w:w="0" w:type="auto"/>
            <w:vAlign w:val="center"/>
            <w:hideMark/>
          </w:tcPr>
          <w:p w:rsidR="00292EEA" w:rsidRPr="006C1C1F" w:rsidRDefault="007F47A9">
            <w:pPr>
              <w:rPr>
                <w:rFonts w:eastAsia="Times New Roman"/>
                <w:highlight w:val="yellow"/>
                <w:lang w:val="en-US"/>
                <w:rPrChange w:id="1161" w:author="Steve" w:date="2015-09-05T15:22:00Z">
                  <w:rPr>
                    <w:rFonts w:eastAsia="Times New Roman"/>
                    <w:lang w:val="en-US"/>
                  </w:rPr>
                </w:rPrChange>
              </w:rPr>
            </w:pPr>
            <w:r w:rsidRPr="007F47A9">
              <w:rPr>
                <w:rFonts w:eastAsia="Times New Roman"/>
                <w:highlight w:val="yellow"/>
                <w:lang w:val="en-US"/>
                <w:rPrChange w:id="1162" w:author="Steve" w:date="2015-09-05T15:22:00Z">
                  <w:rPr>
                    <w:rFonts w:eastAsia="Times New Roman"/>
                    <w:lang w:val="en-US"/>
                  </w:rPr>
                </w:rPrChange>
              </w:rPr>
              <w:t>This value set includes sample Contract Type codes.</w:t>
            </w:r>
          </w:p>
        </w:tc>
      </w:tr>
      <w:tr w:rsidR="00292EEA" w:rsidRPr="006C1C1F">
        <w:trPr>
          <w:divId w:val="971250441"/>
          <w:tblCellSpacing w:w="15" w:type="dxa"/>
        </w:trPr>
        <w:tc>
          <w:tcPr>
            <w:tcW w:w="0" w:type="auto"/>
            <w:vAlign w:val="center"/>
            <w:hideMark/>
          </w:tcPr>
          <w:p w:rsidR="00292EEA" w:rsidRPr="006C1C1F" w:rsidRDefault="007F47A9">
            <w:pPr>
              <w:rPr>
                <w:rFonts w:eastAsia="Times New Roman"/>
                <w:highlight w:val="yellow"/>
                <w:lang w:val="en-US"/>
                <w:rPrChange w:id="1163" w:author="Steve" w:date="2015-09-05T15:22:00Z">
                  <w:rPr>
                    <w:rFonts w:eastAsia="Times New Roman"/>
                    <w:lang w:val="en-US"/>
                  </w:rPr>
                </w:rPrChange>
              </w:rPr>
            </w:pPr>
            <w:r w:rsidRPr="007F47A9">
              <w:rPr>
                <w:rFonts w:eastAsia="Times New Roman"/>
                <w:highlight w:val="yellow"/>
                <w:lang w:val="en-US"/>
                <w:rPrChange w:id="1164" w:author="Steve" w:date="2015-09-05T15:22:00Z">
                  <w:rPr>
                    <w:rFonts w:eastAsia="Times New Roman"/>
                    <w:lang w:val="en-US"/>
                  </w:rPr>
                </w:rPrChange>
              </w:rPr>
              <w:t>Copyright</w:t>
            </w:r>
          </w:p>
        </w:tc>
        <w:tc>
          <w:tcPr>
            <w:tcW w:w="0" w:type="auto"/>
            <w:vAlign w:val="center"/>
            <w:hideMark/>
          </w:tcPr>
          <w:p w:rsidR="00292EEA" w:rsidRPr="006C1C1F" w:rsidRDefault="007F47A9">
            <w:pPr>
              <w:rPr>
                <w:rFonts w:eastAsia="Times New Roman"/>
                <w:highlight w:val="yellow"/>
                <w:lang w:val="en-US"/>
                <w:rPrChange w:id="1165" w:author="Steve" w:date="2015-09-05T15:22:00Z">
                  <w:rPr>
                    <w:rFonts w:eastAsia="Times New Roman"/>
                    <w:lang w:val="en-US"/>
                  </w:rPr>
                </w:rPrChange>
              </w:rPr>
            </w:pPr>
            <w:r w:rsidRPr="007F47A9">
              <w:rPr>
                <w:rFonts w:eastAsia="Times New Roman"/>
                <w:highlight w:val="yellow"/>
                <w:lang w:val="en-US"/>
                <w:rPrChange w:id="1166" w:author="Steve" w:date="2015-09-05T15:22:00Z">
                  <w:rPr>
                    <w:rFonts w:eastAsia="Times New Roman"/>
                    <w:lang w:val="en-US"/>
                  </w:rPr>
                </w:rPrChange>
              </w:rPr>
              <w:t>This is an example set</w:t>
            </w:r>
          </w:p>
        </w:tc>
      </w:tr>
      <w:tr w:rsidR="00292EEA" w:rsidRPr="006C1C1F">
        <w:trPr>
          <w:divId w:val="971250441"/>
          <w:tblCellSpacing w:w="15" w:type="dxa"/>
        </w:trPr>
        <w:tc>
          <w:tcPr>
            <w:tcW w:w="0" w:type="auto"/>
            <w:vAlign w:val="center"/>
            <w:hideMark/>
          </w:tcPr>
          <w:p w:rsidR="00292EEA" w:rsidRPr="006C1C1F" w:rsidRDefault="007F47A9">
            <w:pPr>
              <w:rPr>
                <w:rFonts w:eastAsia="Times New Roman"/>
                <w:highlight w:val="yellow"/>
                <w:lang w:val="en-US"/>
                <w:rPrChange w:id="1167" w:author="Steve" w:date="2015-09-05T15:22:00Z">
                  <w:rPr>
                    <w:rFonts w:eastAsia="Times New Roman"/>
                    <w:lang w:val="en-US"/>
                  </w:rPr>
                </w:rPrChange>
              </w:rPr>
            </w:pPr>
            <w:r w:rsidRPr="007F47A9">
              <w:rPr>
                <w:rFonts w:eastAsia="Times New Roman"/>
                <w:highlight w:val="yellow"/>
                <w:lang w:val="en-US"/>
                <w:rPrChange w:id="1168" w:author="Steve" w:date="2015-09-05T15:22:00Z">
                  <w:rPr>
                    <w:rFonts w:eastAsia="Times New Roman"/>
                    <w:lang w:val="en-US"/>
                  </w:rPr>
                </w:rPrChange>
              </w:rPr>
              <w:t>Content</w:t>
            </w:r>
          </w:p>
        </w:tc>
        <w:tc>
          <w:tcPr>
            <w:tcW w:w="0" w:type="auto"/>
            <w:vAlign w:val="center"/>
            <w:hideMark/>
          </w:tcPr>
          <w:p w:rsidR="00292EEA" w:rsidRPr="006C1C1F" w:rsidRDefault="007F47A9">
            <w:pPr>
              <w:rPr>
                <w:rFonts w:eastAsia="Times New Roman"/>
                <w:highlight w:val="yellow"/>
                <w:lang w:val="en-US"/>
                <w:rPrChange w:id="1169" w:author="Steve" w:date="2015-09-05T15:22:00Z">
                  <w:rPr>
                    <w:rFonts w:eastAsia="Times New Roman"/>
                    <w:lang w:val="en-US"/>
                  </w:rPr>
                </w:rPrChange>
              </w:rPr>
            </w:pPr>
            <w:r w:rsidRPr="007F47A9">
              <w:rPr>
                <w:rFonts w:eastAsia="Times New Roman"/>
                <w:b/>
                <w:bCs/>
                <w:highlight w:val="yellow"/>
                <w:lang w:val="en-US"/>
                <w:rPrChange w:id="1170" w:author="Steve" w:date="2015-09-05T15:22:00Z">
                  <w:rPr>
                    <w:rFonts w:eastAsia="Times New Roman"/>
                    <w:b/>
                    <w:bCs/>
                    <w:lang w:val="en-US"/>
                  </w:rPr>
                </w:rPrChange>
              </w:rPr>
              <w:t xml:space="preserve">: </w:t>
            </w:r>
          </w:p>
        </w:tc>
      </w:tr>
      <w:tr w:rsidR="00292EEA" w:rsidRPr="006C1C1F">
        <w:trPr>
          <w:divId w:val="971250441"/>
          <w:tblCellSpacing w:w="15" w:type="dxa"/>
        </w:trPr>
        <w:tc>
          <w:tcPr>
            <w:tcW w:w="0" w:type="auto"/>
            <w:vAlign w:val="center"/>
            <w:hideMark/>
          </w:tcPr>
          <w:p w:rsidR="00292EEA" w:rsidRPr="006C1C1F" w:rsidRDefault="00292EEA">
            <w:pPr>
              <w:rPr>
                <w:rFonts w:eastAsia="Times New Roman"/>
                <w:highlight w:val="yellow"/>
                <w:lang w:val="en-US"/>
                <w:rPrChange w:id="1171" w:author="Steve" w:date="2015-09-05T15:22:00Z">
                  <w:rPr>
                    <w:rFonts w:eastAsia="Times New Roman"/>
                    <w:lang w:val="en-US"/>
                  </w:rPr>
                </w:rPrChange>
              </w:rPr>
            </w:pPr>
          </w:p>
        </w:tc>
        <w:tc>
          <w:tcPr>
            <w:tcW w:w="0" w:type="auto"/>
            <w:vAlign w:val="center"/>
            <w:hideMark/>
          </w:tcPr>
          <w:p w:rsidR="00292EEA" w:rsidRPr="006C1C1F" w:rsidRDefault="007F47A9">
            <w:pPr>
              <w:rPr>
                <w:rFonts w:eastAsia="Times New Roman"/>
                <w:highlight w:val="yellow"/>
                <w:lang w:val="en-US"/>
                <w:rPrChange w:id="1172" w:author="Steve" w:date="2015-09-05T15:22:00Z">
                  <w:rPr>
                    <w:rFonts w:eastAsia="Times New Roman"/>
                    <w:lang w:val="en-US"/>
                  </w:rPr>
                </w:rPrChange>
              </w:rPr>
            </w:pPr>
            <w:r w:rsidRPr="007F47A9">
              <w:rPr>
                <w:rFonts w:eastAsia="Times New Roman"/>
                <w:b/>
                <w:bCs/>
                <w:highlight w:val="yellow"/>
                <w:lang w:val="en-US"/>
                <w:rPrChange w:id="1173" w:author="Steve" w:date="2015-09-05T15:22:00Z">
                  <w:rPr>
                    <w:rFonts w:eastAsia="Times New Roman"/>
                    <w:b/>
                    <w:bCs/>
                    <w:lang w:val="en-US"/>
                  </w:rPr>
                </w:rPrChange>
              </w:rPr>
              <w:t xml:space="preserve">: </w:t>
            </w:r>
          </w:p>
        </w:tc>
      </w:tr>
      <w:tr w:rsidR="00292EEA">
        <w:trPr>
          <w:divId w:val="971250441"/>
          <w:tblCellSpacing w:w="15" w:type="dxa"/>
        </w:trPr>
        <w:tc>
          <w:tcPr>
            <w:tcW w:w="0" w:type="auto"/>
            <w:vAlign w:val="center"/>
            <w:hideMark/>
          </w:tcPr>
          <w:p w:rsidR="00292EEA" w:rsidRPr="006C1C1F" w:rsidRDefault="00292EEA">
            <w:pPr>
              <w:rPr>
                <w:rFonts w:eastAsia="Times New Roman"/>
                <w:highlight w:val="yellow"/>
                <w:lang w:val="en-US"/>
                <w:rPrChange w:id="1174" w:author="Steve" w:date="2015-09-05T15:22:00Z">
                  <w:rPr>
                    <w:rFonts w:eastAsia="Times New Roman"/>
                    <w:lang w:val="en-US"/>
                  </w:rPr>
                </w:rPrChange>
              </w:rPr>
            </w:pPr>
          </w:p>
        </w:tc>
        <w:tc>
          <w:tcPr>
            <w:tcW w:w="0" w:type="auto"/>
            <w:vAlign w:val="center"/>
            <w:hideMark/>
          </w:tcPr>
          <w:p w:rsidR="00292EEA" w:rsidRDefault="007F47A9">
            <w:pPr>
              <w:rPr>
                <w:rFonts w:eastAsia="Times New Roman"/>
                <w:lang w:val="en-US"/>
              </w:rPr>
            </w:pPr>
            <w:r w:rsidRPr="007F47A9">
              <w:rPr>
                <w:rFonts w:eastAsia="Times New Roman"/>
                <w:b/>
                <w:bCs/>
                <w:highlight w:val="yellow"/>
                <w:lang w:val="en-US"/>
                <w:rPrChange w:id="1175" w:author="Steve" w:date="2015-09-05T15:22:00Z">
                  <w:rPr>
                    <w:rFonts w:eastAsia="Times New Roman"/>
                    <w:b/>
                    <w:bCs/>
                    <w:lang w:val="en-US"/>
                  </w:rPr>
                </w:rPrChange>
              </w:rPr>
              <w:t>:</w:t>
            </w:r>
            <w:r w:rsidR="005B11EB">
              <w:rPr>
                <w:rFonts w:eastAsia="Times New Roman"/>
                <w:b/>
                <w:bCs/>
                <w:lang w:val="en-US"/>
              </w:rPr>
              <w:t xml:space="preserve"> </w:t>
            </w:r>
            <w:ins w:id="1176" w:author="Steve" w:date="2015-09-07T14:26:00Z">
              <w:r w:rsidR="008E1260" w:rsidRPr="008E1260">
                <w:rPr>
                  <w:rFonts w:eastAsia="Times New Roman"/>
                  <w:lang w:val="en-US"/>
                </w:rPr>
                <w:t>minimal content</w:t>
              </w:r>
            </w:ins>
          </w:p>
        </w:tc>
      </w:tr>
    </w:tbl>
    <w:p w:rsidR="00292EEA" w:rsidRDefault="005B11EB">
      <w:pPr>
        <w:pStyle w:val="Heading2"/>
        <w:divId w:val="971250441"/>
        <w:rPr>
          <w:rFonts w:eastAsia="Times New Roman"/>
          <w:lang w:val="en-US"/>
        </w:rPr>
      </w:pPr>
      <w:r>
        <w:rPr>
          <w:rFonts w:eastAsia="Times New Roman"/>
          <w:lang w:val="en-US"/>
        </w:rPr>
        <w:t>ValueSet: Priority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994"/>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Priority Codes (Priority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the financial processing priority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Immediate: </w:t>
            </w:r>
            <w:r>
              <w:rPr>
                <w:rFonts w:eastAsia="Times New Roman"/>
                <w:lang w:val="en-US"/>
              </w:rPr>
              <w:t xml:space="preserve">Immediately in real time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Normal: </w:t>
            </w:r>
            <w:r>
              <w:rPr>
                <w:rFonts w:eastAsia="Times New Roman"/>
                <w:lang w:val="en-US"/>
              </w:rPr>
              <w:t xml:space="preserve">With best effort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Deferred: </w:t>
            </w:r>
            <w:r>
              <w:rPr>
                <w:rFonts w:eastAsia="Times New Roman"/>
                <w:lang w:val="en-US"/>
              </w:rPr>
              <w:t xml:space="preserve">Later, when possible </w:t>
            </w:r>
          </w:p>
        </w:tc>
      </w:tr>
    </w:tbl>
    <w:p w:rsidR="00292EEA" w:rsidRDefault="005B11EB">
      <w:pPr>
        <w:pStyle w:val="Heading2"/>
        <w:divId w:val="971250441"/>
        <w:rPr>
          <w:rFonts w:eastAsia="Times New Roman"/>
          <w:lang w:val="en-US"/>
        </w:rPr>
      </w:pPr>
      <w:r>
        <w:rPr>
          <w:rFonts w:eastAsia="Times New Roman"/>
          <w:lang w:val="en-US"/>
        </w:rPr>
        <w:t>ValueSet: Process Outcome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408"/>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pPr>
              <w:rPr>
                <w:rFonts w:eastAsia="Times New Roman"/>
                <w:lang w:val="en-US"/>
              </w:rPr>
            </w:pPr>
            <w:r>
              <w:rPr>
                <w:rFonts w:eastAsia="Times New Roman"/>
                <w:lang w:val="en-US"/>
              </w:rPr>
              <w:t xml:space="preserve">Process Outcome Codes (Process Outcome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Process Outcome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r w:rsidRPr="007F47A9">
              <w:rPr>
                <w:rFonts w:eastAsia="Times New Roman"/>
                <w:b/>
                <w:bCs/>
                <w:highlight w:val="yellow"/>
                <w:lang w:val="en-US"/>
                <w:rPrChange w:id="1177" w:author="Steve" w:date="2015-09-07T14:27:00Z">
                  <w:rPr>
                    <w:rFonts w:eastAsia="Times New Roman"/>
                    <w:b/>
                    <w:bCs/>
                    <w:lang w:val="en-US"/>
                  </w:rPr>
                </w:rPrChange>
              </w:rPr>
              <w:t xml:space="preserve">: </w:t>
            </w:r>
            <w:ins w:id="1178" w:author="Steve" w:date="2015-09-07T14:27:00Z">
              <w:r w:rsidRPr="007F47A9">
                <w:rPr>
                  <w:rFonts w:eastAsia="Times New Roman"/>
                  <w:highlight w:val="yellow"/>
                  <w:lang w:val="en-US"/>
                  <w:rPrChange w:id="1179" w:author="Steve" w:date="2015-09-07T14:27:00Z">
                    <w:rPr>
                      <w:rFonts w:eastAsia="Times New Roman"/>
                      <w:lang w:val="en-US"/>
                    </w:rPr>
                  </w:rPrChange>
                </w:rPr>
                <w:t>minimal content</w:t>
              </w:r>
            </w:ins>
          </w:p>
        </w:tc>
      </w:tr>
    </w:tbl>
    <w:p w:rsidR="00292EEA" w:rsidRDefault="005B11EB">
      <w:pPr>
        <w:pStyle w:val="Heading2"/>
        <w:divId w:val="971250441"/>
        <w:rPr>
          <w:rFonts w:eastAsia="Times New Roman"/>
          <w:lang w:val="en-US"/>
        </w:rPr>
      </w:pPr>
      <w:r>
        <w:rPr>
          <w:rFonts w:eastAsia="Times New Roman"/>
          <w:lang w:val="en-US"/>
        </w:rPr>
        <w:t>ValueSet: Ruleset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374"/>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Ruleset Codes (Ruleset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ruleset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r w:rsidRPr="007F47A9">
              <w:rPr>
                <w:rFonts w:eastAsia="Times New Roman"/>
                <w:b/>
                <w:bCs/>
                <w:highlight w:val="yellow"/>
                <w:lang w:val="en-US"/>
                <w:rPrChange w:id="1180" w:author="Steve" w:date="2015-09-07T14:27:00Z">
                  <w:rPr>
                    <w:rFonts w:eastAsia="Times New Roman"/>
                    <w:b/>
                    <w:bCs/>
                    <w:lang w:val="en-US"/>
                  </w:rPr>
                </w:rPrChange>
              </w:rPr>
              <w:t xml:space="preserve">: </w:t>
            </w:r>
            <w:ins w:id="1181" w:author="Steve" w:date="2015-09-07T14:27:00Z">
              <w:r w:rsidRPr="007F47A9">
                <w:rPr>
                  <w:rFonts w:eastAsia="Times New Roman"/>
                  <w:highlight w:val="yellow"/>
                  <w:lang w:val="en-US"/>
                  <w:rPrChange w:id="1182" w:author="Steve" w:date="2015-09-07T14:27:00Z">
                    <w:rPr>
                      <w:rFonts w:eastAsia="Times New Roman"/>
                      <w:lang w:val="en-US"/>
                    </w:rPr>
                  </w:rPrChange>
                </w:rPr>
                <w:t>minimal content</w:t>
              </w:r>
            </w:ins>
          </w:p>
        </w:tc>
      </w:tr>
      <w:tr w:rsidR="00292EEA">
        <w:trPr>
          <w:divId w:val="971250441"/>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 </w:t>
            </w:r>
          </w:p>
        </w:tc>
      </w:tr>
    </w:tbl>
    <w:p w:rsidR="00292EEA" w:rsidRDefault="005B11EB">
      <w:pPr>
        <w:pStyle w:val="Heading2"/>
        <w:divId w:val="971250441"/>
        <w:rPr>
          <w:rFonts w:eastAsia="Times New Roman"/>
          <w:lang w:val="en-US"/>
        </w:rPr>
      </w:pPr>
      <w:r>
        <w:rPr>
          <w:rFonts w:eastAsia="Times New Roman"/>
          <w:lang w:val="en-US"/>
        </w:rPr>
        <w:t>ValueSet: UDI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384"/>
      </w:tblGrid>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A34E66">
            <w:pPr>
              <w:rPr>
                <w:rFonts w:eastAsia="Times New Roman"/>
                <w:lang w:val="en-US"/>
              </w:rPr>
            </w:pPr>
            <w:r>
              <w:rPr>
                <w:rFonts w:eastAsia="Times New Roman"/>
                <w:lang w:val="en-US"/>
              </w:rPr>
              <w:t>UDI Codes (</w:t>
            </w:r>
            <w:del w:id="1183" w:author="Steve" w:date="2015-09-05T15:12:00Z">
              <w:r w:rsidDel="00A34E66">
                <w:rPr>
                  <w:rFonts w:eastAsia="Times New Roman"/>
                  <w:lang w:val="en-US"/>
                </w:rPr>
                <w:delText>U D I</w:delText>
              </w:r>
            </w:del>
            <w:ins w:id="1184" w:author="Steve" w:date="2015-09-05T15:12:00Z">
              <w:r w:rsidR="00A34E66">
                <w:rPr>
                  <w:rFonts w:eastAsia="Times New Roman"/>
                  <w:lang w:val="en-US"/>
                </w:rPr>
                <w:t>UDI</w:t>
              </w:r>
            </w:ins>
            <w:r>
              <w:rPr>
                <w:rFonts w:eastAsia="Times New Roman"/>
                <w:lang w:val="en-US"/>
              </w:rPr>
              <w:t xml:space="preserve"> Codes) </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includes sample UDI codes.</w:t>
            </w:r>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is an example set</w:t>
            </w:r>
            <w:ins w:id="1185" w:author="Steve" w:date="2015-09-05T15:12:00Z">
              <w:r w:rsidR="00A34E66">
                <w:rPr>
                  <w:rFonts w:eastAsia="Times New Roman"/>
                  <w:lang w:val="en-US"/>
                </w:rPr>
                <w:t>.</w:t>
              </w:r>
            </w:ins>
          </w:p>
        </w:tc>
      </w:tr>
      <w:tr w:rsidR="00292EEA">
        <w:trPr>
          <w:divId w:val="971250441"/>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{01}123456789: </w:t>
            </w:r>
            <w:r>
              <w:rPr>
                <w:rFonts w:eastAsia="Times New Roman"/>
                <w:lang w:val="en-US"/>
              </w:rPr>
              <w:t>Example DI in GS1 format</w:t>
            </w:r>
            <w:ins w:id="1186" w:author="Steve" w:date="2015-09-05T15:12:00Z">
              <w:r w:rsidR="00A34E66">
                <w:rPr>
                  <w:rFonts w:eastAsia="Times New Roman"/>
                  <w:lang w:val="en-US"/>
                </w:rPr>
                <w:t>.</w:t>
              </w:r>
            </w:ins>
            <w:r>
              <w:rPr>
                <w:rFonts w:eastAsia="Times New Roman"/>
                <w:lang w:val="en-US"/>
              </w:rPr>
              <w:t xml:space="preserve"> </w:t>
            </w:r>
          </w:p>
        </w:tc>
      </w:tr>
    </w:tbl>
    <w:p w:rsidR="00292EEA" w:rsidRDefault="005B11EB">
      <w:pPr>
        <w:pStyle w:val="Heading1"/>
        <w:divId w:val="693070462"/>
        <w:rPr>
          <w:rFonts w:eastAsia="Times New Roman"/>
          <w:lang w:val="en-US"/>
        </w:rPr>
      </w:pPr>
      <w:r>
        <w:rPr>
          <w:rFonts w:eastAsia="Times New Roman"/>
          <w:lang w:val="en-US"/>
        </w:rPr>
        <w:t>HITSP</w:t>
      </w:r>
    </w:p>
    <w:p w:rsidR="00292EEA" w:rsidRDefault="005B11EB">
      <w:pPr>
        <w:pStyle w:val="Heading2"/>
        <w:divId w:val="693070462"/>
        <w:rPr>
          <w:rFonts w:eastAsia="Times New Roman"/>
          <w:lang w:val="en-US"/>
        </w:rPr>
      </w:pPr>
      <w:r>
        <w:rPr>
          <w:rFonts w:eastAsia="Times New Roman"/>
          <w:lang w:val="en-US"/>
        </w:rPr>
        <w:t>ValueSet: Document Type Value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693070462"/>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Document Type Value Set (Document Type Value Set)</w:t>
            </w:r>
            <w:ins w:id="1187" w:author="Steve" w:date="2015-09-05T15:15:00Z">
              <w:r w:rsidR="00A34E66">
                <w:rPr>
                  <w:rFonts w:eastAsia="Times New Roman"/>
                  <w:lang w:val="en-US"/>
                </w:rPr>
                <w:t>.</w:t>
              </w:r>
            </w:ins>
            <w:r>
              <w:rPr>
                <w:rFonts w:eastAsia="Times New Roman"/>
                <w:lang w:val="en-US"/>
              </w:rPr>
              <w:t xml:space="preserve"> </w:t>
            </w:r>
          </w:p>
        </w:tc>
      </w:tr>
      <w:tr w:rsidR="00292EEA">
        <w:trPr>
          <w:divId w:val="693070462"/>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This is the code specifying the precise type of document (e.g., Pulmonary History and Physical, Discharge Summary, Ultrasound Report, etc.). The Document Type value set includes all LOINC values listed in HITSP C80 Table 2-144 Document Class Value Set Definition above used for Document Class, and all LOINC values whose SCALE is DOC in the LOINC database. </w:t>
            </w:r>
          </w:p>
        </w:tc>
      </w:tr>
      <w:tr w:rsidR="00292EEA">
        <w:trPr>
          <w:divId w:val="693070462"/>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content from LOINC</w:t>
            </w:r>
            <w:r w:rsidR="007F47A9" w:rsidRPr="007F47A9">
              <w:rPr>
                <w:rFonts w:eastAsia="Times New Roman"/>
                <w:highlight w:val="yellow"/>
                <w:lang w:val="en-US"/>
                <w:rPrChange w:id="1188" w:author="Steve" w:date="2015-09-05T15:14:00Z">
                  <w:rPr>
                    <w:rFonts w:eastAsia="Times New Roman"/>
                    <w:lang w:val="en-US"/>
                  </w:rPr>
                </w:rPrChange>
              </w:rPr>
              <w:t>Â</w:t>
            </w:r>
            <w:r>
              <w:rPr>
                <w:rFonts w:eastAsia="Times New Roman"/>
                <w:lang w:val="en-US"/>
              </w:rPr>
              <w:t xml:space="preserve">® is copyright </w:t>
            </w:r>
            <w:r w:rsidR="007F47A9" w:rsidRPr="007F47A9">
              <w:rPr>
                <w:rFonts w:eastAsia="Times New Roman"/>
                <w:highlight w:val="yellow"/>
                <w:lang w:val="en-US"/>
                <w:rPrChange w:id="1189" w:author="Steve" w:date="2015-09-05T15:14:00Z">
                  <w:rPr>
                    <w:rFonts w:eastAsia="Times New Roman"/>
                    <w:lang w:val="en-US"/>
                  </w:rPr>
                </w:rPrChange>
              </w:rPr>
              <w:t>Â</w:t>
            </w:r>
            <w:r>
              <w:rPr>
                <w:rFonts w:eastAsia="Times New Roman"/>
                <w:lang w:val="en-US"/>
              </w:rPr>
              <w:t xml:space="preserve">© 1995 Regenstrief Institute, Inc. and the LOINC Committee, and available at no cost under the license at http://loinc.org/terms-of-use </w:t>
            </w:r>
          </w:p>
        </w:tc>
      </w:tr>
    </w:tbl>
    <w:p w:rsidR="00292EEA" w:rsidRDefault="005B11EB">
      <w:pPr>
        <w:pStyle w:val="Heading2"/>
        <w:divId w:val="693070462"/>
        <w:rPr>
          <w:rFonts w:eastAsia="Times New Roman"/>
          <w:lang w:val="en-US"/>
        </w:rPr>
      </w:pPr>
      <w:r>
        <w:rPr>
          <w:rFonts w:eastAsia="Times New Roman"/>
          <w:lang w:val="en-US"/>
        </w:rPr>
        <w:lastRenderedPageBreak/>
        <w:t xml:space="preserve">ValueSet: </w:t>
      </w:r>
      <w:del w:id="1190" w:author="Steve" w:date="2015-09-05T15:16:00Z">
        <w:r w:rsidDel="00A34E66">
          <w:rPr>
            <w:rFonts w:eastAsia="Times New Roman"/>
            <w:lang w:val="en-US"/>
          </w:rPr>
          <w:delText>Facililty</w:delText>
        </w:r>
      </w:del>
      <w:ins w:id="1191" w:author="Steve" w:date="2015-09-05T15:16:00Z">
        <w:r w:rsidR="00A34E66">
          <w:rPr>
            <w:rFonts w:eastAsia="Times New Roman"/>
            <w:lang w:val="en-US"/>
          </w:rPr>
          <w:t>Facility</w:t>
        </w:r>
      </w:ins>
      <w:r>
        <w:rPr>
          <w:rFonts w:eastAsia="Times New Roman"/>
          <w:lang w:val="en-US"/>
        </w:rPr>
        <w:t xml:space="preserve"> Type Code Value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693070462"/>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del w:id="1192" w:author="Steve" w:date="2015-09-05T15:16:00Z">
              <w:r w:rsidDel="00A34E66">
                <w:rPr>
                  <w:rFonts w:eastAsia="Times New Roman"/>
                  <w:lang w:val="en-US"/>
                </w:rPr>
                <w:delText>Facililty</w:delText>
              </w:r>
            </w:del>
            <w:ins w:id="1193" w:author="Steve" w:date="2015-09-05T15:16:00Z">
              <w:r w:rsidR="00A34E66">
                <w:rPr>
                  <w:rFonts w:eastAsia="Times New Roman"/>
                  <w:lang w:val="en-US"/>
                </w:rPr>
                <w:t>Facility</w:t>
              </w:r>
            </w:ins>
            <w:r>
              <w:rPr>
                <w:rFonts w:eastAsia="Times New Roman"/>
                <w:lang w:val="en-US"/>
              </w:rPr>
              <w:t xml:space="preserve"> Type Code Value Set (</w:t>
            </w:r>
            <w:del w:id="1194" w:author="Steve" w:date="2015-09-05T15:16:00Z">
              <w:r w:rsidDel="00A34E66">
                <w:rPr>
                  <w:rFonts w:eastAsia="Times New Roman"/>
                  <w:lang w:val="en-US"/>
                </w:rPr>
                <w:delText>Facililty</w:delText>
              </w:r>
            </w:del>
            <w:ins w:id="1195" w:author="Steve" w:date="2015-09-05T15:16:00Z">
              <w:r w:rsidR="00A34E66">
                <w:rPr>
                  <w:rFonts w:eastAsia="Times New Roman"/>
                  <w:lang w:val="en-US"/>
                </w:rPr>
                <w:t>Facility</w:t>
              </w:r>
            </w:ins>
            <w:r>
              <w:rPr>
                <w:rFonts w:eastAsia="Times New Roman"/>
                <w:lang w:val="en-US"/>
              </w:rPr>
              <w:t xml:space="preserve"> Type Code Value Set) </w:t>
            </w:r>
          </w:p>
        </w:tc>
      </w:tr>
      <w:tr w:rsidR="00292EEA">
        <w:trPr>
          <w:divId w:val="693070462"/>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This is the code representing the type of organizational setting where the clinical encounter, service, interaction, or treatment occurred. The value set used for Healthcare Facility Type has been defined by HITSP to be the value set reproduced from HITSP C80 Table 2-147. </w:t>
            </w:r>
          </w:p>
        </w:tc>
      </w:tr>
      <w:tr w:rsidR="00292EEA">
        <w:trPr>
          <w:divId w:val="693070462"/>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1196" w:author="Steve" w:date="2015-09-05T15:17:00Z">
                  <w:rPr>
                    <w:rFonts w:eastAsia="Times New Roman"/>
                    <w:lang w:val="en-US"/>
                  </w:rPr>
                </w:rPrChange>
              </w:rPr>
              <w:t>Â</w:t>
            </w:r>
            <w:r>
              <w:rPr>
                <w:rFonts w:eastAsia="Times New Roman"/>
                <w:lang w:val="en-US"/>
              </w:rPr>
              <w:t xml:space="preserve">©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2"/>
        <w:divId w:val="693070462"/>
        <w:rPr>
          <w:rFonts w:eastAsia="Times New Roman"/>
          <w:lang w:val="en-US"/>
        </w:rPr>
      </w:pPr>
      <w:r>
        <w:rPr>
          <w:rFonts w:eastAsia="Times New Roman"/>
          <w:lang w:val="en-US"/>
        </w:rPr>
        <w:t>ValueSet: Practice Setting Code Value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693070462"/>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Practice Setting Code Value Set (Practice Setting Code Value Set) </w:t>
            </w:r>
          </w:p>
        </w:tc>
      </w:tr>
      <w:tr w:rsidR="00292EEA">
        <w:trPr>
          <w:divId w:val="693070462"/>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This is the code representing the clinical specialty of the clinician or provider who interacted with, treated, or provided a service to/for the patient. The value set used for clinical specialty has been limited by HITSP to the value set reproduced from HITSP C80 Table 2-149 Clinical Specialty Value Set Definition. </w:t>
            </w:r>
          </w:p>
        </w:tc>
      </w:tr>
      <w:tr w:rsidR="00292EEA">
        <w:trPr>
          <w:divId w:val="693070462"/>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w:t>
            </w:r>
            <w:r w:rsidR="007F47A9" w:rsidRPr="007F47A9">
              <w:rPr>
                <w:rFonts w:eastAsia="Times New Roman"/>
                <w:highlight w:val="yellow"/>
                <w:lang w:val="en-US"/>
                <w:rPrChange w:id="1197" w:author="Steve" w:date="2015-09-05T15:18:00Z">
                  <w:rPr>
                    <w:rFonts w:eastAsia="Times New Roman"/>
                    <w:lang w:val="en-US"/>
                  </w:rPr>
                </w:rPrChange>
              </w:rPr>
              <w:t>Â</w:t>
            </w:r>
            <w:r>
              <w:rPr>
                <w:rFonts w:eastAsia="Times New Roman"/>
                <w:lang w:val="en-US"/>
              </w:rPr>
              <w:t xml:space="preserve">©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1"/>
        <w:divId w:val="223180594"/>
        <w:rPr>
          <w:rFonts w:eastAsia="Times New Roman"/>
          <w:lang w:val="en-US"/>
        </w:rPr>
      </w:pPr>
      <w:r>
        <w:rPr>
          <w:rFonts w:eastAsia="Times New Roman"/>
          <w:lang w:val="en-US"/>
        </w:rPr>
        <w:t>HL7</w:t>
      </w:r>
    </w:p>
    <w:p w:rsidR="00292EEA" w:rsidRDefault="005B11EB">
      <w:pPr>
        <w:pStyle w:val="Heading2"/>
        <w:divId w:val="223180594"/>
        <w:rPr>
          <w:rFonts w:eastAsia="Times New Roman"/>
          <w:lang w:val="en-US"/>
        </w:rPr>
      </w:pPr>
      <w:r>
        <w:rPr>
          <w:rFonts w:eastAsia="Times New Roman"/>
          <w:lang w:val="en-US"/>
        </w:rPr>
        <w:t>ValueSet: Document Section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22318059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Document Section Codes (Document Section Codes) </w:t>
            </w:r>
          </w:p>
        </w:tc>
      </w:tr>
      <w:tr w:rsidR="00292EEA">
        <w:trPr>
          <w:divId w:val="22318059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Document section codes (LOINC codes used in CCDA sections)</w:t>
            </w:r>
          </w:p>
        </w:tc>
      </w:tr>
      <w:tr w:rsidR="00292EEA">
        <w:trPr>
          <w:divId w:val="223180594"/>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content from LOINC</w:t>
            </w:r>
            <w:r w:rsidR="007F47A9" w:rsidRPr="007F47A9">
              <w:rPr>
                <w:rFonts w:eastAsia="Times New Roman"/>
                <w:highlight w:val="yellow"/>
                <w:lang w:val="en-US"/>
                <w:rPrChange w:id="1198" w:author="Steve" w:date="2015-09-05T15:18:00Z">
                  <w:rPr>
                    <w:rFonts w:eastAsia="Times New Roman"/>
                    <w:lang w:val="en-US"/>
                  </w:rPr>
                </w:rPrChange>
              </w:rPr>
              <w:t>Â</w:t>
            </w:r>
            <w:r>
              <w:rPr>
                <w:rFonts w:eastAsia="Times New Roman"/>
                <w:lang w:val="en-US"/>
              </w:rPr>
              <w:t xml:space="preserve">® is copyright Â© 1995 Regenstrief Institute, Inc. and the LOINC Committee, and available at no cost under the license at http://loinc.org/terms-of-use </w:t>
            </w:r>
          </w:p>
        </w:tc>
      </w:tr>
    </w:tbl>
    <w:p w:rsidR="00292EEA" w:rsidRDefault="005B11EB">
      <w:pPr>
        <w:pStyle w:val="Heading2"/>
        <w:divId w:val="223180594"/>
        <w:rPr>
          <w:rFonts w:eastAsia="Times New Roman"/>
          <w:lang w:val="en-US"/>
        </w:rPr>
      </w:pPr>
      <w:r>
        <w:rPr>
          <w:rFonts w:eastAsia="Times New Roman"/>
          <w:lang w:val="en-US"/>
        </w:rPr>
        <w:t>ValueSet: FHIR Document Class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22318059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6C1C1F">
            <w:pPr>
              <w:rPr>
                <w:rFonts w:eastAsia="Times New Roman"/>
                <w:lang w:val="en-US"/>
              </w:rPr>
            </w:pPr>
            <w:r>
              <w:rPr>
                <w:rFonts w:eastAsia="Times New Roman"/>
                <w:lang w:val="en-US"/>
              </w:rPr>
              <w:t>FHIR Document Class Codes (</w:t>
            </w:r>
            <w:del w:id="1199" w:author="Steve" w:date="2015-09-05T15:21:00Z">
              <w:r w:rsidDel="006C1C1F">
                <w:rPr>
                  <w:rFonts w:eastAsia="Times New Roman"/>
                  <w:lang w:val="en-US"/>
                </w:rPr>
                <w:delText>F H I R</w:delText>
              </w:r>
            </w:del>
            <w:ins w:id="1200" w:author="Steve" w:date="2015-09-05T15:21:00Z">
              <w:r w:rsidR="006C1C1F">
                <w:rPr>
                  <w:rFonts w:eastAsia="Times New Roman"/>
                  <w:lang w:val="en-US"/>
                </w:rPr>
                <w:t>FHIR</w:t>
              </w:r>
            </w:ins>
            <w:r>
              <w:rPr>
                <w:rFonts w:eastAsia="Times New Roman"/>
                <w:lang w:val="en-US"/>
              </w:rPr>
              <w:t xml:space="preserve"> Document Class Codes) </w:t>
            </w:r>
          </w:p>
        </w:tc>
      </w:tr>
      <w:tr w:rsidR="00292EEA">
        <w:trPr>
          <w:divId w:val="22318059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LOINC codes for Document Kind, taken from the LOINC document ontology</w:t>
            </w:r>
          </w:p>
        </w:tc>
      </w:tr>
      <w:tr w:rsidR="00292EEA">
        <w:trPr>
          <w:divId w:val="223180594"/>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content from LOINC</w:t>
            </w:r>
            <w:r w:rsidR="007F47A9" w:rsidRPr="007F47A9">
              <w:rPr>
                <w:rFonts w:eastAsia="Times New Roman"/>
                <w:highlight w:val="yellow"/>
                <w:lang w:val="en-US"/>
                <w:rPrChange w:id="1201" w:author="Steve" w:date="2015-09-05T15:18:00Z">
                  <w:rPr>
                    <w:rFonts w:eastAsia="Times New Roman"/>
                    <w:lang w:val="en-US"/>
                  </w:rPr>
                </w:rPrChange>
              </w:rPr>
              <w:t>Â</w:t>
            </w:r>
            <w:r>
              <w:rPr>
                <w:rFonts w:eastAsia="Times New Roman"/>
                <w:lang w:val="en-US"/>
              </w:rPr>
              <w:t xml:space="preserve">® is copyright Â© 1995 Regenstrief Institute, Inc. and the LOINC Committee, and available at no cost under the license at </w:t>
            </w:r>
            <w:r>
              <w:rPr>
                <w:rFonts w:eastAsia="Times New Roman"/>
                <w:lang w:val="en-US"/>
              </w:rPr>
              <w:lastRenderedPageBreak/>
              <w:t xml:space="preserve">http://loinc.org/terms-of-use </w:t>
            </w:r>
          </w:p>
        </w:tc>
      </w:tr>
    </w:tbl>
    <w:p w:rsidR="00292EEA" w:rsidRDefault="005B11EB">
      <w:pPr>
        <w:pStyle w:val="Heading2"/>
        <w:divId w:val="223180594"/>
        <w:rPr>
          <w:rFonts w:eastAsia="Times New Roman"/>
          <w:lang w:val="en-US"/>
        </w:rPr>
      </w:pPr>
      <w:r>
        <w:rPr>
          <w:rFonts w:eastAsia="Times New Roman"/>
          <w:lang w:val="en-US"/>
        </w:rPr>
        <w:lastRenderedPageBreak/>
        <w:t>ValueSet: FHIR Document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22318059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rsidP="006C1C1F">
            <w:pPr>
              <w:rPr>
                <w:rFonts w:eastAsia="Times New Roman"/>
                <w:lang w:val="en-US"/>
              </w:rPr>
            </w:pPr>
            <w:r>
              <w:rPr>
                <w:rFonts w:eastAsia="Times New Roman"/>
                <w:lang w:val="en-US"/>
              </w:rPr>
              <w:t>FHIR Document Type Codes (</w:t>
            </w:r>
            <w:del w:id="1202" w:author="Steve" w:date="2015-09-05T15:19:00Z">
              <w:r w:rsidDel="006C1C1F">
                <w:rPr>
                  <w:rFonts w:eastAsia="Times New Roman"/>
                  <w:lang w:val="en-US"/>
                </w:rPr>
                <w:delText>F H I R</w:delText>
              </w:r>
            </w:del>
            <w:ins w:id="1203" w:author="Steve" w:date="2015-09-05T15:19:00Z">
              <w:r w:rsidR="006C1C1F">
                <w:rPr>
                  <w:rFonts w:eastAsia="Times New Roman"/>
                  <w:lang w:val="en-US"/>
                </w:rPr>
                <w:t>FHIR</w:t>
              </w:r>
            </w:ins>
            <w:r>
              <w:rPr>
                <w:rFonts w:eastAsia="Times New Roman"/>
                <w:lang w:val="en-US"/>
              </w:rPr>
              <w:t xml:space="preserve"> Document Type Codes) </w:t>
            </w:r>
          </w:p>
        </w:tc>
      </w:tr>
      <w:tr w:rsidR="00292EEA">
        <w:trPr>
          <w:divId w:val="22318059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rsidP="006C1C1F">
            <w:pPr>
              <w:rPr>
                <w:rFonts w:eastAsia="Times New Roman"/>
                <w:lang w:val="en-US"/>
              </w:rPr>
            </w:pPr>
            <w:r>
              <w:rPr>
                <w:rFonts w:eastAsia="Times New Roman"/>
                <w:lang w:val="en-US"/>
              </w:rPr>
              <w:t xml:space="preserve">FHIR Document Codes - all LOINC codes where </w:t>
            </w:r>
            <w:del w:id="1204" w:author="Steve" w:date="2015-09-05T15:20:00Z">
              <w:r w:rsidDel="006C1C1F">
                <w:rPr>
                  <w:rFonts w:eastAsia="Times New Roman"/>
                  <w:lang w:val="en-US"/>
                </w:rPr>
                <w:delText>scale_type</w:delText>
              </w:r>
            </w:del>
            <w:ins w:id="1205" w:author="Steve" w:date="2015-09-05T15:20:00Z">
              <w:r w:rsidR="006C1C1F">
                <w:rPr>
                  <w:rFonts w:eastAsia="Times New Roman"/>
                  <w:lang w:val="en-US"/>
                </w:rPr>
                <w:t>scale type</w:t>
              </w:r>
            </w:ins>
            <w:r>
              <w:rPr>
                <w:rFonts w:eastAsia="Times New Roman"/>
                <w:lang w:val="en-US"/>
              </w:rPr>
              <w:t xml:space="preserve"> = 'DOC'</w:t>
            </w:r>
          </w:p>
        </w:tc>
      </w:tr>
      <w:tr w:rsidR="00292EEA">
        <w:trPr>
          <w:divId w:val="223180594"/>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This content from LOINC</w:t>
            </w:r>
            <w:r w:rsidR="007F47A9" w:rsidRPr="007F47A9">
              <w:rPr>
                <w:rFonts w:eastAsia="Times New Roman"/>
                <w:highlight w:val="yellow"/>
                <w:lang w:val="en-US"/>
                <w:rPrChange w:id="1206" w:author="Steve" w:date="2015-09-05T15:19:00Z">
                  <w:rPr>
                    <w:rFonts w:eastAsia="Times New Roman"/>
                    <w:lang w:val="en-US"/>
                  </w:rPr>
                </w:rPrChange>
              </w:rPr>
              <w:t>Â</w:t>
            </w:r>
            <w:r>
              <w:rPr>
                <w:rFonts w:eastAsia="Times New Roman"/>
                <w:lang w:val="en-US"/>
              </w:rPr>
              <w:t xml:space="preserve">® is copyright Â© 1995 Regenstrief Institute, Inc. and the LOINC Committee, and available at no cost under the license at http://loinc.org/terms-of-use </w:t>
            </w:r>
          </w:p>
        </w:tc>
      </w:tr>
    </w:tbl>
    <w:p w:rsidR="00292EEA" w:rsidRDefault="005B11EB">
      <w:pPr>
        <w:pStyle w:val="Heading1"/>
        <w:divId w:val="1375348270"/>
        <w:rPr>
          <w:rFonts w:eastAsia="Times New Roman"/>
          <w:lang w:val="en-US"/>
        </w:rPr>
      </w:pPr>
      <w:r>
        <w:rPr>
          <w:rFonts w:eastAsia="Times New Roman"/>
          <w:lang w:val="en-US"/>
        </w:rPr>
        <w:t>FHIR Project</w:t>
      </w:r>
    </w:p>
    <w:p w:rsidR="00292EEA" w:rsidRDefault="005B11EB">
      <w:pPr>
        <w:pStyle w:val="Heading2"/>
        <w:divId w:val="1375348270"/>
        <w:rPr>
          <w:rFonts w:eastAsia="Times New Roman"/>
          <w:lang w:val="en-US"/>
        </w:rPr>
      </w:pPr>
      <w:r>
        <w:rPr>
          <w:rFonts w:eastAsia="Times New Roman"/>
          <w:lang w:val="en-US"/>
        </w:rPr>
        <w:t>ValueSet: AccountStatus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AccountStatus (Account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Indicates whether the account is available to be used</w:t>
            </w:r>
            <w:ins w:id="1207" w:author="Steve" w:date="2015-09-05T15:08:00Z">
              <w:r w:rsidR="00A34E66">
                <w:rPr>
                  <w:rFonts w:eastAsia="Times New Roman"/>
                  <w:lang w:val="en-US"/>
                </w:rPr>
                <w:t>.</w:t>
              </w:r>
            </w:ins>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Active: </w:t>
            </w:r>
            <w:r>
              <w:rPr>
                <w:rFonts w:eastAsia="Times New Roman"/>
                <w:lang w:val="en-US"/>
              </w:rPr>
              <w:t>This account is active and may be used</w:t>
            </w:r>
            <w:ins w:id="1208" w:author="Steve" w:date="2015-09-05T15:08:00Z">
              <w:r w:rsidR="00A34E66">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Inactive: </w:t>
            </w:r>
            <w:r>
              <w:rPr>
                <w:rFonts w:eastAsia="Times New Roman"/>
                <w:lang w:val="en-US"/>
              </w:rPr>
              <w:t>This account is inactive and should not be used to track financial information</w:t>
            </w:r>
            <w:ins w:id="1209" w:author="Steve" w:date="2015-09-05T15:09:00Z">
              <w:r w:rsidR="00A34E66">
                <w:rPr>
                  <w:rFonts w:eastAsia="Times New Roman"/>
                  <w:lang w:val="en-US"/>
                </w:rPr>
                <w:t>.</w:t>
              </w:r>
            </w:ins>
            <w:r>
              <w:rPr>
                <w:rFonts w:eastAsia="Times New Roman"/>
                <w:lang w:val="en-US"/>
              </w:rPr>
              <w:t xml:space="preserve"> </w:t>
            </w:r>
          </w:p>
        </w:tc>
      </w:tr>
    </w:tbl>
    <w:p w:rsidR="00292EEA" w:rsidRDefault="005B11EB">
      <w:pPr>
        <w:pStyle w:val="Heading2"/>
        <w:divId w:val="1375348270"/>
        <w:rPr>
          <w:rFonts w:eastAsia="Times New Roman"/>
          <w:lang w:val="en-US"/>
        </w:rPr>
      </w:pPr>
      <w:r>
        <w:rPr>
          <w:rFonts w:eastAsia="Times New Roman"/>
          <w:lang w:val="en-US"/>
        </w:rPr>
        <w:t>ValueSet: ActionList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012"/>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ActionList (Action List)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List of allowable action which this resource can request</w:t>
            </w:r>
            <w:ins w:id="1210" w:author="Steve" w:date="2015-09-05T15:09:00Z">
              <w:r w:rsidR="00A34E66">
                <w:rPr>
                  <w:rFonts w:eastAsia="Times New Roman"/>
                  <w:lang w:val="en-US"/>
                </w:rPr>
                <w:t>.</w:t>
              </w:r>
            </w:ins>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rsidP="006C1C1F">
            <w:pPr>
              <w:rPr>
                <w:rFonts w:eastAsia="Times New Roman"/>
                <w:lang w:val="en-US"/>
              </w:rPr>
            </w:pPr>
            <w:r>
              <w:rPr>
                <w:rFonts w:eastAsia="Times New Roman"/>
                <w:b/>
                <w:bCs/>
                <w:lang w:val="en-US"/>
              </w:rPr>
              <w:t xml:space="preserve">Cancel, Reverse or Nullify: </w:t>
            </w:r>
            <w:r>
              <w:rPr>
                <w:rFonts w:eastAsia="Times New Roman"/>
                <w:lang w:val="en-US"/>
              </w:rPr>
              <w:t xml:space="preserve">Cancel, </w:t>
            </w:r>
            <w:ins w:id="1211" w:author="Steve" w:date="2015-09-05T15:19:00Z">
              <w:r w:rsidR="006C1C1F">
                <w:rPr>
                  <w:rFonts w:eastAsia="Times New Roman"/>
                  <w:lang w:val="en-US"/>
                </w:rPr>
                <w:t>reverse</w:t>
              </w:r>
            </w:ins>
            <w:del w:id="1212" w:author="Steve" w:date="2015-09-05T15:09:00Z">
              <w:r w:rsidDel="00A34E66">
                <w:rPr>
                  <w:rFonts w:eastAsia="Times New Roman"/>
                  <w:lang w:val="en-US"/>
                </w:rPr>
                <w:delText>R</w:delText>
              </w:r>
            </w:del>
            <w:del w:id="1213" w:author="Steve" w:date="2015-09-05T15:19:00Z">
              <w:r w:rsidDel="006C1C1F">
                <w:rPr>
                  <w:rFonts w:eastAsia="Times New Roman"/>
                  <w:lang w:val="en-US"/>
                </w:rPr>
                <w:delText>everse</w:delText>
              </w:r>
            </w:del>
            <w:r>
              <w:rPr>
                <w:rFonts w:eastAsia="Times New Roman"/>
                <w:lang w:val="en-US"/>
              </w:rPr>
              <w:t xml:space="preserve"> or nullify the target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Poll: </w:t>
            </w:r>
            <w:r>
              <w:rPr>
                <w:rFonts w:eastAsia="Times New Roman"/>
                <w:lang w:val="en-US"/>
              </w:rPr>
              <w:t>Check for previously un-read/ not-retrieved resources</w:t>
            </w:r>
            <w:ins w:id="1214" w:author="Steve" w:date="2015-09-05T15:09:00Z">
              <w:r w:rsidR="00A34E66">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Re-Process: </w:t>
            </w:r>
            <w:r>
              <w:rPr>
                <w:rFonts w:eastAsia="Times New Roman"/>
                <w:lang w:val="en-US"/>
              </w:rPr>
              <w:t xml:space="preserve">Re-process the target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Status Check: </w:t>
            </w:r>
            <w:r>
              <w:rPr>
                <w:rFonts w:eastAsia="Times New Roman"/>
                <w:lang w:val="en-US"/>
              </w:rPr>
              <w:t xml:space="preserve">Retrieve the processing status of the target resource. </w:t>
            </w:r>
          </w:p>
        </w:tc>
      </w:tr>
    </w:tbl>
    <w:p w:rsidR="00292EEA" w:rsidRDefault="005B11EB">
      <w:pPr>
        <w:pStyle w:val="Heading2"/>
        <w:divId w:val="1375348270"/>
        <w:rPr>
          <w:rFonts w:eastAsia="Times New Roman"/>
          <w:lang w:val="en-US"/>
        </w:rPr>
      </w:pPr>
      <w:r>
        <w:rPr>
          <w:rFonts w:eastAsia="Times New Roman"/>
          <w:lang w:val="en-US"/>
        </w:rPr>
        <w:t>ValueSet: AddressType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17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AddressType (Address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type of an address (physical / postal)</w:t>
            </w:r>
            <w:ins w:id="1215" w:author="Steve" w:date="2015-09-05T15:09:00Z">
              <w:r w:rsidR="00A34E66">
                <w:rPr>
                  <w:rFonts w:eastAsia="Times New Roman"/>
                  <w:lang w:val="en-US"/>
                </w:rPr>
                <w:t>.</w:t>
              </w:r>
            </w:ins>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Postal: </w:t>
            </w:r>
            <w:r>
              <w:rPr>
                <w:rFonts w:eastAsia="Times New Roman"/>
                <w:lang w:val="en-US"/>
              </w:rPr>
              <w:t>Mailing addresses - PO Boxes and care-of addresses</w:t>
            </w:r>
            <w:ins w:id="1216" w:author="Steve" w:date="2015-09-05T15:09:00Z">
              <w:r w:rsidR="00A34E66">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Physical: </w:t>
            </w:r>
            <w:r>
              <w:rPr>
                <w:rFonts w:eastAsia="Times New Roman"/>
                <w:lang w:val="en-US"/>
              </w:rPr>
              <w:t>A physical address that can be visited</w:t>
            </w:r>
            <w:ins w:id="1217" w:author="Steve" w:date="2015-09-05T15:09:00Z">
              <w:r w:rsidR="00A34E66">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Postal &amp; Physical: </w:t>
            </w:r>
            <w:r>
              <w:rPr>
                <w:rFonts w:eastAsia="Times New Roman"/>
                <w:lang w:val="en-US"/>
              </w:rPr>
              <w:t>An address that is both physical and postal</w:t>
            </w:r>
            <w:ins w:id="1218" w:author="Steve" w:date="2015-09-05T15:10:00Z">
              <w:r w:rsidR="00A34E66">
                <w:rPr>
                  <w:rFonts w:eastAsia="Times New Roman"/>
                  <w:lang w:val="en-US"/>
                </w:rPr>
                <w:t>.</w:t>
              </w:r>
            </w:ins>
            <w:r>
              <w:rPr>
                <w:rFonts w:eastAsia="Times New Roman"/>
                <w:lang w:val="en-US"/>
              </w:rPr>
              <w:t xml:space="preserve"> </w:t>
            </w:r>
          </w:p>
        </w:tc>
      </w:tr>
    </w:tbl>
    <w:p w:rsidR="00292EEA" w:rsidRDefault="005B11EB">
      <w:pPr>
        <w:pStyle w:val="Heading2"/>
        <w:divId w:val="1375348270"/>
        <w:rPr>
          <w:rFonts w:eastAsia="Times New Roman"/>
          <w:lang w:val="en-US"/>
        </w:rPr>
      </w:pPr>
      <w:r>
        <w:rPr>
          <w:rFonts w:eastAsia="Times New Roman"/>
          <w:lang w:val="en-US"/>
        </w:rPr>
        <w:t>ValueSet: AddressUse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pPr>
              <w:rPr>
                <w:rFonts w:eastAsia="Times New Roman"/>
                <w:lang w:val="en-US"/>
              </w:rPr>
            </w:pPr>
            <w:r>
              <w:rPr>
                <w:rFonts w:eastAsia="Times New Roman"/>
                <w:lang w:val="en-US"/>
              </w:rPr>
              <w:t xml:space="preserve">AddressUse (Address Use)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use of an address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Home: </w:t>
            </w:r>
            <w:r>
              <w:rPr>
                <w:rFonts w:eastAsia="Times New Roman"/>
                <w:lang w:val="en-US"/>
              </w:rPr>
              <w:t>A communication address at a home</w:t>
            </w:r>
            <w:ins w:id="1219" w:author="Steve" w:date="2015-09-05T15:10:00Z">
              <w:r w:rsidR="00A34E66">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Work: </w:t>
            </w:r>
            <w:r>
              <w:rPr>
                <w:rFonts w:eastAsia="Times New Roman"/>
                <w:lang w:val="en-US"/>
              </w:rPr>
              <w:t>An office address. First choice for business related contacts during business hours</w:t>
            </w:r>
            <w:ins w:id="1220" w:author="Steve" w:date="2015-09-05T15:10:00Z">
              <w:r w:rsidR="00A34E66">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Temporary: </w:t>
            </w:r>
            <w:r>
              <w:rPr>
                <w:rFonts w:eastAsia="Times New Roman"/>
                <w:lang w:val="en-US"/>
              </w:rPr>
              <w:t xml:space="preserve">A temporary address. The </w:t>
            </w:r>
            <w:r w:rsidR="007F47A9" w:rsidRPr="007F47A9">
              <w:rPr>
                <w:rFonts w:eastAsia="Times New Roman"/>
                <w:highlight w:val="yellow"/>
                <w:lang w:val="en-US"/>
                <w:rPrChange w:id="1221" w:author="Steve" w:date="2015-09-05T15:10:00Z">
                  <w:rPr>
                    <w:rFonts w:eastAsia="Times New Roman"/>
                    <w:lang w:val="en-US"/>
                  </w:rPr>
                </w:rPrChange>
              </w:rPr>
              <w:t>period</w:t>
            </w:r>
            <w:r>
              <w:rPr>
                <w:rFonts w:eastAsia="Times New Roman"/>
                <w:lang w:val="en-US"/>
              </w:rPr>
              <w:t xml:space="preserve"> can provide more detailed information</w:t>
            </w:r>
            <w:ins w:id="1222" w:author="Steve" w:date="2015-09-05T15:10:00Z">
              <w:r w:rsidR="00A34E66">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Old / Incorrect: </w:t>
            </w:r>
            <w:r>
              <w:rPr>
                <w:rFonts w:eastAsia="Times New Roman"/>
                <w:lang w:val="en-US"/>
              </w:rPr>
              <w:t>This address is no longer in use (or was never correct, but retained for records)</w:t>
            </w:r>
            <w:ins w:id="1223" w:author="Steve" w:date="2015-09-05T15:10:00Z">
              <w:r w:rsidR="00A34E66">
                <w:rPr>
                  <w:rFonts w:eastAsia="Times New Roman"/>
                  <w:lang w:val="en-US"/>
                </w:rPr>
                <w:t>.</w:t>
              </w:r>
            </w:ins>
            <w:r>
              <w:rPr>
                <w:rFonts w:eastAsia="Times New Roman"/>
                <w:lang w:val="en-US"/>
              </w:rPr>
              <w:t xml:space="preserve"> </w:t>
            </w:r>
          </w:p>
        </w:tc>
      </w:tr>
    </w:tbl>
    <w:p w:rsidR="00292EEA" w:rsidRDefault="005B11EB">
      <w:pPr>
        <w:pStyle w:val="Heading2"/>
        <w:divId w:val="1375348270"/>
        <w:rPr>
          <w:rFonts w:eastAsia="Times New Roman"/>
          <w:lang w:val="en-US"/>
        </w:rPr>
      </w:pPr>
      <w:r>
        <w:rPr>
          <w:rFonts w:eastAsia="Times New Roman"/>
          <w:lang w:val="en-US"/>
        </w:rPr>
        <w:t>ValueSet: AdministrativeGender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534"/>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AdministrativeGender (Administrative Gender)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gender of a person used for administrative purposes</w:t>
            </w:r>
            <w:ins w:id="1224" w:author="Steve" w:date="2015-09-05T15:11:00Z">
              <w:r w:rsidR="00A34E66">
                <w:rPr>
                  <w:rFonts w:eastAsia="Times New Roman"/>
                  <w:lang w:val="en-US"/>
                </w:rPr>
                <w:t>.</w:t>
              </w:r>
            </w:ins>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Male: </w:t>
            </w:r>
            <w:r>
              <w:rPr>
                <w:rFonts w:eastAsia="Times New Roman"/>
                <w:lang w:val="en-US"/>
              </w:rPr>
              <w:t xml:space="preserve">Male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Female: </w:t>
            </w:r>
            <w:r>
              <w:rPr>
                <w:rFonts w:eastAsia="Times New Roman"/>
                <w:lang w:val="en-US"/>
              </w:rPr>
              <w:t xml:space="preserve">Female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w:t>
            </w:r>
            <w:r>
              <w:rPr>
                <w:rFonts w:eastAsia="Times New Roman"/>
                <w:lang w:val="en-US"/>
              </w:rPr>
              <w:t xml:space="preserve">Other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Unknown: </w:t>
            </w:r>
            <w:r>
              <w:rPr>
                <w:rFonts w:eastAsia="Times New Roman"/>
                <w:lang w:val="en-US"/>
              </w:rPr>
              <w:t xml:space="preserve">Unknown </w:t>
            </w:r>
          </w:p>
        </w:tc>
      </w:tr>
    </w:tbl>
    <w:p w:rsidR="00292EEA" w:rsidRDefault="005B11EB">
      <w:pPr>
        <w:pStyle w:val="Heading2"/>
        <w:divId w:val="1375348270"/>
        <w:rPr>
          <w:rFonts w:eastAsia="Times New Roman"/>
          <w:lang w:val="en-US"/>
        </w:rPr>
      </w:pPr>
      <w:r>
        <w:rPr>
          <w:rFonts w:eastAsia="Times New Roman"/>
          <w:lang w:val="en-US"/>
        </w:rPr>
        <w:t>ValueSet: AgeUnits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927"/>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AgeUnits (Age Units)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valueSet of UCUM codes for representing age value units</w:t>
            </w:r>
            <w:ins w:id="1225" w:author="Steve" w:date="2015-09-05T15:03:00Z">
              <w:r w:rsidR="00A34E66">
                <w:rPr>
                  <w:rFonts w:eastAsia="Times New Roman"/>
                  <w:lang w:val="en-US"/>
                </w:rPr>
                <w:t>,</w:t>
              </w:r>
            </w:ins>
          </w:p>
        </w:tc>
      </w:tr>
    </w:tbl>
    <w:p w:rsidR="00292EEA" w:rsidRDefault="005B11EB">
      <w:pPr>
        <w:pStyle w:val="Heading2"/>
        <w:divId w:val="1375348270"/>
        <w:rPr>
          <w:rFonts w:eastAsia="Times New Roman"/>
          <w:lang w:val="en-US"/>
        </w:rPr>
      </w:pPr>
      <w:r>
        <w:rPr>
          <w:rFonts w:eastAsia="Times New Roman"/>
          <w:lang w:val="en-US"/>
        </w:rPr>
        <w:t>ValueSet: AggregationMode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AggregationMode (Aggregation Mode)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How resource references can be aggregated</w:t>
            </w:r>
            <w:ins w:id="1226" w:author="Steve" w:date="2015-09-05T15:04:00Z">
              <w:r w:rsidR="00A34E66">
                <w:rPr>
                  <w:rFonts w:eastAsia="Times New Roman"/>
                  <w:lang w:val="en-US"/>
                </w:rPr>
                <w:t>.</w:t>
              </w:r>
            </w:ins>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Contained: </w:t>
            </w:r>
            <w:r>
              <w:rPr>
                <w:rFonts w:eastAsia="Times New Roman"/>
                <w:lang w:val="en-US"/>
              </w:rPr>
              <w:t>The reference is a local reference to a contained resource</w:t>
            </w:r>
            <w:ins w:id="1227" w:author="Steve" w:date="2015-09-05T15:04:00Z">
              <w:r w:rsidR="00A34E66">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Referenced: </w:t>
            </w:r>
            <w:r>
              <w:rPr>
                <w:rFonts w:eastAsia="Times New Roman"/>
                <w:lang w:val="en-US"/>
              </w:rPr>
              <w:t>The reference to a resource that has to be resolved externally to the resource that includes the reference</w:t>
            </w:r>
            <w:ins w:id="1228" w:author="Steve" w:date="2015-09-05T15:04:00Z">
              <w:r w:rsidR="00A34E66">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Bundled: </w:t>
            </w:r>
            <w:r>
              <w:rPr>
                <w:rFonts w:eastAsia="Times New Roman"/>
                <w:lang w:val="en-US"/>
              </w:rPr>
              <w:t>The resource the reference points to will be found in the same bundle as the resource that includes the reference</w:t>
            </w:r>
            <w:ins w:id="1229" w:author="Steve" w:date="2015-09-05T15:04:00Z">
              <w:r w:rsidR="00A34E66">
                <w:rPr>
                  <w:rFonts w:eastAsia="Times New Roman"/>
                  <w:lang w:val="en-US"/>
                </w:rPr>
                <w:t>.</w:t>
              </w:r>
            </w:ins>
            <w:r>
              <w:rPr>
                <w:rFonts w:eastAsia="Times New Roman"/>
                <w:lang w:val="en-US"/>
              </w:rPr>
              <w:t xml:space="preserve"> </w:t>
            </w:r>
          </w:p>
        </w:tc>
      </w:tr>
    </w:tbl>
    <w:p w:rsidR="00292EEA" w:rsidRDefault="005B11EB">
      <w:pPr>
        <w:pStyle w:val="Heading2"/>
        <w:divId w:val="1375348270"/>
        <w:rPr>
          <w:rFonts w:eastAsia="Times New Roman"/>
          <w:lang w:val="en-US"/>
        </w:rPr>
      </w:pPr>
      <w:r>
        <w:rPr>
          <w:rFonts w:eastAsia="Times New Roman"/>
          <w:lang w:val="en-US"/>
        </w:rPr>
        <w:t>ValueSet: AllergyIntoleranceCategory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348"/>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AllergyIntoleranceCategory (Allergy Intolerance Category)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Category of an identified Substance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rsidP="00A34E66">
            <w:pPr>
              <w:rPr>
                <w:rFonts w:eastAsia="Times New Roman"/>
                <w:lang w:val="en-US"/>
              </w:rPr>
            </w:pPr>
            <w:r>
              <w:rPr>
                <w:rFonts w:eastAsia="Times New Roman"/>
                <w:b/>
                <w:bCs/>
                <w:lang w:val="en-US"/>
              </w:rPr>
              <w:t xml:space="preserve">Food: </w:t>
            </w:r>
            <w:r>
              <w:rPr>
                <w:rFonts w:eastAsia="Times New Roman"/>
                <w:lang w:val="en-US"/>
              </w:rPr>
              <w:t>Any substance consumed to provide nutritional support for the body</w:t>
            </w:r>
            <w:ins w:id="1230" w:author="Steve" w:date="2015-09-05T15:05:00Z">
              <w:r w:rsidR="00A34E66">
                <w:rPr>
                  <w:rFonts w:eastAsia="Times New Roman"/>
                  <w:lang w:val="en-US"/>
                </w:rPr>
                <w:t>.</w:t>
              </w:r>
            </w:ins>
            <w:del w:id="1231" w:author="Steve" w:date="2015-09-05T15:05:00Z">
              <w:r w:rsidDel="00A34E66">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Medication: </w:t>
            </w:r>
            <w:r>
              <w:rPr>
                <w:rFonts w:eastAsia="Times New Roman"/>
                <w:lang w:val="en-US"/>
              </w:rPr>
              <w:t xml:space="preserve">Substances administered to achieve a physiological effect </w:t>
            </w:r>
            <w:ins w:id="1232" w:author="Steve" w:date="2015-09-05T15:05:00Z">
              <w:r w:rsidR="00A34E66">
                <w:rPr>
                  <w:rFonts w:eastAsia="Times New Roman"/>
                  <w:lang w:val="en-US"/>
                </w:rPr>
                <w:t>.</w:t>
              </w:r>
            </w:ins>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Environment: </w:t>
            </w:r>
            <w:r>
              <w:rPr>
                <w:rFonts w:eastAsia="Times New Roman"/>
                <w:lang w:val="en-US"/>
              </w:rPr>
              <w:t>Substances that are encountered in the environment</w:t>
            </w:r>
            <w:ins w:id="1233" w:author="Steve" w:date="2015-09-05T15:06:00Z">
              <w:r w:rsidR="00A34E66">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w:t>
            </w:r>
            <w:r>
              <w:rPr>
                <w:rFonts w:eastAsia="Times New Roman"/>
                <w:lang w:val="en-US"/>
              </w:rPr>
              <w:t>Other substances that are not covered by any other category</w:t>
            </w:r>
            <w:ins w:id="1234" w:author="Steve" w:date="2015-09-05T15:06:00Z">
              <w:r w:rsidR="00A34E66">
                <w:rPr>
                  <w:rFonts w:eastAsia="Times New Roman"/>
                  <w:lang w:val="en-US"/>
                </w:rPr>
                <w:t>.</w:t>
              </w:r>
            </w:ins>
            <w:r>
              <w:rPr>
                <w:rFonts w:eastAsia="Times New Roman"/>
                <w:lang w:val="en-US"/>
              </w:rPr>
              <w:t xml:space="preserve"> </w:t>
            </w:r>
          </w:p>
        </w:tc>
      </w:tr>
    </w:tbl>
    <w:p w:rsidR="00292EEA" w:rsidRDefault="005B11EB">
      <w:pPr>
        <w:pStyle w:val="Heading2"/>
        <w:divId w:val="1375348270"/>
        <w:rPr>
          <w:rFonts w:eastAsia="Times New Roman"/>
          <w:lang w:val="en-US"/>
        </w:rPr>
      </w:pPr>
      <w:r>
        <w:rPr>
          <w:rFonts w:eastAsia="Times New Roman"/>
          <w:lang w:val="en-US"/>
        </w:rPr>
        <w:t>ValueSet: AllergyIntoleranceCertainty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AllergyIntoleranceCertainty (Allergy Intolerance Certainty)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Statement about the degree of clinical certainty that a Specific Substance was the cause of the Manifestation in an reaction event</w:t>
            </w:r>
            <w:ins w:id="1235" w:author="Steve" w:date="2015-09-05T15:06:00Z">
              <w:r w:rsidR="00A34E66">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Unlikely: </w:t>
            </w:r>
            <w:r>
              <w:rPr>
                <w:rFonts w:eastAsia="Times New Roman"/>
                <w:lang w:val="en-US"/>
              </w:rPr>
              <w:t xml:space="preserve">There is a low level of clinical certainty that the reaction was caused by the identified Substance.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Likely: </w:t>
            </w:r>
            <w:r>
              <w:rPr>
                <w:rFonts w:eastAsia="Times New Roman"/>
                <w:lang w:val="en-US"/>
              </w:rPr>
              <w:t xml:space="preserve">There is a high level of clinical certainty that the reaction was caused by the identified Substance.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Confirmed: </w:t>
            </w:r>
            <w:r>
              <w:rPr>
                <w:rFonts w:eastAsia="Times New Roman"/>
                <w:lang w:val="en-US"/>
              </w:rPr>
              <w:t xml:space="preserve">There is a very high level of clinical certainty that the reaction was due to the identified Substance, which may include clinical evidence by testing or rechallenge. </w:t>
            </w:r>
          </w:p>
        </w:tc>
      </w:tr>
    </w:tbl>
    <w:p w:rsidR="00292EEA" w:rsidRDefault="005B11EB">
      <w:pPr>
        <w:pStyle w:val="Heading2"/>
        <w:divId w:val="1375348270"/>
        <w:rPr>
          <w:rFonts w:eastAsia="Times New Roman"/>
          <w:lang w:val="en-US"/>
        </w:rPr>
      </w:pPr>
      <w:r>
        <w:rPr>
          <w:rFonts w:eastAsia="Times New Roman"/>
          <w:lang w:val="en-US"/>
        </w:rPr>
        <w:t>ValueSet: AllergyIntoleranceCriticality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AllergyIntoleranceCriticality (Allergy Intolerance Criticality)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Estimate of the potential clinical harm, or seriousness</w:t>
            </w:r>
            <w:del w:id="1236" w:author="Steve" w:date="2015-09-05T14:59:00Z">
              <w:r w:rsidDel="0028387D">
                <w:rPr>
                  <w:rFonts w:eastAsia="Times New Roman"/>
                  <w:lang w:val="en-US"/>
                </w:rPr>
                <w:delText>,</w:delText>
              </w:r>
            </w:del>
            <w:r>
              <w:rPr>
                <w:rFonts w:eastAsia="Times New Roman"/>
                <w:lang w:val="en-US"/>
              </w:rPr>
              <w:t xml:space="preserve"> of a reaction to an identified Substance</w:t>
            </w:r>
            <w:ins w:id="1237" w:author="Steve" w:date="2015-09-05T14:59:00Z">
              <w:r w:rsidR="0028387D">
                <w:rPr>
                  <w:rFonts w:eastAsia="Times New Roman"/>
                  <w:lang w:val="en-US"/>
                </w:rPr>
                <w:t>.</w:t>
              </w:r>
            </w:ins>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Low Risk: </w:t>
            </w:r>
            <w:r>
              <w:rPr>
                <w:rFonts w:eastAsia="Times New Roman"/>
                <w:lang w:val="en-US"/>
              </w:rPr>
              <w:t xml:space="preserve">The potential clinical impact of a future reaction is estimated as low risk: exposure to substance is unlikely to result in a life threatening or organ system threatening outcome. Future exposure to the Substance is considered a relative contra-indication.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High Risk: </w:t>
            </w:r>
            <w:r>
              <w:rPr>
                <w:rFonts w:eastAsia="Times New Roman"/>
                <w:lang w:val="en-US"/>
              </w:rPr>
              <w:t xml:space="preserve">The potential clinical impact of a future reaction is estimated as high risk: exposure to substance may result in a life threatening or organ system threatening outcome. Future exposure to the Substance may be considered an absolute contra-indication.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Unable to determine: </w:t>
            </w:r>
            <w:r>
              <w:rPr>
                <w:rFonts w:eastAsia="Times New Roman"/>
                <w:lang w:val="en-US"/>
              </w:rPr>
              <w:t>Unable to assess the potential clinical impact with the information available</w:t>
            </w:r>
            <w:ins w:id="1238" w:author="Steve" w:date="2015-09-05T14:59:00Z">
              <w:r w:rsidR="0028387D">
                <w:rPr>
                  <w:rFonts w:eastAsia="Times New Roman"/>
                  <w:lang w:val="en-US"/>
                </w:rPr>
                <w:t>.</w:t>
              </w:r>
            </w:ins>
            <w:r>
              <w:rPr>
                <w:rFonts w:eastAsia="Times New Roman"/>
                <w:lang w:val="en-US"/>
              </w:rPr>
              <w:t xml:space="preserve"> </w:t>
            </w:r>
          </w:p>
        </w:tc>
      </w:tr>
    </w:tbl>
    <w:p w:rsidR="00292EEA" w:rsidRDefault="005B11EB">
      <w:pPr>
        <w:pStyle w:val="Heading2"/>
        <w:divId w:val="1375348270"/>
        <w:rPr>
          <w:rFonts w:eastAsia="Times New Roman"/>
          <w:lang w:val="en-US"/>
        </w:rPr>
      </w:pPr>
      <w:r>
        <w:rPr>
          <w:rFonts w:eastAsia="Times New Roman"/>
          <w:lang w:val="en-US"/>
        </w:rPr>
        <w:t>ValueSet: AllergyIntoleranceSeverity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AllergyIntoleranceSeverity (Allergy Intolerance Severity)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Clinical assessment of the severity of a reaction event as a whole, potentially considering multiple different manifestations</w:t>
            </w:r>
            <w:ins w:id="1239" w:author="Steve" w:date="2015-09-05T15:02:00Z">
              <w:r w:rsidR="00A34E66">
                <w:rPr>
                  <w:rFonts w:eastAsia="Times New Roman"/>
                  <w:lang w:val="en-US"/>
                </w:rPr>
                <w:t>.</w:t>
              </w:r>
            </w:ins>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Mild: </w:t>
            </w:r>
            <w:r>
              <w:rPr>
                <w:rFonts w:eastAsia="Times New Roman"/>
                <w:lang w:val="en-US"/>
              </w:rPr>
              <w:t>Causes mild physiological effects</w:t>
            </w:r>
            <w:ins w:id="1240" w:author="Steve" w:date="2015-09-05T15:02:00Z">
              <w:r w:rsidR="00A34E66">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Moderate: </w:t>
            </w:r>
            <w:r>
              <w:rPr>
                <w:rFonts w:eastAsia="Times New Roman"/>
                <w:lang w:val="en-US"/>
              </w:rPr>
              <w:t>Causes moderate physiological effects</w:t>
            </w:r>
            <w:ins w:id="1241" w:author="Steve" w:date="2015-09-05T15:02:00Z">
              <w:r w:rsidR="00A34E66">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Severe: </w:t>
            </w:r>
            <w:r>
              <w:rPr>
                <w:rFonts w:eastAsia="Times New Roman"/>
                <w:lang w:val="en-US"/>
              </w:rPr>
              <w:t>Causes severe physiological effects</w:t>
            </w:r>
            <w:ins w:id="1242" w:author="Steve" w:date="2015-09-05T15:02:00Z">
              <w:r w:rsidR="00A34E66">
                <w:rPr>
                  <w:rFonts w:eastAsia="Times New Roman"/>
                  <w:lang w:val="en-US"/>
                </w:rPr>
                <w:t>.</w:t>
              </w:r>
            </w:ins>
            <w:r>
              <w:rPr>
                <w:rFonts w:eastAsia="Times New Roman"/>
                <w:lang w:val="en-US"/>
              </w:rPr>
              <w:t xml:space="preserve"> </w:t>
            </w:r>
          </w:p>
        </w:tc>
      </w:tr>
    </w:tbl>
    <w:p w:rsidR="00292EEA" w:rsidRDefault="005B11EB">
      <w:pPr>
        <w:pStyle w:val="Heading2"/>
        <w:divId w:val="1375348270"/>
        <w:rPr>
          <w:rFonts w:eastAsia="Times New Roman"/>
          <w:lang w:val="en-US"/>
        </w:rPr>
      </w:pPr>
      <w:r>
        <w:rPr>
          <w:rFonts w:eastAsia="Times New Roman"/>
          <w:lang w:val="en-US"/>
        </w:rPr>
        <w:lastRenderedPageBreak/>
        <w:t>ValueSet: AllergyIntoleranceStatus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AllergyIntoleranceStatus (Allergy Intolerance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Assertion about certainty associated with a propensity, or potential risk, of a reaction to the identified Substance</w:t>
            </w:r>
            <w:ins w:id="1243" w:author="Steve" w:date="2015-09-05T14:50:00Z">
              <w:r w:rsidR="0028387D">
                <w:rPr>
                  <w:rFonts w:eastAsia="Times New Roman"/>
                  <w:lang w:val="en-US"/>
                </w:rPr>
                <w:t>,</w:t>
              </w:r>
            </w:ins>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Active: </w:t>
            </w:r>
            <w:r>
              <w:rPr>
                <w:rFonts w:eastAsia="Times New Roman"/>
                <w:lang w:val="en-US"/>
              </w:rPr>
              <w:t xml:space="preserve">An active record of a reaction to the identified Substance.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Unconfirmed: </w:t>
            </w:r>
            <w:r>
              <w:rPr>
                <w:rFonts w:eastAsia="Times New Roman"/>
                <w:lang w:val="en-US"/>
              </w:rPr>
              <w:t xml:space="preserve">A low level of certainty about the propensity for a reaction to the identified Substance.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Confirmed: </w:t>
            </w:r>
            <w:r>
              <w:rPr>
                <w:rFonts w:eastAsia="Times New Roman"/>
                <w:lang w:val="en-US"/>
              </w:rPr>
              <w:t xml:space="preserve">A high level of certainty about the propensity for a reaction to the identified Substance, which may include clinical evidence by testing or rechallenge.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Inactive: </w:t>
            </w:r>
            <w:r>
              <w:rPr>
                <w:rFonts w:eastAsia="Times New Roman"/>
                <w:lang w:val="en-US"/>
              </w:rPr>
              <w:t xml:space="preserve">An inactive record of a reaction to the identified Substance.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Resolved: </w:t>
            </w:r>
            <w:r>
              <w:rPr>
                <w:rFonts w:eastAsia="Times New Roman"/>
                <w:lang w:val="en-US"/>
              </w:rPr>
              <w:t xml:space="preserve">A reaction to the identified Substance has been clinically reassessed by testing or rechallenge and considered to be resolved.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Refuted: </w:t>
            </w:r>
            <w:r>
              <w:rPr>
                <w:rFonts w:eastAsia="Times New Roman"/>
                <w:lang w:val="en-US"/>
              </w:rPr>
              <w:t xml:space="preserve">A propensity for a reaction to the identified Substance has been disproven with a high level of clinical certainty, which may include testing or rechallenge, and is refuted.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statement was entered in error and is not valid </w:t>
            </w:r>
          </w:p>
        </w:tc>
      </w:tr>
    </w:tbl>
    <w:p w:rsidR="00292EEA" w:rsidRDefault="005B11EB">
      <w:pPr>
        <w:pStyle w:val="Heading2"/>
        <w:divId w:val="1375348270"/>
        <w:rPr>
          <w:rFonts w:eastAsia="Times New Roman"/>
          <w:lang w:val="en-US"/>
        </w:rPr>
      </w:pPr>
      <w:r>
        <w:rPr>
          <w:rFonts w:eastAsia="Times New Roman"/>
          <w:lang w:val="en-US"/>
        </w:rPr>
        <w:t>ValueSet: AllergyIntoleranceType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AllergyIntoleranceType (Allergy Intolerance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Identification of the underlying physiological mechanism for a Reaction Risk</w:t>
            </w:r>
            <w:ins w:id="1244" w:author="Steve" w:date="2015-09-05T14:54:00Z">
              <w:r w:rsidR="0028387D">
                <w:rPr>
                  <w:rFonts w:eastAsia="Times New Roman"/>
                  <w:lang w:val="en-US"/>
                </w:rPr>
                <w:t>.</w:t>
              </w:r>
            </w:ins>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Allergy: </w:t>
            </w:r>
            <w:r>
              <w:rPr>
                <w:rFonts w:eastAsia="Times New Roman"/>
                <w:lang w:val="en-US"/>
              </w:rPr>
              <w:t xml:space="preserve">Immune-mediated hypersensitivity reaction.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Intolerance: </w:t>
            </w:r>
            <w:r>
              <w:rPr>
                <w:rFonts w:eastAsia="Times New Roman"/>
                <w:lang w:val="en-US"/>
              </w:rPr>
              <w:t>Adverse reaction to a substance, not judged to be immune-mediated (non-allergic). This can include (but is not limited to) pseudoallergic reactions, side effects, drug toxicities (eg</w:t>
            </w:r>
            <w:ins w:id="1245" w:author="Steve" w:date="2015-09-05T14:55:00Z">
              <w:r w:rsidR="0028387D">
                <w:rPr>
                  <w:rFonts w:eastAsia="Times New Roman"/>
                  <w:lang w:val="en-US"/>
                </w:rPr>
                <w:t>.</w:t>
              </w:r>
            </w:ins>
            <w:r>
              <w:rPr>
                <w:rFonts w:eastAsia="Times New Roman"/>
                <w:lang w:val="en-US"/>
              </w:rPr>
              <w:t xml:space="preserve"> to Gentamicin), drug-drug interactions, food-drug interactions, and drug-disease interactions. </w:t>
            </w:r>
          </w:p>
        </w:tc>
      </w:tr>
    </w:tbl>
    <w:p w:rsidR="00292EEA" w:rsidRDefault="005B11EB">
      <w:pPr>
        <w:pStyle w:val="Heading2"/>
        <w:divId w:val="1375348270"/>
        <w:rPr>
          <w:rFonts w:eastAsia="Times New Roman"/>
          <w:lang w:val="en-US"/>
        </w:rPr>
      </w:pPr>
      <w:r>
        <w:rPr>
          <w:rFonts w:eastAsia="Times New Roman"/>
          <w:lang w:val="en-US"/>
        </w:rPr>
        <w:t>ValueSet: AnswerFormat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AnswerFormat (Answer Format)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expected format of an answer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Boolean: </w:t>
            </w:r>
            <w:r>
              <w:rPr>
                <w:rFonts w:eastAsia="Times New Roman"/>
                <w:lang w:val="en-US"/>
              </w:rPr>
              <w:t>Answer is a yes/no answer</w:t>
            </w:r>
            <w:ins w:id="1246" w:author="Steve" w:date="2015-09-05T14:56:00Z">
              <w:r w:rsidR="0028387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Decimal: </w:t>
            </w:r>
            <w:r>
              <w:rPr>
                <w:rFonts w:eastAsia="Times New Roman"/>
                <w:lang w:val="en-US"/>
              </w:rPr>
              <w:t>Answer is a floating point number</w:t>
            </w:r>
            <w:ins w:id="1247" w:author="Steve" w:date="2015-09-05T14:57:00Z">
              <w:r w:rsidR="0028387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Integer: </w:t>
            </w:r>
            <w:r>
              <w:rPr>
                <w:rFonts w:eastAsia="Times New Roman"/>
                <w:lang w:val="en-US"/>
              </w:rPr>
              <w:t>Answer is an integer</w:t>
            </w:r>
            <w:ins w:id="1248" w:author="Steve" w:date="2015-09-05T14:57:00Z">
              <w:r w:rsidR="0028387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 </w:t>
            </w:r>
            <w:r>
              <w:rPr>
                <w:rFonts w:eastAsia="Times New Roman"/>
                <w:lang w:val="en-US"/>
              </w:rPr>
              <w:t>Answer is a date</w:t>
            </w:r>
            <w:ins w:id="1249" w:author="Steve" w:date="2015-09-05T14:57:00Z">
              <w:r w:rsidR="0028387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 Time: </w:t>
            </w:r>
            <w:r>
              <w:rPr>
                <w:rFonts w:eastAsia="Times New Roman"/>
                <w:lang w:val="en-US"/>
              </w:rPr>
              <w:t xml:space="preserve">Answer is a date and time </w:t>
            </w:r>
            <w:ins w:id="1250" w:author="Steve" w:date="2015-09-05T14:57:00Z">
              <w:r w:rsidR="0028387D">
                <w:rPr>
                  <w:rFonts w:eastAsia="Times New Roman"/>
                  <w:lang w:val="en-US"/>
                </w:rPr>
                <w:t>.</w:t>
              </w:r>
            </w:ins>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Instant: </w:t>
            </w:r>
            <w:r>
              <w:rPr>
                <w:rFonts w:eastAsia="Times New Roman"/>
                <w:lang w:val="en-US"/>
              </w:rPr>
              <w:t>Answer is a system timestamp</w:t>
            </w:r>
            <w:ins w:id="1251" w:author="Steve" w:date="2015-09-05T14:57:00Z">
              <w:r w:rsidR="0028387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 </w:t>
            </w:r>
            <w:r>
              <w:rPr>
                <w:rFonts w:eastAsia="Times New Roman"/>
                <w:lang w:val="en-US"/>
              </w:rPr>
              <w:t>Answer is a time (hour/minute/second) independent of date</w:t>
            </w:r>
            <w:ins w:id="1252" w:author="Steve" w:date="2015-09-05T14:57:00Z">
              <w:r w:rsidR="0028387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String: </w:t>
            </w:r>
            <w:r>
              <w:rPr>
                <w:rFonts w:eastAsia="Times New Roman"/>
                <w:lang w:val="en-US"/>
              </w:rPr>
              <w:t>Answer is a short (few words to short sentence) free-text entry</w:t>
            </w:r>
            <w:ins w:id="1253" w:author="Steve" w:date="2015-09-05T14:57:00Z">
              <w:r w:rsidR="0028387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28387D">
            <w:pPr>
              <w:rPr>
                <w:rFonts w:eastAsia="Times New Roman"/>
                <w:lang w:val="en-US"/>
              </w:rPr>
            </w:pPr>
            <w:r>
              <w:rPr>
                <w:rFonts w:eastAsia="Times New Roman"/>
                <w:b/>
                <w:bCs/>
                <w:lang w:val="en-US"/>
              </w:rPr>
              <w:t xml:space="preserve">Text: </w:t>
            </w:r>
            <w:r>
              <w:rPr>
                <w:rFonts w:eastAsia="Times New Roman"/>
                <w:lang w:val="en-US"/>
              </w:rPr>
              <w:t>Answer is a long (potentially multi-</w:t>
            </w:r>
            <w:del w:id="1254" w:author="Steve" w:date="2015-09-05T14:57:00Z">
              <w:r w:rsidDel="0028387D">
                <w:rPr>
                  <w:rFonts w:eastAsia="Times New Roman"/>
                  <w:lang w:val="en-US"/>
                </w:rPr>
                <w:delText>paragram</w:delText>
              </w:r>
            </w:del>
            <w:ins w:id="1255" w:author="Steve" w:date="2015-09-05T14:57:00Z">
              <w:r w:rsidR="0028387D">
                <w:rPr>
                  <w:rFonts w:eastAsia="Times New Roman"/>
                  <w:lang w:val="en-US"/>
                </w:rPr>
                <w:t>paragraph</w:t>
              </w:r>
            </w:ins>
            <w:r>
              <w:rPr>
                <w:rFonts w:eastAsia="Times New Roman"/>
                <w:lang w:val="en-US"/>
              </w:rPr>
              <w:t>) free-text entry (still captured as a string)</w:t>
            </w:r>
            <w:ins w:id="1256" w:author="Steve" w:date="2015-09-05T14:57:00Z">
              <w:r w:rsidR="0028387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Url: </w:t>
            </w:r>
            <w:r>
              <w:rPr>
                <w:rFonts w:eastAsia="Times New Roman"/>
                <w:lang w:val="en-US"/>
              </w:rPr>
              <w:t xml:space="preserve">Answer is a url (website, FTP site, etc.) </w:t>
            </w:r>
            <w:ins w:id="1257" w:author="Steve" w:date="2015-09-05T14:58:00Z">
              <w:r w:rsidR="0028387D">
                <w:rPr>
                  <w:rFonts w:eastAsia="Times New Roman"/>
                  <w:lang w:val="en-US"/>
                </w:rPr>
                <w:t>.</w:t>
              </w:r>
            </w:ins>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Choice: </w:t>
            </w:r>
            <w:r>
              <w:rPr>
                <w:rFonts w:eastAsia="Times New Roman"/>
                <w:lang w:val="en-US"/>
              </w:rPr>
              <w:t>Answer is a Coding drawn from a list of options</w:t>
            </w:r>
            <w:ins w:id="1258" w:author="Steve" w:date="2015-09-05T14:58:00Z">
              <w:r w:rsidR="0028387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Open Choice: </w:t>
            </w:r>
            <w:r>
              <w:rPr>
                <w:rFonts w:eastAsia="Times New Roman"/>
                <w:lang w:val="en-US"/>
              </w:rPr>
              <w:t xml:space="preserve">Answer is a Coding drawn from a list of options or a free-text entry.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Attachment: </w:t>
            </w:r>
            <w:r>
              <w:rPr>
                <w:rFonts w:eastAsia="Times New Roman"/>
                <w:lang w:val="en-US"/>
              </w:rPr>
              <w:t xml:space="preserve">Answer is binary content such as a image, PDF, etc.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Reference: </w:t>
            </w:r>
            <w:r>
              <w:rPr>
                <w:rFonts w:eastAsia="Times New Roman"/>
                <w:lang w:val="en-US"/>
              </w:rPr>
              <w:t>Answer is a reference to another resource (practitioner, organization, etc.)</w:t>
            </w:r>
            <w:ins w:id="1259" w:author="Steve" w:date="2015-09-05T14:58:00Z">
              <w:r w:rsidR="0028387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Quantity: </w:t>
            </w:r>
            <w:r>
              <w:rPr>
                <w:rFonts w:eastAsia="Times New Roman"/>
                <w:lang w:val="en-US"/>
              </w:rPr>
              <w:t>Answer is a combination of a numeric value and unit, potentially with a comparator (&lt;, &gt;, etc)</w:t>
            </w:r>
            <w:ins w:id="1260" w:author="Steve" w:date="2015-09-05T14:58:00Z">
              <w:r w:rsidR="0028387D">
                <w:rPr>
                  <w:rFonts w:eastAsia="Times New Roman"/>
                  <w:lang w:val="en-US"/>
                </w:rPr>
                <w:t>.</w:t>
              </w:r>
            </w:ins>
            <w:r>
              <w:rPr>
                <w:rFonts w:eastAsia="Times New Roman"/>
                <w:lang w:val="en-US"/>
              </w:rPr>
              <w:t xml:space="preserve"> </w:t>
            </w:r>
          </w:p>
        </w:tc>
      </w:tr>
    </w:tbl>
    <w:p w:rsidR="00292EEA" w:rsidRDefault="005B11EB">
      <w:pPr>
        <w:pStyle w:val="Heading2"/>
        <w:divId w:val="1375348270"/>
        <w:rPr>
          <w:rFonts w:eastAsia="Times New Roman"/>
          <w:lang w:val="en-US"/>
        </w:rPr>
      </w:pPr>
      <w:r>
        <w:rPr>
          <w:rFonts w:eastAsia="Times New Roman"/>
          <w:lang w:val="en-US"/>
        </w:rPr>
        <w:t>ValueSet: AppointmentStatus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AppointmentStatus (Appointment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free/busy status of an appointment</w:t>
            </w:r>
            <w:ins w:id="1261" w:author="Steve" w:date="2015-09-05T14:46:00Z">
              <w:r w:rsidR="0028387D">
                <w:rPr>
                  <w:rFonts w:eastAsia="Times New Roman"/>
                  <w:lang w:val="en-US"/>
                </w:rPr>
                <w:t>.</w:t>
              </w:r>
            </w:ins>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Proposed: </w:t>
            </w:r>
            <w:r>
              <w:rPr>
                <w:rFonts w:eastAsia="Times New Roman"/>
                <w:lang w:val="en-US"/>
              </w:rPr>
              <w:t>None of the participant(s) have finalized their acceptance of the appointment request, and the start/end time may not be set yet</w:t>
            </w:r>
            <w:ins w:id="1262" w:author="Steve" w:date="2015-09-05T14:46:00Z">
              <w:r w:rsidR="0028387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Pending: </w:t>
            </w:r>
            <w:r>
              <w:rPr>
                <w:rFonts w:eastAsia="Times New Roman"/>
                <w:lang w:val="en-US"/>
              </w:rPr>
              <w:t>Some or all of the participant(s) have not finalized their acceptance of the appointment request</w:t>
            </w:r>
            <w:ins w:id="1263" w:author="Steve" w:date="2015-09-05T14:46:00Z">
              <w:r w:rsidR="0028387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Booked: </w:t>
            </w:r>
            <w:r>
              <w:rPr>
                <w:rFonts w:eastAsia="Times New Roman"/>
                <w:lang w:val="en-US"/>
              </w:rPr>
              <w:t>All participant(s) have been considered and the appointment is confirmed to go ahead at the date/times specified</w:t>
            </w:r>
            <w:ins w:id="1264" w:author="Steve" w:date="2015-09-05T14:46:00Z">
              <w:r w:rsidR="0028387D">
                <w:rPr>
                  <w:rFonts w:eastAsia="Times New Roman"/>
                  <w:lang w:val="en-US"/>
                </w:rPr>
                <w:t>.</w:t>
              </w:r>
            </w:ins>
            <w:del w:id="1265" w:author="Steve" w:date="2015-09-05T14:46:00Z">
              <w:r w:rsidDel="0028387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Arrived: </w:t>
            </w:r>
            <w:r>
              <w:rPr>
                <w:rFonts w:eastAsia="Times New Roman"/>
                <w:lang w:val="en-US"/>
              </w:rPr>
              <w:t>Some of the patients have arrived</w:t>
            </w:r>
            <w:ins w:id="1266" w:author="Steve" w:date="2015-09-05T14:46:00Z">
              <w:r w:rsidR="0028387D">
                <w:rPr>
                  <w:rFonts w:eastAsia="Times New Roman"/>
                  <w:lang w:val="en-US"/>
                </w:rPr>
                <w:t>.</w:t>
              </w:r>
            </w:ins>
            <w:del w:id="1267" w:author="Steve" w:date="2015-09-05T14:46:00Z">
              <w:r w:rsidDel="0028387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Fulfilled: </w:t>
            </w:r>
            <w:r>
              <w:rPr>
                <w:rFonts w:eastAsia="Times New Roman"/>
                <w:lang w:val="en-US"/>
              </w:rPr>
              <w:t>This appointment has completed and may have resulted in an encounter</w:t>
            </w:r>
            <w:ins w:id="1268" w:author="Steve" w:date="2015-09-05T14:46:00Z">
              <w:r w:rsidR="0028387D">
                <w:rPr>
                  <w:rFonts w:eastAsia="Times New Roman"/>
                  <w:lang w:val="en-US"/>
                </w:rPr>
                <w:t>.</w:t>
              </w:r>
            </w:ins>
            <w:del w:id="1269" w:author="Steve" w:date="2015-09-05T14:46:00Z">
              <w:r w:rsidDel="0028387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Cancelled: </w:t>
            </w:r>
            <w:r>
              <w:rPr>
                <w:rFonts w:eastAsia="Times New Roman"/>
                <w:lang w:val="en-US"/>
              </w:rPr>
              <w:t>The appointment has been cancelled</w:t>
            </w:r>
            <w:ins w:id="1270" w:author="Steve" w:date="2015-09-05T14:46:00Z">
              <w:r w:rsidR="0028387D">
                <w:rPr>
                  <w:rFonts w:eastAsia="Times New Roman"/>
                  <w:lang w:val="en-US"/>
                </w:rPr>
                <w:t>.</w:t>
              </w:r>
            </w:ins>
            <w:del w:id="1271" w:author="Steve" w:date="2015-09-05T14:46:00Z">
              <w:r w:rsidDel="0028387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Show: </w:t>
            </w:r>
            <w:r>
              <w:rPr>
                <w:rFonts w:eastAsia="Times New Roman"/>
                <w:lang w:val="en-US"/>
              </w:rPr>
              <w:t>Some or all of the participant(s) have not/did not appear for the appointment (usually the patient)</w:t>
            </w:r>
            <w:ins w:id="1272" w:author="Steve" w:date="2015-09-05T14:47:00Z">
              <w:r w:rsidR="0028387D">
                <w:rPr>
                  <w:rFonts w:eastAsia="Times New Roman"/>
                  <w:lang w:val="en-US"/>
                </w:rPr>
                <w:t>.</w:t>
              </w:r>
            </w:ins>
            <w:del w:id="1273" w:author="Steve" w:date="2015-09-05T14:47:00Z">
              <w:r w:rsidDel="0028387D">
                <w:rPr>
                  <w:rFonts w:eastAsia="Times New Roman"/>
                  <w:lang w:val="en-US"/>
                </w:rPr>
                <w:delText xml:space="preserve"> </w:delText>
              </w:r>
            </w:del>
          </w:p>
        </w:tc>
      </w:tr>
    </w:tbl>
    <w:p w:rsidR="00292EEA" w:rsidRDefault="005B11EB">
      <w:pPr>
        <w:pStyle w:val="Heading2"/>
        <w:divId w:val="1375348270"/>
        <w:rPr>
          <w:rFonts w:eastAsia="Times New Roman"/>
          <w:lang w:val="en-US"/>
        </w:rPr>
      </w:pPr>
      <w:r>
        <w:rPr>
          <w:rFonts w:eastAsia="Times New Roman"/>
          <w:lang w:val="en-US"/>
        </w:rPr>
        <w:t>ValueSet: AssertionDirectionType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413"/>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AssertionDirectionType (Assertion Direction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type of direction to use for assertion. The direction to use for assertions.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response: </w:t>
            </w:r>
            <w:r>
              <w:rPr>
                <w:rFonts w:eastAsia="Times New Roman"/>
                <w:lang w:val="en-US"/>
              </w:rPr>
              <w:t xml:space="preserve">Default value. Assertion is evaluated on the response.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7F47A9">
            <w:pPr>
              <w:rPr>
                <w:rFonts w:eastAsia="Times New Roman"/>
                <w:lang w:val="en-US"/>
              </w:rPr>
            </w:pPr>
            <w:r w:rsidRPr="007F47A9">
              <w:rPr>
                <w:rFonts w:eastAsia="Times New Roman"/>
                <w:b/>
                <w:bCs/>
                <w:highlight w:val="yellow"/>
                <w:lang w:val="en-US"/>
                <w:rPrChange w:id="1274" w:author="Steve" w:date="2015-09-05T14:48:00Z">
                  <w:rPr>
                    <w:rFonts w:eastAsia="Times New Roman"/>
                    <w:b/>
                    <w:bCs/>
                    <w:lang w:val="en-US"/>
                  </w:rPr>
                </w:rPrChange>
              </w:rPr>
              <w:t xml:space="preserve">request: </w:t>
            </w:r>
            <w:r w:rsidRPr="007F47A9">
              <w:rPr>
                <w:rFonts w:eastAsia="Times New Roman"/>
                <w:highlight w:val="yellow"/>
                <w:lang w:val="en-US"/>
                <w:rPrChange w:id="1275" w:author="Steve" w:date="2015-09-05T14:48:00Z">
                  <w:rPr>
                    <w:rFonts w:eastAsia="Times New Roman"/>
                    <w:lang w:val="en-US"/>
                  </w:rPr>
                </w:rPrChange>
              </w:rPr>
              <w:t>Not equals comparison.</w:t>
            </w:r>
            <w:r w:rsidR="005B11EB">
              <w:rPr>
                <w:rFonts w:eastAsia="Times New Roman"/>
                <w:lang w:val="en-US"/>
              </w:rPr>
              <w:t xml:space="preserve"> </w:t>
            </w:r>
          </w:p>
        </w:tc>
      </w:tr>
    </w:tbl>
    <w:p w:rsidR="00292EEA" w:rsidRDefault="005B11EB">
      <w:pPr>
        <w:pStyle w:val="Heading2"/>
        <w:divId w:val="1375348270"/>
        <w:rPr>
          <w:rFonts w:eastAsia="Times New Roman"/>
          <w:lang w:val="en-US"/>
        </w:rPr>
      </w:pPr>
      <w:r>
        <w:rPr>
          <w:rFonts w:eastAsia="Times New Roman"/>
          <w:lang w:val="en-US"/>
        </w:rPr>
        <w:t>ValueSet: AssertionOperatorType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040"/>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AssertionOperatorType (Assertion Operator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type of operator to use for assertion. The type of operator to use for assertions.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equals: </w:t>
            </w:r>
            <w:r>
              <w:rPr>
                <w:rFonts w:eastAsia="Times New Roman"/>
                <w:lang w:val="en-US"/>
              </w:rPr>
              <w:t xml:space="preserve">Default value. Equals comparison.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notEquals: </w:t>
            </w:r>
            <w:r>
              <w:rPr>
                <w:rFonts w:eastAsia="Times New Roman"/>
                <w:lang w:val="en-US"/>
              </w:rPr>
              <w:t xml:space="preserve">Not equals comparison.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 </w:t>
            </w:r>
            <w:r>
              <w:rPr>
                <w:rFonts w:eastAsia="Times New Roman"/>
                <w:lang w:val="en-US"/>
              </w:rPr>
              <w:t xml:space="preserve">Compare value within a known set of values.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notIn: </w:t>
            </w:r>
            <w:r>
              <w:rPr>
                <w:rFonts w:eastAsia="Times New Roman"/>
                <w:lang w:val="en-US"/>
              </w:rPr>
              <w:t xml:space="preserve">Compare value not within a known set of values.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greaterThan: </w:t>
            </w:r>
            <w:r>
              <w:rPr>
                <w:rFonts w:eastAsia="Times New Roman"/>
                <w:lang w:val="en-US"/>
              </w:rPr>
              <w:t xml:space="preserve">Compare value to be greater than a known value.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lessThan: </w:t>
            </w:r>
            <w:r>
              <w:rPr>
                <w:rFonts w:eastAsia="Times New Roman"/>
                <w:lang w:val="en-US"/>
              </w:rPr>
              <w:t xml:space="preserve">Compare value to be less than a known value.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empty: </w:t>
            </w:r>
            <w:r>
              <w:rPr>
                <w:rFonts w:eastAsia="Times New Roman"/>
                <w:lang w:val="en-US"/>
              </w:rPr>
              <w:t xml:space="preserve">Compare value is empty.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notEmpty: </w:t>
            </w:r>
            <w:r>
              <w:rPr>
                <w:rFonts w:eastAsia="Times New Roman"/>
                <w:lang w:val="en-US"/>
              </w:rPr>
              <w:t xml:space="preserve">Compare value is not empty.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contains: </w:t>
            </w:r>
            <w:r>
              <w:rPr>
                <w:rFonts w:eastAsia="Times New Roman"/>
                <w:lang w:val="en-US"/>
              </w:rPr>
              <w:t xml:space="preserve">Compare value string contains a known value.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notContains: </w:t>
            </w:r>
            <w:r>
              <w:rPr>
                <w:rFonts w:eastAsia="Times New Roman"/>
                <w:lang w:val="en-US"/>
              </w:rPr>
              <w:t xml:space="preserve">Compare value string does not contain a known value. </w:t>
            </w:r>
          </w:p>
        </w:tc>
      </w:tr>
    </w:tbl>
    <w:p w:rsidR="00292EEA" w:rsidRDefault="005B11EB">
      <w:pPr>
        <w:pStyle w:val="Heading2"/>
        <w:divId w:val="1375348270"/>
        <w:rPr>
          <w:rFonts w:eastAsia="Times New Roman"/>
          <w:lang w:val="en-US"/>
        </w:rPr>
      </w:pPr>
      <w:r>
        <w:rPr>
          <w:rFonts w:eastAsia="Times New Roman"/>
          <w:lang w:val="en-US"/>
        </w:rPr>
        <w:t>ValueSet: AssertionResponseTypes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AssertionResponseTypes (Assertion Response Types)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type of response code to use for assertion. The response code to expect in the response.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okay: </w:t>
            </w:r>
            <w:r>
              <w:rPr>
                <w:rFonts w:eastAsia="Times New Roman"/>
                <w:lang w:val="en-US"/>
              </w:rPr>
              <w:t xml:space="preserve">Response code is 200.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created: </w:t>
            </w:r>
            <w:r>
              <w:rPr>
                <w:rFonts w:eastAsia="Times New Roman"/>
                <w:lang w:val="en-US"/>
              </w:rPr>
              <w:t xml:space="preserve">Response code is 201.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noContent: </w:t>
            </w:r>
            <w:r>
              <w:rPr>
                <w:rFonts w:eastAsia="Times New Roman"/>
                <w:lang w:val="en-US"/>
              </w:rPr>
              <w:t xml:space="preserve">Response code is 204.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notModified: </w:t>
            </w:r>
            <w:r>
              <w:rPr>
                <w:rFonts w:eastAsia="Times New Roman"/>
                <w:lang w:val="en-US"/>
              </w:rPr>
              <w:t xml:space="preserve">Response code is 304.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bad: </w:t>
            </w:r>
            <w:r>
              <w:rPr>
                <w:rFonts w:eastAsia="Times New Roman"/>
                <w:lang w:val="en-US"/>
              </w:rPr>
              <w:t xml:space="preserve">Response code is 400.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forbidden: </w:t>
            </w:r>
            <w:r>
              <w:rPr>
                <w:rFonts w:eastAsia="Times New Roman"/>
                <w:lang w:val="en-US"/>
              </w:rPr>
              <w:t xml:space="preserve">Response code is 403.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notFound: </w:t>
            </w:r>
            <w:r>
              <w:rPr>
                <w:rFonts w:eastAsia="Times New Roman"/>
                <w:lang w:val="en-US"/>
              </w:rPr>
              <w:t xml:space="preserve">Response code is 404.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methodNotAllowed: </w:t>
            </w:r>
            <w:r>
              <w:rPr>
                <w:rFonts w:eastAsia="Times New Roman"/>
                <w:lang w:val="en-US"/>
              </w:rPr>
              <w:t xml:space="preserve">Response code is 405.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conflict: </w:t>
            </w:r>
            <w:r>
              <w:rPr>
                <w:rFonts w:eastAsia="Times New Roman"/>
                <w:lang w:val="en-US"/>
              </w:rPr>
              <w:t xml:space="preserve">Response code is 409.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gone: </w:t>
            </w:r>
            <w:r>
              <w:rPr>
                <w:rFonts w:eastAsia="Times New Roman"/>
                <w:lang w:val="en-US"/>
              </w:rPr>
              <w:t xml:space="preserve">Response code is 410.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preconditionFailed: </w:t>
            </w:r>
            <w:r>
              <w:rPr>
                <w:rFonts w:eastAsia="Times New Roman"/>
                <w:lang w:val="en-US"/>
              </w:rPr>
              <w:t xml:space="preserve">Response code is 412.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unprocessable: </w:t>
            </w:r>
            <w:r>
              <w:rPr>
                <w:rFonts w:eastAsia="Times New Roman"/>
                <w:lang w:val="en-US"/>
              </w:rPr>
              <w:t xml:space="preserve">Response code is 422. </w:t>
            </w:r>
          </w:p>
        </w:tc>
      </w:tr>
    </w:tbl>
    <w:p w:rsidR="00292EEA" w:rsidRDefault="005B11EB">
      <w:pPr>
        <w:pStyle w:val="Heading2"/>
        <w:divId w:val="1375348270"/>
        <w:rPr>
          <w:rFonts w:eastAsia="Times New Roman"/>
          <w:lang w:val="en-US"/>
        </w:rPr>
      </w:pPr>
      <w:r>
        <w:rPr>
          <w:rFonts w:eastAsia="Times New Roman"/>
          <w:lang w:val="en-US"/>
        </w:rPr>
        <w:t>ValueSet: AuditEventAction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AuditEventAction (Audit Event Action)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Indicator for type of action performed during the event that generated the audit.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Create: </w:t>
            </w:r>
            <w:r>
              <w:rPr>
                <w:rFonts w:eastAsia="Times New Roman"/>
                <w:lang w:val="en-US"/>
              </w:rPr>
              <w:t xml:space="preserve">Create a new database object, such as Placing an Order.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Read/View/Print: </w:t>
            </w:r>
            <w:r>
              <w:rPr>
                <w:rFonts w:eastAsia="Times New Roman"/>
                <w:lang w:val="en-US"/>
              </w:rPr>
              <w:t>Display or print data, such as a Doctor Census</w:t>
            </w:r>
            <w:ins w:id="1276" w:author="Steve" w:date="2015-09-05T14:46:00Z">
              <w:r w:rsidR="0028387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Update: </w:t>
            </w:r>
            <w:r>
              <w:rPr>
                <w:rFonts w:eastAsia="Times New Roman"/>
                <w:lang w:val="en-US"/>
              </w:rPr>
              <w:t>Update data, such as Revise Patient Information</w:t>
            </w:r>
            <w:ins w:id="1277" w:author="Steve" w:date="2015-09-05T14:46:00Z">
              <w:r w:rsidR="0028387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Delete: </w:t>
            </w:r>
            <w:r>
              <w:rPr>
                <w:rFonts w:eastAsia="Times New Roman"/>
                <w:lang w:val="en-US"/>
              </w:rPr>
              <w:t>Delete items, such as a doctor master file record</w:t>
            </w:r>
            <w:ins w:id="1278" w:author="Steve" w:date="2015-09-05T14:46:00Z">
              <w:r w:rsidR="0028387D">
                <w:rPr>
                  <w:rFonts w:eastAsia="Times New Roman"/>
                  <w:lang w:val="en-US"/>
                </w:rPr>
                <w:t>.</w:t>
              </w:r>
            </w:ins>
            <w:del w:id="1279" w:author="Steve" w:date="2015-09-05T14:46:00Z">
              <w:r w:rsidDel="0028387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Execute: </w:t>
            </w:r>
            <w:r>
              <w:rPr>
                <w:rFonts w:eastAsia="Times New Roman"/>
                <w:lang w:val="en-US"/>
              </w:rPr>
              <w:t>Perform a system or application function such as log-on, program execution or use of an object's method, or perform a query/search operation</w:t>
            </w:r>
            <w:ins w:id="1280" w:author="Steve" w:date="2015-09-05T14:46:00Z">
              <w:r w:rsidR="0028387D">
                <w:rPr>
                  <w:rFonts w:eastAsia="Times New Roman"/>
                  <w:lang w:val="en-US"/>
                </w:rPr>
                <w:t>.</w:t>
              </w:r>
            </w:ins>
            <w:r>
              <w:rPr>
                <w:rFonts w:eastAsia="Times New Roman"/>
                <w:lang w:val="en-US"/>
              </w:rPr>
              <w:t xml:space="preserve"> </w:t>
            </w:r>
          </w:p>
        </w:tc>
      </w:tr>
    </w:tbl>
    <w:p w:rsidR="00292EEA" w:rsidRDefault="005B11EB">
      <w:pPr>
        <w:pStyle w:val="Heading2"/>
        <w:divId w:val="1375348270"/>
        <w:rPr>
          <w:rFonts w:eastAsia="Times New Roman"/>
          <w:lang w:val="en-US"/>
        </w:rPr>
      </w:pPr>
      <w:r>
        <w:rPr>
          <w:rFonts w:eastAsia="Times New Roman"/>
          <w:lang w:val="en-US"/>
        </w:rPr>
        <w:lastRenderedPageBreak/>
        <w:t>ValueSet: AuditEventObjectLifecycle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AuditEventObjectLifecycle (Audit Event Object Lifecycle)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Identifier for the data life-cycle stage for the object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Origination / Creation: </w:t>
            </w:r>
            <w:r>
              <w:rPr>
                <w:rFonts w:eastAsia="Times New Roman"/>
                <w:lang w:val="en-US"/>
              </w:rPr>
              <w:t xml:space="preserve">Origination / Creation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Import / Copy from original: </w:t>
            </w:r>
            <w:r>
              <w:rPr>
                <w:rFonts w:eastAsia="Times New Roman"/>
                <w:lang w:val="en-US"/>
              </w:rPr>
              <w:t xml:space="preserve">Import / Copy from original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Amendment: </w:t>
            </w:r>
            <w:r>
              <w:rPr>
                <w:rFonts w:eastAsia="Times New Roman"/>
                <w:lang w:val="en-US"/>
              </w:rPr>
              <w:t xml:space="preserve">Amendment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Verification: </w:t>
            </w:r>
            <w:r>
              <w:rPr>
                <w:rFonts w:eastAsia="Times New Roman"/>
                <w:lang w:val="en-US"/>
              </w:rPr>
              <w:t xml:space="preserve">Verification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Translation: </w:t>
            </w:r>
            <w:r>
              <w:rPr>
                <w:rFonts w:eastAsia="Times New Roman"/>
                <w:lang w:val="en-US"/>
              </w:rPr>
              <w:t xml:space="preserve">Translation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Access / Use: </w:t>
            </w:r>
            <w:r>
              <w:rPr>
                <w:rFonts w:eastAsia="Times New Roman"/>
                <w:lang w:val="en-US"/>
              </w:rPr>
              <w:t xml:space="preserve">Access / Use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De-identification: </w:t>
            </w:r>
            <w:r>
              <w:rPr>
                <w:rFonts w:eastAsia="Times New Roman"/>
                <w:lang w:val="en-US"/>
              </w:rPr>
              <w:t xml:space="preserve">De-identification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Aggregation, summarization, derivation: </w:t>
            </w:r>
            <w:r>
              <w:rPr>
                <w:rFonts w:eastAsia="Times New Roman"/>
                <w:lang w:val="en-US"/>
              </w:rPr>
              <w:t xml:space="preserve">Aggregation, summarization, derivation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Report: </w:t>
            </w:r>
            <w:r>
              <w:rPr>
                <w:rFonts w:eastAsia="Times New Roman"/>
                <w:lang w:val="en-US"/>
              </w:rPr>
              <w:t xml:space="preserve">Report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Export / Copy to target: </w:t>
            </w:r>
            <w:r>
              <w:rPr>
                <w:rFonts w:eastAsia="Times New Roman"/>
                <w:lang w:val="en-US"/>
              </w:rPr>
              <w:t xml:space="preserve">Export / Copy to target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Disclosure: </w:t>
            </w:r>
            <w:r>
              <w:rPr>
                <w:rFonts w:eastAsia="Times New Roman"/>
                <w:lang w:val="en-US"/>
              </w:rPr>
              <w:t xml:space="preserve">Disclosure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Receipt of disclosure: </w:t>
            </w:r>
            <w:r>
              <w:rPr>
                <w:rFonts w:eastAsia="Times New Roman"/>
                <w:lang w:val="en-US"/>
              </w:rPr>
              <w:t xml:space="preserve">Receipt of disclosure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Archiving: </w:t>
            </w:r>
            <w:r>
              <w:rPr>
                <w:rFonts w:eastAsia="Times New Roman"/>
                <w:lang w:val="en-US"/>
              </w:rPr>
              <w:t xml:space="preserve">Archiving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Logical deletion: </w:t>
            </w:r>
            <w:r>
              <w:rPr>
                <w:rFonts w:eastAsia="Times New Roman"/>
                <w:lang w:val="en-US"/>
              </w:rPr>
              <w:t xml:space="preserve">Logical deletion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Permanent erasure / Physical destruction: </w:t>
            </w:r>
            <w:r>
              <w:rPr>
                <w:rFonts w:eastAsia="Times New Roman"/>
                <w:lang w:val="en-US"/>
              </w:rPr>
              <w:t xml:space="preserve">Permanent erasure / Physical destruction </w:t>
            </w:r>
          </w:p>
        </w:tc>
      </w:tr>
    </w:tbl>
    <w:p w:rsidR="00292EEA" w:rsidRDefault="005B11EB">
      <w:pPr>
        <w:pStyle w:val="Heading2"/>
        <w:divId w:val="1375348270"/>
        <w:rPr>
          <w:rFonts w:eastAsia="Times New Roman"/>
          <w:lang w:val="en-US"/>
        </w:rPr>
      </w:pPr>
      <w:r>
        <w:rPr>
          <w:rFonts w:eastAsia="Times New Roman"/>
          <w:lang w:val="en-US"/>
        </w:rPr>
        <w:t>ValueSet: AuditEventObjectRole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AuditEventObjectRole (Audit Event Object Role)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Code representing the role the Object played in the event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Patient: </w:t>
            </w:r>
            <w:r>
              <w:rPr>
                <w:rFonts w:eastAsia="Times New Roman"/>
                <w:lang w:val="en-US"/>
              </w:rPr>
              <w:t>This object is the patient that is the subject of care related to this event. It is identifiable by patient ID or equivalent. The patient may be either human or animal</w:t>
            </w:r>
            <w:ins w:id="1281" w:author="Steve" w:date="2015-09-05T14:39:00Z">
              <w:r w:rsidR="009A30B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Location: </w:t>
            </w:r>
            <w:r>
              <w:rPr>
                <w:rFonts w:eastAsia="Times New Roman"/>
                <w:lang w:val="en-US"/>
              </w:rPr>
              <w:t xml:space="preserve">This is a location identified as related to the event. This is usually the location where the event took place. Note that for shipping, the usual events are arrival at a location or departure from a location.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Report: </w:t>
            </w:r>
            <w:r>
              <w:rPr>
                <w:rFonts w:eastAsia="Times New Roman"/>
                <w:lang w:val="en-US"/>
              </w:rPr>
              <w:t xml:space="preserve">This object is any kind of persistent document created as a result of the event. This could be a paper report, film, electronic report, DICOM Study, etc. Issues related to medical records life cycle management are conveyed elsewhere.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Domain</w:t>
            </w:r>
            <w:ins w:id="1282" w:author="Steve" w:date="2015-09-05T14:39:00Z">
              <w:r w:rsidR="009A30BD">
                <w:rPr>
                  <w:rFonts w:eastAsia="Times New Roman"/>
                  <w:b/>
                  <w:bCs/>
                  <w:lang w:val="en-US"/>
                </w:rPr>
                <w:t xml:space="preserve"> </w:t>
              </w:r>
            </w:ins>
            <w:r>
              <w:rPr>
                <w:rFonts w:eastAsia="Times New Roman"/>
                <w:b/>
                <w:bCs/>
                <w:lang w:val="en-US"/>
              </w:rPr>
              <w:t xml:space="preserve">Resource: </w:t>
            </w:r>
            <w:r>
              <w:rPr>
                <w:rFonts w:eastAsia="Times New Roman"/>
                <w:lang w:val="en-US"/>
              </w:rPr>
              <w:t xml:space="preserve">A logical object related to a health record event. This is any healthcare specific resource (object) not restricted to FHIR defined Resources.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Master file: </w:t>
            </w:r>
            <w:r>
              <w:rPr>
                <w:rFonts w:eastAsia="Times New Roman"/>
                <w:lang w:val="en-US"/>
              </w:rPr>
              <w:t xml:space="preserve">This is any configurable file used to control creation of documents. Examples include the objects maintained by the HL7 Master File transactions, Value Sets, etc.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User: </w:t>
            </w:r>
            <w:r>
              <w:rPr>
                <w:rFonts w:eastAsia="Times New Roman"/>
                <w:lang w:val="en-US"/>
              </w:rPr>
              <w:t>A human participant not otherwise identified by some other category</w:t>
            </w:r>
            <w:ins w:id="1283" w:author="Steve" w:date="2015-09-05T14:40:00Z">
              <w:r w:rsidR="009A30BD">
                <w:rPr>
                  <w:rFonts w:eastAsia="Times New Roman"/>
                  <w:lang w:val="en-US"/>
                </w:rPr>
                <w:t>.</w:t>
              </w:r>
            </w:ins>
            <w:del w:id="1284" w:author="Steve" w:date="2015-09-05T14:40: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List: </w:t>
            </w:r>
            <w:r>
              <w:rPr>
                <w:rFonts w:eastAsia="Times New Roman"/>
                <w:lang w:val="en-US"/>
              </w:rPr>
              <w:t>(deprecated)</w:t>
            </w:r>
            <w:ins w:id="1285" w:author="Steve" w:date="2015-09-05T14:40:00Z">
              <w:r w:rsidR="009A30BD">
                <w:rPr>
                  <w:rFonts w:eastAsia="Times New Roman"/>
                  <w:lang w:val="en-US"/>
                </w:rPr>
                <w:t>.</w:t>
              </w:r>
            </w:ins>
            <w:del w:id="1286" w:author="Steve" w:date="2015-09-05T14:40: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Doctor: </w:t>
            </w:r>
            <w:r>
              <w:rPr>
                <w:rFonts w:eastAsia="Times New Roman"/>
                <w:lang w:val="en-US"/>
              </w:rPr>
              <w:t xml:space="preserve">Typically a licensed person who is providing or performing care related to the event, generally a physician. The key distinction between doctor and practitioner is with regards to their role, not the licensing. The doctor is the human who actually performed the work. The practitioner is the human or organization that is responsible for the work.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Subscriber: </w:t>
            </w:r>
            <w:r>
              <w:rPr>
                <w:rFonts w:eastAsia="Times New Roman"/>
                <w:lang w:val="en-US"/>
              </w:rPr>
              <w:t xml:space="preserve">A person or system that is being notified as part of the event. This is relevant in situations where automated systems provide notifications to other parties when an event took place.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Guarantor: </w:t>
            </w:r>
            <w:r>
              <w:rPr>
                <w:rFonts w:eastAsia="Times New Roman"/>
                <w:lang w:val="en-US"/>
              </w:rPr>
              <w:t xml:space="preserve">Insurance company, or any other organization who accepts responsibility for paying for the healthcare event.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Security User Entity: </w:t>
            </w:r>
            <w:r>
              <w:rPr>
                <w:rFonts w:eastAsia="Times New Roman"/>
                <w:lang w:val="en-US"/>
              </w:rPr>
              <w:t xml:space="preserve">A person or active system object involved in the event with a security role.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Security User Group: </w:t>
            </w:r>
            <w:r>
              <w:rPr>
                <w:rFonts w:eastAsia="Times New Roman"/>
                <w:lang w:val="en-US"/>
              </w:rPr>
              <w:t xml:space="preserve">A person or system object involved in the event with the authority to modify security roles of other objects.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Security Resource: </w:t>
            </w:r>
            <w:r>
              <w:rPr>
                <w:rFonts w:eastAsia="Times New Roman"/>
                <w:lang w:val="en-US"/>
              </w:rPr>
              <w:t xml:space="preserve">A passive object, such as a role table, that is relevant to the event.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Security Granularity Definition: </w:t>
            </w:r>
            <w:r>
              <w:rPr>
                <w:rFonts w:eastAsia="Times New Roman"/>
                <w:lang w:val="en-US"/>
              </w:rPr>
              <w:t xml:space="preserve">(deprecated) Relevant to certain RBAC security methodologies.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Practitioner: </w:t>
            </w:r>
            <w:r>
              <w:rPr>
                <w:rFonts w:eastAsia="Times New Roman"/>
                <w:lang w:val="en-US"/>
              </w:rPr>
              <w:t>Any person or organization responsible for providing care. This encompasses all forms of care, licensed or otherwise, and all sorts of teams and care groups. Note</w:t>
            </w:r>
            <w:del w:id="1287" w:author="Steve" w:date="2015-09-05T14:42:00Z">
              <w:r w:rsidDel="0028387D">
                <w:rPr>
                  <w:rFonts w:eastAsia="Times New Roman"/>
                  <w:lang w:val="en-US"/>
                </w:rPr>
                <w:delText>,</w:delText>
              </w:r>
            </w:del>
            <w:r>
              <w:rPr>
                <w:rFonts w:eastAsia="Times New Roman"/>
                <w:lang w:val="en-US"/>
              </w:rPr>
              <w:t xml:space="preserve"> the distinction between practitioners and the doctor that actually provided the care to the patient.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Data Destination: </w:t>
            </w:r>
            <w:r>
              <w:rPr>
                <w:rFonts w:eastAsia="Times New Roman"/>
                <w:lang w:val="en-US"/>
              </w:rPr>
              <w:t xml:space="preserve">The source or destination for data transfer, when it does not match some other role.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Data Repository: </w:t>
            </w:r>
            <w:r>
              <w:rPr>
                <w:rFonts w:eastAsia="Times New Roman"/>
                <w:lang w:val="en-US"/>
              </w:rPr>
              <w:t>A source or destination for data transfer</w:t>
            </w:r>
            <w:del w:id="1288" w:author="Steve" w:date="2015-09-05T14:42:00Z">
              <w:r w:rsidDel="0028387D">
                <w:rPr>
                  <w:rFonts w:eastAsia="Times New Roman"/>
                  <w:lang w:val="en-US"/>
                </w:rPr>
                <w:delText>,</w:delText>
              </w:r>
            </w:del>
            <w:r>
              <w:rPr>
                <w:rFonts w:eastAsia="Times New Roman"/>
                <w:lang w:val="en-US"/>
              </w:rPr>
              <w:t xml:space="preserve"> that acts as an archive, database, or similar role.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Schedule: </w:t>
            </w:r>
            <w:r>
              <w:rPr>
                <w:rFonts w:eastAsia="Times New Roman"/>
                <w:lang w:val="en-US"/>
              </w:rPr>
              <w:t xml:space="preserve">An object that holds schedule information. This could be an appointment book, availability information, etc.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Customer: </w:t>
            </w:r>
            <w:r>
              <w:rPr>
                <w:rFonts w:eastAsia="Times New Roman"/>
                <w:lang w:val="en-US"/>
              </w:rPr>
              <w:t xml:space="preserve">An organization or person that is the recipient of services. This could be an organization that is buying services for a patient, or a person that is buying services for an animal.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Job: </w:t>
            </w:r>
            <w:r>
              <w:rPr>
                <w:rFonts w:eastAsia="Times New Roman"/>
                <w:lang w:val="en-US"/>
              </w:rPr>
              <w:t xml:space="preserve">An order, task, work item, procedure step, or other description of work to be performed. E.g., a particular instance of an MPPS.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Job Stream: </w:t>
            </w:r>
            <w:r>
              <w:rPr>
                <w:rFonts w:eastAsia="Times New Roman"/>
                <w:lang w:val="en-US"/>
              </w:rPr>
              <w:t xml:space="preserve">A list of jobs or a system that provides lists of jobs. E.g., an MWL SCP.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Table: </w:t>
            </w:r>
            <w:r>
              <w:rPr>
                <w:rFonts w:eastAsia="Times New Roman"/>
                <w:lang w:val="en-US"/>
              </w:rPr>
              <w:t xml:space="preserve">(Deprecated)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Routing Criteria: </w:t>
            </w:r>
            <w:r>
              <w:rPr>
                <w:rFonts w:eastAsia="Times New Roman"/>
                <w:lang w:val="en-US"/>
              </w:rPr>
              <w:t xml:space="preserve">An object that specifies or controls the routing or delivery of items. For example, a distribution list is the routing criteria for mail. The items delivered may be documents, jobs, or other objects.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Query: </w:t>
            </w:r>
            <w:r>
              <w:rPr>
                <w:rFonts w:eastAsia="Times New Roman"/>
                <w:lang w:val="en-US"/>
              </w:rPr>
              <w:t xml:space="preserve">The contents of a query. This is used to capture the contents of any kind of query. For security surveillance purposes knowing the queries being made is very important. </w:t>
            </w:r>
          </w:p>
        </w:tc>
      </w:tr>
    </w:tbl>
    <w:p w:rsidR="00292EEA" w:rsidRDefault="005B11EB">
      <w:pPr>
        <w:pStyle w:val="Heading2"/>
        <w:divId w:val="1375348270"/>
        <w:rPr>
          <w:rFonts w:eastAsia="Times New Roman"/>
          <w:lang w:val="en-US"/>
        </w:rPr>
      </w:pPr>
      <w:r>
        <w:rPr>
          <w:rFonts w:eastAsia="Times New Roman"/>
          <w:lang w:val="en-US"/>
        </w:rPr>
        <w:lastRenderedPageBreak/>
        <w:t>ValueSet: AuditEventObjectType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954"/>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AuditEventObjectType (Audit Event Object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Code for the object type involved audited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Person: </w:t>
            </w:r>
            <w:r>
              <w:rPr>
                <w:rFonts w:eastAsia="Times New Roman"/>
                <w:lang w:val="en-US"/>
              </w:rPr>
              <w:t xml:space="preserve">Person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System Object: </w:t>
            </w:r>
            <w:r>
              <w:rPr>
                <w:rFonts w:eastAsia="Times New Roman"/>
                <w:lang w:val="en-US"/>
              </w:rPr>
              <w:t xml:space="preserve">System Object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Organization: </w:t>
            </w:r>
            <w:r>
              <w:rPr>
                <w:rFonts w:eastAsia="Times New Roman"/>
                <w:lang w:val="en-US"/>
              </w:rPr>
              <w:t xml:space="preserve">Organization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w:t>
            </w:r>
            <w:r>
              <w:rPr>
                <w:rFonts w:eastAsia="Times New Roman"/>
                <w:lang w:val="en-US"/>
              </w:rPr>
              <w:t xml:space="preserve">Other </w:t>
            </w:r>
          </w:p>
        </w:tc>
      </w:tr>
    </w:tbl>
    <w:p w:rsidR="00292EEA" w:rsidRDefault="005B11EB">
      <w:pPr>
        <w:pStyle w:val="Heading2"/>
        <w:divId w:val="1375348270"/>
        <w:rPr>
          <w:rFonts w:eastAsia="Times New Roman"/>
          <w:lang w:val="en-US"/>
        </w:rPr>
      </w:pPr>
      <w:r>
        <w:rPr>
          <w:rFonts w:eastAsia="Times New Roman"/>
          <w:lang w:val="en-US"/>
        </w:rPr>
        <w:t>ValueSet: AuditEventOutcome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AuditEventOutcome (Audit Event Outcome)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Indicates whether the event succeeded or failed</w:t>
            </w:r>
            <w:ins w:id="1289" w:author="Steve" w:date="2015-09-05T14:34:00Z">
              <w:r w:rsidR="009A30BD">
                <w:rPr>
                  <w:rFonts w:eastAsia="Times New Roman"/>
                  <w:lang w:val="en-US"/>
                </w:rPr>
                <w:t>.</w:t>
              </w:r>
            </w:ins>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Success: </w:t>
            </w:r>
            <w:r>
              <w:rPr>
                <w:rFonts w:eastAsia="Times New Roman"/>
                <w:lang w:val="en-US"/>
              </w:rPr>
              <w:t>The operation completed successfully (whether with warnings or not)</w:t>
            </w:r>
            <w:ins w:id="1290" w:author="Steve" w:date="2015-09-05T14:35:00Z">
              <w:r w:rsidR="009A30BD">
                <w:rPr>
                  <w:rFonts w:eastAsia="Times New Roman"/>
                  <w:lang w:val="en-US"/>
                </w:rPr>
                <w:t>.</w:t>
              </w:r>
            </w:ins>
            <w:del w:id="1291" w:author="Steve" w:date="2015-09-05T14:35: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Minor failure: </w:t>
            </w:r>
            <w:r>
              <w:rPr>
                <w:rFonts w:eastAsia="Times New Roman"/>
                <w:lang w:val="en-US"/>
              </w:rPr>
              <w:t>The action was not successful due to some kind of catered for error (often equivalent to an HTTP 400 response)</w:t>
            </w:r>
            <w:ins w:id="1292" w:author="Steve" w:date="2015-09-05T14:35:00Z">
              <w:r w:rsidR="009A30BD">
                <w:rPr>
                  <w:rFonts w:eastAsia="Times New Roman"/>
                  <w:lang w:val="en-US"/>
                </w:rPr>
                <w:t>.</w:t>
              </w:r>
            </w:ins>
            <w:del w:id="1293" w:author="Steve" w:date="2015-09-05T14:35: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Serious failure: </w:t>
            </w:r>
            <w:r>
              <w:rPr>
                <w:rFonts w:eastAsia="Times New Roman"/>
                <w:lang w:val="en-US"/>
              </w:rPr>
              <w:t>The action was not successful due to some kind of unexpected error (often equivalent to an HTTP 500 response)</w:t>
            </w:r>
            <w:ins w:id="1294" w:author="Steve" w:date="2015-09-05T14:35:00Z">
              <w:r w:rsidR="009A30BD">
                <w:rPr>
                  <w:rFonts w:eastAsia="Times New Roman"/>
                  <w:lang w:val="en-US"/>
                </w:rPr>
                <w:t>.</w:t>
              </w:r>
            </w:ins>
            <w:del w:id="1295" w:author="Steve" w:date="2015-09-05T14:35: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Major failure: </w:t>
            </w:r>
            <w:r>
              <w:rPr>
                <w:rFonts w:eastAsia="Times New Roman"/>
                <w:lang w:val="en-US"/>
              </w:rPr>
              <w:t>An error of such magnitude occurred that the system is not longer available for use (i.e. the system died)</w:t>
            </w:r>
            <w:ins w:id="1296" w:author="Steve" w:date="2015-09-05T14:35:00Z">
              <w:r w:rsidR="009A30BD">
                <w:rPr>
                  <w:rFonts w:eastAsia="Times New Roman"/>
                  <w:lang w:val="en-US"/>
                </w:rPr>
                <w:t>.</w:t>
              </w:r>
            </w:ins>
            <w:del w:id="1297" w:author="Steve" w:date="2015-09-05T14:35:00Z">
              <w:r w:rsidDel="009A30BD">
                <w:rPr>
                  <w:rFonts w:eastAsia="Times New Roman"/>
                  <w:lang w:val="en-US"/>
                </w:rPr>
                <w:delText xml:space="preserve"> </w:delText>
              </w:r>
            </w:del>
          </w:p>
        </w:tc>
      </w:tr>
    </w:tbl>
    <w:p w:rsidR="00292EEA" w:rsidRDefault="005B11EB">
      <w:pPr>
        <w:pStyle w:val="Heading2"/>
        <w:divId w:val="1375348270"/>
        <w:rPr>
          <w:rFonts w:eastAsia="Times New Roman"/>
          <w:lang w:val="en-US"/>
        </w:rPr>
      </w:pPr>
      <w:r>
        <w:rPr>
          <w:rFonts w:eastAsia="Times New Roman"/>
          <w:lang w:val="en-US"/>
        </w:rPr>
        <w:t>ValueSet: AuditEventParticipantNetworkType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493"/>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AuditEventParticipantNetworkType (Audit Event Participant Network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type of network access point of this participant in the audit event</w:t>
            </w:r>
            <w:ins w:id="1298" w:author="Steve" w:date="2015-09-05T14:35:00Z">
              <w:r w:rsidR="009A30BD">
                <w:rPr>
                  <w:rFonts w:eastAsia="Times New Roman"/>
                  <w:lang w:val="en-US"/>
                </w:rPr>
                <w:t>.</w:t>
              </w:r>
            </w:ins>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Machine Name: </w:t>
            </w:r>
            <w:r>
              <w:rPr>
                <w:rFonts w:eastAsia="Times New Roman"/>
                <w:lang w:val="en-US"/>
              </w:rPr>
              <w:t>Machine Name, including DNS name</w:t>
            </w:r>
            <w:ins w:id="1299" w:author="Steve" w:date="2015-09-05T14:35:00Z">
              <w:r w:rsidR="009A30BD">
                <w:rPr>
                  <w:rFonts w:eastAsia="Times New Roman"/>
                  <w:lang w:val="en-US"/>
                </w:rPr>
                <w:t>.</w:t>
              </w:r>
            </w:ins>
            <w:del w:id="1300" w:author="Steve" w:date="2015-09-05T14:35: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IP Address: </w:t>
            </w:r>
            <w:r>
              <w:rPr>
                <w:rFonts w:eastAsia="Times New Roman"/>
                <w:lang w:val="en-US"/>
              </w:rPr>
              <w:t>IP Address</w:t>
            </w:r>
            <w:ins w:id="1301" w:author="Steve" w:date="2015-09-05T14:35:00Z">
              <w:r w:rsidR="009A30BD">
                <w:rPr>
                  <w:rFonts w:eastAsia="Times New Roman"/>
                  <w:lang w:val="en-US"/>
                </w:rPr>
                <w:t>.</w:t>
              </w:r>
            </w:ins>
            <w:del w:id="1302" w:author="Steve" w:date="2015-09-05T14:35: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Telephone Number: </w:t>
            </w:r>
            <w:r>
              <w:rPr>
                <w:rFonts w:eastAsia="Times New Roman"/>
                <w:lang w:val="en-US"/>
              </w:rPr>
              <w:t>Telephone Number</w:t>
            </w:r>
            <w:ins w:id="1303" w:author="Steve" w:date="2015-09-05T14:35:00Z">
              <w:r w:rsidR="009A30BD">
                <w:rPr>
                  <w:rFonts w:eastAsia="Times New Roman"/>
                  <w:lang w:val="en-US"/>
                </w:rPr>
                <w:t>.</w:t>
              </w:r>
            </w:ins>
            <w:del w:id="1304" w:author="Steve" w:date="2015-09-05T14:35: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Email address: </w:t>
            </w:r>
            <w:r>
              <w:rPr>
                <w:rFonts w:eastAsia="Times New Roman"/>
                <w:lang w:val="en-US"/>
              </w:rPr>
              <w:t>Email address</w:t>
            </w:r>
            <w:ins w:id="1305" w:author="Steve" w:date="2015-09-05T14:35:00Z">
              <w:r w:rsidR="009A30BD">
                <w:rPr>
                  <w:rFonts w:eastAsia="Times New Roman"/>
                  <w:lang w:val="en-US"/>
                </w:rPr>
                <w:t>.</w:t>
              </w:r>
            </w:ins>
            <w:del w:id="1306" w:author="Steve" w:date="2015-09-05T14:35: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URI: </w:t>
            </w:r>
            <w:r>
              <w:rPr>
                <w:rFonts w:eastAsia="Times New Roman"/>
                <w:lang w:val="en-US"/>
              </w:rPr>
              <w:t>URI (User directory, HTTP-PUT, ftp, etc.)</w:t>
            </w:r>
            <w:ins w:id="1307" w:author="Steve" w:date="2015-09-05T14:35:00Z">
              <w:r w:rsidR="009A30BD">
                <w:rPr>
                  <w:rFonts w:eastAsia="Times New Roman"/>
                  <w:lang w:val="en-US"/>
                </w:rPr>
                <w:t>.</w:t>
              </w:r>
            </w:ins>
            <w:del w:id="1308" w:author="Steve" w:date="2015-09-05T14:35:00Z">
              <w:r w:rsidDel="009A30BD">
                <w:rPr>
                  <w:rFonts w:eastAsia="Times New Roman"/>
                  <w:lang w:val="en-US"/>
                </w:rPr>
                <w:delText xml:space="preserve"> </w:delText>
              </w:r>
            </w:del>
          </w:p>
        </w:tc>
      </w:tr>
    </w:tbl>
    <w:p w:rsidR="00292EEA" w:rsidRDefault="005B11EB">
      <w:pPr>
        <w:pStyle w:val="Heading2"/>
        <w:divId w:val="1375348270"/>
        <w:rPr>
          <w:rFonts w:eastAsia="Times New Roman"/>
          <w:lang w:val="en-US"/>
        </w:rPr>
      </w:pPr>
      <w:r>
        <w:rPr>
          <w:rFonts w:eastAsia="Times New Roman"/>
          <w:lang w:val="en-US"/>
        </w:rPr>
        <w:t>ValueSet: BindingStrength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BindingStrength (Binding Strength)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Indication of the degree of conformance expectations associated with a binding</w:t>
            </w:r>
            <w:ins w:id="1309" w:author="Steve" w:date="2015-09-05T14:36:00Z">
              <w:r w:rsidR="009A30BD">
                <w:rPr>
                  <w:rFonts w:eastAsia="Times New Roman"/>
                  <w:lang w:val="en-US"/>
                </w:rPr>
                <w:t>.</w:t>
              </w:r>
            </w:ins>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Required: </w:t>
            </w:r>
            <w:r>
              <w:rPr>
                <w:rFonts w:eastAsia="Times New Roman"/>
                <w:lang w:val="en-US"/>
              </w:rPr>
              <w:t>To be conformant, instances of this element SHALL include a code from the specified value set</w:t>
            </w:r>
            <w:ins w:id="1310" w:author="Steve" w:date="2015-09-05T14:36:00Z">
              <w:r w:rsidR="009A30BD">
                <w:rPr>
                  <w:rFonts w:eastAsia="Times New Roman"/>
                  <w:lang w:val="en-US"/>
                </w:rPr>
                <w:t>.</w:t>
              </w:r>
            </w:ins>
            <w:del w:id="1311" w:author="Steve" w:date="2015-09-05T14:36: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Extensible: </w:t>
            </w:r>
            <w:r>
              <w:rPr>
                <w:rFonts w:eastAsia="Times New Roman"/>
                <w:lang w:val="en-US"/>
              </w:rPr>
              <w:t xml:space="preserve">To be conformant, instances of this element SHALL include a code from the specified value set if any of the codes within the value set can apply to the </w:t>
            </w:r>
            <w:r>
              <w:rPr>
                <w:rFonts w:eastAsia="Times New Roman"/>
                <w:lang w:val="en-US"/>
              </w:rPr>
              <w:lastRenderedPageBreak/>
              <w:t>concept being communicated. If the value</w:t>
            </w:r>
            <w:ins w:id="1312" w:author="Steve" w:date="2015-09-05T14:38:00Z">
              <w:r w:rsidR="009A30BD">
                <w:rPr>
                  <w:rFonts w:eastAsia="Times New Roman"/>
                  <w:lang w:val="en-US"/>
                </w:rPr>
                <w:t xml:space="preserve"> </w:t>
              </w:r>
            </w:ins>
            <w:r>
              <w:rPr>
                <w:rFonts w:eastAsia="Times New Roman"/>
                <w:lang w:val="en-US"/>
              </w:rPr>
              <w:t>set does not cover the concept (based on human review), alternate codings (or, data type allowing</w:t>
            </w:r>
            <w:del w:id="1313" w:author="Steve" w:date="2015-09-05T14:36:00Z">
              <w:r w:rsidDel="009A30BD">
                <w:rPr>
                  <w:rFonts w:eastAsia="Times New Roman"/>
                  <w:lang w:val="en-US"/>
                </w:rPr>
                <w:delText>,</w:delText>
              </w:r>
            </w:del>
            <w:r>
              <w:rPr>
                <w:rFonts w:eastAsia="Times New Roman"/>
                <w:lang w:val="en-US"/>
              </w:rPr>
              <w:t xml:space="preserve"> text) may be included instead.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Preferred: </w:t>
            </w:r>
            <w:r>
              <w:rPr>
                <w:rFonts w:eastAsia="Times New Roman"/>
                <w:lang w:val="en-US"/>
              </w:rPr>
              <w:t>Instances are encouraged to draw from the specified codes for interoperability purposes but are not required to do so to be considered conformant</w:t>
            </w:r>
            <w:ins w:id="1314" w:author="Steve" w:date="2015-09-05T14:37:00Z">
              <w:r w:rsidR="009A30BD">
                <w:rPr>
                  <w:rFonts w:eastAsia="Times New Roman"/>
                  <w:lang w:val="en-US"/>
                </w:rPr>
                <w:t>.</w:t>
              </w:r>
            </w:ins>
            <w:del w:id="1315" w:author="Steve" w:date="2015-09-05T14:37: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Example: </w:t>
            </w:r>
            <w:r>
              <w:rPr>
                <w:rFonts w:eastAsia="Times New Roman"/>
                <w:lang w:val="en-US"/>
              </w:rPr>
              <w:t>Instances are not expected or even encouraged to draw from the specified value set. The value set merely provides examples of the types of concepts intended to be included</w:t>
            </w:r>
            <w:ins w:id="1316" w:author="Steve" w:date="2015-09-05T14:37:00Z">
              <w:r w:rsidR="009A30BD">
                <w:rPr>
                  <w:rFonts w:eastAsia="Times New Roman"/>
                  <w:lang w:val="en-US"/>
                </w:rPr>
                <w:t>.</w:t>
              </w:r>
            </w:ins>
            <w:del w:id="1317" w:author="Steve" w:date="2015-09-05T14:37:00Z">
              <w:r w:rsidDel="009A30BD">
                <w:rPr>
                  <w:rFonts w:eastAsia="Times New Roman"/>
                  <w:lang w:val="en-US"/>
                </w:rPr>
                <w:delText xml:space="preserve"> </w:delText>
              </w:r>
            </w:del>
          </w:p>
        </w:tc>
      </w:tr>
    </w:tbl>
    <w:p w:rsidR="00292EEA" w:rsidRDefault="005B11EB">
      <w:pPr>
        <w:pStyle w:val="Heading2"/>
        <w:divId w:val="1375348270"/>
        <w:rPr>
          <w:rFonts w:eastAsia="Times New Roman"/>
          <w:lang w:val="en-US"/>
        </w:rPr>
      </w:pPr>
      <w:r>
        <w:rPr>
          <w:rFonts w:eastAsia="Times New Roman"/>
          <w:lang w:val="en-US"/>
        </w:rPr>
        <w:t>ValueSet: BundleType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BundleType (Bundle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Indicates the purpose of a bundle</w:t>
            </w:r>
            <w:ins w:id="1318" w:author="Steve" w:date="2015-09-05T14:31:00Z">
              <w:r w:rsidR="009A30BD">
                <w:rPr>
                  <w:rFonts w:eastAsia="Times New Roman"/>
                  <w:lang w:val="en-US"/>
                </w:rPr>
                <w:t xml:space="preserve"> </w:t>
              </w:r>
            </w:ins>
            <w:r>
              <w:rPr>
                <w:rFonts w:eastAsia="Times New Roman"/>
                <w:lang w:val="en-US"/>
              </w:rPr>
              <w:t>- how it was intended to be used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Document: </w:t>
            </w:r>
            <w:r>
              <w:rPr>
                <w:rFonts w:eastAsia="Times New Roman"/>
                <w:lang w:val="en-US"/>
              </w:rPr>
              <w:t>The bundle is a document. The first resource is a Composition</w:t>
            </w:r>
            <w:ins w:id="1319" w:author="Steve" w:date="2015-09-05T14:31:00Z">
              <w:r w:rsidR="009A30BD">
                <w:rPr>
                  <w:rFonts w:eastAsia="Times New Roman"/>
                  <w:lang w:val="en-US"/>
                </w:rPr>
                <w:t>.</w:t>
              </w:r>
            </w:ins>
            <w:del w:id="1320" w:author="Steve" w:date="2015-09-05T14:31: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Message: </w:t>
            </w:r>
            <w:r>
              <w:rPr>
                <w:rFonts w:eastAsia="Times New Roman"/>
                <w:lang w:val="en-US"/>
              </w:rPr>
              <w:t>The bundle is a message. The first resource is a MessageHeader</w:t>
            </w:r>
            <w:ins w:id="1321" w:author="Steve" w:date="2015-09-05T14:31:00Z">
              <w:r w:rsidR="009A30B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Transaction: </w:t>
            </w:r>
            <w:r>
              <w:rPr>
                <w:rFonts w:eastAsia="Times New Roman"/>
                <w:lang w:val="en-US"/>
              </w:rPr>
              <w:t>The bundle is a transaction - intended to be processed by a server as an atomic commit</w:t>
            </w:r>
            <w:ins w:id="1322" w:author="Steve" w:date="2015-09-05T14:31:00Z">
              <w:r w:rsidR="009A30BD">
                <w:rPr>
                  <w:rFonts w:eastAsia="Times New Roman"/>
                  <w:lang w:val="en-US"/>
                </w:rPr>
                <w:t>.</w:t>
              </w:r>
            </w:ins>
            <w:del w:id="1323" w:author="Steve" w:date="2015-09-05T14:31: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Transaction Response: </w:t>
            </w:r>
            <w:r>
              <w:rPr>
                <w:rFonts w:eastAsia="Times New Roman"/>
                <w:lang w:val="en-US"/>
              </w:rPr>
              <w:t>The bundle is a transaction response. Because the response is a transaction response, the transaction</w:t>
            </w:r>
            <w:ins w:id="1324" w:author="Steve" w:date="2015-09-05T14:31:00Z">
              <w:r w:rsidR="009A30BD">
                <w:rPr>
                  <w:rFonts w:eastAsia="Times New Roman"/>
                  <w:lang w:val="en-US"/>
                </w:rPr>
                <w:t xml:space="preserve"> </w:t>
              </w:r>
            </w:ins>
            <w:r>
              <w:rPr>
                <w:rFonts w:eastAsia="Times New Roman"/>
                <w:lang w:val="en-US"/>
              </w:rPr>
              <w:t>has succeeded, and all responses are error free</w:t>
            </w:r>
            <w:ins w:id="1325" w:author="Steve" w:date="2015-09-05T14:31:00Z">
              <w:r w:rsidR="009A30BD">
                <w:rPr>
                  <w:rFonts w:eastAsia="Times New Roman"/>
                  <w:lang w:val="en-US"/>
                </w:rPr>
                <w:t>.</w:t>
              </w:r>
            </w:ins>
            <w:del w:id="1326" w:author="Steve" w:date="2015-09-05T14:31: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Batch: </w:t>
            </w:r>
            <w:r>
              <w:rPr>
                <w:rFonts w:eastAsia="Times New Roman"/>
                <w:lang w:val="en-US"/>
              </w:rPr>
              <w:t>The bundle is a transaction - intended to be processed by a server as a group of actions</w:t>
            </w:r>
            <w:ins w:id="1327" w:author="Steve" w:date="2015-09-05T14:32:00Z">
              <w:r w:rsidR="009A30B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Batch Response: </w:t>
            </w:r>
            <w:r>
              <w:rPr>
                <w:rFonts w:eastAsia="Times New Roman"/>
                <w:lang w:val="en-US"/>
              </w:rPr>
              <w:t>The bundle is a batch response. Note that as a batch, some responses may indicate failure and others success</w:t>
            </w:r>
            <w:ins w:id="1328" w:author="Steve" w:date="2015-09-05T14:33:00Z">
              <w:r w:rsidR="009A30BD">
                <w:rPr>
                  <w:rFonts w:eastAsia="Times New Roman"/>
                  <w:lang w:val="en-US"/>
                </w:rPr>
                <w:t>.</w:t>
              </w:r>
            </w:ins>
            <w:del w:id="1329" w:author="Steve" w:date="2015-09-05T14:33: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rsidP="009A30BD">
            <w:pPr>
              <w:rPr>
                <w:rFonts w:eastAsia="Times New Roman"/>
                <w:lang w:val="en-US"/>
              </w:rPr>
            </w:pPr>
            <w:r>
              <w:rPr>
                <w:rFonts w:eastAsia="Times New Roman"/>
                <w:b/>
                <w:bCs/>
                <w:lang w:val="en-US"/>
              </w:rPr>
              <w:t xml:space="preserve">History List: </w:t>
            </w:r>
            <w:r>
              <w:rPr>
                <w:rFonts w:eastAsia="Times New Roman"/>
                <w:lang w:val="en-US"/>
              </w:rPr>
              <w:t xml:space="preserve">The bundle is a list of resources from a </w:t>
            </w:r>
            <w:del w:id="1330" w:author="Steve" w:date="2015-09-05T14:33:00Z">
              <w:r w:rsidDel="009A30BD">
                <w:rPr>
                  <w:rFonts w:eastAsia="Times New Roman"/>
                  <w:lang w:val="en-US"/>
                </w:rPr>
                <w:delText>_</w:delText>
              </w:r>
            </w:del>
            <w:r>
              <w:rPr>
                <w:rFonts w:eastAsia="Times New Roman"/>
                <w:lang w:val="en-US"/>
              </w:rPr>
              <w:t>history interaction on a server</w:t>
            </w:r>
            <w:ins w:id="1331" w:author="Steve" w:date="2015-09-05T14:33:00Z">
              <w:r w:rsidR="009A30B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Search Results: </w:t>
            </w:r>
            <w:r>
              <w:rPr>
                <w:rFonts w:eastAsia="Times New Roman"/>
                <w:lang w:val="en-US"/>
              </w:rPr>
              <w:t>The bundle is a list of resources returned as a result of a search/query interaction, operation, or message</w:t>
            </w:r>
            <w:ins w:id="1332" w:author="Steve" w:date="2015-09-05T14:32:00Z">
              <w:r w:rsidR="009A30BD">
                <w:rPr>
                  <w:rFonts w:eastAsia="Times New Roman"/>
                  <w:lang w:val="en-US"/>
                </w:rPr>
                <w:t>.</w:t>
              </w:r>
            </w:ins>
            <w:del w:id="1333" w:author="Steve" w:date="2015-09-05T14:32: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Collection: </w:t>
            </w:r>
            <w:r>
              <w:rPr>
                <w:rFonts w:eastAsia="Times New Roman"/>
                <w:lang w:val="en-US"/>
              </w:rPr>
              <w:t>The bundle is a set of resources collected into a single document for ease of distribution</w:t>
            </w:r>
            <w:ins w:id="1334" w:author="Steve" w:date="2015-09-05T14:32:00Z">
              <w:r w:rsidR="009A30BD">
                <w:rPr>
                  <w:rFonts w:eastAsia="Times New Roman"/>
                  <w:lang w:val="en-US"/>
                </w:rPr>
                <w:t>.</w:t>
              </w:r>
            </w:ins>
            <w:del w:id="1335" w:author="Steve" w:date="2015-09-05T14:32:00Z">
              <w:r w:rsidDel="009A30BD">
                <w:rPr>
                  <w:rFonts w:eastAsia="Times New Roman"/>
                  <w:lang w:val="en-US"/>
                </w:rPr>
                <w:delText xml:space="preserve"> </w:delText>
              </w:r>
            </w:del>
          </w:p>
        </w:tc>
      </w:tr>
    </w:tbl>
    <w:p w:rsidR="00292EEA" w:rsidRDefault="005B11EB">
      <w:pPr>
        <w:pStyle w:val="Heading2"/>
        <w:divId w:val="1375348270"/>
        <w:rPr>
          <w:rFonts w:eastAsia="Times New Roman"/>
          <w:lang w:val="en-US"/>
        </w:rPr>
      </w:pPr>
      <w:r>
        <w:rPr>
          <w:rFonts w:eastAsia="Times New Roman"/>
          <w:lang w:val="en-US"/>
        </w:rPr>
        <w:t>ValueSet: CarePlanActivityCategory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CarePlanActivityCategory (Care Plan Activity Category)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High-level categorization of the type of activity in a care plan.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Diet: </w:t>
            </w:r>
            <w:r>
              <w:rPr>
                <w:rFonts w:eastAsia="Times New Roman"/>
                <w:lang w:val="en-US"/>
              </w:rPr>
              <w:t>Plan for the patient to consume food of a specified nature</w:t>
            </w:r>
            <w:ins w:id="1336" w:author="Steve" w:date="2015-09-05T14:33:00Z">
              <w:r w:rsidR="009A30BD">
                <w:rPr>
                  <w:rFonts w:eastAsia="Times New Roman"/>
                  <w:lang w:val="en-US"/>
                </w:rPr>
                <w:t>.</w:t>
              </w:r>
            </w:ins>
            <w:del w:id="1337" w:author="Steve" w:date="2015-09-05T14:33: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Drug: </w:t>
            </w:r>
            <w:r>
              <w:rPr>
                <w:rFonts w:eastAsia="Times New Roman"/>
                <w:lang w:val="en-US"/>
              </w:rPr>
              <w:t>Plan for the patient to consume/receive a drug, vaccine or other product</w:t>
            </w:r>
            <w:ins w:id="1338" w:author="Steve" w:date="2015-09-05T14:34:00Z">
              <w:r w:rsidR="009A30BD">
                <w:rPr>
                  <w:rFonts w:eastAsia="Times New Roman"/>
                  <w:lang w:val="en-US"/>
                </w:rPr>
                <w:t>.</w:t>
              </w:r>
            </w:ins>
            <w:del w:id="1339" w:author="Steve" w:date="2015-09-05T14:34: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Encounter: </w:t>
            </w:r>
            <w:r>
              <w:rPr>
                <w:rFonts w:eastAsia="Times New Roman"/>
                <w:lang w:val="en-US"/>
              </w:rPr>
              <w:t>Plan to meet or communicate with the patient (in-patient, out-patient, phone call, etc.)</w:t>
            </w:r>
            <w:ins w:id="1340" w:author="Steve" w:date="2015-09-05T14:34:00Z">
              <w:r w:rsidR="009A30BD">
                <w:rPr>
                  <w:rFonts w:eastAsia="Times New Roman"/>
                  <w:lang w:val="en-US"/>
                </w:rPr>
                <w:t>.</w:t>
              </w:r>
            </w:ins>
            <w:del w:id="1341" w:author="Steve" w:date="2015-09-05T14:34: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Observation: </w:t>
            </w:r>
            <w:r>
              <w:rPr>
                <w:rFonts w:eastAsia="Times New Roman"/>
                <w:lang w:val="en-US"/>
              </w:rPr>
              <w:t>Plan to capture information about a patient (vitals, labs, diagnostic images, etc.)</w:t>
            </w:r>
            <w:ins w:id="1342" w:author="Steve" w:date="2015-09-05T14:34:00Z">
              <w:r w:rsidR="009A30BD">
                <w:rPr>
                  <w:rFonts w:eastAsia="Times New Roman"/>
                  <w:lang w:val="en-US"/>
                </w:rPr>
                <w:t>.</w:t>
              </w:r>
            </w:ins>
            <w:del w:id="1343" w:author="Steve" w:date="2015-09-05T14:34: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w:t>
            </w:r>
            <w:r>
              <w:rPr>
                <w:rFonts w:eastAsia="Times New Roman"/>
                <w:lang w:val="en-US"/>
              </w:rPr>
              <w:t>Plan to modify the patient in some way (surgery, physiotherapy, education, counseling, etc.)</w:t>
            </w:r>
            <w:ins w:id="1344" w:author="Steve" w:date="2015-09-05T14:34:00Z">
              <w:r w:rsidR="009A30BD">
                <w:rPr>
                  <w:rFonts w:eastAsia="Times New Roman"/>
                  <w:lang w:val="en-US"/>
                </w:rPr>
                <w:t>.</w:t>
              </w:r>
            </w:ins>
            <w:del w:id="1345" w:author="Steve" w:date="2015-09-05T14:34: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Supply: </w:t>
            </w:r>
            <w:r>
              <w:rPr>
                <w:rFonts w:eastAsia="Times New Roman"/>
                <w:lang w:val="en-US"/>
              </w:rPr>
              <w:t>Plan to provide something to the patient (medication, medical supply, etc.)</w:t>
            </w:r>
            <w:ins w:id="1346" w:author="Steve" w:date="2015-09-05T14:34:00Z">
              <w:r w:rsidR="009A30BD">
                <w:rPr>
                  <w:rFonts w:eastAsia="Times New Roman"/>
                  <w:lang w:val="en-US"/>
                </w:rPr>
                <w:t>.</w:t>
              </w:r>
            </w:ins>
            <w:del w:id="1347" w:author="Steve" w:date="2015-09-05T14:34: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w:t>
            </w:r>
            <w:r>
              <w:rPr>
                <w:rFonts w:eastAsia="Times New Roman"/>
                <w:lang w:val="en-US"/>
              </w:rPr>
              <w:t>Some other form of action</w:t>
            </w:r>
            <w:ins w:id="1348" w:author="Steve" w:date="2015-09-05T14:34:00Z">
              <w:r w:rsidR="009A30BD">
                <w:rPr>
                  <w:rFonts w:eastAsia="Times New Roman"/>
                  <w:lang w:val="en-US"/>
                </w:rPr>
                <w:t>.</w:t>
              </w:r>
            </w:ins>
            <w:del w:id="1349" w:author="Steve" w:date="2015-09-05T14:34:00Z">
              <w:r w:rsidDel="009A30BD">
                <w:rPr>
                  <w:rFonts w:eastAsia="Times New Roman"/>
                  <w:lang w:val="en-US"/>
                </w:rPr>
                <w:delText xml:space="preserve"> </w:delText>
              </w:r>
            </w:del>
          </w:p>
        </w:tc>
      </w:tr>
    </w:tbl>
    <w:p w:rsidR="00292EEA" w:rsidRDefault="005B11EB">
      <w:pPr>
        <w:pStyle w:val="Heading2"/>
        <w:divId w:val="1375348270"/>
        <w:rPr>
          <w:rFonts w:eastAsia="Times New Roman"/>
          <w:lang w:val="en-US"/>
        </w:rPr>
      </w:pPr>
      <w:r>
        <w:rPr>
          <w:rFonts w:eastAsia="Times New Roman"/>
          <w:lang w:val="en-US"/>
        </w:rPr>
        <w:t>ValueSet: CarePlanActivityStatus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CarePlanActivityStatus (Care Plan Activity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Indicates where the activity is at in its overall life cycle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Not Started: </w:t>
            </w:r>
            <w:r>
              <w:rPr>
                <w:rFonts w:eastAsia="Times New Roman"/>
                <w:lang w:val="en-US"/>
              </w:rPr>
              <w:t>Activity is planned but no action has yet been taken</w:t>
            </w:r>
            <w:ins w:id="1350" w:author="Steve" w:date="2015-09-05T14:30:00Z">
              <w:r w:rsidR="009A30BD">
                <w:rPr>
                  <w:rFonts w:eastAsia="Times New Roman"/>
                  <w:lang w:val="en-US"/>
                </w:rPr>
                <w:t>.</w:t>
              </w:r>
            </w:ins>
            <w:del w:id="1351" w:author="Steve" w:date="2015-09-05T14:30: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Scheduled: </w:t>
            </w:r>
            <w:r>
              <w:rPr>
                <w:rFonts w:eastAsia="Times New Roman"/>
                <w:lang w:val="en-US"/>
              </w:rPr>
              <w:t>Appointment or other booking has occurred but activity has not yet begun</w:t>
            </w:r>
            <w:ins w:id="1352" w:author="Steve" w:date="2015-09-05T14:30:00Z">
              <w:r w:rsidR="009A30BD">
                <w:rPr>
                  <w:rFonts w:eastAsia="Times New Roman"/>
                  <w:lang w:val="en-US"/>
                </w:rPr>
                <w:t>.</w:t>
              </w:r>
            </w:ins>
            <w:del w:id="1353" w:author="Steve" w:date="2015-09-05T14:30: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 Progress: </w:t>
            </w:r>
            <w:r>
              <w:rPr>
                <w:rFonts w:eastAsia="Times New Roman"/>
                <w:lang w:val="en-US"/>
              </w:rPr>
              <w:t>Activity has been started but is not yet complete</w:t>
            </w:r>
            <w:ins w:id="1354" w:author="Steve" w:date="2015-09-05T14:30:00Z">
              <w:r w:rsidR="009A30BD">
                <w:rPr>
                  <w:rFonts w:eastAsia="Times New Roman"/>
                  <w:lang w:val="en-US"/>
                </w:rPr>
                <w:t>.</w:t>
              </w:r>
            </w:ins>
            <w:del w:id="1355" w:author="Steve" w:date="2015-09-05T14:30: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On Hold: </w:t>
            </w:r>
            <w:r>
              <w:rPr>
                <w:rFonts w:eastAsia="Times New Roman"/>
                <w:lang w:val="en-US"/>
              </w:rPr>
              <w:t>Activity was started but has temporarily ceased with an expectation of resumption at a future time.</w:t>
            </w:r>
            <w:del w:id="1356" w:author="Steve" w:date="2015-09-05T14:30: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The activities have been completed (more or less) as planned</w:t>
            </w:r>
            <w:ins w:id="1357" w:author="Steve" w:date="2015-09-05T14:30:00Z">
              <w:r w:rsidR="009A30BD">
                <w:rPr>
                  <w:rFonts w:eastAsia="Times New Roman"/>
                  <w:lang w:val="en-US"/>
                </w:rPr>
                <w:t>.</w:t>
              </w:r>
            </w:ins>
            <w:del w:id="1358" w:author="Steve" w:date="2015-09-05T14:30: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Cancelled: </w:t>
            </w:r>
            <w:r>
              <w:rPr>
                <w:rFonts w:eastAsia="Times New Roman"/>
                <w:lang w:val="en-US"/>
              </w:rPr>
              <w:t>The activities have been ended prior to completion (perhaps even before they were started)</w:t>
            </w:r>
            <w:ins w:id="1359" w:author="Steve" w:date="2015-09-05T14:31:00Z">
              <w:r w:rsidR="009A30BD">
                <w:rPr>
                  <w:rFonts w:eastAsia="Times New Roman"/>
                  <w:lang w:val="en-US"/>
                </w:rPr>
                <w:t>.</w:t>
              </w:r>
            </w:ins>
            <w:del w:id="1360" w:author="Steve" w:date="2015-09-05T14:31:00Z">
              <w:r w:rsidDel="009A30BD">
                <w:rPr>
                  <w:rFonts w:eastAsia="Times New Roman"/>
                  <w:lang w:val="en-US"/>
                </w:rPr>
                <w:delText xml:space="preserve"> </w:delText>
              </w:r>
            </w:del>
          </w:p>
        </w:tc>
      </w:tr>
    </w:tbl>
    <w:p w:rsidR="00292EEA" w:rsidRDefault="005B11EB">
      <w:pPr>
        <w:pStyle w:val="Heading2"/>
        <w:divId w:val="1375348270"/>
        <w:rPr>
          <w:rFonts w:eastAsia="Times New Roman"/>
          <w:lang w:val="en-US"/>
        </w:rPr>
      </w:pPr>
      <w:r>
        <w:rPr>
          <w:rFonts w:eastAsia="Times New Roman"/>
          <w:lang w:val="en-US"/>
        </w:rPr>
        <w:t>ValueSet: CarePlanRelationship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CarePlanRelationship (Care Plan Relationship)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Codes identifying the types of relationships between two plans.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Includes: </w:t>
            </w:r>
            <w:r>
              <w:rPr>
                <w:rFonts w:eastAsia="Times New Roman"/>
                <w:lang w:val="en-US"/>
              </w:rPr>
              <w:t xml:space="preserve">The referenced plan is considered to be part of this plan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Replaces: </w:t>
            </w:r>
            <w:r>
              <w:rPr>
                <w:rFonts w:eastAsia="Times New Roman"/>
                <w:lang w:val="en-US"/>
              </w:rPr>
              <w:t xml:space="preserve">This plan takes the places of the referenced plan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Fulfills: </w:t>
            </w:r>
            <w:r>
              <w:rPr>
                <w:rFonts w:eastAsia="Times New Roman"/>
                <w:lang w:val="en-US"/>
              </w:rPr>
              <w:t xml:space="preserve">This plan provides details about how to perform activities defined at a higher level by the referenced plan </w:t>
            </w:r>
          </w:p>
        </w:tc>
      </w:tr>
    </w:tbl>
    <w:p w:rsidR="00292EEA" w:rsidRDefault="005B11EB">
      <w:pPr>
        <w:pStyle w:val="Heading2"/>
        <w:divId w:val="1375348270"/>
        <w:rPr>
          <w:rFonts w:eastAsia="Times New Roman"/>
          <w:lang w:val="en-US"/>
        </w:rPr>
      </w:pPr>
      <w:r>
        <w:rPr>
          <w:rFonts w:eastAsia="Times New Roman"/>
          <w:lang w:val="en-US"/>
        </w:rPr>
        <w:t>ValueSet: CarePlanStatus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CarePlanStatus (Care Plan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Indicates whether the plan is currently being acted upon, represents future intentions or is now just historical record.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Proposed: </w:t>
            </w:r>
            <w:r>
              <w:rPr>
                <w:rFonts w:eastAsia="Times New Roman"/>
                <w:lang w:val="en-US"/>
              </w:rPr>
              <w:t xml:space="preserve">The plan has been suggested but no commitment to it has yet been made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Pending: </w:t>
            </w:r>
            <w:r>
              <w:rPr>
                <w:rFonts w:eastAsia="Times New Roman"/>
                <w:lang w:val="en-US"/>
              </w:rPr>
              <w:t xml:space="preserve">The plan is in development or awaiting use but is not yet intended to be acted upon.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Active: </w:t>
            </w:r>
            <w:r>
              <w:rPr>
                <w:rFonts w:eastAsia="Times New Roman"/>
                <w:lang w:val="en-US"/>
              </w:rPr>
              <w:t xml:space="preserve">The plan is intended to be followed and used as part of patient care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The plan is no longer in use and is not expected to be followed or used in patient care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Cancelled: </w:t>
            </w:r>
            <w:r>
              <w:rPr>
                <w:rFonts w:eastAsia="Times New Roman"/>
                <w:lang w:val="en-US"/>
              </w:rPr>
              <w:t xml:space="preserve">The plan has been terminated prior to reaching completion (though it may have been replaced by a new plan) </w:t>
            </w:r>
          </w:p>
        </w:tc>
      </w:tr>
    </w:tbl>
    <w:p w:rsidR="00292EEA" w:rsidRDefault="005B11EB">
      <w:pPr>
        <w:pStyle w:val="Heading2"/>
        <w:divId w:val="1375348270"/>
        <w:rPr>
          <w:rFonts w:eastAsia="Times New Roman"/>
          <w:lang w:val="en-US"/>
        </w:rPr>
      </w:pPr>
      <w:r>
        <w:rPr>
          <w:rFonts w:eastAsia="Times New Roman"/>
          <w:lang w:val="en-US"/>
        </w:rPr>
        <w:t>ValueSet: ChoiceListOrientation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188"/>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ChoiceListOrientation (Choice List Orientation)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Direction in which lists of question options should be displayed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Horizontal: </w:t>
            </w:r>
            <w:r>
              <w:rPr>
                <w:rFonts w:eastAsia="Times New Roman"/>
                <w:lang w:val="en-US"/>
              </w:rPr>
              <w:t xml:space="preserve">List choices along the horizontal axis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Vertical: </w:t>
            </w:r>
            <w:r>
              <w:rPr>
                <w:rFonts w:eastAsia="Times New Roman"/>
                <w:lang w:val="en-US"/>
              </w:rPr>
              <w:t xml:space="preserve">List choices down the vertical axis </w:t>
            </w:r>
          </w:p>
        </w:tc>
      </w:tr>
    </w:tbl>
    <w:p w:rsidR="00292EEA" w:rsidRDefault="005B11EB">
      <w:pPr>
        <w:pStyle w:val="Heading2"/>
        <w:divId w:val="1375348270"/>
        <w:rPr>
          <w:rFonts w:eastAsia="Times New Roman"/>
          <w:lang w:val="en-US"/>
        </w:rPr>
      </w:pPr>
      <w:r>
        <w:rPr>
          <w:rFonts w:eastAsia="Times New Roman"/>
          <w:lang w:val="en-US"/>
        </w:rPr>
        <w:t>ValueSet: ClaimType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ClaimType (Claim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type or discipline-style of the claim</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Institutional: </w:t>
            </w:r>
            <w:r>
              <w:rPr>
                <w:rFonts w:eastAsia="Times New Roman"/>
                <w:lang w:val="en-US"/>
              </w:rPr>
              <w:t xml:space="preserve">A claim for Institution based, typically in-patient, goods and services.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Oral Health: </w:t>
            </w:r>
            <w:r>
              <w:rPr>
                <w:rFonts w:eastAsia="Times New Roman"/>
                <w:lang w:val="en-US"/>
              </w:rPr>
              <w:t xml:space="preserve">A claim for Oral Health (Dentist, Denturist, Hygienist) goods and services.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Pharmacy: </w:t>
            </w:r>
            <w:r>
              <w:rPr>
                <w:rFonts w:eastAsia="Times New Roman"/>
                <w:lang w:val="en-US"/>
              </w:rPr>
              <w:t xml:space="preserve">A claim for Pharmacy based goods and services.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Professional: </w:t>
            </w:r>
            <w:r>
              <w:rPr>
                <w:rFonts w:eastAsia="Times New Roman"/>
                <w:lang w:val="en-US"/>
              </w:rPr>
              <w:t xml:space="preserve">A claim for Professional, typically out-patient, goods and services.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Vision: </w:t>
            </w:r>
            <w:r>
              <w:rPr>
                <w:rFonts w:eastAsia="Times New Roman"/>
                <w:lang w:val="en-US"/>
              </w:rPr>
              <w:t>A claim for Vision (</w:t>
            </w:r>
            <w:del w:id="1361" w:author="Steve" w:date="2015-09-05T14:26:00Z">
              <w:r w:rsidDel="009A30BD">
                <w:rPr>
                  <w:rFonts w:eastAsia="Times New Roman"/>
                  <w:lang w:val="en-US"/>
                </w:rPr>
                <w:delText>Opthamologist</w:delText>
              </w:r>
            </w:del>
            <w:ins w:id="1362" w:author="Steve" w:date="2015-09-05T14:26:00Z">
              <w:r w:rsidR="009A30BD">
                <w:rPr>
                  <w:rFonts w:eastAsia="Times New Roman"/>
                  <w:lang w:val="en-US"/>
                </w:rPr>
                <w:t>Ophthalmologist</w:t>
              </w:r>
            </w:ins>
            <w:r>
              <w:rPr>
                <w:rFonts w:eastAsia="Times New Roman"/>
                <w:lang w:val="en-US"/>
              </w:rPr>
              <w:t xml:space="preserve">, Optometrist and Optician) goods and services. </w:t>
            </w:r>
          </w:p>
        </w:tc>
      </w:tr>
    </w:tbl>
    <w:p w:rsidR="00292EEA" w:rsidRDefault="005B11EB">
      <w:pPr>
        <w:pStyle w:val="Heading2"/>
        <w:divId w:val="1375348270"/>
        <w:rPr>
          <w:rFonts w:eastAsia="Times New Roman"/>
          <w:lang w:val="en-US"/>
        </w:rPr>
      </w:pPr>
      <w:r>
        <w:rPr>
          <w:rFonts w:eastAsia="Times New Roman"/>
          <w:lang w:val="en-US"/>
        </w:rPr>
        <w:t>ValueSet: ClassificationOrContext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ClassificationOrContext (Classification Or Context)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Identifies whether a useContext represents a context or classification for the element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Classification: </w:t>
            </w:r>
            <w:r>
              <w:rPr>
                <w:rFonts w:eastAsia="Times New Roman"/>
                <w:lang w:val="en-US"/>
              </w:rPr>
              <w:t xml:space="preserve">Indicates the useContext is a classification - e.g. Administrative, financial, etc.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Context: </w:t>
            </w:r>
            <w:r>
              <w:rPr>
                <w:rFonts w:eastAsia="Times New Roman"/>
                <w:lang w:val="en-US"/>
              </w:rPr>
              <w:t>Indicates the useContext is a context - a domain of use - e.g. Particular country, organization or system</w:t>
            </w:r>
            <w:ins w:id="1363" w:author="Steve" w:date="2015-09-05T14:27:00Z">
              <w:r w:rsidR="009A30BD">
                <w:rPr>
                  <w:rFonts w:eastAsia="Times New Roman"/>
                  <w:lang w:val="en-US"/>
                </w:rPr>
                <w:t>.</w:t>
              </w:r>
            </w:ins>
            <w:del w:id="1364" w:author="Steve" w:date="2015-09-05T14:27:00Z">
              <w:r w:rsidDel="009A30BD">
                <w:rPr>
                  <w:rFonts w:eastAsia="Times New Roman"/>
                  <w:lang w:val="en-US"/>
                </w:rPr>
                <w:delText xml:space="preserve"> </w:delText>
              </w:r>
            </w:del>
          </w:p>
        </w:tc>
      </w:tr>
    </w:tbl>
    <w:p w:rsidR="00292EEA" w:rsidRDefault="005B11EB">
      <w:pPr>
        <w:pStyle w:val="Heading2"/>
        <w:divId w:val="1375348270"/>
        <w:rPr>
          <w:rFonts w:eastAsia="Times New Roman"/>
          <w:lang w:val="en-US"/>
        </w:rPr>
      </w:pPr>
      <w:r>
        <w:rPr>
          <w:rFonts w:eastAsia="Times New Roman"/>
          <w:lang w:val="en-US"/>
        </w:rPr>
        <w:t>ValueSet: ClinicalImpressionStatus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ClinicalImpressionStatus (Clinical Impression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workflow state of a clinical impression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assessment is still on-going and results are not yet final.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The assessment is done and the results are final</w:t>
            </w:r>
            <w:ins w:id="1365" w:author="Steve" w:date="2015-09-05T14:29:00Z">
              <w:r w:rsidR="009A30BD">
                <w:rPr>
                  <w:rFonts w:eastAsia="Times New Roman"/>
                  <w:lang w:val="en-US"/>
                </w:rPr>
                <w:t>.</w:t>
              </w:r>
            </w:ins>
            <w:del w:id="1366" w:author="Steve" w:date="2015-09-05T14:29: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 in Error: </w:t>
            </w:r>
            <w:r>
              <w:rPr>
                <w:rFonts w:eastAsia="Times New Roman"/>
                <w:lang w:val="en-US"/>
              </w:rPr>
              <w:t>This assessment was never actually done and the record is erroneous (e.g. Wrong patient)</w:t>
            </w:r>
            <w:ins w:id="1367" w:author="Steve" w:date="2015-09-05T14:29:00Z">
              <w:r w:rsidR="009A30BD">
                <w:rPr>
                  <w:rFonts w:eastAsia="Times New Roman"/>
                  <w:lang w:val="en-US"/>
                </w:rPr>
                <w:t>.</w:t>
              </w:r>
            </w:ins>
            <w:del w:id="1368" w:author="Steve" w:date="2015-09-05T14:29:00Z">
              <w:r w:rsidDel="009A30BD">
                <w:rPr>
                  <w:rFonts w:eastAsia="Times New Roman"/>
                  <w:lang w:val="en-US"/>
                </w:rPr>
                <w:delText xml:space="preserve"> </w:delText>
              </w:r>
            </w:del>
          </w:p>
        </w:tc>
      </w:tr>
    </w:tbl>
    <w:p w:rsidR="00292EEA" w:rsidRDefault="005B11EB">
      <w:pPr>
        <w:pStyle w:val="Heading2"/>
        <w:divId w:val="1375348270"/>
        <w:rPr>
          <w:rFonts w:eastAsia="Times New Roman"/>
          <w:lang w:val="en-US"/>
        </w:rPr>
      </w:pPr>
      <w:r>
        <w:rPr>
          <w:rFonts w:eastAsia="Times New Roman"/>
          <w:lang w:val="en-US"/>
        </w:rPr>
        <w:lastRenderedPageBreak/>
        <w:t>ValueSet: CommunicationRequestStatus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CommunicationRequestStatus (Communication Request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status of the communication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Proposed: </w:t>
            </w:r>
            <w:r>
              <w:rPr>
                <w:rFonts w:eastAsia="Times New Roman"/>
                <w:lang w:val="en-US"/>
              </w:rPr>
              <w:t>The request has been proposed</w:t>
            </w:r>
            <w:ins w:id="1369" w:author="Steve" w:date="2015-09-05T14:28:00Z">
              <w:r w:rsidR="009A30BD">
                <w:rPr>
                  <w:rFonts w:eastAsia="Times New Roman"/>
                  <w:lang w:val="en-US"/>
                </w:rPr>
                <w:t>.</w:t>
              </w:r>
            </w:ins>
            <w:del w:id="1370" w:author="Steve" w:date="2015-09-05T14:28: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Planned: </w:t>
            </w:r>
            <w:r>
              <w:rPr>
                <w:rFonts w:eastAsia="Times New Roman"/>
                <w:lang w:val="en-US"/>
              </w:rPr>
              <w:t>The request has been planned</w:t>
            </w:r>
            <w:ins w:id="1371" w:author="Steve" w:date="2015-09-05T14:28:00Z">
              <w:r w:rsidR="009A30BD">
                <w:rPr>
                  <w:rFonts w:eastAsia="Times New Roman"/>
                  <w:lang w:val="en-US"/>
                </w:rPr>
                <w:t>.</w:t>
              </w:r>
            </w:ins>
            <w:del w:id="1372" w:author="Steve" w:date="2015-09-05T14:28: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Requested: </w:t>
            </w:r>
            <w:r>
              <w:rPr>
                <w:rFonts w:eastAsia="Times New Roman"/>
                <w:lang w:val="en-US"/>
              </w:rPr>
              <w:t>The request has been placed</w:t>
            </w:r>
            <w:ins w:id="1373" w:author="Steve" w:date="2015-09-05T14:28:00Z">
              <w:r w:rsidR="009A30BD">
                <w:rPr>
                  <w:rFonts w:eastAsia="Times New Roman"/>
                  <w:lang w:val="en-US"/>
                </w:rPr>
                <w:t>.</w:t>
              </w:r>
            </w:ins>
            <w:r>
              <w:rPr>
                <w:rFonts w:eastAsia="Times New Roman"/>
                <w:lang w:val="en-US"/>
              </w:rPr>
              <w:t xml:space="preser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Received: </w:t>
            </w:r>
            <w:r>
              <w:rPr>
                <w:rFonts w:eastAsia="Times New Roman"/>
                <w:lang w:val="en-US"/>
              </w:rPr>
              <w:t>The receiving system has received the request but not yet decided whether it will be performed</w:t>
            </w:r>
            <w:ins w:id="1374" w:author="Steve" w:date="2015-09-05T14:28:00Z">
              <w:r w:rsidR="009A30BD">
                <w:rPr>
                  <w:rFonts w:eastAsia="Times New Roman"/>
                  <w:lang w:val="en-US"/>
                </w:rPr>
                <w:t>.</w:t>
              </w:r>
            </w:ins>
            <w:del w:id="1375" w:author="Steve" w:date="2015-09-05T14:28: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Accepted: </w:t>
            </w:r>
            <w:r>
              <w:rPr>
                <w:rFonts w:eastAsia="Times New Roman"/>
                <w:lang w:val="en-US"/>
              </w:rPr>
              <w:t>The receiving system has accepted the order, but work has not yet commenced</w:t>
            </w:r>
            <w:ins w:id="1376" w:author="Steve" w:date="2015-09-05T14:28:00Z">
              <w:r w:rsidR="009A30BD">
                <w:rPr>
                  <w:rFonts w:eastAsia="Times New Roman"/>
                  <w:lang w:val="en-US"/>
                </w:rPr>
                <w:t>.</w:t>
              </w:r>
            </w:ins>
            <w:del w:id="1377" w:author="Steve" w:date="2015-09-05T14:28: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 Progress: </w:t>
            </w:r>
            <w:r>
              <w:rPr>
                <w:rFonts w:eastAsia="Times New Roman"/>
                <w:lang w:val="en-US"/>
              </w:rPr>
              <w:t>The work to fulfill the order is happening</w:t>
            </w:r>
            <w:ins w:id="1378" w:author="Steve" w:date="2015-09-05T14:29:00Z">
              <w:r w:rsidR="009A30BD">
                <w:rPr>
                  <w:rFonts w:eastAsia="Times New Roman"/>
                  <w:lang w:val="en-US"/>
                </w:rPr>
                <w:t>.</w:t>
              </w:r>
            </w:ins>
            <w:del w:id="1379" w:author="Steve" w:date="2015-09-05T14:28: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The work has been complete, the report(s) released, and no further work is planned</w:t>
            </w:r>
            <w:ins w:id="1380" w:author="Steve" w:date="2015-09-05T14:28:00Z">
              <w:r w:rsidR="009A30BD">
                <w:rPr>
                  <w:rFonts w:eastAsia="Times New Roman"/>
                  <w:lang w:val="en-US"/>
                </w:rPr>
                <w:t>.</w:t>
              </w:r>
            </w:ins>
            <w:del w:id="1381" w:author="Steve" w:date="2015-09-05T14:28: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Suspended: </w:t>
            </w:r>
            <w:r>
              <w:rPr>
                <w:rFonts w:eastAsia="Times New Roman"/>
                <w:lang w:val="en-US"/>
              </w:rPr>
              <w:t>The request has been held by originating system/user request</w:t>
            </w:r>
            <w:ins w:id="1382" w:author="Steve" w:date="2015-09-05T14:28:00Z">
              <w:r w:rsidR="009A30BD">
                <w:rPr>
                  <w:rFonts w:eastAsia="Times New Roman"/>
                  <w:lang w:val="en-US"/>
                </w:rPr>
                <w:t>.</w:t>
              </w:r>
            </w:ins>
            <w:del w:id="1383" w:author="Steve" w:date="2015-09-05T14:28: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Rejected: </w:t>
            </w:r>
            <w:r>
              <w:rPr>
                <w:rFonts w:eastAsia="Times New Roman"/>
                <w:lang w:val="en-US"/>
              </w:rPr>
              <w:t>The receiving system has declined to fulfill the request</w:t>
            </w:r>
            <w:ins w:id="1384" w:author="Steve" w:date="2015-09-05T14:28:00Z">
              <w:r w:rsidR="009A30BD">
                <w:rPr>
                  <w:rFonts w:eastAsia="Times New Roman"/>
                  <w:lang w:val="en-US"/>
                </w:rPr>
                <w:t>.</w:t>
              </w:r>
            </w:ins>
            <w:del w:id="1385" w:author="Steve" w:date="2015-09-05T14:28:00Z">
              <w:r w:rsidDel="009A30BD">
                <w:rPr>
                  <w:rFonts w:eastAsia="Times New Roman"/>
                  <w:lang w:val="en-US"/>
                </w:rPr>
                <w:delText xml:space="preserve"> </w:delText>
              </w:r>
            </w:del>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ins w:id="1386" w:author="Steve" w:date="2015-09-09T19:07:00Z"/>
                <w:rFonts w:eastAsia="Times New Roman"/>
                <w:lang w:val="en-US"/>
              </w:rPr>
            </w:pPr>
            <w:r>
              <w:rPr>
                <w:rFonts w:eastAsia="Times New Roman"/>
                <w:b/>
                <w:bCs/>
                <w:lang w:val="en-US"/>
              </w:rPr>
              <w:t xml:space="preserve">Failed: </w:t>
            </w:r>
            <w:r>
              <w:rPr>
                <w:rFonts w:eastAsia="Times New Roman"/>
                <w:lang w:val="en-US"/>
              </w:rPr>
              <w:t>The communication was attempted, but due to some procedural error, it could not be completed</w:t>
            </w:r>
            <w:ins w:id="1387" w:author="Steve" w:date="2015-09-05T14:28:00Z">
              <w:r w:rsidR="009A30BD">
                <w:rPr>
                  <w:rFonts w:eastAsia="Times New Roman"/>
                  <w:lang w:val="en-US"/>
                </w:rPr>
                <w:t>.</w:t>
              </w:r>
            </w:ins>
            <w:del w:id="1388" w:author="Steve" w:date="2015-09-05T14:28:00Z">
              <w:r w:rsidDel="009A30BD">
                <w:rPr>
                  <w:rFonts w:eastAsia="Times New Roman"/>
                  <w:lang w:val="en-US"/>
                </w:rPr>
                <w:delText xml:space="preserve"> </w:delText>
              </w:r>
            </w:del>
          </w:p>
          <w:p w:rsidR="002E6CA3" w:rsidRDefault="002E6CA3">
            <w:pPr>
              <w:rPr>
                <w:ins w:id="1389" w:author="Steve" w:date="2015-09-09T19:07:00Z"/>
                <w:rFonts w:eastAsia="Times New Roman"/>
                <w:lang w:val="en-US"/>
              </w:rPr>
            </w:pPr>
          </w:p>
          <w:p w:rsidR="002E6CA3" w:rsidRDefault="002E6CA3">
            <w:pPr>
              <w:rPr>
                <w:rFonts w:eastAsia="Times New Roman"/>
                <w:lang w:val="en-US"/>
              </w:rPr>
            </w:pPr>
            <w:ins w:id="1390" w:author="Steve" w:date="2015-09-09T19:07:00Z">
              <w:r w:rsidRPr="002E6CA3">
                <w:rPr>
                  <w:rFonts w:eastAsia="Times New Roman"/>
                  <w:highlight w:val="yellow"/>
                  <w:lang w:val="en-US"/>
                  <w:rPrChange w:id="1391" w:author="Steve" w:date="2015-09-09T19:15:00Z">
                    <w:rPr>
                      <w:rFonts w:eastAsia="Times New Roman"/>
                      <w:lang w:val="en-US"/>
                    </w:rPr>
                  </w:rPrChange>
                </w:rPr>
                <w:t>============= Steve Munro done till here ==================</w:t>
              </w:r>
            </w:ins>
          </w:p>
        </w:tc>
      </w:tr>
    </w:tbl>
    <w:p w:rsidR="00292EEA" w:rsidRDefault="005B11EB">
      <w:pPr>
        <w:pStyle w:val="Heading2"/>
        <w:divId w:val="1375348270"/>
        <w:rPr>
          <w:rFonts w:eastAsia="Times New Roman"/>
          <w:lang w:val="en-US"/>
        </w:rPr>
      </w:pPr>
      <w:r>
        <w:rPr>
          <w:rFonts w:eastAsia="Times New Roman"/>
          <w:lang w:val="en-US"/>
        </w:rPr>
        <w:t>ValueSet: CommunicationStatus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CommunicationStatus (Communication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status of the communication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communication transmission is ongoing.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The message transmission is complete, i.e., delivered to the recipient's destination.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Suspended: </w:t>
            </w:r>
            <w:r>
              <w:rPr>
                <w:rFonts w:eastAsia="Times New Roman"/>
                <w:lang w:val="en-US"/>
              </w:rPr>
              <w:t xml:space="preserve">The communication transmission has been held by originating system/user request.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Rejected: </w:t>
            </w:r>
            <w:r>
              <w:rPr>
                <w:rFonts w:eastAsia="Times New Roman"/>
                <w:lang w:val="en-US"/>
              </w:rPr>
              <w:t xml:space="preserve">The receiving system has declined to accept the message.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Failed: </w:t>
            </w:r>
            <w:r>
              <w:rPr>
                <w:rFonts w:eastAsia="Times New Roman"/>
                <w:lang w:val="en-US"/>
              </w:rPr>
              <w:t xml:space="preserve">There was a failure in transmitting the message out. </w:t>
            </w:r>
          </w:p>
        </w:tc>
      </w:tr>
    </w:tbl>
    <w:p w:rsidR="00292EEA" w:rsidRDefault="005B11EB">
      <w:pPr>
        <w:pStyle w:val="Heading2"/>
        <w:divId w:val="1375348270"/>
        <w:rPr>
          <w:rFonts w:eastAsia="Times New Roman"/>
          <w:lang w:val="en-US"/>
        </w:rPr>
      </w:pPr>
      <w:r>
        <w:rPr>
          <w:rFonts w:eastAsia="Times New Roman"/>
          <w:lang w:val="en-US"/>
        </w:rPr>
        <w:t>ValueSet: CompositionAttestationMode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CompositionAttestationMode (Composition Attestation Mode)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way in which a person authenticated a composition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Personal: </w:t>
            </w:r>
            <w:r>
              <w:rPr>
                <w:rFonts w:eastAsia="Times New Roman"/>
                <w:lang w:val="en-US"/>
              </w:rPr>
              <w:t xml:space="preserve">The person authenticated the content in their personal capacity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Professional: </w:t>
            </w:r>
            <w:r>
              <w:rPr>
                <w:rFonts w:eastAsia="Times New Roman"/>
                <w:lang w:val="en-US"/>
              </w:rPr>
              <w:t xml:space="preserve">The person authenticated the content in their professional capacity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Legal: </w:t>
            </w:r>
            <w:r>
              <w:rPr>
                <w:rFonts w:eastAsia="Times New Roman"/>
                <w:lang w:val="en-US"/>
              </w:rPr>
              <w:t xml:space="preserve">The person authenticated the content and accepted legal responsibility for its content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Official: </w:t>
            </w:r>
            <w:r>
              <w:rPr>
                <w:rFonts w:eastAsia="Times New Roman"/>
                <w:lang w:val="en-US"/>
              </w:rPr>
              <w:t xml:space="preserve">The organization authenticated the content as consistent with their policies and procedures </w:t>
            </w:r>
          </w:p>
        </w:tc>
      </w:tr>
    </w:tbl>
    <w:p w:rsidR="00292EEA" w:rsidRDefault="005B11EB">
      <w:pPr>
        <w:pStyle w:val="Heading2"/>
        <w:divId w:val="1375348270"/>
        <w:rPr>
          <w:rFonts w:eastAsia="Times New Roman"/>
          <w:lang w:val="en-US"/>
        </w:rPr>
      </w:pPr>
      <w:r>
        <w:rPr>
          <w:rFonts w:eastAsia="Times New Roman"/>
          <w:lang w:val="en-US"/>
        </w:rPr>
        <w:t>ValueSet: CompositionStatus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CompositionStatus (Composition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workflow/clinical status of the composition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Preliminary: </w:t>
            </w:r>
            <w:r>
              <w:rPr>
                <w:rFonts w:eastAsia="Times New Roman"/>
                <w:lang w:val="en-US"/>
              </w:rPr>
              <w:t xml:space="preserve">This is a preliminary composition or document (also known as initial or interim). The content may be incomplete or unverified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Final: </w:t>
            </w:r>
            <w:r>
              <w:rPr>
                <w:rFonts w:eastAsia="Times New Roman"/>
                <w:lang w:val="en-US"/>
              </w:rPr>
              <w:t xml:space="preserve">This version of the composition is complete and verified by an appropriate person and no further work is planned. Any subsequent updates would be on a new version of the composition.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Amended: </w:t>
            </w:r>
            <w:r>
              <w:rPr>
                <w:rFonts w:eastAsia="Times New Roman"/>
                <w:lang w:val="en-US"/>
              </w:rPr>
              <w:t xml:space="preserve">The composition content or the referenced resources have been modified (edited or added to) subsequent to being released as "final" and the composition is complete and verified by an authorized person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composition or document was originally created/issued in error, and this is an amendment that marks that the entire series should not be considered as valid </w:t>
            </w:r>
          </w:p>
        </w:tc>
      </w:tr>
    </w:tbl>
    <w:p w:rsidR="00292EEA" w:rsidRDefault="005B11EB">
      <w:pPr>
        <w:pStyle w:val="Heading2"/>
        <w:divId w:val="1375348270"/>
        <w:rPr>
          <w:rFonts w:eastAsia="Times New Roman"/>
          <w:lang w:val="en-US"/>
        </w:rPr>
      </w:pPr>
      <w:r>
        <w:rPr>
          <w:rFonts w:eastAsia="Times New Roman"/>
          <w:lang w:val="en-US"/>
        </w:rPr>
        <w:t>ValueSet: ConceptMapEquivalence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ConceptMapEquivalence (Concept Map Equivalence)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degree of equivalence between concepts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Equivalent: </w:t>
            </w:r>
            <w:r>
              <w:rPr>
                <w:rFonts w:eastAsia="Times New Roman"/>
                <w:lang w:val="en-US"/>
              </w:rPr>
              <w:t xml:space="preserve">The definitions of the concepts mean the same thing (including when structural implications of meaning are considered) (i.e. extensionally identical)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Equal: </w:t>
            </w:r>
            <w:r>
              <w:rPr>
                <w:rFonts w:eastAsia="Times New Roman"/>
                <w:lang w:val="en-US"/>
              </w:rPr>
              <w:t xml:space="preserve">The definitions of the concepts are exactly the same (i.e. only grammatical differences) and structural implications of meaning are identifical or irrelevant (i.e. intensionally identical)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Wider: </w:t>
            </w:r>
            <w:r>
              <w:rPr>
                <w:rFonts w:eastAsia="Times New Roman"/>
                <w:lang w:val="en-US"/>
              </w:rPr>
              <w:t xml:space="preserve">The target mapping is wider in meaning than the source concept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Subsumes: </w:t>
            </w:r>
            <w:r>
              <w:rPr>
                <w:rFonts w:eastAsia="Times New Roman"/>
                <w:lang w:val="en-US"/>
              </w:rPr>
              <w:t xml:space="preserve">The target mapping subsumes the meaning of the source concept (e.g. the source is-a target)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Narrower: </w:t>
            </w:r>
            <w:r>
              <w:rPr>
                <w:rFonts w:eastAsia="Times New Roman"/>
                <w:lang w:val="en-US"/>
              </w:rPr>
              <w:t xml:space="preserve">The target mapping is narrower in meaning that the source concept. The sense in which the mapping is narrower SHALL be described in the comments in this case, and applications should be careful when atempting to use these mappings operationally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Specializes: </w:t>
            </w:r>
            <w:r>
              <w:rPr>
                <w:rFonts w:eastAsia="Times New Roman"/>
                <w:lang w:val="en-US"/>
              </w:rPr>
              <w:t xml:space="preserve">The target mapping specializes the meaning of the source concept (e.g. the target is-a 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Inexact: </w:t>
            </w:r>
            <w:r>
              <w:rPr>
                <w:rFonts w:eastAsia="Times New Roman"/>
                <w:lang w:val="en-US"/>
              </w:rPr>
              <w:t xml:space="preserve">The target mapping overlaps with the source concept, but both source and target cover additional meaning, or the definitions are imprecise and it is uncertain </w:t>
            </w:r>
            <w:r>
              <w:rPr>
                <w:rFonts w:eastAsia="Times New Roman"/>
                <w:lang w:val="en-US"/>
              </w:rPr>
              <w:lastRenderedPageBreak/>
              <w:t xml:space="preserve">whether they have the same boundaries to their meaning. The sense in which the mapping is narrower SHALL be described in the comments in this case, and applications should be careful when atempting to use these mappings operationally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Unmatched: </w:t>
            </w:r>
            <w:r>
              <w:rPr>
                <w:rFonts w:eastAsia="Times New Roman"/>
                <w:lang w:val="en-US"/>
              </w:rPr>
              <w:t xml:space="preserve">There is no match for this concept in the destination concept system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Disjoint: </w:t>
            </w:r>
            <w:r>
              <w:rPr>
                <w:rFonts w:eastAsia="Times New Roman"/>
                <w:lang w:val="en-US"/>
              </w:rPr>
              <w:t xml:space="preserve">This is an explicit assertion that there is no mapping between the source and target concept </w:t>
            </w:r>
          </w:p>
        </w:tc>
      </w:tr>
    </w:tbl>
    <w:p w:rsidR="00292EEA" w:rsidRDefault="005B11EB">
      <w:pPr>
        <w:pStyle w:val="Heading2"/>
        <w:divId w:val="1375348270"/>
        <w:rPr>
          <w:rFonts w:eastAsia="Times New Roman"/>
          <w:lang w:val="en-US"/>
        </w:rPr>
      </w:pPr>
      <w:r>
        <w:rPr>
          <w:rFonts w:eastAsia="Times New Roman"/>
          <w:lang w:val="en-US"/>
        </w:rPr>
        <w:t>ValueSet: ConditionState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ConditionState (Condition State)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Enumeration indicating whether the condition is currently active, inactive, or has resolved active| inactive| resolved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Active: </w:t>
            </w:r>
            <w:r>
              <w:rPr>
                <w:rFonts w:eastAsia="Times New Roman"/>
                <w:lang w:val="en-US"/>
              </w:rPr>
              <w:t xml:space="preserve">The condition is active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Inactive: </w:t>
            </w:r>
            <w:r>
              <w:rPr>
                <w:rFonts w:eastAsia="Times New Roman"/>
                <w:lang w:val="en-US"/>
              </w:rPr>
              <w:t xml:space="preserve">The condition inactive but not resolved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Resolved: </w:t>
            </w:r>
            <w:r>
              <w:rPr>
                <w:rFonts w:eastAsia="Times New Roman"/>
                <w:lang w:val="en-US"/>
              </w:rPr>
              <w:t xml:space="preserve">The condition is resolved </w:t>
            </w:r>
          </w:p>
        </w:tc>
      </w:tr>
    </w:tbl>
    <w:p w:rsidR="00292EEA" w:rsidRDefault="005B11EB">
      <w:pPr>
        <w:pStyle w:val="Heading2"/>
        <w:divId w:val="1375348270"/>
        <w:rPr>
          <w:rFonts w:eastAsia="Times New Roman"/>
          <w:lang w:val="en-US"/>
        </w:rPr>
      </w:pPr>
      <w:r>
        <w:rPr>
          <w:rFonts w:eastAsia="Times New Roman"/>
          <w:lang w:val="en-US"/>
        </w:rPr>
        <w:t>ValueSet: ConditionVerificationStatus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ConditionVerificationStatus (Condition Verification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verification status to support or decline the clinical status of the Condition or diagnosis.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Provisional: </w:t>
            </w:r>
            <w:r>
              <w:rPr>
                <w:rFonts w:eastAsia="Times New Roman"/>
                <w:lang w:val="en-US"/>
              </w:rPr>
              <w:t xml:space="preserve">This is a tentative diagnosis - still a candidate that is under consideration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Differential: </w:t>
            </w:r>
            <w:r>
              <w:rPr>
                <w:rFonts w:eastAsia="Times New Roman"/>
                <w:lang w:val="en-US"/>
              </w:rPr>
              <w:t xml:space="preserve">One of a set of potential (and typically mutually exclusive) diagnosis asserted to further guide the diagnostic process and preliminary treatment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Confirmed: </w:t>
            </w:r>
            <w:r>
              <w:rPr>
                <w:rFonts w:eastAsia="Times New Roman"/>
                <w:lang w:val="en-US"/>
              </w:rPr>
              <w:t xml:space="preserve">There is sufficient diagnostic and/or clinical evidence to treat this as a confirmed condition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Refuted: </w:t>
            </w:r>
            <w:r>
              <w:rPr>
                <w:rFonts w:eastAsia="Times New Roman"/>
                <w:lang w:val="en-US"/>
              </w:rPr>
              <w:t xml:space="preserve">This condition has been ruled out by diagnostic and clinical evidence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statement was entered in error and Is not valid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Unknown: </w:t>
            </w:r>
            <w:r>
              <w:rPr>
                <w:rFonts w:eastAsia="Times New Roman"/>
                <w:lang w:val="en-US"/>
              </w:rPr>
              <w:t xml:space="preserve">The condition status is unknown. Note that "unknown" is a value of last resort and every attempt should be made to provide a meaningful value other than "unknown" </w:t>
            </w:r>
          </w:p>
        </w:tc>
      </w:tr>
    </w:tbl>
    <w:p w:rsidR="00292EEA" w:rsidRDefault="005B11EB">
      <w:pPr>
        <w:pStyle w:val="Heading2"/>
        <w:divId w:val="1375348270"/>
        <w:rPr>
          <w:rFonts w:eastAsia="Times New Roman"/>
          <w:lang w:val="en-US"/>
        </w:rPr>
      </w:pPr>
      <w:r>
        <w:rPr>
          <w:rFonts w:eastAsia="Times New Roman"/>
          <w:lang w:val="en-US"/>
        </w:rPr>
        <w:t>ValueSet: ConditionalDeleteStatus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ConditionalDeleteStatus (Conditional Delete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code that indicates how the server supports conditional delete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Not Supported: </w:t>
            </w:r>
            <w:r>
              <w:rPr>
                <w:rFonts w:eastAsia="Times New Roman"/>
                <w:lang w:val="en-US"/>
              </w:rPr>
              <w:t xml:space="preserve">No support for conditional deletes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Single Deletes Supported: </w:t>
            </w:r>
            <w:r>
              <w:rPr>
                <w:rFonts w:eastAsia="Times New Roman"/>
                <w:lang w:val="en-US"/>
              </w:rPr>
              <w:t xml:space="preserve">Conditional deletes are supported, but only single resources at a time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Multiple Deletes Supported: </w:t>
            </w:r>
            <w:r>
              <w:rPr>
                <w:rFonts w:eastAsia="Times New Roman"/>
                <w:lang w:val="en-US"/>
              </w:rPr>
              <w:t xml:space="preserve">Conditional deletes are supported, and multiple resources can be deleted in a single interaction </w:t>
            </w:r>
          </w:p>
        </w:tc>
      </w:tr>
    </w:tbl>
    <w:p w:rsidR="00292EEA" w:rsidRDefault="005B11EB">
      <w:pPr>
        <w:pStyle w:val="Heading2"/>
        <w:divId w:val="1375348270"/>
        <w:rPr>
          <w:rFonts w:eastAsia="Times New Roman"/>
          <w:lang w:val="en-US"/>
        </w:rPr>
      </w:pPr>
      <w:r>
        <w:rPr>
          <w:rFonts w:eastAsia="Times New Roman"/>
          <w:lang w:val="en-US"/>
        </w:rPr>
        <w:t>ValueSet: ConformanceEventMode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293"/>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ConformanceEventMode (Conformance Event Mode)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mode of a message conformance statement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Sender: </w:t>
            </w:r>
            <w:r>
              <w:rPr>
                <w:rFonts w:eastAsia="Times New Roman"/>
                <w:lang w:val="en-US"/>
              </w:rPr>
              <w:t xml:space="preserve">The application sends requests and receives responses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Receiver: </w:t>
            </w:r>
            <w:r>
              <w:rPr>
                <w:rFonts w:eastAsia="Times New Roman"/>
                <w:lang w:val="en-US"/>
              </w:rPr>
              <w:t xml:space="preserve">The application receives requests and sends responses </w:t>
            </w:r>
          </w:p>
        </w:tc>
      </w:tr>
    </w:tbl>
    <w:p w:rsidR="00292EEA" w:rsidRDefault="005B11EB">
      <w:pPr>
        <w:pStyle w:val="Heading2"/>
        <w:divId w:val="1375348270"/>
        <w:rPr>
          <w:rFonts w:eastAsia="Times New Roman"/>
          <w:lang w:val="en-US"/>
        </w:rPr>
      </w:pPr>
      <w:r>
        <w:rPr>
          <w:rFonts w:eastAsia="Times New Roman"/>
          <w:lang w:val="en-US"/>
        </w:rPr>
        <w:t>ValueSet: ConformanceExpectation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ConformanceExpectation (Conformance Expectation)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Indicates the degree of adherence to a specified behavior or capability expected in order for a system to be deemed conformant with a specification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S H A L L: </w:t>
            </w:r>
            <w:r>
              <w:rPr>
                <w:rFonts w:eastAsia="Times New Roman"/>
                <w:lang w:val="en-US"/>
              </w:rPr>
              <w:t xml:space="preserve">Support for the specified capability is required to be considered conformant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 H O U L D: </w:t>
            </w:r>
            <w:r>
              <w:rPr>
                <w:rFonts w:eastAsia="Times New Roman"/>
                <w:lang w:val="en-US"/>
              </w:rPr>
              <w:t xml:space="preserve">Support for the specified capability is strongly encouraged and failure to support it should only occur after careful consideration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 A Y: </w:t>
            </w:r>
            <w:r>
              <w:rPr>
                <w:rFonts w:eastAsia="Times New Roman"/>
                <w:lang w:val="en-US"/>
              </w:rPr>
              <w:t xml:space="preserve">Support for the specified capability is not necessary to be considered conformant and the requirement should be considered strictly optional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 H O U L D N O T: </w:t>
            </w:r>
            <w:r>
              <w:rPr>
                <w:rFonts w:eastAsia="Times New Roman"/>
                <w:lang w:val="en-US"/>
              </w:rPr>
              <w:t xml:space="preserve">Support for the specified capability is strongly discouraged and should occur only after careful consideration </w:t>
            </w:r>
          </w:p>
        </w:tc>
      </w:tr>
    </w:tbl>
    <w:p w:rsidR="00292EEA" w:rsidRDefault="005B11EB">
      <w:pPr>
        <w:pStyle w:val="Heading2"/>
        <w:divId w:val="1375348270"/>
        <w:rPr>
          <w:rFonts w:eastAsia="Times New Roman"/>
          <w:lang w:val="en-US"/>
        </w:rPr>
      </w:pPr>
      <w:r>
        <w:rPr>
          <w:rFonts w:eastAsia="Times New Roman"/>
          <w:lang w:val="en-US"/>
        </w:rPr>
        <w:t>ValueSet: ConformanceResourceStatus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ConformanceResourceStatus (Conformance Resource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lifecycle status of a Value Set or Concept Map</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Draft: </w:t>
            </w:r>
            <w:r>
              <w:rPr>
                <w:rFonts w:eastAsia="Times New Roman"/>
                <w:lang w:val="en-US"/>
              </w:rPr>
              <w:t xml:space="preserve">This resource is still under development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Active: </w:t>
            </w:r>
            <w:r>
              <w:rPr>
                <w:rFonts w:eastAsia="Times New Roman"/>
                <w:lang w:val="en-US"/>
              </w:rPr>
              <w:t xml:space="preserve">This resource is ready for normal use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Retired: </w:t>
            </w:r>
            <w:r>
              <w:rPr>
                <w:rFonts w:eastAsia="Times New Roman"/>
                <w:lang w:val="en-US"/>
              </w:rPr>
              <w:t xml:space="preserve">This resource has been withdrawn or superseded and should no longer be used </w:t>
            </w:r>
          </w:p>
        </w:tc>
      </w:tr>
    </w:tbl>
    <w:p w:rsidR="00292EEA" w:rsidRDefault="005B11EB">
      <w:pPr>
        <w:pStyle w:val="Heading2"/>
        <w:divId w:val="1375348270"/>
        <w:rPr>
          <w:rFonts w:eastAsia="Times New Roman"/>
          <w:lang w:val="en-US"/>
        </w:rPr>
      </w:pPr>
      <w:r>
        <w:rPr>
          <w:rFonts w:eastAsia="Times New Roman"/>
          <w:lang w:val="en-US"/>
        </w:rPr>
        <w:t>ValueSet: ConformanceStatementKind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ConformanceStatementKind (Conformance Statement Kind)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How a conformance statement is intended to be used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Instance: </w:t>
            </w:r>
            <w:r>
              <w:rPr>
                <w:rFonts w:eastAsia="Times New Roman"/>
                <w:lang w:val="en-US"/>
              </w:rPr>
              <w:t xml:space="preserve">The Conformance instance represents the present capabilities of a specific system instance. This is the kind returned by OPTIONS for a FHIR server end-point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Capability: </w:t>
            </w:r>
            <w:r>
              <w:rPr>
                <w:rFonts w:eastAsia="Times New Roman"/>
                <w:lang w:val="en-US"/>
              </w:rPr>
              <w:t xml:space="preserve">The Conformance instance represents the capabilities of a system or </w:t>
            </w:r>
            <w:r>
              <w:rPr>
                <w:rFonts w:eastAsia="Times New Roman"/>
                <w:lang w:val="en-US"/>
              </w:rPr>
              <w:lastRenderedPageBreak/>
              <w:t xml:space="preserve">piece of software, independent of a particular installation.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Requirements: </w:t>
            </w:r>
            <w:r>
              <w:rPr>
                <w:rFonts w:eastAsia="Times New Roman"/>
                <w:lang w:val="en-US"/>
              </w:rPr>
              <w:t xml:space="preserve">The Conformance instance represents a set of requirements for other systems to meet. E.g. as part of an implementation guide or 'request for proposal' </w:t>
            </w:r>
          </w:p>
        </w:tc>
      </w:tr>
    </w:tbl>
    <w:p w:rsidR="00292EEA" w:rsidRDefault="005B11EB">
      <w:pPr>
        <w:pStyle w:val="Heading2"/>
        <w:divId w:val="1375348270"/>
        <w:rPr>
          <w:rFonts w:eastAsia="Times New Roman"/>
          <w:lang w:val="en-US"/>
        </w:rPr>
      </w:pPr>
      <w:r>
        <w:rPr>
          <w:rFonts w:eastAsia="Times New Roman"/>
          <w:lang w:val="en-US"/>
        </w:rPr>
        <w:t>ValueSet: ConstraintSeverity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ConstraintSeverity (Constraint Severity)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SHALL applications comply with this constraint?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Error: </w:t>
            </w:r>
            <w:r>
              <w:rPr>
                <w:rFonts w:eastAsia="Times New Roman"/>
                <w:lang w:val="en-US"/>
              </w:rPr>
              <w:t xml:space="preserve">If the constraint is violated, the resource is not conformant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Warning: </w:t>
            </w:r>
            <w:r>
              <w:rPr>
                <w:rFonts w:eastAsia="Times New Roman"/>
                <w:lang w:val="en-US"/>
              </w:rPr>
              <w:t xml:space="preserve">If the constraint is violated, the resource is conformant, but it is not necessarily following best practice. </w:t>
            </w:r>
          </w:p>
        </w:tc>
      </w:tr>
    </w:tbl>
    <w:p w:rsidR="00292EEA" w:rsidRDefault="005B11EB">
      <w:pPr>
        <w:pStyle w:val="Heading2"/>
        <w:divId w:val="1375348270"/>
        <w:rPr>
          <w:rFonts w:eastAsia="Times New Roman"/>
          <w:lang w:val="en-US"/>
        </w:rPr>
      </w:pPr>
      <w:r>
        <w:rPr>
          <w:rFonts w:eastAsia="Times New Roman"/>
          <w:lang w:val="en-US"/>
        </w:rPr>
        <w:t>ValueSet: ContactPointSystem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ContactPointSystem (Contact Point System)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Telecommunications form for contact point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Phone: </w:t>
            </w:r>
            <w:r>
              <w:rPr>
                <w:rFonts w:eastAsia="Times New Roman"/>
                <w:lang w:val="en-US"/>
              </w:rPr>
              <w:t xml:space="preserve">The value is a telephone number used for voice calls. Use of full international numbers starting with + is recommended to enable automatic dialing support but not required.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Fax: </w:t>
            </w:r>
            <w:r>
              <w:rPr>
                <w:rFonts w:eastAsia="Times New Roman"/>
                <w:lang w:val="en-US"/>
              </w:rPr>
              <w:t xml:space="preserve">The value is a fax machine. Use of full international numbers starting with + is recommended to enable automatic dialing support but not required.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Email: </w:t>
            </w:r>
            <w:r>
              <w:rPr>
                <w:rFonts w:eastAsia="Times New Roman"/>
                <w:lang w:val="en-US"/>
              </w:rPr>
              <w:t xml:space="preserve">The value is an email address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Pager: </w:t>
            </w:r>
            <w:r>
              <w:rPr>
                <w:rFonts w:eastAsia="Times New Roman"/>
                <w:lang w:val="en-US"/>
              </w:rPr>
              <w:t xml:space="preserve">The value is a pager number. These may be local pager numbers that are only usable on a particular pager system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URL: </w:t>
            </w:r>
            <w:r>
              <w:rPr>
                <w:rFonts w:eastAsia="Times New Roman"/>
                <w:lang w:val="en-US"/>
              </w:rPr>
              <w:t xml:space="preserve">A contact that is not a phone, fax, or email address. The format of the value SHOULD be a URL. This is intended for various personal contacts including blogs, Twitter, Facebook, etc. Do not use for email addresses. If this is not a URL, then it will require human interpretation </w:t>
            </w:r>
          </w:p>
        </w:tc>
      </w:tr>
    </w:tbl>
    <w:p w:rsidR="00292EEA" w:rsidRDefault="005B11EB">
      <w:pPr>
        <w:pStyle w:val="Heading2"/>
        <w:divId w:val="1375348270"/>
        <w:rPr>
          <w:rFonts w:eastAsia="Times New Roman"/>
          <w:lang w:val="en-US"/>
        </w:rPr>
      </w:pPr>
      <w:r>
        <w:rPr>
          <w:rFonts w:eastAsia="Times New Roman"/>
          <w:lang w:val="en-US"/>
        </w:rPr>
        <w:t>ValueSet: ContactPointUse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ContactPointUse (Contact Point Use)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Use of contact point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Home: </w:t>
            </w:r>
            <w:r>
              <w:rPr>
                <w:rFonts w:eastAsia="Times New Roman"/>
                <w:lang w:val="en-US"/>
              </w:rPr>
              <w:t xml:space="preserve">A communication contact point at a home; attempted contacts for business purposes might intrude privacy and chances are one will contact family or other household members instead of the person one wishes to call. Typically used with urgent cases, or if no other contacts are available.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Work: </w:t>
            </w:r>
            <w:r>
              <w:rPr>
                <w:rFonts w:eastAsia="Times New Roman"/>
                <w:lang w:val="en-US"/>
              </w:rPr>
              <w:t xml:space="preserve">An office contact point. First choice for business related contacts during business hours.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Temp: </w:t>
            </w:r>
            <w:r>
              <w:rPr>
                <w:rFonts w:eastAsia="Times New Roman"/>
                <w:lang w:val="en-US"/>
              </w:rPr>
              <w:t xml:space="preserve">A temporary contact point. The period can provide more detailed information.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Old: </w:t>
            </w:r>
            <w:r>
              <w:rPr>
                <w:rFonts w:eastAsia="Times New Roman"/>
                <w:lang w:val="en-US"/>
              </w:rPr>
              <w:t xml:space="preserve">This contact point is no longer in use (or was never correct, but retained for records)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Mobile: </w:t>
            </w:r>
            <w:r>
              <w:rPr>
                <w:rFonts w:eastAsia="Times New Roman"/>
                <w:lang w:val="en-US"/>
              </w:rPr>
              <w:t xml:space="preserve">A telecommunication device that moves and stays with its owner. May have characteristics of all other use codes, suitable for urgent matters, not the first choice for routine business </w:t>
            </w:r>
          </w:p>
        </w:tc>
      </w:tr>
    </w:tbl>
    <w:p w:rsidR="00292EEA" w:rsidRDefault="005B11EB">
      <w:pPr>
        <w:pStyle w:val="Heading2"/>
        <w:divId w:val="1375348270"/>
        <w:rPr>
          <w:rFonts w:eastAsia="Times New Roman"/>
          <w:lang w:val="en-US"/>
        </w:rPr>
      </w:pPr>
      <w:r>
        <w:rPr>
          <w:rFonts w:eastAsia="Times New Roman"/>
          <w:lang w:val="en-US"/>
        </w:rPr>
        <w:t>ValueSet: ContentType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ContentType (Content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content or mime type. The content type or mime type to be specified in Accept or Content-Type header.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xml: </w:t>
            </w:r>
            <w:r>
              <w:rPr>
                <w:rFonts w:eastAsia="Times New Roman"/>
                <w:lang w:val="en-US"/>
              </w:rPr>
              <w:t xml:space="preserve">XML content-type corresponding to the application/xml+fhir mime-type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json: </w:t>
            </w:r>
            <w:r>
              <w:rPr>
                <w:rFonts w:eastAsia="Times New Roman"/>
                <w:lang w:val="en-US"/>
              </w:rPr>
              <w:t xml:space="preserve">JSON content-type corresponding to the application/json+fhir mime-type </w:t>
            </w:r>
          </w:p>
        </w:tc>
      </w:tr>
    </w:tbl>
    <w:p w:rsidR="00292EEA" w:rsidRDefault="005B11EB">
      <w:pPr>
        <w:pStyle w:val="Heading2"/>
        <w:divId w:val="1375348270"/>
        <w:rPr>
          <w:rFonts w:eastAsia="Times New Roman"/>
          <w:lang w:val="en-US"/>
        </w:rPr>
      </w:pPr>
      <w:r>
        <w:rPr>
          <w:rFonts w:eastAsia="Times New Roman"/>
          <w:lang w:val="en-US"/>
        </w:rPr>
        <w:t>ValueSet: DataAbsentReason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DataAbsentReason (Data Absent Reason)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Used to specify why the normally expected content of the data element is missing</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Unknown: </w:t>
            </w:r>
            <w:r>
              <w:rPr>
                <w:rFonts w:eastAsia="Times New Roman"/>
                <w:lang w:val="en-US"/>
              </w:rPr>
              <w:t xml:space="preserve">The value is not known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Asked: </w:t>
            </w:r>
            <w:r>
              <w:rPr>
                <w:rFonts w:eastAsia="Times New Roman"/>
                <w:lang w:val="en-US"/>
              </w:rPr>
              <w:t xml:space="preserve">The source human does not know the value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Temp: </w:t>
            </w:r>
            <w:r>
              <w:rPr>
                <w:rFonts w:eastAsia="Times New Roman"/>
                <w:lang w:val="en-US"/>
              </w:rPr>
              <w:t xml:space="preserve">There is reason to expect (from the workflow) that the value may become known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Asked: </w:t>
            </w:r>
            <w:r>
              <w:rPr>
                <w:rFonts w:eastAsia="Times New Roman"/>
                <w:lang w:val="en-US"/>
              </w:rPr>
              <w:t xml:space="preserve">The workflow didn't lead to this value being known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Masked: </w:t>
            </w:r>
            <w:r>
              <w:rPr>
                <w:rFonts w:eastAsia="Times New Roman"/>
                <w:lang w:val="en-US"/>
              </w:rPr>
              <w:t xml:space="preserve">The information is not available due to security, privacy or related reasons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Unsupported: </w:t>
            </w:r>
            <w:r>
              <w:rPr>
                <w:rFonts w:eastAsia="Times New Roman"/>
                <w:lang w:val="en-US"/>
              </w:rPr>
              <w:t xml:space="preserve">The source system wasn't capable of supporting this element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As Text: </w:t>
            </w:r>
            <w:r>
              <w:rPr>
                <w:rFonts w:eastAsia="Times New Roman"/>
                <w:lang w:val="en-US"/>
              </w:rPr>
              <w:t xml:space="preserve">The content of the data is represented in the resource narrative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Error: </w:t>
            </w:r>
            <w:r>
              <w:rPr>
                <w:rFonts w:eastAsia="Times New Roman"/>
                <w:lang w:val="en-US"/>
              </w:rPr>
              <w:t xml:space="preserve">Some system or workflow process error means that the information is not available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a Number: </w:t>
            </w:r>
            <w:r>
              <w:rPr>
                <w:rFonts w:eastAsia="Times New Roman"/>
                <w:lang w:val="en-US"/>
              </w:rPr>
              <w:t xml:space="preserve">NaN, standing for not a number, is a numeric data type value representing an undefined or unrepresentable value </w:t>
            </w:r>
          </w:p>
        </w:tc>
      </w:tr>
    </w:tbl>
    <w:p w:rsidR="00292EEA" w:rsidRDefault="005B11EB">
      <w:pPr>
        <w:pStyle w:val="Heading2"/>
        <w:divId w:val="1375348270"/>
        <w:rPr>
          <w:rFonts w:eastAsia="Times New Roman"/>
          <w:lang w:val="en-US"/>
        </w:rPr>
      </w:pPr>
      <w:r>
        <w:rPr>
          <w:rFonts w:eastAsia="Times New Roman"/>
          <w:lang w:val="en-US"/>
        </w:rPr>
        <w:t>ValueSet: DataElementStringency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DataElementStringency (Data Element Stringency)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Indicates the degree of precision of the data element definition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Comparable: </w:t>
            </w:r>
            <w:r>
              <w:rPr>
                <w:rFonts w:eastAsia="Times New Roman"/>
                <w:lang w:val="en-US"/>
              </w:rPr>
              <w:t xml:space="preserve">The data element is sufficiently well-constrained that multiple pieces of data captured according to the constraints of the data element will be comparable (though in some cases, a degree of automated conversion/normalization may be required).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Fully Specified: </w:t>
            </w:r>
            <w:r>
              <w:rPr>
                <w:rFonts w:eastAsia="Times New Roman"/>
                <w:lang w:val="en-US"/>
              </w:rPr>
              <w:t xml:space="preserve">The data element is fully specified down to a single value set, </w:t>
            </w:r>
            <w:r>
              <w:rPr>
                <w:rFonts w:eastAsia="Times New Roman"/>
                <w:lang w:val="en-US"/>
              </w:rPr>
              <w:lastRenderedPageBreak/>
              <w:t xml:space="preserve">single unit of measure, single data type, etc. Multiple pieces of data associated with this data element are fully compareable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Equivalent: </w:t>
            </w:r>
            <w:r>
              <w:rPr>
                <w:rFonts w:eastAsia="Times New Roman"/>
                <w:lang w:val="en-US"/>
              </w:rPr>
              <w:t xml:space="preserve">The data element allows multiple units of measure having equivalent meaning. E.g. "cc" (cubic centimeter) and "mL".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Convertable: </w:t>
            </w:r>
            <w:r>
              <w:rPr>
                <w:rFonts w:eastAsia="Times New Roman"/>
                <w:lang w:val="en-US"/>
              </w:rPr>
              <w:t xml:space="preserve">The data element allows multiple units of measure that are convertable between each other (e.g. Inches and centimeters) and/or allows data to be captured in multiple value sets for which a known mapping exists allowing conversion of meaning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Scaleable: </w:t>
            </w:r>
            <w:r>
              <w:rPr>
                <w:rFonts w:eastAsia="Times New Roman"/>
                <w:lang w:val="en-US"/>
              </w:rPr>
              <w:t xml:space="preserve">A convertable data element where unit conversions are different only by a power of 10. E.g. g, mg, kg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Flexible: </w:t>
            </w:r>
            <w:r>
              <w:rPr>
                <w:rFonts w:eastAsia="Times New Roman"/>
                <w:lang w:val="en-US"/>
              </w:rPr>
              <w:t xml:space="preserve">The data element is unconstrained in units, choice of data types and/or choice of vocabulary such that automated comparison of data captured using the data element is not possible. </w:t>
            </w:r>
          </w:p>
        </w:tc>
      </w:tr>
    </w:tbl>
    <w:p w:rsidR="00292EEA" w:rsidRDefault="005B11EB">
      <w:pPr>
        <w:pStyle w:val="Heading2"/>
        <w:divId w:val="1375348270"/>
        <w:rPr>
          <w:rFonts w:eastAsia="Times New Roman"/>
          <w:lang w:val="en-US"/>
        </w:rPr>
      </w:pPr>
      <w:r>
        <w:rPr>
          <w:rFonts w:eastAsia="Times New Roman"/>
          <w:lang w:val="en-US"/>
        </w:rPr>
        <w:t>ValueSet: DataType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DataType (Data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type of an element - one of the FHIR data types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Address: </w:t>
            </w:r>
            <w:r>
              <w:rPr>
                <w:rFonts w:eastAsia="Times New Roman"/>
                <w:lang w:val="en-US"/>
              </w:rPr>
              <w:t xml:space="preserve">There is a variety of postal address formats defined around the world. This format defines a superset that is the basis for all addresses around the world.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Annotation: </w:t>
            </w:r>
            <w:r>
              <w:rPr>
                <w:rFonts w:eastAsia="Times New Roman"/>
                <w:lang w:val="en-US"/>
              </w:rPr>
              <w:t xml:space="preserve">A text note which also contains information about who made the statement and when.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Attachment: </w:t>
            </w:r>
            <w:r>
              <w:rPr>
                <w:rFonts w:eastAsia="Times New Roman"/>
                <w:lang w:val="en-US"/>
              </w:rPr>
              <w:t xml:space="preserve">For referring to data content defined in other formats.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BackboneElement: </w:t>
            </w:r>
            <w:r>
              <w:rPr>
                <w:rFonts w:eastAsia="Times New Roman"/>
                <w:lang w:val="en-US"/>
              </w:rPr>
              <w:t xml:space="preserve">Base definition for all elements that are defined inside a resource - but not those in a data type.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CodeableConcept: </w:t>
            </w:r>
            <w:r>
              <w:rPr>
                <w:rFonts w:eastAsia="Times New Roman"/>
                <w:lang w:val="en-US"/>
              </w:rPr>
              <w:t xml:space="preserve">A concept that may be defined by a formal reference to a terminology or ontology or may be provided by text.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Coding: </w:t>
            </w:r>
            <w:r>
              <w:rPr>
                <w:rFonts w:eastAsia="Times New Roman"/>
                <w:lang w:val="en-US"/>
              </w:rPr>
              <w:t xml:space="preserve">A reference to a code defined by a terminology system.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ContactPoint: </w:t>
            </w:r>
            <w:r>
              <w:rPr>
                <w:rFonts w:eastAsia="Times New Roman"/>
                <w:lang w:val="en-US"/>
              </w:rPr>
              <w:t xml:space="preserve">Details for All kinds of technology mediated contact points for a person or organization, including telephone, email, etc.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Count: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Distance: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Duration: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Element: </w:t>
            </w:r>
            <w:r>
              <w:rPr>
                <w:rFonts w:eastAsia="Times New Roman"/>
                <w:lang w:val="en-US"/>
              </w:rPr>
              <w:t xml:space="preserve">Base definition for all elements in a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ElementDefinition: </w:t>
            </w:r>
            <w:r>
              <w:rPr>
                <w:rFonts w:eastAsia="Times New Roman"/>
                <w:lang w:val="en-US"/>
              </w:rPr>
              <w:t xml:space="preserve">Captures constraints on each element within the resource, profile, or extension.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Extension: </w:t>
            </w:r>
            <w:r>
              <w:rPr>
                <w:rFonts w:eastAsia="Times New Roman"/>
                <w:lang w:val="en-US"/>
              </w:rPr>
              <w:t xml:space="preserve">Optional Extensions Element - found in all resources.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HumanName: </w:t>
            </w:r>
            <w:r>
              <w:rPr>
                <w:rFonts w:eastAsia="Times New Roman"/>
                <w:lang w:val="en-US"/>
              </w:rPr>
              <w:t xml:space="preserve">A human's name with the ability to identify parts and usage.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Identifier: </w:t>
            </w:r>
            <w:r>
              <w:rPr>
                <w:rFonts w:eastAsia="Times New Roman"/>
                <w:lang w:val="en-US"/>
              </w:rPr>
              <w:t xml:space="preserve">A technical identifier - identifies some entity uniquely and unambiguously.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 </w:t>
            </w:r>
            <w:r>
              <w:rPr>
                <w:rFonts w:eastAsia="Times New Roman"/>
                <w:lang w:val="en-US"/>
              </w:rPr>
              <w:t xml:space="preserve">The metadata about a resource. This is content in the resource that is maintained by the infrastructure. Changes to the content may not always be associated with version changes to the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Money: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Narrative: </w:t>
            </w:r>
            <w:r>
              <w:rPr>
                <w:rFonts w:eastAsia="Times New Roman"/>
                <w:lang w:val="en-US"/>
              </w:rPr>
              <w:t xml:space="preserve">A human-readable formatted text, including images.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Period: </w:t>
            </w:r>
            <w:r>
              <w:rPr>
                <w:rFonts w:eastAsia="Times New Roman"/>
                <w:lang w:val="en-US"/>
              </w:rPr>
              <w:t xml:space="preserve">A time period defined by a start and end date and optionally time.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Quantity: </w:t>
            </w:r>
            <w:r>
              <w:rPr>
                <w:rFonts w:eastAsia="Times New Roman"/>
                <w:lang w:val="en-US"/>
              </w:rPr>
              <w:t xml:space="preserve">A measured amount (or an amount that can potentially be measured). Note that measured amounts include amounts that are not precisely quantified, including amounts involving arbitrary units and floating currencies.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Range: </w:t>
            </w:r>
            <w:r>
              <w:rPr>
                <w:rFonts w:eastAsia="Times New Roman"/>
                <w:lang w:val="en-US"/>
              </w:rPr>
              <w:t xml:space="preserve">A set of ordered Quantities defined by a low and high limit.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Ratio: </w:t>
            </w:r>
            <w:r>
              <w:rPr>
                <w:rFonts w:eastAsia="Times New Roman"/>
                <w:lang w:val="en-US"/>
              </w:rPr>
              <w:t xml:space="preserve">A relationship of two Quantity values - expressed as a numerator and a denominator.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Reference: </w:t>
            </w:r>
            <w:r>
              <w:rPr>
                <w:rFonts w:eastAsia="Times New Roman"/>
                <w:lang w:val="en-US"/>
              </w:rPr>
              <w:t xml:space="preserve">A reference from one resource to another.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SampledData: </w:t>
            </w:r>
            <w:r>
              <w:rPr>
                <w:rFonts w:eastAsia="Times New Roman"/>
                <w:lang w:val="en-US"/>
              </w:rPr>
              <w:t xml:space="preserve">A series of measurements taken by a device, with upper and lower limits. There may be more than one dimension in the data.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Signature: </w:t>
            </w:r>
            <w:r>
              <w:rPr>
                <w:rFonts w:eastAsia="Times New Roman"/>
                <w:lang w:val="en-US"/>
              </w:rPr>
              <w:t xml:space="preserve">A digital signature along with supporting context. The signature may be electronic/cryptographic in nature, or a graphical image representing a hand-written signature, or a signature process. Different Signature approaches have different utilities.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SimpleQuantity: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Timing: </w:t>
            </w:r>
            <w:r>
              <w:rPr>
                <w:rFonts w:eastAsia="Times New Roman"/>
                <w:lang w:val="en-US"/>
              </w:rPr>
              <w:t xml:space="preserve">Specifies an event that may occur multiple times. Timing schedules are used to record when things are expected or requested to occur. The most common usage is in dosage instructions for medications. They are also used when planning care of various kinds.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base64Binary: </w:t>
            </w:r>
            <w:r>
              <w:rPr>
                <w:rFonts w:eastAsia="Times New Roman"/>
                <w:lang w:val="en-US"/>
              </w:rPr>
              <w:t xml:space="preserve">A stream of bytes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boolean: </w:t>
            </w:r>
            <w:r>
              <w:rPr>
                <w:rFonts w:eastAsia="Times New Roman"/>
                <w:lang w:val="en-US"/>
              </w:rPr>
              <w:t xml:space="preserve">Value of "true" or "false"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code: </w:t>
            </w:r>
            <w:r>
              <w:rPr>
                <w:rFonts w:eastAsia="Times New Roman"/>
                <w:lang w:val="en-US"/>
              </w:rPr>
              <w:t xml:space="preserve">A string which has at least one character and no leading or trailing whitespace and where there is no whitespace other than single spaces in the contents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 </w:t>
            </w:r>
            <w:r>
              <w:rPr>
                <w:rFonts w:eastAsia="Times New Roman"/>
                <w:lang w:val="en-US"/>
              </w:rPr>
              <w:t xml:space="preserve">A date, or partial date (e.g. just year or year + month). There is no time zone. The format is a union of the schema </w:t>
            </w:r>
            <w:proofErr w:type="gramStart"/>
            <w:r>
              <w:rPr>
                <w:rFonts w:eastAsia="Times New Roman"/>
                <w:lang w:val="en-US"/>
              </w:rPr>
              <w:t>types</w:t>
            </w:r>
            <w:proofErr w:type="gramEnd"/>
            <w:r>
              <w:rPr>
                <w:rFonts w:eastAsia="Times New Roman"/>
                <w:lang w:val="en-US"/>
              </w:rPr>
              <w:t xml:space="preserve"> gYear, gYearMonth and date. Dates SHALL be valid dates.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dateTime: </w:t>
            </w:r>
            <w:r>
              <w:rPr>
                <w:rFonts w:eastAsia="Times New Roman"/>
                <w:lang w:val="en-US"/>
              </w:rPr>
              <w:t xml:space="preserve">A date, date-time or partial date (e.g. just year or year + month). If hours and minutes are specified, a time zone SHALL be populated. The format is a union of the schema </w:t>
            </w:r>
            <w:proofErr w:type="gramStart"/>
            <w:r>
              <w:rPr>
                <w:rFonts w:eastAsia="Times New Roman"/>
                <w:lang w:val="en-US"/>
              </w:rPr>
              <w:t>types</w:t>
            </w:r>
            <w:proofErr w:type="gramEnd"/>
            <w:r>
              <w:rPr>
                <w:rFonts w:eastAsia="Times New Roman"/>
                <w:lang w:val="en-US"/>
              </w:rPr>
              <w:t xml:space="preserve"> gYear, gYearMonth, date and dateTime. Seconds must be provided due to schema type constraints but may be zero-filled and may be ignored. Dates SHALL be valid dates.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decimal: </w:t>
            </w:r>
            <w:r>
              <w:rPr>
                <w:rFonts w:eastAsia="Times New Roman"/>
                <w:lang w:val="en-US"/>
              </w:rPr>
              <w:t xml:space="preserve">A rational number with implicit precision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id: </w:t>
            </w:r>
            <w:r>
              <w:rPr>
                <w:rFonts w:eastAsia="Times New Roman"/>
                <w:lang w:val="en-US"/>
              </w:rPr>
              <w:t xml:space="preserve">Any combination of letters, numerals, "-" and ".", with a length limit of 64 characters. (This might be an integer, an unprefixed OID, UUID or any other identifier pattern that meets these constraints.) Ids are case-insensitive.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instant: </w:t>
            </w:r>
            <w:r>
              <w:rPr>
                <w:rFonts w:eastAsia="Times New Roman"/>
                <w:lang w:val="en-US"/>
              </w:rPr>
              <w:t xml:space="preserve">An instant in time - known at least to the second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integer: </w:t>
            </w:r>
            <w:r>
              <w:rPr>
                <w:rFonts w:eastAsia="Times New Roman"/>
                <w:lang w:val="en-US"/>
              </w:rPr>
              <w:t xml:space="preserve">A whole number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markdown: </w:t>
            </w:r>
            <w:r>
              <w:rPr>
                <w:rFonts w:eastAsia="Times New Roman"/>
                <w:lang w:val="en-US"/>
              </w:rPr>
              <w:t xml:space="preserve">A string that may contain markdown syntax for optional processing by a mark down presentation engine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oid: </w:t>
            </w:r>
            <w:r>
              <w:rPr>
                <w:rFonts w:eastAsia="Times New Roman"/>
                <w:lang w:val="en-US"/>
              </w:rPr>
              <w:t xml:space="preserve">An oid represented as a URI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positiveInt: </w:t>
            </w:r>
            <w:r>
              <w:rPr>
                <w:rFonts w:eastAsia="Times New Roman"/>
                <w:lang w:val="en-US"/>
              </w:rPr>
              <w:t xml:space="preserve">An integer with a value that is positive (e.g. &gt;0)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string: </w:t>
            </w:r>
            <w:r>
              <w:rPr>
                <w:rFonts w:eastAsia="Times New Roman"/>
                <w:lang w:val="en-US"/>
              </w:rPr>
              <w:t xml:space="preserve">A sequence of Unicode characters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 </w:t>
            </w:r>
            <w:r>
              <w:rPr>
                <w:rFonts w:eastAsia="Times New Roman"/>
                <w:lang w:val="en-US"/>
              </w:rPr>
              <w:t xml:space="preserve">A time during the day, with no date specified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unsignedInt: </w:t>
            </w:r>
            <w:r>
              <w:rPr>
                <w:rFonts w:eastAsia="Times New Roman"/>
                <w:lang w:val="en-US"/>
              </w:rPr>
              <w:t xml:space="preserve">An integer with a value that is not negative (e.g. &gt;= 0)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uri: </w:t>
            </w:r>
            <w:r>
              <w:rPr>
                <w:rFonts w:eastAsia="Times New Roman"/>
                <w:lang w:val="en-US"/>
              </w:rPr>
              <w:t xml:space="preserve">String of characters used to identify a name or a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uuid: </w:t>
            </w:r>
            <w:r>
              <w:rPr>
                <w:rFonts w:eastAsia="Times New Roman"/>
                <w:lang w:val="en-US"/>
              </w:rPr>
              <w:t xml:space="preserve">A UUID, represented as a URI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XHTML: </w:t>
            </w:r>
            <w:r>
              <w:rPr>
                <w:rFonts w:eastAsia="Times New Roman"/>
                <w:lang w:val="en-US"/>
              </w:rPr>
              <w:t xml:space="preserve">XHTML format, as defined by W3C, but restricted usage (mainly, no active content) </w:t>
            </w:r>
          </w:p>
        </w:tc>
      </w:tr>
    </w:tbl>
    <w:p w:rsidR="00292EEA" w:rsidRDefault="005B11EB">
      <w:pPr>
        <w:pStyle w:val="Heading2"/>
        <w:divId w:val="1375348270"/>
        <w:rPr>
          <w:rFonts w:eastAsia="Times New Roman"/>
          <w:lang w:val="en-US"/>
        </w:rPr>
      </w:pPr>
      <w:r>
        <w:rPr>
          <w:rFonts w:eastAsia="Times New Roman"/>
          <w:lang w:val="en-US"/>
        </w:rPr>
        <w:t>ValueSet: DaysOfWeek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3027"/>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DaysOfWeek (Days Of Week)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days of the week</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Monday: </w:t>
            </w:r>
            <w:r>
              <w:rPr>
                <w:rFonts w:eastAsia="Times New Roman"/>
                <w:lang w:val="en-US"/>
              </w:rPr>
              <w:t xml:space="preserve">Monday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Tuesday: </w:t>
            </w:r>
            <w:r>
              <w:rPr>
                <w:rFonts w:eastAsia="Times New Roman"/>
                <w:lang w:val="en-US"/>
              </w:rPr>
              <w:t xml:space="preserve">Tuesday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Wednesday: </w:t>
            </w:r>
            <w:r>
              <w:rPr>
                <w:rFonts w:eastAsia="Times New Roman"/>
                <w:lang w:val="en-US"/>
              </w:rPr>
              <w:t xml:space="preserve">Wednesday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Thursday: </w:t>
            </w:r>
            <w:r>
              <w:rPr>
                <w:rFonts w:eastAsia="Times New Roman"/>
                <w:lang w:val="en-US"/>
              </w:rPr>
              <w:t xml:space="preserve">Thursday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Friday: </w:t>
            </w:r>
            <w:r>
              <w:rPr>
                <w:rFonts w:eastAsia="Times New Roman"/>
                <w:lang w:val="en-US"/>
              </w:rPr>
              <w:t xml:space="preserve">Friday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Saturday: </w:t>
            </w:r>
            <w:r>
              <w:rPr>
                <w:rFonts w:eastAsia="Times New Roman"/>
                <w:lang w:val="en-US"/>
              </w:rPr>
              <w:t xml:space="preserve">Saturday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Sunday: </w:t>
            </w:r>
            <w:r>
              <w:rPr>
                <w:rFonts w:eastAsia="Times New Roman"/>
                <w:lang w:val="en-US"/>
              </w:rPr>
              <w:t xml:space="preserve">Sunday </w:t>
            </w:r>
          </w:p>
        </w:tc>
      </w:tr>
    </w:tbl>
    <w:p w:rsidR="00292EEA" w:rsidRDefault="005B11EB">
      <w:pPr>
        <w:pStyle w:val="Heading2"/>
        <w:divId w:val="1375348270"/>
        <w:rPr>
          <w:rFonts w:eastAsia="Times New Roman"/>
          <w:lang w:val="en-US"/>
        </w:rPr>
      </w:pPr>
      <w:r>
        <w:rPr>
          <w:rFonts w:eastAsia="Times New Roman"/>
          <w:lang w:val="en-US"/>
        </w:rPr>
        <w:t>ValueSet: DetectedIssueSeverity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DetectedIssueSeverity (Detected Issue Severity)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Indicates the potential degree of impact of the identified issue on the patient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High: </w:t>
            </w:r>
            <w:r>
              <w:rPr>
                <w:rFonts w:eastAsia="Times New Roman"/>
                <w:lang w:val="en-US"/>
              </w:rPr>
              <w:t xml:space="preserve">Indicates the issue may be life-threatening or has the potential to cause permanent injury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Moderate: </w:t>
            </w:r>
            <w:r>
              <w:rPr>
                <w:rFonts w:eastAsia="Times New Roman"/>
                <w:lang w:val="en-US"/>
              </w:rPr>
              <w:t xml:space="preserve">Indicates the issue may result in noticable adverse adverse consequences but is unlikely to be life-threatening or cause permanent injury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Low: </w:t>
            </w:r>
            <w:r>
              <w:rPr>
                <w:rFonts w:eastAsia="Times New Roman"/>
                <w:lang w:val="en-US"/>
              </w:rPr>
              <w:t xml:space="preserve">Indicates the issue may result in some adverse consequences but is unlikely to substantially affect the situation of the subjec </w:t>
            </w:r>
          </w:p>
        </w:tc>
      </w:tr>
    </w:tbl>
    <w:p w:rsidR="00292EEA" w:rsidRDefault="005B11EB">
      <w:pPr>
        <w:pStyle w:val="Heading2"/>
        <w:divId w:val="1375348270"/>
        <w:rPr>
          <w:rFonts w:eastAsia="Times New Roman"/>
          <w:lang w:val="en-US"/>
        </w:rPr>
      </w:pPr>
      <w:r>
        <w:rPr>
          <w:rFonts w:eastAsia="Times New Roman"/>
          <w:lang w:val="en-US"/>
        </w:rPr>
        <w:t>ValueSet: DeviceMetricCalibrationState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420"/>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DeviceMetricCalibrationState (Device Metric Calibration State)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Describes the state of a metric calibration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Not Calibrated: </w:t>
            </w:r>
            <w:r>
              <w:rPr>
                <w:rFonts w:eastAsia="Times New Roman"/>
                <w:lang w:val="en-US"/>
              </w:rPr>
              <w:t xml:space="preserve">The metric has not been calibrated.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Calibration Required: </w:t>
            </w:r>
            <w:r>
              <w:rPr>
                <w:rFonts w:eastAsia="Times New Roman"/>
                <w:lang w:val="en-US"/>
              </w:rPr>
              <w:t xml:space="preserve">The metric needs to be calibrated.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Calibrated: </w:t>
            </w:r>
            <w:r>
              <w:rPr>
                <w:rFonts w:eastAsia="Times New Roman"/>
                <w:lang w:val="en-US"/>
              </w:rPr>
              <w:t xml:space="preserve">The metric has been calibrated.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Unspecified: </w:t>
            </w:r>
            <w:r>
              <w:rPr>
                <w:rFonts w:eastAsia="Times New Roman"/>
                <w:lang w:val="en-US"/>
              </w:rPr>
              <w:t xml:space="preserve">The state of calibration of this metric is unspecified. </w:t>
            </w:r>
          </w:p>
        </w:tc>
      </w:tr>
    </w:tbl>
    <w:p w:rsidR="00292EEA" w:rsidRDefault="005B11EB">
      <w:pPr>
        <w:pStyle w:val="Heading2"/>
        <w:divId w:val="1375348270"/>
        <w:rPr>
          <w:rFonts w:eastAsia="Times New Roman"/>
          <w:lang w:val="en-US"/>
        </w:rPr>
      </w:pPr>
      <w:r>
        <w:rPr>
          <w:rFonts w:eastAsia="Times New Roman"/>
          <w:lang w:val="en-US"/>
        </w:rPr>
        <w:t>ValueSet: DeviceMetricCalibrationType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260"/>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DeviceMetricCalibrationType (Device Metric Calibration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Describes the type of a metric calibration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Unspecified: </w:t>
            </w:r>
            <w:r>
              <w:rPr>
                <w:rFonts w:eastAsia="Times New Roman"/>
                <w:lang w:val="en-US"/>
              </w:rPr>
              <w:t xml:space="preserve">TODO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Offset: </w:t>
            </w:r>
            <w:r>
              <w:rPr>
                <w:rFonts w:eastAsia="Times New Roman"/>
                <w:lang w:val="en-US"/>
              </w:rPr>
              <w:t xml:space="preserve">TODO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Gain: </w:t>
            </w:r>
            <w:r>
              <w:rPr>
                <w:rFonts w:eastAsia="Times New Roman"/>
                <w:lang w:val="en-US"/>
              </w:rPr>
              <w:t xml:space="preserve">TODO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Two Point: </w:t>
            </w:r>
            <w:r>
              <w:rPr>
                <w:rFonts w:eastAsia="Times New Roman"/>
                <w:lang w:val="en-US"/>
              </w:rPr>
              <w:t xml:space="preserve">TODO </w:t>
            </w:r>
          </w:p>
        </w:tc>
      </w:tr>
    </w:tbl>
    <w:p w:rsidR="00292EEA" w:rsidRDefault="005B11EB">
      <w:pPr>
        <w:pStyle w:val="Heading2"/>
        <w:divId w:val="1375348270"/>
        <w:rPr>
          <w:rFonts w:eastAsia="Times New Roman"/>
          <w:lang w:val="en-US"/>
        </w:rPr>
      </w:pPr>
      <w:r>
        <w:rPr>
          <w:rFonts w:eastAsia="Times New Roman"/>
          <w:lang w:val="en-US"/>
        </w:rPr>
        <w:t>ValueSet: DeviceMetricCategory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DeviceMetricCategory (Device Metric Category)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Describes the category of the metric</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Measurement: </w:t>
            </w:r>
            <w:r>
              <w:rPr>
                <w:rFonts w:eastAsia="Times New Roman"/>
                <w:lang w:val="en-US"/>
              </w:rPr>
              <w:t xml:space="preserve">DeviceObservations generated for this DeviceMetric are measured.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Setting: </w:t>
            </w:r>
            <w:r>
              <w:rPr>
                <w:rFonts w:eastAsia="Times New Roman"/>
                <w:lang w:val="en-US"/>
              </w:rPr>
              <w:t xml:space="preserve">DeviceObservations generated for this DeviceMetric is a setting that will influence the behavior of the Device.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Calculation: </w:t>
            </w:r>
            <w:r>
              <w:rPr>
                <w:rFonts w:eastAsia="Times New Roman"/>
                <w:lang w:val="en-US"/>
              </w:rPr>
              <w:t xml:space="preserve">DeviceObservations generated for this DeviceMetric are calculated.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Unspecified: </w:t>
            </w:r>
            <w:r>
              <w:rPr>
                <w:rFonts w:eastAsia="Times New Roman"/>
                <w:lang w:val="en-US"/>
              </w:rPr>
              <w:t xml:space="preserve">The category of this DeviceMetric is unspecified. </w:t>
            </w:r>
          </w:p>
        </w:tc>
      </w:tr>
    </w:tbl>
    <w:p w:rsidR="00292EEA" w:rsidRDefault="005B11EB">
      <w:pPr>
        <w:pStyle w:val="Heading2"/>
        <w:divId w:val="1375348270"/>
        <w:rPr>
          <w:rFonts w:eastAsia="Times New Roman"/>
          <w:lang w:val="en-US"/>
        </w:rPr>
      </w:pPr>
      <w:r>
        <w:rPr>
          <w:rFonts w:eastAsia="Times New Roman"/>
          <w:lang w:val="en-US"/>
        </w:rPr>
        <w:t>ValueSet: DeviceMetricColor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087"/>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DeviceMetricColor (Device Metric Color)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Describes the typical color of representation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Color Black: </w:t>
            </w:r>
            <w:r>
              <w:rPr>
                <w:rFonts w:eastAsia="Times New Roman"/>
                <w:lang w:val="en-US"/>
              </w:rPr>
              <w:t xml:space="preserve">Color for representation - black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Color Red: </w:t>
            </w:r>
            <w:r>
              <w:rPr>
                <w:rFonts w:eastAsia="Times New Roman"/>
                <w:lang w:val="en-US"/>
              </w:rPr>
              <w:t xml:space="preserve">Color for representation - 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Color Green: </w:t>
            </w:r>
            <w:r>
              <w:rPr>
                <w:rFonts w:eastAsia="Times New Roman"/>
                <w:lang w:val="en-US"/>
              </w:rPr>
              <w:t xml:space="preserve">Color for representation - green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Color Yellow: </w:t>
            </w:r>
            <w:r>
              <w:rPr>
                <w:rFonts w:eastAsia="Times New Roman"/>
                <w:lang w:val="en-US"/>
              </w:rPr>
              <w:t xml:space="preserve">Color for representation - yellow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Color Blue: </w:t>
            </w:r>
            <w:r>
              <w:rPr>
                <w:rFonts w:eastAsia="Times New Roman"/>
                <w:lang w:val="en-US"/>
              </w:rPr>
              <w:t xml:space="preserve">Color for representation - blue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Color Magenta: </w:t>
            </w:r>
            <w:r>
              <w:rPr>
                <w:rFonts w:eastAsia="Times New Roman"/>
                <w:lang w:val="en-US"/>
              </w:rPr>
              <w:t xml:space="preserve">Color for representation - magenta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Color Cyan: </w:t>
            </w:r>
            <w:r>
              <w:rPr>
                <w:rFonts w:eastAsia="Times New Roman"/>
                <w:lang w:val="en-US"/>
              </w:rPr>
              <w:t xml:space="preserve">Color for representation - cyan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Color White: </w:t>
            </w:r>
            <w:r>
              <w:rPr>
                <w:rFonts w:eastAsia="Times New Roman"/>
                <w:lang w:val="en-US"/>
              </w:rPr>
              <w:t xml:space="preserve">Color for representation - white </w:t>
            </w:r>
          </w:p>
        </w:tc>
      </w:tr>
    </w:tbl>
    <w:p w:rsidR="00292EEA" w:rsidRDefault="005B11EB">
      <w:pPr>
        <w:pStyle w:val="Heading2"/>
        <w:divId w:val="1375348270"/>
        <w:rPr>
          <w:rFonts w:eastAsia="Times New Roman"/>
          <w:lang w:val="en-US"/>
        </w:rPr>
      </w:pPr>
      <w:r>
        <w:rPr>
          <w:rFonts w:eastAsia="Times New Roman"/>
          <w:lang w:val="en-US"/>
        </w:rPr>
        <w:t>ValueSet: DeviceMetricOperationalStatus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pPr>
              <w:rPr>
                <w:rFonts w:eastAsia="Times New Roman"/>
                <w:lang w:val="en-US"/>
              </w:rPr>
            </w:pPr>
            <w:r>
              <w:rPr>
                <w:rFonts w:eastAsia="Times New Roman"/>
                <w:lang w:val="en-US"/>
              </w:rPr>
              <w:t xml:space="preserve">DeviceMetricOperationalStatus (Device Metric Operational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Describes the operational status of the DeviceMetric</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On: </w:t>
            </w:r>
            <w:r>
              <w:rPr>
                <w:rFonts w:eastAsia="Times New Roman"/>
                <w:lang w:val="en-US"/>
              </w:rPr>
              <w:t xml:space="preserve">The DeviceMetric is operating and will generate DeviceObservations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Off: </w:t>
            </w:r>
            <w:r>
              <w:rPr>
                <w:rFonts w:eastAsia="Times New Roman"/>
                <w:lang w:val="en-US"/>
              </w:rPr>
              <w:t xml:space="preserve">The DeviceMetric is not operating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Standby: </w:t>
            </w:r>
            <w:r>
              <w:rPr>
                <w:rFonts w:eastAsia="Times New Roman"/>
                <w:lang w:val="en-US"/>
              </w:rPr>
              <w:t xml:space="preserve">The DeviceMetric is operating, but will not generate any DeviceObservations </w:t>
            </w:r>
          </w:p>
        </w:tc>
      </w:tr>
    </w:tbl>
    <w:p w:rsidR="00292EEA" w:rsidRDefault="005B11EB">
      <w:pPr>
        <w:pStyle w:val="Heading2"/>
        <w:divId w:val="1375348270"/>
        <w:rPr>
          <w:rFonts w:eastAsia="Times New Roman"/>
          <w:lang w:val="en-US"/>
        </w:rPr>
      </w:pPr>
      <w:r>
        <w:rPr>
          <w:rFonts w:eastAsia="Times New Roman"/>
          <w:lang w:val="en-US"/>
        </w:rPr>
        <w:t>ValueSet: DeviceStatus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DeviceStatus (Device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availability status of the device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Available: </w:t>
            </w:r>
            <w:r>
              <w:rPr>
                <w:rFonts w:eastAsia="Times New Roman"/>
                <w:lang w:val="en-US"/>
              </w:rPr>
              <w:t xml:space="preserve">The Device is available for use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Available: </w:t>
            </w:r>
            <w:r>
              <w:rPr>
                <w:rFonts w:eastAsia="Times New Roman"/>
                <w:lang w:val="en-US"/>
              </w:rPr>
              <w:t xml:space="preserve">The Device is no longer available for use ( e.g lost, expired, damaged)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Device was entered in error and voided </w:t>
            </w:r>
          </w:p>
        </w:tc>
      </w:tr>
    </w:tbl>
    <w:p w:rsidR="00292EEA" w:rsidRDefault="005B11EB">
      <w:pPr>
        <w:pStyle w:val="Heading2"/>
        <w:divId w:val="1375348270"/>
        <w:rPr>
          <w:rFonts w:eastAsia="Times New Roman"/>
          <w:lang w:val="en-US"/>
        </w:rPr>
      </w:pPr>
      <w:r>
        <w:rPr>
          <w:rFonts w:eastAsia="Times New Roman"/>
          <w:lang w:val="en-US"/>
        </w:rPr>
        <w:t>ValueSet: DeviceUseRequestPriority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761"/>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DeviceUseRequestPriority (Device Use Request Priority)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Codes representing the priority of the request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Routine: </w:t>
            </w:r>
            <w:r>
              <w:rPr>
                <w:rFonts w:eastAsia="Times New Roman"/>
                <w:lang w:val="en-US"/>
              </w:rPr>
              <w:t xml:space="preserve">The request has a normal priority.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Urgent: </w:t>
            </w:r>
            <w:r>
              <w:rPr>
                <w:rFonts w:eastAsia="Times New Roman"/>
                <w:lang w:val="en-US"/>
              </w:rPr>
              <w:t xml:space="preserve">The request should be done urgently.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Stat: </w:t>
            </w:r>
            <w:r>
              <w:rPr>
                <w:rFonts w:eastAsia="Times New Roman"/>
                <w:lang w:val="en-US"/>
              </w:rPr>
              <w:t xml:space="preserve">The request is time-critical.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ASAP: </w:t>
            </w:r>
            <w:r>
              <w:rPr>
                <w:rFonts w:eastAsia="Times New Roman"/>
                <w:lang w:val="en-US"/>
              </w:rPr>
              <w:t xml:space="preserve">The request should be acted on as soon as possible. </w:t>
            </w:r>
          </w:p>
        </w:tc>
      </w:tr>
    </w:tbl>
    <w:p w:rsidR="00292EEA" w:rsidRDefault="005B11EB">
      <w:pPr>
        <w:pStyle w:val="Heading2"/>
        <w:divId w:val="1375348270"/>
        <w:rPr>
          <w:rFonts w:eastAsia="Times New Roman"/>
          <w:lang w:val="en-US"/>
        </w:rPr>
      </w:pPr>
      <w:r>
        <w:rPr>
          <w:rFonts w:eastAsia="Times New Roman"/>
          <w:lang w:val="en-US"/>
        </w:rPr>
        <w:t>ValueSet: DeviceUseRequestStatus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DeviceUseRequestStatus (Device Use Request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Codes representing the status of the request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Proposed: </w:t>
            </w:r>
            <w:r>
              <w:rPr>
                <w:rFonts w:eastAsia="Times New Roman"/>
                <w:lang w:val="en-US"/>
              </w:rPr>
              <w:t xml:space="preserve">The request has been proposed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Planned: </w:t>
            </w:r>
            <w:r>
              <w:rPr>
                <w:rFonts w:eastAsia="Times New Roman"/>
                <w:lang w:val="en-US"/>
              </w:rPr>
              <w:t xml:space="preserve">The request has been planned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Requested: </w:t>
            </w:r>
            <w:r>
              <w:rPr>
                <w:rFonts w:eastAsia="Times New Roman"/>
                <w:lang w:val="en-US"/>
              </w:rPr>
              <w:t xml:space="preserve">The request has been placed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Received: </w:t>
            </w:r>
            <w:r>
              <w:rPr>
                <w:rFonts w:eastAsia="Times New Roman"/>
                <w:lang w:val="en-US"/>
              </w:rPr>
              <w:t xml:space="preserve">The receiving system has received the request but not yet decided whether it will be performed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Accepted: </w:t>
            </w:r>
            <w:r>
              <w:rPr>
                <w:rFonts w:eastAsia="Times New Roman"/>
                <w:lang w:val="en-US"/>
              </w:rPr>
              <w:t xml:space="preserve">The receiving system has accepted the request but work has not yet commenced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work to fulfill the order is happening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The work has been complete, the report(s) released, and no further work is planned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Suspended: </w:t>
            </w:r>
            <w:r>
              <w:rPr>
                <w:rFonts w:eastAsia="Times New Roman"/>
                <w:lang w:val="en-US"/>
              </w:rPr>
              <w:t xml:space="preserve">The request has been held by originating system/user request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Rejected: </w:t>
            </w:r>
            <w:r>
              <w:rPr>
                <w:rFonts w:eastAsia="Times New Roman"/>
                <w:lang w:val="en-US"/>
              </w:rPr>
              <w:t xml:space="preserve">The receiving system has declined to fulfill the request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Aborted: </w:t>
            </w:r>
            <w:r>
              <w:rPr>
                <w:rFonts w:eastAsia="Times New Roman"/>
                <w:lang w:val="en-US"/>
              </w:rPr>
              <w:t xml:space="preserve">The request was attempted, but due to some procedural error, it could not be completed </w:t>
            </w:r>
          </w:p>
        </w:tc>
      </w:tr>
    </w:tbl>
    <w:p w:rsidR="00292EEA" w:rsidRDefault="005B11EB">
      <w:pPr>
        <w:pStyle w:val="Heading2"/>
        <w:divId w:val="1375348270"/>
        <w:rPr>
          <w:rFonts w:eastAsia="Times New Roman"/>
          <w:lang w:val="en-US"/>
        </w:rPr>
      </w:pPr>
      <w:r>
        <w:rPr>
          <w:rFonts w:eastAsia="Times New Roman"/>
          <w:lang w:val="en-US"/>
        </w:rPr>
        <w:t>ValueSet: DiagnosticOrderPriority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514"/>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DiagnosticOrderPriority (Diagnostic Order Priority)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clinical priority of a diagnostic order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Routine: </w:t>
            </w:r>
            <w:r>
              <w:rPr>
                <w:rFonts w:eastAsia="Times New Roman"/>
                <w:lang w:val="en-US"/>
              </w:rPr>
              <w:t xml:space="preserve">The order has a normal priority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Urgent: </w:t>
            </w:r>
            <w:r>
              <w:rPr>
                <w:rFonts w:eastAsia="Times New Roman"/>
                <w:lang w:val="en-US"/>
              </w:rPr>
              <w:t xml:space="preserve">The order should be urgently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Stat: </w:t>
            </w:r>
            <w:r>
              <w:rPr>
                <w:rFonts w:eastAsia="Times New Roman"/>
                <w:lang w:val="en-US"/>
              </w:rPr>
              <w:t xml:space="preserve">The order is time-critical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ASAP: </w:t>
            </w:r>
            <w:r>
              <w:rPr>
                <w:rFonts w:eastAsia="Times New Roman"/>
                <w:lang w:val="en-US"/>
              </w:rPr>
              <w:t xml:space="preserve">The order should be acted on as soon as possible </w:t>
            </w:r>
          </w:p>
        </w:tc>
      </w:tr>
    </w:tbl>
    <w:p w:rsidR="00292EEA" w:rsidRDefault="005B11EB">
      <w:pPr>
        <w:pStyle w:val="Heading2"/>
        <w:divId w:val="1375348270"/>
        <w:rPr>
          <w:rFonts w:eastAsia="Times New Roman"/>
          <w:lang w:val="en-US"/>
        </w:rPr>
      </w:pPr>
      <w:r>
        <w:rPr>
          <w:rFonts w:eastAsia="Times New Roman"/>
          <w:lang w:val="en-US"/>
        </w:rPr>
        <w:t>ValueSet: DiagnosticOrderStatus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DiagnosticOrderStatus (Diagnostic Order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status of a diagnostic order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Proposed: </w:t>
            </w:r>
            <w:r>
              <w:rPr>
                <w:rFonts w:eastAsia="Times New Roman"/>
                <w:lang w:val="en-US"/>
              </w:rPr>
              <w:t xml:space="preserve">The request has been proposed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Draft: </w:t>
            </w:r>
            <w:r>
              <w:rPr>
                <w:rFonts w:eastAsia="Times New Roman"/>
                <w:lang w:val="en-US"/>
              </w:rPr>
              <w:t xml:space="preserve">the request is in preliminary form prior to being sent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Planned: </w:t>
            </w:r>
            <w:r>
              <w:rPr>
                <w:rFonts w:eastAsia="Times New Roman"/>
                <w:lang w:val="en-US"/>
              </w:rPr>
              <w:t xml:space="preserve">The request has been planned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Requested: </w:t>
            </w:r>
            <w:r>
              <w:rPr>
                <w:rFonts w:eastAsia="Times New Roman"/>
                <w:lang w:val="en-US"/>
              </w:rPr>
              <w:t xml:space="preserve">The request has been placed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Received: </w:t>
            </w:r>
            <w:r>
              <w:rPr>
                <w:rFonts w:eastAsia="Times New Roman"/>
                <w:lang w:val="en-US"/>
              </w:rPr>
              <w:t xml:space="preserve">The receiving system has received the order, but not yet decided whether it will be performed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Accepted: </w:t>
            </w:r>
            <w:r>
              <w:rPr>
                <w:rFonts w:eastAsia="Times New Roman"/>
                <w:lang w:val="en-US"/>
              </w:rPr>
              <w:t xml:space="preserve">The receiving system has accepted the order, but work has not yet commenced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In-Progress: </w:t>
            </w:r>
            <w:r>
              <w:rPr>
                <w:rFonts w:eastAsia="Times New Roman"/>
                <w:lang w:val="en-US"/>
              </w:rPr>
              <w:t xml:space="preserve">The work to fulfill the order is happening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Review: </w:t>
            </w:r>
            <w:r>
              <w:rPr>
                <w:rFonts w:eastAsia="Times New Roman"/>
                <w:lang w:val="en-US"/>
              </w:rPr>
              <w:t xml:space="preserve">The work is complete, and the outcomes are being reviewed for approval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The work has been complete, the report(s) released, and no further work is planned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Cancelled: </w:t>
            </w:r>
            <w:r>
              <w:rPr>
                <w:rFonts w:eastAsia="Times New Roman"/>
                <w:lang w:val="en-US"/>
              </w:rPr>
              <w:t xml:space="preserve">the request has been withdrawn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Suspended: </w:t>
            </w:r>
            <w:r>
              <w:rPr>
                <w:rFonts w:eastAsia="Times New Roman"/>
                <w:lang w:val="en-US"/>
              </w:rPr>
              <w:t xml:space="preserve">The request has been held by originating system/user request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Rejected: </w:t>
            </w:r>
            <w:r>
              <w:rPr>
                <w:rFonts w:eastAsia="Times New Roman"/>
                <w:lang w:val="en-US"/>
              </w:rPr>
              <w:t xml:space="preserve">The receiving system has declined to fulfill the request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Failed: </w:t>
            </w:r>
            <w:r>
              <w:rPr>
                <w:rFonts w:eastAsia="Times New Roman"/>
                <w:lang w:val="en-US"/>
              </w:rPr>
              <w:t xml:space="preserve">The diagnostic investigation was attempted, but due to some procedural error, it could not be completed </w:t>
            </w:r>
          </w:p>
        </w:tc>
      </w:tr>
    </w:tbl>
    <w:p w:rsidR="00292EEA" w:rsidRDefault="005B11EB">
      <w:pPr>
        <w:pStyle w:val="Heading2"/>
        <w:divId w:val="1375348270"/>
        <w:rPr>
          <w:rFonts w:eastAsia="Times New Roman"/>
          <w:lang w:val="en-US"/>
        </w:rPr>
      </w:pPr>
      <w:r>
        <w:rPr>
          <w:rFonts w:eastAsia="Times New Roman"/>
          <w:lang w:val="en-US"/>
        </w:rPr>
        <w:t>ValueSet: DiagnosticReportStatus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DiagnosticReportStatus (Diagnostic Report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Description</w:t>
            </w:r>
          </w:p>
        </w:tc>
        <w:tc>
          <w:tcPr>
            <w:tcW w:w="0" w:type="auto"/>
            <w:vAlign w:val="center"/>
            <w:hideMark/>
          </w:tcPr>
          <w:p w:rsidR="00292EEA" w:rsidRDefault="005B11EB">
            <w:pPr>
              <w:rPr>
                <w:rFonts w:eastAsia="Times New Roman"/>
                <w:lang w:val="en-US"/>
              </w:rPr>
            </w:pPr>
            <w:r>
              <w:rPr>
                <w:rFonts w:eastAsia="Times New Roman"/>
                <w:lang w:val="en-US"/>
              </w:rPr>
              <w:t>The status of the diagnostic report as a whole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Registered: </w:t>
            </w:r>
            <w:r>
              <w:rPr>
                <w:rFonts w:eastAsia="Times New Roman"/>
                <w:lang w:val="en-US"/>
              </w:rPr>
              <w:t xml:space="preserve">The existence of the report is registered, but there is nothing yet available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Partial: </w:t>
            </w:r>
            <w:r>
              <w:rPr>
                <w:rFonts w:eastAsia="Times New Roman"/>
                <w:lang w:val="en-US"/>
              </w:rPr>
              <w:t xml:space="preserve">This is a partial (e.g. initial, interim or preliminary) report: data in the report may be incomplete or unverified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Final: </w:t>
            </w:r>
            <w:r>
              <w:rPr>
                <w:rFonts w:eastAsia="Times New Roman"/>
                <w:lang w:val="en-US"/>
              </w:rPr>
              <w:t xml:space="preserve">The report is complete and verified by an authorized person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Corrected: </w:t>
            </w:r>
            <w:r>
              <w:rPr>
                <w:rFonts w:eastAsia="Times New Roman"/>
                <w:lang w:val="en-US"/>
              </w:rPr>
              <w:t xml:space="preserve">The report has been modified subsequent to being Final, and is complete and verified by an authorized person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Appended: </w:t>
            </w:r>
            <w:r>
              <w:rPr>
                <w:rFonts w:eastAsia="Times New Roman"/>
                <w:lang w:val="en-US"/>
              </w:rPr>
              <w:t xml:space="preserve">The report has been modified subsequent to being Final, and is complete and verified by an authorized person. New content has been added, but existing content hasn't changed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Cancelled: </w:t>
            </w:r>
            <w:r>
              <w:rPr>
                <w:rFonts w:eastAsia="Times New Roman"/>
                <w:lang w:val="en-US"/>
              </w:rPr>
              <w:t xml:space="preserve">The report is unavailable because the measurement was not started or not completed (also sometimes called "aborted")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report has been withdrawn following previous Final release </w:t>
            </w:r>
          </w:p>
        </w:tc>
      </w:tr>
    </w:tbl>
    <w:p w:rsidR="00292EEA" w:rsidRDefault="005B11EB">
      <w:pPr>
        <w:pStyle w:val="Heading2"/>
        <w:divId w:val="1375348270"/>
        <w:rPr>
          <w:rFonts w:eastAsia="Times New Roman"/>
          <w:lang w:val="en-US"/>
        </w:rPr>
      </w:pPr>
      <w:r>
        <w:rPr>
          <w:rFonts w:eastAsia="Times New Roman"/>
          <w:lang w:val="en-US"/>
        </w:rPr>
        <w:t>ValueSet: DigitalMediaType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DigitalMediaType (Digital Media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Whether the Media is a photo, video, or audio</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Photo: </w:t>
            </w:r>
            <w:r>
              <w:rPr>
                <w:rFonts w:eastAsia="Times New Roman"/>
                <w:lang w:val="en-US"/>
              </w:rPr>
              <w:t xml:space="preserve">The media consists of one or more unmoving images, including photographs, computer-generated graphs and charts, and scanned documents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Video: </w:t>
            </w:r>
            <w:r>
              <w:rPr>
                <w:rFonts w:eastAsia="Times New Roman"/>
                <w:lang w:val="en-US"/>
              </w:rPr>
              <w:t xml:space="preserve">The media consists of a series of frames that capture a moving image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Audio: </w:t>
            </w:r>
            <w:r>
              <w:rPr>
                <w:rFonts w:eastAsia="Times New Roman"/>
                <w:lang w:val="en-US"/>
              </w:rPr>
              <w:t xml:space="preserve">The media consists of a sound recording </w:t>
            </w:r>
          </w:p>
        </w:tc>
      </w:tr>
    </w:tbl>
    <w:p w:rsidR="00292EEA" w:rsidRDefault="005B11EB">
      <w:pPr>
        <w:pStyle w:val="Heading2"/>
        <w:divId w:val="1375348270"/>
        <w:rPr>
          <w:rFonts w:eastAsia="Times New Roman"/>
          <w:lang w:val="en-US"/>
        </w:rPr>
      </w:pPr>
      <w:r>
        <w:rPr>
          <w:rFonts w:eastAsia="Times New Roman"/>
          <w:lang w:val="en-US"/>
        </w:rPr>
        <w:t>ValueSet: DocumentMode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900"/>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DocumentMode (Document Mode)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Whether the application produces or consumes documents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Producer: </w:t>
            </w:r>
            <w:r>
              <w:rPr>
                <w:rFonts w:eastAsia="Times New Roman"/>
                <w:lang w:val="en-US"/>
              </w:rPr>
              <w:t xml:space="preserve">The application produces documents of the specified type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Consumer: </w:t>
            </w:r>
            <w:r>
              <w:rPr>
                <w:rFonts w:eastAsia="Times New Roman"/>
                <w:lang w:val="en-US"/>
              </w:rPr>
              <w:t xml:space="preserve">The application consumes documents of the specified type </w:t>
            </w:r>
          </w:p>
        </w:tc>
      </w:tr>
    </w:tbl>
    <w:p w:rsidR="00292EEA" w:rsidRDefault="005B11EB">
      <w:pPr>
        <w:pStyle w:val="Heading2"/>
        <w:divId w:val="1375348270"/>
        <w:rPr>
          <w:rFonts w:eastAsia="Times New Roman"/>
          <w:lang w:val="en-US"/>
        </w:rPr>
      </w:pPr>
      <w:r>
        <w:rPr>
          <w:rFonts w:eastAsia="Times New Roman"/>
          <w:lang w:val="en-US"/>
        </w:rPr>
        <w:t>ValueSet: DocumentReferenceStatus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833"/>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DocumentReferenceStatus (Document Reference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status of the document reference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Current: </w:t>
            </w:r>
            <w:r>
              <w:rPr>
                <w:rFonts w:eastAsia="Times New Roman"/>
                <w:lang w:val="en-US"/>
              </w:rPr>
              <w:t xml:space="preserve">This is the current reference for this document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Superseded: </w:t>
            </w:r>
            <w:r>
              <w:rPr>
                <w:rFonts w:eastAsia="Times New Roman"/>
                <w:lang w:val="en-US"/>
              </w:rPr>
              <w:t xml:space="preserve">This reference has been superseded by another reference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This reference was created in error </w:t>
            </w:r>
          </w:p>
        </w:tc>
      </w:tr>
    </w:tbl>
    <w:p w:rsidR="00292EEA" w:rsidRDefault="005B11EB">
      <w:pPr>
        <w:pStyle w:val="Heading2"/>
        <w:divId w:val="1375348270"/>
        <w:rPr>
          <w:rFonts w:eastAsia="Times New Roman"/>
          <w:lang w:val="en-US"/>
        </w:rPr>
      </w:pPr>
      <w:r>
        <w:rPr>
          <w:rFonts w:eastAsia="Times New Roman"/>
          <w:lang w:val="en-US"/>
        </w:rPr>
        <w:lastRenderedPageBreak/>
        <w:t>ValueSet: DocumentRelationshipType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DocumentRelationshipType (Document Relationship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type of relationship between documents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Replaces: </w:t>
            </w:r>
            <w:r>
              <w:rPr>
                <w:rFonts w:eastAsia="Times New Roman"/>
                <w:lang w:val="en-US"/>
              </w:rPr>
              <w:t xml:space="preserve">This document logically replaces or supersedes the target document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Transforms: </w:t>
            </w:r>
            <w:r>
              <w:rPr>
                <w:rFonts w:eastAsia="Times New Roman"/>
                <w:lang w:val="en-US"/>
              </w:rPr>
              <w:t xml:space="preserve">This document was generated by transforming the target document (e.g. format or language conversion)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Signs: </w:t>
            </w:r>
            <w:r>
              <w:rPr>
                <w:rFonts w:eastAsia="Times New Roman"/>
                <w:lang w:val="en-US"/>
              </w:rPr>
              <w:t xml:space="preserve">This document is a signature of the target document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Appends: </w:t>
            </w:r>
            <w:r>
              <w:rPr>
                <w:rFonts w:eastAsia="Times New Roman"/>
                <w:lang w:val="en-US"/>
              </w:rPr>
              <w:t xml:space="preserve">This document adds additional information to the target document </w:t>
            </w:r>
          </w:p>
        </w:tc>
      </w:tr>
    </w:tbl>
    <w:p w:rsidR="00292EEA" w:rsidRDefault="005B11EB">
      <w:pPr>
        <w:pStyle w:val="Heading2"/>
        <w:divId w:val="1375348270"/>
        <w:rPr>
          <w:rFonts w:eastAsia="Times New Roman"/>
          <w:lang w:val="en-US"/>
        </w:rPr>
      </w:pPr>
      <w:r>
        <w:rPr>
          <w:rFonts w:eastAsia="Times New Roman"/>
          <w:lang w:val="en-US"/>
        </w:rPr>
        <w:t>ValueSet: EncounterClass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EncounterClass (Encounter Class)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Classification of the encounter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Inpatient: </w:t>
            </w:r>
            <w:r>
              <w:rPr>
                <w:rFonts w:eastAsia="Times New Roman"/>
                <w:lang w:val="en-US"/>
              </w:rPr>
              <w:t xml:space="preserve">An encounter during which the patient is hospitalized and stays overnight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Outpatient: </w:t>
            </w:r>
            <w:r>
              <w:rPr>
                <w:rFonts w:eastAsia="Times New Roman"/>
                <w:lang w:val="en-US"/>
              </w:rPr>
              <w:t xml:space="preserve">An encounter during which the patient is not hospitalized overnight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Ambulatory: </w:t>
            </w:r>
            <w:r>
              <w:rPr>
                <w:rFonts w:eastAsia="Times New Roman"/>
                <w:lang w:val="en-US"/>
              </w:rPr>
              <w:t xml:space="preserve">An encounter where the patient visits the practitioner in his/her office, e.g. a G.P. visit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Emergency: </w:t>
            </w:r>
            <w:r>
              <w:rPr>
                <w:rFonts w:eastAsia="Times New Roman"/>
                <w:lang w:val="en-US"/>
              </w:rPr>
              <w:t xml:space="preserve">An encounter in the Emergency Care Department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Home: </w:t>
            </w:r>
            <w:r>
              <w:rPr>
                <w:rFonts w:eastAsia="Times New Roman"/>
                <w:lang w:val="en-US"/>
              </w:rPr>
              <w:t xml:space="preserve">An encounter where the practitioner visits the patient at his/her home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Field: </w:t>
            </w:r>
            <w:r>
              <w:rPr>
                <w:rFonts w:eastAsia="Times New Roman"/>
                <w:lang w:val="en-US"/>
              </w:rPr>
              <w:t xml:space="preserve">An encounter taking place outside the regular environment for giving care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Daytime: </w:t>
            </w:r>
            <w:r>
              <w:rPr>
                <w:rFonts w:eastAsia="Times New Roman"/>
                <w:lang w:val="en-US"/>
              </w:rPr>
              <w:t xml:space="preserve">An encounter where the patient needs more prolonged treatment or investigations than outpatients, but who do not need to stay in the hospital overnight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Virtual: </w:t>
            </w:r>
            <w:r>
              <w:rPr>
                <w:rFonts w:eastAsia="Times New Roman"/>
                <w:lang w:val="en-US"/>
              </w:rPr>
              <w:t xml:space="preserve">An encounter that takes place where the patient and practitioner do not physically meet but use electronic means for contact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w:t>
            </w:r>
            <w:r>
              <w:rPr>
                <w:rFonts w:eastAsia="Times New Roman"/>
                <w:lang w:val="en-US"/>
              </w:rPr>
              <w:t xml:space="preserve">Any other encounter type that is not described by one of the other values. Where this is used it is expected that an implementer will include an extension value to define what the actual other type is </w:t>
            </w:r>
          </w:p>
        </w:tc>
      </w:tr>
    </w:tbl>
    <w:p w:rsidR="00292EEA" w:rsidRDefault="005B11EB">
      <w:pPr>
        <w:pStyle w:val="Heading2"/>
        <w:divId w:val="1375348270"/>
        <w:rPr>
          <w:rFonts w:eastAsia="Times New Roman"/>
          <w:lang w:val="en-US"/>
        </w:rPr>
      </w:pPr>
      <w:r>
        <w:rPr>
          <w:rFonts w:eastAsia="Times New Roman"/>
          <w:lang w:val="en-US"/>
        </w:rPr>
        <w:t>ValueSet: EncounterLocationStatus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EncounterLocationStatus (Encounter Location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status of the location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Planned: </w:t>
            </w:r>
            <w:r>
              <w:rPr>
                <w:rFonts w:eastAsia="Times New Roman"/>
                <w:lang w:val="en-US"/>
              </w:rPr>
              <w:t xml:space="preserve">The patient is planned to be moved to this location at some point in the future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Active: </w:t>
            </w:r>
            <w:r>
              <w:rPr>
                <w:rFonts w:eastAsia="Times New Roman"/>
                <w:lang w:val="en-US"/>
              </w:rPr>
              <w:t xml:space="preserve">The patient is currently at this location, or was between the period specified A system may update these records when the patient leaves the location to either reserved, or completed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Reserved: </w:t>
            </w:r>
            <w:r>
              <w:rPr>
                <w:rFonts w:eastAsia="Times New Roman"/>
                <w:lang w:val="en-US"/>
              </w:rPr>
              <w:t xml:space="preserve">This location is held empty for this patient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The patient was at this location during the period specified Not to be </w:t>
            </w:r>
            <w:r>
              <w:rPr>
                <w:rFonts w:eastAsia="Times New Roman"/>
                <w:lang w:val="en-US"/>
              </w:rPr>
              <w:lastRenderedPageBreak/>
              <w:t xml:space="preserve">used when the patient is currently at the location </w:t>
            </w:r>
          </w:p>
        </w:tc>
      </w:tr>
    </w:tbl>
    <w:p w:rsidR="00292EEA" w:rsidRDefault="005B11EB">
      <w:pPr>
        <w:pStyle w:val="Heading2"/>
        <w:divId w:val="1375348270"/>
        <w:rPr>
          <w:rFonts w:eastAsia="Times New Roman"/>
          <w:lang w:val="en-US"/>
        </w:rPr>
      </w:pPr>
      <w:r>
        <w:rPr>
          <w:rFonts w:eastAsia="Times New Roman"/>
          <w:lang w:val="en-US"/>
        </w:rPr>
        <w:lastRenderedPageBreak/>
        <w:t>ValueSet: EncounterState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EncounterState (Encounter State)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Current state of the encounter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Planned: </w:t>
            </w:r>
            <w:r>
              <w:rPr>
                <w:rFonts w:eastAsia="Times New Roman"/>
                <w:lang w:val="en-US"/>
              </w:rPr>
              <w:t xml:space="preserve">The Encounter has not yet started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Arrived: </w:t>
            </w:r>
            <w:r>
              <w:rPr>
                <w:rFonts w:eastAsia="Times New Roman"/>
                <w:lang w:val="en-US"/>
              </w:rPr>
              <w:t xml:space="preserve">The Patient is present for the encounter, however is not currently meeting with a practitioner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Encounter has begun and the patient is present / the practitioner and the patient are meeting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On Leave: </w:t>
            </w:r>
            <w:r>
              <w:rPr>
                <w:rFonts w:eastAsia="Times New Roman"/>
                <w:lang w:val="en-US"/>
              </w:rPr>
              <w:t xml:space="preserve">The Encounter has begun, but the patient is temporarily on leave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Finished: </w:t>
            </w:r>
            <w:r>
              <w:rPr>
                <w:rFonts w:eastAsia="Times New Roman"/>
                <w:lang w:val="en-US"/>
              </w:rPr>
              <w:t xml:space="preserve">The Encounter has ended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Cancelled: </w:t>
            </w:r>
            <w:r>
              <w:rPr>
                <w:rFonts w:eastAsia="Times New Roman"/>
                <w:lang w:val="en-US"/>
              </w:rPr>
              <w:t xml:space="preserve">The Encounter has ended before it has begun </w:t>
            </w:r>
          </w:p>
        </w:tc>
      </w:tr>
    </w:tbl>
    <w:p w:rsidR="00292EEA" w:rsidRDefault="005B11EB">
      <w:pPr>
        <w:pStyle w:val="Heading2"/>
        <w:divId w:val="1375348270"/>
        <w:rPr>
          <w:rFonts w:eastAsia="Times New Roman"/>
          <w:lang w:val="en-US"/>
        </w:rPr>
      </w:pPr>
      <w:r>
        <w:rPr>
          <w:rFonts w:eastAsia="Times New Roman"/>
          <w:lang w:val="en-US"/>
        </w:rPr>
        <w:t>ValueSet: EntityNamePartQualifier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EntityNamePartQualifier (Entity Name Part Qualifier)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set of codes each of which specifies a certain subcategory of the name part in addition to the main name part type</w:t>
            </w:r>
          </w:p>
        </w:tc>
      </w:tr>
    </w:tbl>
    <w:p w:rsidR="00292EEA" w:rsidRDefault="005B11EB">
      <w:pPr>
        <w:pStyle w:val="Heading2"/>
        <w:divId w:val="1375348270"/>
        <w:rPr>
          <w:rFonts w:eastAsia="Times New Roman"/>
          <w:lang w:val="en-US"/>
        </w:rPr>
      </w:pPr>
      <w:r>
        <w:rPr>
          <w:rFonts w:eastAsia="Times New Roman"/>
          <w:lang w:val="en-US"/>
        </w:rPr>
        <w:t>ValueSet: EpisodeOfCareStatus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EpisodeOfCareStatus (Episode Of Care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status of the encounter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Planned: </w:t>
            </w:r>
            <w:r>
              <w:rPr>
                <w:rFonts w:eastAsia="Times New Roman"/>
                <w:lang w:val="en-US"/>
              </w:rPr>
              <w:t xml:space="preserve">This episode of care is planned to start at the date specified in the period.start. During this status an organization may perform assessments to determine if they are eligible to receive services, or be organizing to make resources available to provide care services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Waitlist: </w:t>
            </w:r>
            <w:r>
              <w:rPr>
                <w:rFonts w:eastAsia="Times New Roman"/>
                <w:lang w:val="en-US"/>
              </w:rPr>
              <w:t xml:space="preserve">This episode has been placed on a waitlist, pending the episode being made active (or cancelled)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Active: </w:t>
            </w:r>
            <w:r>
              <w:rPr>
                <w:rFonts w:eastAsia="Times New Roman"/>
                <w:lang w:val="en-US"/>
              </w:rPr>
              <w:t xml:space="preserve">This episode of care is current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On Hold: </w:t>
            </w:r>
            <w:r>
              <w:rPr>
                <w:rFonts w:eastAsia="Times New Roman"/>
                <w:lang w:val="en-US"/>
              </w:rPr>
              <w:t xml:space="preserve">This episode of care is on hold, the organization has limited responsibility for the patient (such as while on respite)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Finished: </w:t>
            </w:r>
            <w:r>
              <w:rPr>
                <w:rFonts w:eastAsia="Times New Roman"/>
                <w:lang w:val="en-US"/>
              </w:rPr>
              <w:t xml:space="preserve">This episode of care is finished at the organization is not expecting to be providing care to the patient. Can also be known as "closed", "completed" or other similar terms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Cancelled: </w:t>
            </w:r>
            <w:r>
              <w:rPr>
                <w:rFonts w:eastAsia="Times New Roman"/>
                <w:lang w:val="en-US"/>
              </w:rPr>
              <w:t xml:space="preserve">The episode of care was cancelled, or withdrawn from service, often selected during the planned stage as the patient may have gone elsewhere, or the circumstances have changed and the organization is unable to provide the care. It </w:t>
            </w:r>
            <w:r>
              <w:rPr>
                <w:rFonts w:eastAsia="Times New Roman"/>
                <w:lang w:val="en-US"/>
              </w:rPr>
              <w:lastRenderedPageBreak/>
              <w:t xml:space="preserve">indicates that services terminated outside the planned/expected workflow </w:t>
            </w:r>
          </w:p>
        </w:tc>
      </w:tr>
    </w:tbl>
    <w:p w:rsidR="00292EEA" w:rsidRDefault="005B11EB">
      <w:pPr>
        <w:pStyle w:val="Heading2"/>
        <w:divId w:val="1375348270"/>
        <w:rPr>
          <w:rFonts w:eastAsia="Times New Roman"/>
          <w:lang w:val="en-US"/>
        </w:rPr>
      </w:pPr>
      <w:r>
        <w:rPr>
          <w:rFonts w:eastAsia="Times New Roman"/>
          <w:lang w:val="en-US"/>
        </w:rPr>
        <w:lastRenderedPageBreak/>
        <w:t>ValueSet: EventTiming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321"/>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EventTiming (Event Timing)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Real world event that the schedule relates to</w:t>
            </w:r>
          </w:p>
        </w:tc>
      </w:tr>
    </w:tbl>
    <w:p w:rsidR="00292EEA" w:rsidRDefault="005B11EB">
      <w:pPr>
        <w:pStyle w:val="Heading2"/>
        <w:divId w:val="1375348270"/>
        <w:rPr>
          <w:rFonts w:eastAsia="Times New Roman"/>
          <w:lang w:val="en-US"/>
        </w:rPr>
      </w:pPr>
      <w:r>
        <w:rPr>
          <w:rFonts w:eastAsia="Times New Roman"/>
          <w:lang w:val="en-US"/>
        </w:rPr>
        <w:t>ValueSet: ExtensionContext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ExtensionContext (Extension Context)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How an extension context is interpreted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Resource: </w:t>
            </w:r>
            <w:r>
              <w:rPr>
                <w:rFonts w:eastAsia="Times New Roman"/>
                <w:lang w:val="en-US"/>
              </w:rPr>
              <w:t xml:space="preserve">The context is all elements matching a particular resource element path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Datatype: </w:t>
            </w:r>
            <w:r>
              <w:rPr>
                <w:rFonts w:eastAsia="Times New Roman"/>
                <w:lang w:val="en-US"/>
              </w:rPr>
              <w:t xml:space="preserve">The context is all nodes matching a particular data type element path (root or repeating element) or all elements referencing a particular primitive data type (expressed as the datatype name)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Mapping: </w:t>
            </w:r>
            <w:r>
              <w:rPr>
                <w:rFonts w:eastAsia="Times New Roman"/>
                <w:lang w:val="en-US"/>
              </w:rPr>
              <w:t xml:space="preserve">The context is all nodes whose mapping to a specified reference model corresponds to a particular mapping structure. The context identifies the mapping target. The mapping should clearly identify where such an extension could be used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Extension: </w:t>
            </w:r>
            <w:r>
              <w:rPr>
                <w:rFonts w:eastAsia="Times New Roman"/>
                <w:lang w:val="en-US"/>
              </w:rPr>
              <w:t xml:space="preserve">The context is a particular extension from a particular profile, a uri that identifies the extension definition </w:t>
            </w:r>
          </w:p>
        </w:tc>
      </w:tr>
    </w:tbl>
    <w:p w:rsidR="00292EEA" w:rsidRDefault="005B11EB">
      <w:pPr>
        <w:pStyle w:val="Heading2"/>
        <w:divId w:val="1375348270"/>
        <w:rPr>
          <w:rFonts w:eastAsia="Times New Roman"/>
          <w:lang w:val="en-US"/>
        </w:rPr>
      </w:pPr>
      <w:r>
        <w:rPr>
          <w:rFonts w:eastAsia="Times New Roman"/>
          <w:lang w:val="en-US"/>
        </w:rPr>
        <w:t>ValueSet: FHIRDefinedType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221"/>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FHIRDefinedType (F H I R Defined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Either a resource or a data type</w:t>
            </w:r>
          </w:p>
        </w:tc>
      </w:tr>
    </w:tbl>
    <w:p w:rsidR="00292EEA" w:rsidRDefault="005B11EB">
      <w:pPr>
        <w:pStyle w:val="Heading2"/>
        <w:divId w:val="1375348270"/>
        <w:rPr>
          <w:rFonts w:eastAsia="Times New Roman"/>
          <w:lang w:val="en-US"/>
        </w:rPr>
      </w:pPr>
      <w:r>
        <w:rPr>
          <w:rFonts w:eastAsia="Times New Roman"/>
          <w:lang w:val="en-US"/>
        </w:rPr>
        <w:t>ValueSet: FamilyHistoryStatus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FamilyHistoryStatus (Family History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code that identifies the status of the family history record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Partial: </w:t>
            </w:r>
            <w:r>
              <w:rPr>
                <w:rFonts w:eastAsia="Times New Roman"/>
                <w:lang w:val="en-US"/>
              </w:rPr>
              <w:t xml:space="preserve">Some health information is known and captured, but not complete - see notes for details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All relevant health information is known and captured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This instance should not have been part of this patient's medical record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Health unknown: </w:t>
            </w:r>
            <w:r>
              <w:rPr>
                <w:rFonts w:eastAsia="Times New Roman"/>
                <w:lang w:val="en-US"/>
              </w:rPr>
              <w:t xml:space="preserve">Health information for this individual is unavailable/unknown </w:t>
            </w:r>
          </w:p>
        </w:tc>
      </w:tr>
    </w:tbl>
    <w:p w:rsidR="00292EEA" w:rsidRDefault="005B11EB">
      <w:pPr>
        <w:pStyle w:val="Heading2"/>
        <w:divId w:val="1375348270"/>
        <w:rPr>
          <w:rFonts w:eastAsia="Times New Roman"/>
          <w:lang w:val="en-US"/>
        </w:rPr>
      </w:pPr>
      <w:r>
        <w:rPr>
          <w:rFonts w:eastAsia="Times New Roman"/>
          <w:lang w:val="en-US"/>
        </w:rPr>
        <w:t>ValueSet: FilterOperator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pPr>
              <w:rPr>
                <w:rFonts w:eastAsia="Times New Roman"/>
                <w:lang w:val="en-US"/>
              </w:rPr>
            </w:pPr>
            <w:r>
              <w:rPr>
                <w:rFonts w:eastAsia="Times New Roman"/>
                <w:lang w:val="en-US"/>
              </w:rPr>
              <w:t xml:space="preserve">FilterOperator (Filter Operator)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kind of operation to perform as a part of a property based filter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Equals: </w:t>
            </w:r>
            <w:r>
              <w:rPr>
                <w:rFonts w:eastAsia="Times New Roman"/>
                <w:lang w:val="en-US"/>
              </w:rPr>
              <w:t xml:space="preserve">The specified property of the code equals the provided value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Is A (by subsumption): </w:t>
            </w:r>
            <w:r>
              <w:rPr>
                <w:rFonts w:eastAsia="Times New Roman"/>
                <w:lang w:val="en-US"/>
              </w:rPr>
              <w:t xml:space="preserve">Includes all concept ids that have a transitive is-a relationship with the concept Id provided as the value, including the provided concept itself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(Is A) (by subsumption): </w:t>
            </w:r>
            <w:r>
              <w:rPr>
                <w:rFonts w:eastAsia="Times New Roman"/>
                <w:lang w:val="en-US"/>
              </w:rPr>
              <w:t xml:space="preserve">The specified property of the code does not have an is-a relationship with the provided value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Regular Expression: </w:t>
            </w:r>
            <w:r>
              <w:rPr>
                <w:rFonts w:eastAsia="Times New Roman"/>
                <w:lang w:val="en-US"/>
              </w:rPr>
              <w:t xml:space="preserve">The specified property of the code matches the regex specified in the provided value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 Set: </w:t>
            </w:r>
            <w:r>
              <w:rPr>
                <w:rFonts w:eastAsia="Times New Roman"/>
                <w:lang w:val="en-US"/>
              </w:rPr>
              <w:t xml:space="preserve">The specified property of the code is in the set of codes or concepts specified in the provided value (comma separated list)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in Set: </w:t>
            </w:r>
            <w:r>
              <w:rPr>
                <w:rFonts w:eastAsia="Times New Roman"/>
                <w:lang w:val="en-US"/>
              </w:rPr>
              <w:t xml:space="preserve">The specified property of the code is not in the set of codes or concepts specified in the provided value (comma separated list) </w:t>
            </w:r>
          </w:p>
        </w:tc>
      </w:tr>
    </w:tbl>
    <w:p w:rsidR="00292EEA" w:rsidRDefault="005B11EB">
      <w:pPr>
        <w:pStyle w:val="Heading2"/>
        <w:divId w:val="1375348270"/>
        <w:rPr>
          <w:rFonts w:eastAsia="Times New Roman"/>
          <w:lang w:val="en-US"/>
        </w:rPr>
      </w:pPr>
      <w:r>
        <w:rPr>
          <w:rFonts w:eastAsia="Times New Roman"/>
          <w:lang w:val="en-US"/>
        </w:rPr>
        <w:t>ValueSet: FlagStatus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FlagStatus (Flag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Indicates whether this flag is active and needs to be displayed to a user, or whether it is no longer needed or entered in error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Active: </w:t>
            </w:r>
            <w:r>
              <w:rPr>
                <w:rFonts w:eastAsia="Times New Roman"/>
                <w:lang w:val="en-US"/>
              </w:rPr>
              <w:t xml:space="preserve">A current flag that should be displayed to a user. A system may use the category to determine which roles should view the flag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Inactive: </w:t>
            </w:r>
            <w:r>
              <w:rPr>
                <w:rFonts w:eastAsia="Times New Roman"/>
                <w:lang w:val="en-US"/>
              </w:rPr>
              <w:t xml:space="preserve">The flag does not need to be displayed any more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flag was added in error, and should no longer be displayed </w:t>
            </w:r>
          </w:p>
        </w:tc>
      </w:tr>
    </w:tbl>
    <w:p w:rsidR="00292EEA" w:rsidRDefault="005B11EB">
      <w:pPr>
        <w:pStyle w:val="Heading2"/>
        <w:divId w:val="1375348270"/>
        <w:rPr>
          <w:rFonts w:eastAsia="Times New Roman"/>
          <w:lang w:val="en-US"/>
        </w:rPr>
      </w:pPr>
      <w:r>
        <w:rPr>
          <w:rFonts w:eastAsia="Times New Roman"/>
          <w:lang w:val="en-US"/>
        </w:rPr>
        <w:t>ValueSet: GoalAcceptanceStatus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20"/>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GoalAcceptanceStatus (Goal Acceptance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Codes indicating whether the goal has been accepted by a stakeholder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Agree: </w:t>
            </w:r>
            <w:r>
              <w:rPr>
                <w:rFonts w:eastAsia="Times New Roman"/>
                <w:lang w:val="en-US"/>
              </w:rPr>
              <w:t xml:space="preserve">Stakeholder supports pursuit of the goal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Disagree: </w:t>
            </w:r>
            <w:r>
              <w:rPr>
                <w:rFonts w:eastAsia="Times New Roman"/>
                <w:lang w:val="en-US"/>
              </w:rPr>
              <w:t xml:space="preserve">Stakeholder is not in support of the pursuit of the goal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Pending: </w:t>
            </w:r>
            <w:r>
              <w:rPr>
                <w:rFonts w:eastAsia="Times New Roman"/>
                <w:lang w:val="en-US"/>
              </w:rPr>
              <w:t xml:space="preserve">Stakeholder has not yet made a decision on whether they support the goal </w:t>
            </w:r>
          </w:p>
        </w:tc>
      </w:tr>
    </w:tbl>
    <w:p w:rsidR="00292EEA" w:rsidRDefault="005B11EB">
      <w:pPr>
        <w:pStyle w:val="Heading2"/>
        <w:divId w:val="1375348270"/>
        <w:rPr>
          <w:rFonts w:eastAsia="Times New Roman"/>
          <w:lang w:val="en-US"/>
        </w:rPr>
      </w:pPr>
      <w:r>
        <w:rPr>
          <w:rFonts w:eastAsia="Times New Roman"/>
          <w:lang w:val="en-US"/>
        </w:rPr>
        <w:t>ValueSet: GoalRelationshipType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GoalRelationshipType (Goal Relationship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Types of relationships between two goals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Predecessor: </w:t>
            </w:r>
            <w:r>
              <w:rPr>
                <w:rFonts w:eastAsia="Times New Roman"/>
                <w:lang w:val="en-US"/>
              </w:rPr>
              <w:t xml:space="preserve">Indicates that the target goal is one which must be met before striving for the current goal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Successor: </w:t>
            </w:r>
            <w:r>
              <w:rPr>
                <w:rFonts w:eastAsia="Times New Roman"/>
                <w:lang w:val="en-US"/>
              </w:rPr>
              <w:t xml:space="preserve">Indicates that the target goal is a desired objective once the current goal </w:t>
            </w:r>
            <w:r>
              <w:rPr>
                <w:rFonts w:eastAsia="Times New Roman"/>
                <w:lang w:val="en-US"/>
              </w:rPr>
              <w:lastRenderedPageBreak/>
              <w:t xml:space="preserve">is met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Replacement: </w:t>
            </w:r>
            <w:r>
              <w:rPr>
                <w:rFonts w:eastAsia="Times New Roman"/>
                <w:lang w:val="en-US"/>
              </w:rPr>
              <w:t xml:space="preserve">Indicates that this goal has been replaced by the target goal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Component: </w:t>
            </w:r>
            <w:r>
              <w:rPr>
                <w:rFonts w:eastAsia="Times New Roman"/>
                <w:lang w:val="en-US"/>
              </w:rPr>
              <w:t xml:space="preserve">Indicates that the target goal is considered to be a "piece" of attaining this goal.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w:t>
            </w:r>
            <w:r>
              <w:rPr>
                <w:rFonts w:eastAsia="Times New Roman"/>
                <w:lang w:val="en-US"/>
              </w:rPr>
              <w:t xml:space="preserve">Indicates that the relationship is not covered by one of the pre-defined codes. (An extension may convey more information about the meaning of the relationship.) </w:t>
            </w:r>
          </w:p>
        </w:tc>
      </w:tr>
    </w:tbl>
    <w:p w:rsidR="00292EEA" w:rsidRDefault="005B11EB">
      <w:pPr>
        <w:pStyle w:val="Heading2"/>
        <w:divId w:val="1375348270"/>
        <w:rPr>
          <w:rFonts w:eastAsia="Times New Roman"/>
          <w:lang w:val="en-US"/>
        </w:rPr>
      </w:pPr>
      <w:r>
        <w:rPr>
          <w:rFonts w:eastAsia="Times New Roman"/>
          <w:lang w:val="en-US"/>
        </w:rPr>
        <w:t>ValueSet: GoalStatus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GoalStatus (Goal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Indicates whether the goal has been met and is still being targeted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Proposed: </w:t>
            </w:r>
            <w:r>
              <w:rPr>
                <w:rFonts w:eastAsia="Times New Roman"/>
                <w:lang w:val="en-US"/>
              </w:rPr>
              <w:t xml:space="preserve">A goal is proposed for this patient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Planned: </w:t>
            </w:r>
            <w:r>
              <w:rPr>
                <w:rFonts w:eastAsia="Times New Roman"/>
                <w:lang w:val="en-US"/>
              </w:rPr>
              <w:t xml:space="preserve">A goal is planned for this patient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Accepted: </w:t>
            </w:r>
            <w:r>
              <w:rPr>
                <w:rFonts w:eastAsia="Times New Roman"/>
                <w:lang w:val="en-US"/>
              </w:rPr>
              <w:t xml:space="preserve">A proposed goal was accepted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Rejected: </w:t>
            </w:r>
            <w:r>
              <w:rPr>
                <w:rFonts w:eastAsia="Times New Roman"/>
                <w:lang w:val="en-US"/>
              </w:rPr>
              <w:t xml:space="preserve">A proposed goal was rejected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goal is being sought but has not yet been reached. (Also applies if goal was reached in the past but there has been regression and goal is being sought again)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Achieved: </w:t>
            </w:r>
            <w:r>
              <w:rPr>
                <w:rFonts w:eastAsia="Times New Roman"/>
                <w:lang w:val="en-US"/>
              </w:rPr>
              <w:t xml:space="preserve">The goal has been met and no further action is needed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Sustaining: </w:t>
            </w:r>
            <w:r>
              <w:rPr>
                <w:rFonts w:eastAsia="Times New Roman"/>
                <w:lang w:val="en-US"/>
              </w:rPr>
              <w:t xml:space="preserve">The goal has been met, but ongoing activity is needed to sustain the goal objective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On Hold: </w:t>
            </w:r>
            <w:r>
              <w:rPr>
                <w:rFonts w:eastAsia="Times New Roman"/>
                <w:lang w:val="en-US"/>
              </w:rPr>
              <w:t xml:space="preserve">The goal remains a long term objective but is no longer being actively pursued for a temporary period of time.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Cancelled: </w:t>
            </w:r>
            <w:r>
              <w:rPr>
                <w:rFonts w:eastAsia="Times New Roman"/>
                <w:lang w:val="en-US"/>
              </w:rPr>
              <w:t xml:space="preserve">The goal is no longer being sought </w:t>
            </w:r>
          </w:p>
        </w:tc>
      </w:tr>
    </w:tbl>
    <w:p w:rsidR="00292EEA" w:rsidRDefault="005B11EB">
      <w:pPr>
        <w:pStyle w:val="Heading2"/>
        <w:divId w:val="1375348270"/>
        <w:rPr>
          <w:rFonts w:eastAsia="Times New Roman"/>
          <w:lang w:val="en-US"/>
        </w:rPr>
      </w:pPr>
      <w:r>
        <w:rPr>
          <w:rFonts w:eastAsia="Times New Roman"/>
          <w:lang w:val="en-US"/>
        </w:rPr>
        <w:t>ValueSet: GroupType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106"/>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GroupType (Group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Types of resources that are part of group</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Person: </w:t>
            </w:r>
            <w:r>
              <w:rPr>
                <w:rFonts w:eastAsia="Times New Roman"/>
                <w:lang w:val="en-US"/>
              </w:rPr>
              <w:t xml:space="preserve">Group contains "person" Patient resources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Animal: </w:t>
            </w:r>
            <w:r>
              <w:rPr>
                <w:rFonts w:eastAsia="Times New Roman"/>
                <w:lang w:val="en-US"/>
              </w:rPr>
              <w:t xml:space="preserve">Group contains "animal" Patient resources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Practitioner: </w:t>
            </w:r>
            <w:r>
              <w:rPr>
                <w:rFonts w:eastAsia="Times New Roman"/>
                <w:lang w:val="en-US"/>
              </w:rPr>
              <w:t xml:space="preserve">Group contains healthcare practitioner resources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w:t>
            </w:r>
            <w:r>
              <w:rPr>
                <w:rFonts w:eastAsia="Times New Roman"/>
                <w:lang w:val="en-US"/>
              </w:rPr>
              <w:t xml:space="preserve">Group contains Device resources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Medication: </w:t>
            </w:r>
            <w:r>
              <w:rPr>
                <w:rFonts w:eastAsia="Times New Roman"/>
                <w:lang w:val="en-US"/>
              </w:rPr>
              <w:t xml:space="preserve">Group contains Medication resources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Substance: </w:t>
            </w:r>
            <w:r>
              <w:rPr>
                <w:rFonts w:eastAsia="Times New Roman"/>
                <w:lang w:val="en-US"/>
              </w:rPr>
              <w:t xml:space="preserve">Group contains Substance resources </w:t>
            </w:r>
          </w:p>
        </w:tc>
      </w:tr>
    </w:tbl>
    <w:p w:rsidR="00292EEA" w:rsidRDefault="005B11EB">
      <w:pPr>
        <w:pStyle w:val="Heading2"/>
        <w:divId w:val="1375348270"/>
        <w:rPr>
          <w:rFonts w:eastAsia="Times New Roman"/>
          <w:lang w:val="en-US"/>
        </w:rPr>
      </w:pPr>
      <w:r>
        <w:rPr>
          <w:rFonts w:eastAsia="Times New Roman"/>
          <w:lang w:val="en-US"/>
        </w:rPr>
        <w:t>ValueSet: GuideDependencyType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21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GuideDependencyType (Guide Dependency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Description</w:t>
            </w:r>
          </w:p>
        </w:tc>
        <w:tc>
          <w:tcPr>
            <w:tcW w:w="0" w:type="auto"/>
            <w:vAlign w:val="center"/>
            <w:hideMark/>
          </w:tcPr>
          <w:p w:rsidR="00292EEA" w:rsidRDefault="005B11EB">
            <w:pPr>
              <w:rPr>
                <w:rFonts w:eastAsia="Times New Roman"/>
                <w:lang w:val="en-US"/>
              </w:rPr>
            </w:pPr>
            <w:r>
              <w:rPr>
                <w:rFonts w:eastAsia="Times New Roman"/>
                <w:lang w:val="en-US"/>
              </w:rPr>
              <w:t>How a dependency is represented when the guide is published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Reference: </w:t>
            </w:r>
            <w:r>
              <w:rPr>
                <w:rFonts w:eastAsia="Times New Roman"/>
                <w:lang w:val="en-US"/>
              </w:rPr>
              <w:t xml:space="preserve">The guide is referred to by URL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Inclusion: </w:t>
            </w:r>
            <w:r>
              <w:rPr>
                <w:rFonts w:eastAsia="Times New Roman"/>
                <w:lang w:val="en-US"/>
              </w:rPr>
              <w:t xml:space="preserve">The guide is embedded in this guide when published </w:t>
            </w:r>
          </w:p>
        </w:tc>
      </w:tr>
    </w:tbl>
    <w:p w:rsidR="00292EEA" w:rsidRDefault="005B11EB">
      <w:pPr>
        <w:pStyle w:val="Heading2"/>
        <w:divId w:val="1375348270"/>
        <w:rPr>
          <w:rFonts w:eastAsia="Times New Roman"/>
          <w:lang w:val="en-US"/>
        </w:rPr>
      </w:pPr>
      <w:r>
        <w:rPr>
          <w:rFonts w:eastAsia="Times New Roman"/>
          <w:lang w:val="en-US"/>
        </w:rPr>
        <w:t>ValueSet: GuidePageKind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GuidePageKind (Guide Page Kind)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kind of an included page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Page: </w:t>
            </w:r>
            <w:r>
              <w:rPr>
                <w:rFonts w:eastAsia="Times New Roman"/>
                <w:lang w:val="en-US"/>
              </w:rPr>
              <w:t xml:space="preserve">This is a page of content that is included in the implementation guide. It has no particular function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Example: </w:t>
            </w:r>
            <w:r>
              <w:rPr>
                <w:rFonts w:eastAsia="Times New Roman"/>
                <w:lang w:val="en-US"/>
              </w:rPr>
              <w:t xml:space="preserve">This is a page that represents a human readable rendering of an example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List: </w:t>
            </w:r>
            <w:r>
              <w:rPr>
                <w:rFonts w:eastAsia="Times New Roman"/>
                <w:lang w:val="en-US"/>
              </w:rPr>
              <w:t xml:space="preserve">This is a page that represents a list of resources of one or more types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Include: </w:t>
            </w:r>
            <w:r>
              <w:rPr>
                <w:rFonts w:eastAsia="Times New Roman"/>
                <w:lang w:val="en-US"/>
              </w:rPr>
              <w:t xml:space="preserve">This is a page that is where an included guide is injected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Directory: </w:t>
            </w:r>
            <w:r>
              <w:rPr>
                <w:rFonts w:eastAsia="Times New Roman"/>
                <w:lang w:val="en-US"/>
              </w:rPr>
              <w:t xml:space="preserve">This is a page that lists the resources of a given type, and also creates pages for all the listed types as other pages in the section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Dictionary: </w:t>
            </w:r>
            <w:r>
              <w:rPr>
                <w:rFonts w:eastAsia="Times New Roman"/>
                <w:lang w:val="en-US"/>
              </w:rPr>
              <w:t xml:space="preserve">This is a page that creates the listed resources as a dictionary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Table Of Contents: </w:t>
            </w:r>
            <w:r>
              <w:rPr>
                <w:rFonts w:eastAsia="Times New Roman"/>
                <w:lang w:val="en-US"/>
              </w:rPr>
              <w:t xml:space="preserve">This is a generated page that contains the table of contents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Resource: </w:t>
            </w:r>
            <w:r>
              <w:rPr>
                <w:rFonts w:eastAsia="Times New Roman"/>
                <w:lang w:val="en-US"/>
              </w:rPr>
              <w:t xml:space="preserve">This is a page that represents a presented resource. This is typically used for generated conformance resource presentations </w:t>
            </w:r>
          </w:p>
        </w:tc>
      </w:tr>
    </w:tbl>
    <w:p w:rsidR="00292EEA" w:rsidRDefault="005B11EB">
      <w:pPr>
        <w:pStyle w:val="Heading2"/>
        <w:divId w:val="1375348270"/>
        <w:rPr>
          <w:rFonts w:eastAsia="Times New Roman"/>
          <w:lang w:val="en-US"/>
        </w:rPr>
      </w:pPr>
      <w:r>
        <w:rPr>
          <w:rFonts w:eastAsia="Times New Roman"/>
          <w:lang w:val="en-US"/>
        </w:rPr>
        <w:t>ValueSet: GuideResourcePurpose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GuideResourcePurpose (Guide Resource Purpose)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Why a resource is included in the guide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Example: </w:t>
            </w:r>
            <w:r>
              <w:rPr>
                <w:rFonts w:eastAsia="Times New Roman"/>
                <w:lang w:val="en-US"/>
              </w:rPr>
              <w:t xml:space="preserve">The resource is intended as an example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Terminology: </w:t>
            </w:r>
            <w:r>
              <w:rPr>
                <w:rFonts w:eastAsia="Times New Roman"/>
                <w:lang w:val="en-US"/>
              </w:rPr>
              <w:t xml:space="preserve">The resource defines a value set or concept map used in the Implementation Guide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Profile: </w:t>
            </w:r>
            <w:r>
              <w:rPr>
                <w:rFonts w:eastAsia="Times New Roman"/>
                <w:lang w:val="en-US"/>
              </w:rPr>
              <w:t xml:space="preserve">The resource defines a profile (StructureDefinition) that is used in the implementation guide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Extension: </w:t>
            </w:r>
            <w:r>
              <w:rPr>
                <w:rFonts w:eastAsia="Times New Roman"/>
                <w:lang w:val="en-US"/>
              </w:rPr>
              <w:t xml:space="preserve">The resource defines an extension (StructureDefinition) that is used in the implementation guide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Dictionary: </w:t>
            </w:r>
            <w:r>
              <w:rPr>
                <w:rFonts w:eastAsia="Times New Roman"/>
                <w:lang w:val="en-US"/>
              </w:rPr>
              <w:t xml:space="preserve">The resource contains a dictionary that is part of the implementation guide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Logical Model: </w:t>
            </w:r>
            <w:r>
              <w:rPr>
                <w:rFonts w:eastAsia="Times New Roman"/>
                <w:lang w:val="en-US"/>
              </w:rPr>
              <w:t xml:space="preserve">The resource defines a logical model (in a StructureDefinition) that is used in the implementation guide </w:t>
            </w:r>
          </w:p>
        </w:tc>
      </w:tr>
    </w:tbl>
    <w:p w:rsidR="00292EEA" w:rsidRDefault="005B11EB">
      <w:pPr>
        <w:pStyle w:val="Heading2"/>
        <w:divId w:val="1375348270"/>
        <w:rPr>
          <w:rFonts w:eastAsia="Times New Roman"/>
          <w:lang w:val="en-US"/>
        </w:rPr>
      </w:pPr>
      <w:r>
        <w:rPr>
          <w:rFonts w:eastAsia="Times New Roman"/>
          <w:lang w:val="en-US"/>
        </w:rPr>
        <w:t>ValueSet: HTTPVerb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101"/>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HTTPVerb (H T T P Verb)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HTTP verbs (in the HTTP command line)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GET: </w:t>
            </w:r>
            <w:r>
              <w:rPr>
                <w:rFonts w:eastAsia="Times New Roman"/>
                <w:lang w:val="en-US"/>
              </w:rPr>
              <w:t xml:space="preserve">HTTP GET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 </w:t>
            </w:r>
            <w:r>
              <w:rPr>
                <w:rFonts w:eastAsia="Times New Roman"/>
                <w:lang w:val="en-US"/>
              </w:rPr>
              <w:t xml:space="preserve">HTTP POST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PUT: </w:t>
            </w:r>
            <w:r>
              <w:rPr>
                <w:rFonts w:eastAsia="Times New Roman"/>
                <w:lang w:val="en-US"/>
              </w:rPr>
              <w:t xml:space="preserve">HTTP PUT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DELETE: </w:t>
            </w:r>
            <w:r>
              <w:rPr>
                <w:rFonts w:eastAsia="Times New Roman"/>
                <w:lang w:val="en-US"/>
              </w:rPr>
              <w:t xml:space="preserve">HTTP DELETE </w:t>
            </w:r>
          </w:p>
        </w:tc>
      </w:tr>
    </w:tbl>
    <w:p w:rsidR="00292EEA" w:rsidRDefault="005B11EB">
      <w:pPr>
        <w:pStyle w:val="Heading2"/>
        <w:divId w:val="1375348270"/>
        <w:rPr>
          <w:rFonts w:eastAsia="Times New Roman"/>
          <w:lang w:val="en-US"/>
        </w:rPr>
      </w:pPr>
      <w:r>
        <w:rPr>
          <w:rFonts w:eastAsia="Times New Roman"/>
          <w:lang w:val="en-US"/>
        </w:rPr>
        <w:t>ValueSet: Identifier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2"/>
        <w:gridCol w:w="8398"/>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Identifier Type Codes (Identifier Type Codes)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coded type for an identifier that can be used to determine which identifier to use for a specific purpose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Universal Device Identifier: </w:t>
            </w:r>
            <w:r>
              <w:rPr>
                <w:rFonts w:eastAsia="Times New Roman"/>
                <w:lang w:val="en-US"/>
              </w:rPr>
              <w:t xml:space="preserve">A identifier assigned to a device using the Universal Device Identifier framework as defined by FDA (http://www.fda.gov/MedicalDevices/DeviceRegulationandGuidance/UniqueDeviceIdentification/)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Serial Number: </w:t>
            </w:r>
            <w:r>
              <w:rPr>
                <w:rFonts w:eastAsia="Times New Roman"/>
                <w:lang w:val="en-US"/>
              </w:rPr>
              <w:t xml:space="preserve">An identifier affixed to an item by the manufacturer when it is first made, where each item has a different identifier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Social Beneficiary Identifier: </w:t>
            </w:r>
            <w:r>
              <w:rPr>
                <w:rFonts w:eastAsia="Times New Roman"/>
                <w:lang w:val="en-US"/>
              </w:rPr>
              <w:t xml:space="preserve">An identifier issued by a governmental organization to an individual for the purpose of the receipt of social services and benefits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Placer Identifier: </w:t>
            </w:r>
            <w:r>
              <w:rPr>
                <w:rFonts w:eastAsia="Times New Roman"/>
                <w:lang w:val="en-US"/>
              </w:rPr>
              <w:t xml:space="preserve">The identifier associated with the person or service that requests or places an order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Filler Identifier: </w:t>
            </w:r>
            <w:r>
              <w:rPr>
                <w:rFonts w:eastAsia="Times New Roman"/>
                <w:lang w:val="en-US"/>
              </w:rPr>
              <w:t xml:space="preserve">The Identifier associated with the person, or service, who produces the observations or fulfills the order requested by the requestor </w:t>
            </w:r>
          </w:p>
        </w:tc>
      </w:tr>
    </w:tbl>
    <w:p w:rsidR="00292EEA" w:rsidRDefault="005B11EB">
      <w:pPr>
        <w:pStyle w:val="Heading2"/>
        <w:divId w:val="1375348270"/>
        <w:rPr>
          <w:rFonts w:eastAsia="Times New Roman"/>
          <w:lang w:val="en-US"/>
        </w:rPr>
      </w:pPr>
      <w:r>
        <w:rPr>
          <w:rFonts w:eastAsia="Times New Roman"/>
          <w:lang w:val="en-US"/>
        </w:rPr>
        <w:t>ValueSet: IdentifierUse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IdentifierUse (Identifier Use)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Identifies the purpose for this identifier, if known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Usual: </w:t>
            </w:r>
            <w:r>
              <w:rPr>
                <w:rFonts w:eastAsia="Times New Roman"/>
                <w:lang w:val="en-US"/>
              </w:rPr>
              <w:t xml:space="preserve">the identifier recommended for display and use in real-world interactions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Official: </w:t>
            </w:r>
            <w:r>
              <w:rPr>
                <w:rFonts w:eastAsia="Times New Roman"/>
                <w:lang w:val="en-US"/>
              </w:rPr>
              <w:t xml:space="preserve">the identifier considered to be most trusted for the identification of this item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Temp: </w:t>
            </w:r>
            <w:r>
              <w:rPr>
                <w:rFonts w:eastAsia="Times New Roman"/>
                <w:lang w:val="en-US"/>
              </w:rPr>
              <w:t xml:space="preserve">A temporary identifier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Secondary: </w:t>
            </w:r>
            <w:r>
              <w:rPr>
                <w:rFonts w:eastAsia="Times New Roman"/>
                <w:lang w:val="en-US"/>
              </w:rPr>
              <w:t xml:space="preserve">An identifier that was assigned in secondary use - it serves to identify the object in a relative context, but cannot be consistently assigned to the same object again in a different context </w:t>
            </w:r>
          </w:p>
        </w:tc>
      </w:tr>
    </w:tbl>
    <w:p w:rsidR="00292EEA" w:rsidRDefault="005B11EB">
      <w:pPr>
        <w:pStyle w:val="Heading2"/>
        <w:divId w:val="1375348270"/>
        <w:rPr>
          <w:rFonts w:eastAsia="Times New Roman"/>
          <w:lang w:val="en-US"/>
        </w:rPr>
      </w:pPr>
      <w:r>
        <w:rPr>
          <w:rFonts w:eastAsia="Times New Roman"/>
          <w:lang w:val="en-US"/>
        </w:rPr>
        <w:t>ValueSet: IdentityAssuranceLevel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IdentityAssuranceLevel (Identity Assurance Level)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level of confidence that this link represents the same actual person, based on NIST Authentication Levels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Level 1: </w:t>
            </w:r>
            <w:r>
              <w:rPr>
                <w:rFonts w:eastAsia="Times New Roman"/>
                <w:lang w:val="en-US"/>
              </w:rPr>
              <w:t xml:space="preserve">Little or no confidence in the asserted identity's accuracy.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Level 2: </w:t>
            </w:r>
            <w:r>
              <w:rPr>
                <w:rFonts w:eastAsia="Times New Roman"/>
                <w:lang w:val="en-US"/>
              </w:rPr>
              <w:t xml:space="preserve">Some confidence in the asserted identity's accuracy.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Level 3: </w:t>
            </w:r>
            <w:r>
              <w:rPr>
                <w:rFonts w:eastAsia="Times New Roman"/>
                <w:lang w:val="en-US"/>
              </w:rPr>
              <w:t xml:space="preserve">High confidence in the asserted identity's accuracy.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Level 4: </w:t>
            </w:r>
            <w:r>
              <w:rPr>
                <w:rFonts w:eastAsia="Times New Roman"/>
                <w:lang w:val="en-US"/>
              </w:rPr>
              <w:t xml:space="preserve">Very high confidence in the asserted identity's accuracy. </w:t>
            </w:r>
          </w:p>
        </w:tc>
      </w:tr>
    </w:tbl>
    <w:p w:rsidR="00292EEA" w:rsidRDefault="005B11EB">
      <w:pPr>
        <w:pStyle w:val="Heading2"/>
        <w:divId w:val="1375348270"/>
        <w:rPr>
          <w:rFonts w:eastAsia="Times New Roman"/>
          <w:lang w:val="en-US"/>
        </w:rPr>
      </w:pPr>
      <w:r>
        <w:rPr>
          <w:rFonts w:eastAsia="Times New Roman"/>
          <w:lang w:val="en-US"/>
        </w:rPr>
        <w:t>ValueSet: InstanceAvailability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InstanceAvailability (Instance Availability)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Availability of the resource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bl>
    <w:p w:rsidR="00292EEA" w:rsidRDefault="005B11EB">
      <w:pPr>
        <w:pStyle w:val="Heading2"/>
        <w:divId w:val="1375348270"/>
        <w:rPr>
          <w:rFonts w:eastAsia="Times New Roman"/>
          <w:lang w:val="en-US"/>
        </w:rPr>
      </w:pPr>
      <w:r>
        <w:rPr>
          <w:rFonts w:eastAsia="Times New Roman"/>
          <w:lang w:val="en-US"/>
        </w:rPr>
        <w:t>ValueSet: IssueSeverity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IssueSeverity (Issue Severity)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How the issue affects the success of the action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Fatal: </w:t>
            </w:r>
            <w:r>
              <w:rPr>
                <w:rFonts w:eastAsia="Times New Roman"/>
                <w:lang w:val="en-US"/>
              </w:rPr>
              <w:t xml:space="preserve">The issue caused the action to fail, and no further checking could be performed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Error: </w:t>
            </w:r>
            <w:r>
              <w:rPr>
                <w:rFonts w:eastAsia="Times New Roman"/>
                <w:lang w:val="en-US"/>
              </w:rPr>
              <w:t xml:space="preserve">The issue is sufficiently important to cause the action to fail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Warning: </w:t>
            </w:r>
            <w:r>
              <w:rPr>
                <w:rFonts w:eastAsia="Times New Roman"/>
                <w:lang w:val="en-US"/>
              </w:rPr>
              <w:t xml:space="preserve">The issue is not important enough to cause the action to fail, but may cause it to be performed suboptimally or in a way that is not as desired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Information: </w:t>
            </w:r>
            <w:r>
              <w:rPr>
                <w:rFonts w:eastAsia="Times New Roman"/>
                <w:lang w:val="en-US"/>
              </w:rPr>
              <w:t xml:space="preserve">The issue has no relation to the degree of success of the action </w:t>
            </w:r>
          </w:p>
        </w:tc>
      </w:tr>
    </w:tbl>
    <w:p w:rsidR="00292EEA" w:rsidRDefault="005B11EB">
      <w:pPr>
        <w:pStyle w:val="Heading2"/>
        <w:divId w:val="1375348270"/>
        <w:rPr>
          <w:rFonts w:eastAsia="Times New Roman"/>
          <w:lang w:val="en-US"/>
        </w:rPr>
      </w:pPr>
      <w:r>
        <w:rPr>
          <w:rFonts w:eastAsia="Times New Roman"/>
          <w:lang w:val="en-US"/>
        </w:rPr>
        <w:t>ValueSet: IssueType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IssueType (Issue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code that describes the type of issue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Invalid Content: </w:t>
            </w:r>
            <w:r>
              <w:rPr>
                <w:rFonts w:eastAsia="Times New Roman"/>
                <w:lang w:val="en-US"/>
              </w:rPr>
              <w:t xml:space="preserve">Content invalid against the Specification or a Profile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Structural Issue: </w:t>
            </w:r>
            <w:r>
              <w:rPr>
                <w:rFonts w:eastAsia="Times New Roman"/>
                <w:lang w:val="en-US"/>
              </w:rPr>
              <w:t xml:space="preserve">A structural issue in the content such as wrong namespace, or unable to parse the content completely, or invalid json syntax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Required element missing: </w:t>
            </w:r>
            <w:r>
              <w:rPr>
                <w:rFonts w:eastAsia="Times New Roman"/>
                <w:lang w:val="en-US"/>
              </w:rPr>
              <w:t xml:space="preserve">A required element is missing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Element value invalid: </w:t>
            </w:r>
            <w:r>
              <w:rPr>
                <w:rFonts w:eastAsia="Times New Roman"/>
                <w:lang w:val="en-US"/>
              </w:rPr>
              <w:t xml:space="preserve">element value invalid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Validation rule failed: </w:t>
            </w:r>
            <w:r>
              <w:rPr>
                <w:rFonts w:eastAsia="Times New Roman"/>
                <w:lang w:val="en-US"/>
              </w:rPr>
              <w:t xml:space="preserve">A content validation rule failed - e.g. a schematron rule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Security Problem: </w:t>
            </w:r>
            <w:r>
              <w:rPr>
                <w:rFonts w:eastAsia="Times New Roman"/>
                <w:lang w:val="en-US"/>
              </w:rPr>
              <w:t xml:space="preserve">An authentication/authorization/permissions issueof some kind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Login Required: </w:t>
            </w:r>
            <w:r>
              <w:rPr>
                <w:rFonts w:eastAsia="Times New Roman"/>
                <w:lang w:val="en-US"/>
              </w:rPr>
              <w:t xml:space="preserve">the client needs to initiate an authentication process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Unknown User: </w:t>
            </w:r>
            <w:r>
              <w:rPr>
                <w:rFonts w:eastAsia="Times New Roman"/>
                <w:lang w:val="en-US"/>
              </w:rPr>
              <w:t xml:space="preserve">The user or system was not able to be authenticated (either there is no process, or the proferred token is unacceptable)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Session Expired: </w:t>
            </w:r>
            <w:r>
              <w:rPr>
                <w:rFonts w:eastAsia="Times New Roman"/>
                <w:lang w:val="en-US"/>
              </w:rPr>
              <w:t xml:space="preserve">User session expired; a login may be required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Forbidden: </w:t>
            </w:r>
            <w:r>
              <w:rPr>
                <w:rFonts w:eastAsia="Times New Roman"/>
                <w:lang w:val="en-US"/>
              </w:rPr>
              <w:t xml:space="preserve">The user does not have the rights to perform this action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Information Suppressed: </w:t>
            </w:r>
            <w:r>
              <w:rPr>
                <w:rFonts w:eastAsia="Times New Roman"/>
                <w:lang w:val="en-US"/>
              </w:rPr>
              <w:t xml:space="preserve">Some information was not or may not have been returned due to business rules, consent or privacy rules, or access permission constraints. This information may be accessible through alternate processes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Processing Failure: </w:t>
            </w:r>
            <w:r>
              <w:rPr>
                <w:rFonts w:eastAsia="Times New Roman"/>
                <w:lang w:val="en-US"/>
              </w:rPr>
              <w:t xml:space="preserve">Processing issues. These are expected to be final e.g. there is no point resubmitting the same content unchanged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Content not supported: </w:t>
            </w:r>
            <w:r>
              <w:rPr>
                <w:rFonts w:eastAsia="Times New Roman"/>
                <w:lang w:val="en-US"/>
              </w:rPr>
              <w:t xml:space="preserve">The resource or profile is not supported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Duplicate: </w:t>
            </w:r>
            <w:r>
              <w:rPr>
                <w:rFonts w:eastAsia="Times New Roman"/>
                <w:lang w:val="en-US"/>
              </w:rPr>
              <w:t xml:space="preserve">An attempt was made to create a duplicate record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Found: </w:t>
            </w:r>
            <w:r>
              <w:rPr>
                <w:rFonts w:eastAsia="Times New Roman"/>
                <w:lang w:val="en-US"/>
              </w:rPr>
              <w:t xml:space="preserve">The reference provided was not found. In a pure RESTful environment, this would be an HTTP 404 error, but this code may be used where the content is not found further into the application architecture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Content Too Long: </w:t>
            </w:r>
            <w:r>
              <w:rPr>
                <w:rFonts w:eastAsia="Times New Roman"/>
                <w:lang w:val="en-US"/>
              </w:rPr>
              <w:t xml:space="preserve">Provided content is too long (typically, this is a denial of service protection type of error)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Invalid Code: </w:t>
            </w:r>
            <w:r>
              <w:rPr>
                <w:rFonts w:eastAsia="Times New Roman"/>
                <w:lang w:val="en-US"/>
              </w:rPr>
              <w:t xml:space="preserve">The code or system could not be understood, or it was not valid in the context of a particular ValueSet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Unacceptable Extension: </w:t>
            </w:r>
            <w:r>
              <w:rPr>
                <w:rFonts w:eastAsia="Times New Roman"/>
                <w:lang w:val="en-US"/>
              </w:rPr>
              <w:t xml:space="preserve">An extension was found that was not acceptable, or that could not be resolved, or a modifierExtension that was not recognised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Operation Too Costly: </w:t>
            </w:r>
            <w:r>
              <w:rPr>
                <w:rFonts w:eastAsia="Times New Roman"/>
                <w:lang w:val="en-US"/>
              </w:rPr>
              <w:t xml:space="preserve">The operation was stopped to protect server resources. E.g. a request for a value set expansion on all of SNOMED CT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Business Rule Violation: </w:t>
            </w:r>
            <w:r>
              <w:rPr>
                <w:rFonts w:eastAsia="Times New Roman"/>
                <w:lang w:val="en-US"/>
              </w:rPr>
              <w:t xml:space="preserve">The content/operation failed to pass some business rule, and so could not proceed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Edit Version Conflict: </w:t>
            </w:r>
            <w:r>
              <w:rPr>
                <w:rFonts w:eastAsia="Times New Roman"/>
                <w:lang w:val="en-US"/>
              </w:rPr>
              <w:t xml:space="preserve">content could not be accepted because of an edit conflict (i.e. version aware updates) (In a pure RESTful environment, this would be an HTTP 404 error, but this code may be used where the conflict is discovered further into the application architecture)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Incomplete Results: </w:t>
            </w:r>
            <w:r>
              <w:rPr>
                <w:rFonts w:eastAsia="Times New Roman"/>
                <w:lang w:val="en-US"/>
              </w:rPr>
              <w:t xml:space="preserve">Not all data sources typically accessed could be reached, or responded in time, so the returned information may not be complete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Transient Issue: </w:t>
            </w:r>
            <w:r>
              <w:rPr>
                <w:rFonts w:eastAsia="Times New Roman"/>
                <w:lang w:val="en-US"/>
              </w:rPr>
              <w:t xml:space="preserve">Transient processing issues. The system receiving the error may be able to resubmit the same content once an underlying issue is resolved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Lock Error: </w:t>
            </w:r>
            <w:r>
              <w:rPr>
                <w:rFonts w:eastAsia="Times New Roman"/>
                <w:lang w:val="en-US"/>
              </w:rPr>
              <w:t xml:space="preserve">A resource/record locking failure (usually in an underlying database)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Store Available: </w:t>
            </w:r>
            <w:r>
              <w:rPr>
                <w:rFonts w:eastAsia="Times New Roman"/>
                <w:lang w:val="en-US"/>
              </w:rPr>
              <w:t xml:space="preserve">The persistent store unavailable. E.g. the database is down for maintenance or similar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Exception: </w:t>
            </w:r>
            <w:r>
              <w:rPr>
                <w:rFonts w:eastAsia="Times New Roman"/>
                <w:lang w:val="en-US"/>
              </w:rPr>
              <w:t xml:space="preserve">An unexpected internal error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Timeout: </w:t>
            </w:r>
            <w:r>
              <w:rPr>
                <w:rFonts w:eastAsia="Times New Roman"/>
                <w:lang w:val="en-US"/>
              </w:rPr>
              <w:t xml:space="preserve">An internal timeout occurred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Throttled: </w:t>
            </w:r>
            <w:r>
              <w:rPr>
                <w:rFonts w:eastAsia="Times New Roman"/>
                <w:lang w:val="en-US"/>
              </w:rPr>
              <w:t xml:space="preserve">The system is not prepared to handle this request due to load management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Informational Note: </w:t>
            </w:r>
            <w:r>
              <w:rPr>
                <w:rFonts w:eastAsia="Times New Roman"/>
                <w:lang w:val="en-US"/>
              </w:rPr>
              <w:t xml:space="preserve">A message unrelated to the processing success of the completed operation (Examples of the latter include things like reminders of password expiry, system maintenance times, etc.) </w:t>
            </w:r>
          </w:p>
        </w:tc>
      </w:tr>
    </w:tbl>
    <w:p w:rsidR="00292EEA" w:rsidRDefault="005B11EB">
      <w:pPr>
        <w:pStyle w:val="Heading2"/>
        <w:divId w:val="1375348270"/>
        <w:rPr>
          <w:rFonts w:eastAsia="Times New Roman"/>
          <w:lang w:val="en-US"/>
        </w:rPr>
      </w:pPr>
      <w:r>
        <w:rPr>
          <w:rFonts w:eastAsia="Times New Roman"/>
          <w:lang w:val="en-US"/>
        </w:rPr>
        <w:t>ValueSet: KOStitle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pPr>
              <w:rPr>
                <w:rFonts w:eastAsia="Times New Roman"/>
                <w:lang w:val="en-US"/>
              </w:rPr>
            </w:pPr>
            <w:r>
              <w:rPr>
                <w:rFonts w:eastAsia="Times New Roman"/>
                <w:lang w:val="en-US"/>
              </w:rPr>
              <w:t xml:space="preserve">KOStitle (K O Stitle)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document title code of key object selection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bl>
    <w:p w:rsidR="00292EEA" w:rsidRDefault="005B11EB">
      <w:pPr>
        <w:pStyle w:val="Heading2"/>
        <w:divId w:val="1375348270"/>
        <w:rPr>
          <w:rFonts w:eastAsia="Times New Roman"/>
          <w:lang w:val="en-US"/>
        </w:rPr>
      </w:pPr>
      <w:r>
        <w:rPr>
          <w:rFonts w:eastAsia="Times New Roman"/>
          <w:lang w:val="en-US"/>
        </w:rPr>
        <w:t>ValueSet: LDLCodes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LDLCodes (L D L Codes)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LDL Cholesterol codes - measured or calculated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content from LOINC??LOINC?? is copyright ?? 1995 Regenstrief Institute, Inc. and the LOINC Committee, and available at no cost under the license at http://loinc.org/terms-of-use </w:t>
            </w:r>
          </w:p>
        </w:tc>
      </w:tr>
    </w:tbl>
    <w:p w:rsidR="00292EEA" w:rsidRDefault="005B11EB">
      <w:pPr>
        <w:pStyle w:val="Heading2"/>
        <w:divId w:val="1375348270"/>
        <w:rPr>
          <w:rFonts w:eastAsia="Times New Roman"/>
          <w:lang w:val="en-US"/>
        </w:rPr>
      </w:pPr>
      <w:r>
        <w:rPr>
          <w:rFonts w:eastAsia="Times New Roman"/>
          <w:lang w:val="en-US"/>
        </w:rPr>
        <w:t>ValueSet: LinkType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LinkType (Link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type of link between this patient resource and another patient resource.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Replace: </w:t>
            </w:r>
            <w:r>
              <w:rPr>
                <w:rFonts w:eastAsia="Times New Roman"/>
                <w:lang w:val="en-US"/>
              </w:rPr>
              <w:t xml:space="preserve">The patient resource containing this link must no longer be used. The link points forward to another patient resource that must be used in lieu of the patient resource that contains the link.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Refer: </w:t>
            </w:r>
            <w:r>
              <w:rPr>
                <w:rFonts w:eastAsia="Times New Roman"/>
                <w:lang w:val="en-US"/>
              </w:rPr>
              <w:t xml:space="preserve">The patient resource containing this link is in use and valid but not considered the main source of information about a patient. The link points forward to another patient resource that should be consulted to retrieve additional patient information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See also: </w:t>
            </w:r>
            <w:r>
              <w:rPr>
                <w:rFonts w:eastAsia="Times New Roman"/>
                <w:lang w:val="en-US"/>
              </w:rPr>
              <w:t xml:space="preserve">The patient resource containing this link is in use and valid, but points to another patient resource that is known to contain data about the same person. Data in this resource might overlap or contradict information found in the other patient resource. This link does not indicate any relative importance of the resources concerned, and both should be regarded as equally valid. </w:t>
            </w:r>
          </w:p>
        </w:tc>
      </w:tr>
    </w:tbl>
    <w:p w:rsidR="00292EEA" w:rsidRDefault="005B11EB">
      <w:pPr>
        <w:pStyle w:val="Heading2"/>
        <w:divId w:val="1375348270"/>
        <w:rPr>
          <w:rFonts w:eastAsia="Times New Roman"/>
          <w:lang w:val="en-US"/>
        </w:rPr>
      </w:pPr>
      <w:r>
        <w:rPr>
          <w:rFonts w:eastAsia="Times New Roman"/>
          <w:lang w:val="en-US"/>
        </w:rPr>
        <w:t>ValueSet: ListMode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ListMode (List Mode)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processing mode that applies to this list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Working List: </w:t>
            </w:r>
            <w:r>
              <w:rPr>
                <w:rFonts w:eastAsia="Times New Roman"/>
                <w:lang w:val="en-US"/>
              </w:rPr>
              <w:t xml:space="preserve">This list is the master list, maintained in an ongoing fashion with regular updates as the real world list it is tracking changes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Snapshot List: </w:t>
            </w:r>
            <w:r>
              <w:rPr>
                <w:rFonts w:eastAsia="Times New Roman"/>
                <w:lang w:val="en-US"/>
              </w:rPr>
              <w:t xml:space="preserve">This list was prepared as a snapshot. It should not be assumed to be current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Change List: </w:t>
            </w:r>
            <w:r>
              <w:rPr>
                <w:rFonts w:eastAsia="Times New Roman"/>
                <w:lang w:val="en-US"/>
              </w:rPr>
              <w:t xml:space="preserve">A list that indicates where changes have been made or recommended </w:t>
            </w:r>
          </w:p>
        </w:tc>
      </w:tr>
    </w:tbl>
    <w:p w:rsidR="00292EEA" w:rsidRDefault="005B11EB">
      <w:pPr>
        <w:pStyle w:val="Heading2"/>
        <w:divId w:val="1375348270"/>
        <w:rPr>
          <w:rFonts w:eastAsia="Times New Roman"/>
          <w:lang w:val="en-US"/>
        </w:rPr>
      </w:pPr>
      <w:r>
        <w:rPr>
          <w:rFonts w:eastAsia="Times New Roman"/>
          <w:lang w:val="en-US"/>
        </w:rPr>
        <w:lastRenderedPageBreak/>
        <w:t>ValueSet: ListStatus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ListStatus (List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current state of the list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Current: </w:t>
            </w:r>
            <w:r>
              <w:rPr>
                <w:rFonts w:eastAsia="Times New Roman"/>
                <w:lang w:val="en-US"/>
              </w:rPr>
              <w:t xml:space="preserve">The list is considered to be an active part of the patient's record.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Retired: </w:t>
            </w:r>
            <w:r>
              <w:rPr>
                <w:rFonts w:eastAsia="Times New Roman"/>
                <w:lang w:val="en-US"/>
              </w:rPr>
              <w:t xml:space="preserve">The list is "old" and should no longer be considered accurate or relevant.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list was never accurate. It is retained for medico-legal purposes only. </w:t>
            </w:r>
          </w:p>
        </w:tc>
      </w:tr>
    </w:tbl>
    <w:p w:rsidR="00292EEA" w:rsidRDefault="005B11EB">
      <w:pPr>
        <w:pStyle w:val="Heading2"/>
        <w:divId w:val="1375348270"/>
        <w:rPr>
          <w:rFonts w:eastAsia="Times New Roman"/>
          <w:lang w:val="en-US"/>
        </w:rPr>
      </w:pPr>
      <w:r>
        <w:rPr>
          <w:rFonts w:eastAsia="Times New Roman"/>
          <w:lang w:val="en-US"/>
        </w:rPr>
        <w:t>ValueSet: LocationMode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LocationMode (Location Mode)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Indicates whether a resource instance represents a specific location or a class of locations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Instance: </w:t>
            </w:r>
            <w:r>
              <w:rPr>
                <w:rFonts w:eastAsia="Times New Roman"/>
                <w:lang w:val="en-US"/>
              </w:rPr>
              <w:t xml:space="preserve">The Location resource represents a specific instance of a Location (e.g. Operating Theatre 1A)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Kind: </w:t>
            </w:r>
            <w:r>
              <w:rPr>
                <w:rFonts w:eastAsia="Times New Roman"/>
                <w:lang w:val="en-US"/>
              </w:rPr>
              <w:t xml:space="preserve">The Location represents a class of Locations (e.g. Any Operating Theatre). Although this class of locations could be constrained within a specific boundary (such as organization, or parent location, address etc) </w:t>
            </w:r>
          </w:p>
        </w:tc>
      </w:tr>
    </w:tbl>
    <w:p w:rsidR="00292EEA" w:rsidRDefault="005B11EB">
      <w:pPr>
        <w:pStyle w:val="Heading2"/>
        <w:divId w:val="1375348270"/>
        <w:rPr>
          <w:rFonts w:eastAsia="Times New Roman"/>
          <w:lang w:val="en-US"/>
        </w:rPr>
      </w:pPr>
      <w:r>
        <w:rPr>
          <w:rFonts w:eastAsia="Times New Roman"/>
          <w:lang w:val="en-US"/>
        </w:rPr>
        <w:t>ValueSet: LocationStatus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602"/>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LocationStatus (Location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Indicates whether the location is still in use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Active: </w:t>
            </w:r>
            <w:r>
              <w:rPr>
                <w:rFonts w:eastAsia="Times New Roman"/>
                <w:lang w:val="en-US"/>
              </w:rPr>
              <w:t xml:space="preserve">The location is operational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Suspended: </w:t>
            </w:r>
            <w:r>
              <w:rPr>
                <w:rFonts w:eastAsia="Times New Roman"/>
                <w:lang w:val="en-US"/>
              </w:rPr>
              <w:t xml:space="preserve">The location is temporarily closed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Inactive: </w:t>
            </w:r>
            <w:r>
              <w:rPr>
                <w:rFonts w:eastAsia="Times New Roman"/>
                <w:lang w:val="en-US"/>
              </w:rPr>
              <w:t xml:space="preserve">The location is no longer used </w:t>
            </w:r>
          </w:p>
        </w:tc>
      </w:tr>
    </w:tbl>
    <w:p w:rsidR="00292EEA" w:rsidRDefault="005B11EB">
      <w:pPr>
        <w:pStyle w:val="Heading2"/>
        <w:divId w:val="1375348270"/>
        <w:rPr>
          <w:rFonts w:eastAsia="Times New Roman"/>
          <w:lang w:val="en-US"/>
        </w:rPr>
      </w:pPr>
      <w:r>
        <w:rPr>
          <w:rFonts w:eastAsia="Times New Roman"/>
          <w:lang w:val="en-US"/>
        </w:rPr>
        <w:t>ValueSet: MPIMatch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MPIMatch (M P I Match)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Master Patient Index (MPI) assessment of whether a candidate patient record is a match or not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Certain Match: </w:t>
            </w:r>
            <w:r>
              <w:rPr>
                <w:rFonts w:eastAsia="Times New Roman"/>
                <w:lang w:val="en-US"/>
              </w:rPr>
              <w:t xml:space="preserve">This record meets the MPI criteria to be automatically considered as a full match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Probable Match: </w:t>
            </w:r>
            <w:r>
              <w:rPr>
                <w:rFonts w:eastAsia="Times New Roman"/>
                <w:lang w:val="en-US"/>
              </w:rPr>
              <w:t xml:space="preserve">This record is a close match, but not a certain match. Additional review (e.g. by a human) may be required before using this as a match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Possible Match: </w:t>
            </w:r>
            <w:r>
              <w:rPr>
                <w:rFonts w:eastAsia="Times New Roman"/>
                <w:lang w:val="en-US"/>
              </w:rPr>
              <w:t xml:space="preserve">This record may be a matching one. Additional review (e.g. by a human) SHOULD be performed before using this as a match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Certainly Not a Match: </w:t>
            </w:r>
            <w:r>
              <w:rPr>
                <w:rFonts w:eastAsia="Times New Roman"/>
                <w:lang w:val="en-US"/>
              </w:rPr>
              <w:t xml:space="preserve">This record is known not to be a match. Note that usually </w:t>
            </w:r>
            <w:r>
              <w:rPr>
                <w:rFonts w:eastAsia="Times New Roman"/>
                <w:lang w:val="en-US"/>
              </w:rPr>
              <w:lastRenderedPageBreak/>
              <w:t xml:space="preserve">non-matching records are not returned, but in some cases records previously or likely considered as a match may specifically be negated by the MPI </w:t>
            </w:r>
          </w:p>
        </w:tc>
      </w:tr>
    </w:tbl>
    <w:p w:rsidR="00292EEA" w:rsidRDefault="005B11EB">
      <w:pPr>
        <w:pStyle w:val="Heading2"/>
        <w:divId w:val="1375348270"/>
        <w:rPr>
          <w:rFonts w:eastAsia="Times New Roman"/>
          <w:lang w:val="en-US"/>
        </w:rPr>
      </w:pPr>
      <w:r>
        <w:rPr>
          <w:rFonts w:eastAsia="Times New Roman"/>
          <w:lang w:val="en-US"/>
        </w:rPr>
        <w:lastRenderedPageBreak/>
        <w:t>ValueSet: MaxOccurs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994"/>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MaxOccurs (Max Occurs)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Flags an element as having unlimited repetitions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Repeating: </w:t>
            </w:r>
            <w:r>
              <w:rPr>
                <w:rFonts w:eastAsia="Times New Roman"/>
                <w:lang w:val="en-US"/>
              </w:rPr>
              <w:t xml:space="preserve">Element can repeat an unlimited number of times </w:t>
            </w:r>
          </w:p>
        </w:tc>
      </w:tr>
    </w:tbl>
    <w:p w:rsidR="00292EEA" w:rsidRDefault="005B11EB">
      <w:pPr>
        <w:pStyle w:val="Heading2"/>
        <w:divId w:val="1375348270"/>
        <w:rPr>
          <w:rFonts w:eastAsia="Times New Roman"/>
          <w:lang w:val="en-US"/>
        </w:rPr>
      </w:pPr>
      <w:r>
        <w:rPr>
          <w:rFonts w:eastAsia="Times New Roman"/>
          <w:lang w:val="en-US"/>
        </w:rPr>
        <w:t>ValueSet: Measmnt-Principle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754"/>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Measmnt-Principle (Measmnt- Principle)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Different measurement principle supported by the device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MSP Other: </w:t>
            </w:r>
            <w:r>
              <w:rPr>
                <w:rFonts w:eastAsia="Times New Roman"/>
                <w:lang w:val="en-US"/>
              </w:rPr>
              <w:t xml:space="preserve">Measurement principle isn't in the list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MSP Chemical: </w:t>
            </w:r>
            <w:r>
              <w:rPr>
                <w:rFonts w:eastAsia="Times New Roman"/>
                <w:lang w:val="en-US"/>
              </w:rPr>
              <w:t xml:space="preserve">Measurement is done using chemical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MSP Electrical: </w:t>
            </w:r>
            <w:r>
              <w:rPr>
                <w:rFonts w:eastAsia="Times New Roman"/>
                <w:lang w:val="en-US"/>
              </w:rPr>
              <w:t xml:space="preserve">Measurement is done using electrical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MSP Impedance: </w:t>
            </w:r>
            <w:r>
              <w:rPr>
                <w:rFonts w:eastAsia="Times New Roman"/>
                <w:lang w:val="en-US"/>
              </w:rPr>
              <w:t xml:space="preserve">Measurement is done using impedance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MSP Nuclear: </w:t>
            </w:r>
            <w:r>
              <w:rPr>
                <w:rFonts w:eastAsia="Times New Roman"/>
                <w:lang w:val="en-US"/>
              </w:rPr>
              <w:t xml:space="preserve">Measurement is done using nuclear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MSP Optical: </w:t>
            </w:r>
            <w:r>
              <w:rPr>
                <w:rFonts w:eastAsia="Times New Roman"/>
                <w:lang w:val="en-US"/>
              </w:rPr>
              <w:t xml:space="preserve">Measurement is done using optical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MSP Thermal: </w:t>
            </w:r>
            <w:r>
              <w:rPr>
                <w:rFonts w:eastAsia="Times New Roman"/>
                <w:lang w:val="en-US"/>
              </w:rPr>
              <w:t xml:space="preserve">Measurement is done using thermal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MSP Biological: </w:t>
            </w:r>
            <w:r>
              <w:rPr>
                <w:rFonts w:eastAsia="Times New Roman"/>
                <w:lang w:val="en-US"/>
              </w:rPr>
              <w:t xml:space="preserve">Measurement is done using biological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MSP Mechanical: </w:t>
            </w:r>
            <w:r>
              <w:rPr>
                <w:rFonts w:eastAsia="Times New Roman"/>
                <w:lang w:val="en-US"/>
              </w:rPr>
              <w:t xml:space="preserve">Measurement is done using mechanical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MSP Acoustical: </w:t>
            </w:r>
            <w:r>
              <w:rPr>
                <w:rFonts w:eastAsia="Times New Roman"/>
                <w:lang w:val="en-US"/>
              </w:rPr>
              <w:t xml:space="preserve">Measurement is done using acoustical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MSP Manual: </w:t>
            </w:r>
            <w:r>
              <w:rPr>
                <w:rFonts w:eastAsia="Times New Roman"/>
                <w:lang w:val="en-US"/>
              </w:rPr>
              <w:t xml:space="preserve">Measurement is done using manual </w:t>
            </w:r>
          </w:p>
        </w:tc>
      </w:tr>
    </w:tbl>
    <w:p w:rsidR="00292EEA" w:rsidRDefault="005B11EB">
      <w:pPr>
        <w:pStyle w:val="Heading2"/>
        <w:divId w:val="1375348270"/>
        <w:rPr>
          <w:rFonts w:eastAsia="Times New Roman"/>
          <w:lang w:val="en-US"/>
        </w:rPr>
      </w:pPr>
      <w:r>
        <w:rPr>
          <w:rFonts w:eastAsia="Times New Roman"/>
          <w:lang w:val="en-US"/>
        </w:rPr>
        <w:t>ValueSet: MedicationAdministrationStatus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MedicationAdministrationStatus (Medication Administration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set of codes indicating the current status of a MedicationAdministration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administration has started but has not yet completed.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On Hold: </w:t>
            </w:r>
            <w:r>
              <w:rPr>
                <w:rFonts w:eastAsia="Times New Roman"/>
                <w:lang w:val="en-US"/>
              </w:rPr>
              <w:t xml:space="preserve">Actions implied by the administration have been temporarily halted, but are expected to continue later. May also be called "suspended".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All actions that are implied by the administration have occurred.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administration was entered in error and therefore nullified.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Stopped: </w:t>
            </w:r>
            <w:r>
              <w:rPr>
                <w:rFonts w:eastAsia="Times New Roman"/>
                <w:lang w:val="en-US"/>
              </w:rPr>
              <w:t xml:space="preserve">Actions implied by the administration have been permanently halted, before all of them occurred. </w:t>
            </w:r>
          </w:p>
        </w:tc>
      </w:tr>
    </w:tbl>
    <w:p w:rsidR="00292EEA" w:rsidRDefault="005B11EB">
      <w:pPr>
        <w:pStyle w:val="Heading2"/>
        <w:divId w:val="1375348270"/>
        <w:rPr>
          <w:rFonts w:eastAsia="Times New Roman"/>
          <w:lang w:val="en-US"/>
        </w:rPr>
      </w:pPr>
      <w:r>
        <w:rPr>
          <w:rFonts w:eastAsia="Times New Roman"/>
          <w:lang w:val="en-US"/>
        </w:rPr>
        <w:t>ValueSet: MedicationDispenseStatus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pPr>
              <w:rPr>
                <w:rFonts w:eastAsia="Times New Roman"/>
                <w:lang w:val="en-US"/>
              </w:rPr>
            </w:pPr>
            <w:r>
              <w:rPr>
                <w:rFonts w:eastAsia="Times New Roman"/>
                <w:lang w:val="en-US"/>
              </w:rPr>
              <w:t xml:space="preserve">MedicationDispenseStatus (Medication Dispense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code specifying the state of the dispense event. Describes the lifecycle of the dispense.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dispense has started but has not yet completed.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On Hold: </w:t>
            </w:r>
            <w:r>
              <w:rPr>
                <w:rFonts w:eastAsia="Times New Roman"/>
                <w:lang w:val="en-US"/>
              </w:rPr>
              <w:t xml:space="preserve">Actions implied by the administration have been temporarily halted, but are expected to continue later. May also be called "suspended"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All actions that are implied by the dispense have occurred.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 in-Error: </w:t>
            </w:r>
            <w:r>
              <w:rPr>
                <w:rFonts w:eastAsia="Times New Roman"/>
                <w:lang w:val="en-US"/>
              </w:rPr>
              <w:t xml:space="preserve">The dispense was entered in error and therefore nullified.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Stopped: </w:t>
            </w:r>
            <w:r>
              <w:rPr>
                <w:rFonts w:eastAsia="Times New Roman"/>
                <w:lang w:val="en-US"/>
              </w:rPr>
              <w:t xml:space="preserve">Actions implied by the dispense have been permanently halted, before all of them occurred. </w:t>
            </w:r>
          </w:p>
        </w:tc>
      </w:tr>
    </w:tbl>
    <w:p w:rsidR="00292EEA" w:rsidRDefault="005B11EB">
      <w:pPr>
        <w:pStyle w:val="Heading2"/>
        <w:divId w:val="1375348270"/>
        <w:rPr>
          <w:rFonts w:eastAsia="Times New Roman"/>
          <w:lang w:val="en-US"/>
        </w:rPr>
      </w:pPr>
      <w:r>
        <w:rPr>
          <w:rFonts w:eastAsia="Times New Roman"/>
          <w:lang w:val="en-US"/>
        </w:rPr>
        <w:t>ValueSet: MedicationOrderStatus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MedicationOrderStatus (Medication Order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code specifying the state of the prescribing event. Describes the lifecycle of the prescription.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Active: </w:t>
            </w:r>
            <w:r>
              <w:rPr>
                <w:rFonts w:eastAsia="Times New Roman"/>
                <w:lang w:val="en-US"/>
              </w:rPr>
              <w:t xml:space="preserve">The prescription is 'actionable', but not all actions that are implied by it have occurred yet.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On Hold: </w:t>
            </w:r>
            <w:r>
              <w:rPr>
                <w:rFonts w:eastAsia="Times New Roman"/>
                <w:lang w:val="en-US"/>
              </w:rPr>
              <w:t xml:space="preserve">Actions implied by the prescription are to be temporarily halted, but are expected to continue later. May also be called "suspended".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All actions that are implied by the prescription have occurred.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prescription was entered in error.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Stopped: </w:t>
            </w:r>
            <w:r>
              <w:rPr>
                <w:rFonts w:eastAsia="Times New Roman"/>
                <w:lang w:val="en-US"/>
              </w:rPr>
              <w:t xml:space="preserve">Actions implied by the prescription are to be permanently halted, before all of them occurred.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Draft: </w:t>
            </w:r>
            <w:r>
              <w:rPr>
                <w:rFonts w:eastAsia="Times New Roman"/>
                <w:lang w:val="en-US"/>
              </w:rPr>
              <w:t xml:space="preserve">The prescription is not yet 'actionable', i.e. it is a work in progress, requires sign-off or verification, </w:t>
            </w:r>
            <w:proofErr w:type="gramStart"/>
            <w:r>
              <w:rPr>
                <w:rFonts w:eastAsia="Times New Roman"/>
                <w:lang w:val="en-US"/>
              </w:rPr>
              <w:t>needs</w:t>
            </w:r>
            <w:proofErr w:type="gramEnd"/>
            <w:r>
              <w:rPr>
                <w:rFonts w:eastAsia="Times New Roman"/>
                <w:lang w:val="en-US"/>
              </w:rPr>
              <w:t xml:space="preserve"> to be run through decision support process. </w:t>
            </w:r>
          </w:p>
        </w:tc>
      </w:tr>
    </w:tbl>
    <w:p w:rsidR="00292EEA" w:rsidRDefault="005B11EB">
      <w:pPr>
        <w:pStyle w:val="Heading2"/>
        <w:divId w:val="1375348270"/>
        <w:rPr>
          <w:rFonts w:eastAsia="Times New Roman"/>
          <w:lang w:val="en-US"/>
        </w:rPr>
      </w:pPr>
      <w:r>
        <w:rPr>
          <w:rFonts w:eastAsia="Times New Roman"/>
          <w:lang w:val="en-US"/>
        </w:rPr>
        <w:t>ValueSet: MedicationStatementStatus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700"/>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MedicationStatementStatus (Medication Statement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set of codes indicating the current status of a MedicationStatement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Active: </w:t>
            </w:r>
            <w:r>
              <w:rPr>
                <w:rFonts w:eastAsia="Times New Roman"/>
                <w:lang w:val="en-US"/>
              </w:rPr>
              <w:t xml:space="preserve">The medication is still being taken.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The medication is no longer being taken.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statement was entered in error.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Intended: </w:t>
            </w:r>
            <w:r>
              <w:rPr>
                <w:rFonts w:eastAsia="Times New Roman"/>
                <w:lang w:val="en-US"/>
              </w:rPr>
              <w:t xml:space="preserve">The medication may be taken at some time in the future. </w:t>
            </w:r>
          </w:p>
        </w:tc>
      </w:tr>
    </w:tbl>
    <w:p w:rsidR="00292EEA" w:rsidRDefault="005B11EB">
      <w:pPr>
        <w:pStyle w:val="Heading2"/>
        <w:divId w:val="1375348270"/>
        <w:rPr>
          <w:rFonts w:eastAsia="Times New Roman"/>
          <w:lang w:val="en-US"/>
        </w:rPr>
      </w:pPr>
      <w:r>
        <w:rPr>
          <w:rFonts w:eastAsia="Times New Roman"/>
          <w:lang w:val="en-US"/>
        </w:rPr>
        <w:t>ValueSet: MessageEvent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MessageEvent (Message Event)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Description</w:t>
            </w:r>
          </w:p>
        </w:tc>
        <w:tc>
          <w:tcPr>
            <w:tcW w:w="0" w:type="auto"/>
            <w:vAlign w:val="center"/>
            <w:hideMark/>
          </w:tcPr>
          <w:p w:rsidR="00292EEA" w:rsidRDefault="005B11EB">
            <w:pPr>
              <w:rPr>
                <w:rFonts w:eastAsia="Times New Roman"/>
                <w:lang w:val="en-US"/>
              </w:rPr>
            </w:pPr>
            <w:r>
              <w:rPr>
                <w:rFonts w:eastAsia="Times New Roman"/>
                <w:lang w:val="en-US"/>
              </w:rPr>
              <w:t>One of the message events defined as part of FHIR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MedicationAdministration-Complete: </w:t>
            </w:r>
            <w:r>
              <w:rPr>
                <w:rFonts w:eastAsia="Times New Roman"/>
                <w:lang w:val="en-US"/>
              </w:rPr>
              <w:t xml:space="preserve">Change the status of a Medication Administration to show that it is complete.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MedicationAdministration-Nullification: </w:t>
            </w:r>
            <w:r>
              <w:rPr>
                <w:rFonts w:eastAsia="Times New Roman"/>
                <w:lang w:val="en-US"/>
              </w:rPr>
              <w:t xml:space="preserve">Someone wishes to record that the record of administration of a medication is in error and should be ignored.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MedicationAdministration-Recording: </w:t>
            </w:r>
            <w:r>
              <w:rPr>
                <w:rFonts w:eastAsia="Times New Roman"/>
                <w:lang w:val="en-US"/>
              </w:rPr>
              <w:t xml:space="preserve">Indicates that a medication has been recorded against the patient's record.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MedicationAdministration-Update: </w:t>
            </w:r>
            <w:r>
              <w:rPr>
                <w:rFonts w:eastAsia="Times New Roman"/>
                <w:lang w:val="en-US"/>
              </w:rPr>
              <w:t xml:space="preserve">Update a Medication Administration record.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admin-notify: </w:t>
            </w:r>
            <w:r>
              <w:rPr>
                <w:rFonts w:eastAsia="Times New Roman"/>
                <w:lang w:val="en-US"/>
              </w:rPr>
              <w:t xml:space="preserve">Notification of a change to an administrative resource (either create or update). Note that there is no delete, though some administrative resources have status or period elements for this use.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diagnosticreport-provide: </w:t>
            </w:r>
            <w:r>
              <w:rPr>
                <w:rFonts w:eastAsia="Times New Roman"/>
                <w:lang w:val="en-US"/>
              </w:rPr>
              <w:t xml:space="preserve">Provide a diagnostic report, or update a previously provided diagnostic report.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observation-provide: </w:t>
            </w:r>
            <w:r>
              <w:rPr>
                <w:rFonts w:eastAsia="Times New Roman"/>
                <w:lang w:val="en-US"/>
              </w:rPr>
              <w:t xml:space="preserve">Provide a simple observation or update a previously provided simple observation.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patient-link: </w:t>
            </w:r>
            <w:r>
              <w:rPr>
                <w:rFonts w:eastAsia="Times New Roman"/>
                <w:lang w:val="en-US"/>
              </w:rPr>
              <w:t xml:space="preserve">Notification that two patient records actually identify the same patient.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patient-unlink: </w:t>
            </w:r>
            <w:r>
              <w:rPr>
                <w:rFonts w:eastAsia="Times New Roman"/>
                <w:lang w:val="en-US"/>
              </w:rPr>
              <w:t xml:space="preserve">Notification that previous advice that two patient records concern the same patient is now considered incorrect.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valueset-expand: </w:t>
            </w:r>
            <w:r>
              <w:rPr>
                <w:rFonts w:eastAsia="Times New Roman"/>
                <w:lang w:val="en-US"/>
              </w:rPr>
              <w:t xml:space="preserve">The definition of a value set is used to create a simple collection of codes suitable for use for data entry or validation. An expanded value set will be returned, or an error message. </w:t>
            </w:r>
          </w:p>
        </w:tc>
      </w:tr>
    </w:tbl>
    <w:p w:rsidR="00292EEA" w:rsidRDefault="005B11EB">
      <w:pPr>
        <w:pStyle w:val="Heading2"/>
        <w:divId w:val="1375348270"/>
        <w:rPr>
          <w:rFonts w:eastAsia="Times New Roman"/>
          <w:lang w:val="en-US"/>
        </w:rPr>
      </w:pPr>
      <w:r>
        <w:rPr>
          <w:rFonts w:eastAsia="Times New Roman"/>
          <w:lang w:val="en-US"/>
        </w:rPr>
        <w:t>ValueSet: MessageSignificanceCategory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MessageSignificanceCategory (Message Significance Category)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impact of the content of a message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Consequence: </w:t>
            </w:r>
            <w:r>
              <w:rPr>
                <w:rFonts w:eastAsia="Times New Roman"/>
                <w:lang w:val="en-US"/>
              </w:rPr>
              <w:t xml:space="preserve">The message represents/requests a change that should not be processed more than once. E.g. Making a booking for an appointment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Currency: </w:t>
            </w:r>
            <w:r>
              <w:rPr>
                <w:rFonts w:eastAsia="Times New Roman"/>
                <w:lang w:val="en-US"/>
              </w:rPr>
              <w:t xml:space="preserve">The message represents a response to query for current information. Retrospective processing is wrong and/or wasteful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Notification: </w:t>
            </w:r>
            <w:r>
              <w:rPr>
                <w:rFonts w:eastAsia="Times New Roman"/>
                <w:lang w:val="en-US"/>
              </w:rPr>
              <w:t xml:space="preserve">The content is not necessarily intended to be current, and it can be reprocessed, though there may be version issues created by processing old notifications </w:t>
            </w:r>
          </w:p>
        </w:tc>
      </w:tr>
    </w:tbl>
    <w:p w:rsidR="00292EEA" w:rsidRDefault="005B11EB">
      <w:pPr>
        <w:pStyle w:val="Heading2"/>
        <w:divId w:val="1375348270"/>
        <w:rPr>
          <w:rFonts w:eastAsia="Times New Roman"/>
          <w:lang w:val="en-US"/>
        </w:rPr>
      </w:pPr>
      <w:r>
        <w:rPr>
          <w:rFonts w:eastAsia="Times New Roman"/>
          <w:lang w:val="en-US"/>
        </w:rPr>
        <w:t>ValueSet: MessageTransport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MessageTransport (Message Transport)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protocol used for message transport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HTTP: </w:t>
            </w:r>
            <w:r>
              <w:rPr>
                <w:rFonts w:eastAsia="Times New Roman"/>
                <w:lang w:val="en-US"/>
              </w:rPr>
              <w:t xml:space="preserve">The application sends or receives messages using HTTP POST (may be over http or https)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FTP: </w:t>
            </w:r>
            <w:r>
              <w:rPr>
                <w:rFonts w:eastAsia="Times New Roman"/>
                <w:lang w:val="en-US"/>
              </w:rPr>
              <w:t xml:space="preserve">The application sends or receives messages using File Transfer Protocol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MLLP: </w:t>
            </w:r>
            <w:r>
              <w:rPr>
                <w:rFonts w:eastAsia="Times New Roman"/>
                <w:lang w:val="en-US"/>
              </w:rPr>
              <w:t xml:space="preserve">The application sends or receivers messages using HL7's Minimal Lower Level Protocol </w:t>
            </w:r>
          </w:p>
        </w:tc>
      </w:tr>
    </w:tbl>
    <w:p w:rsidR="00292EEA" w:rsidRDefault="005B11EB">
      <w:pPr>
        <w:pStyle w:val="Heading2"/>
        <w:divId w:val="1375348270"/>
        <w:rPr>
          <w:rFonts w:eastAsia="Times New Roman"/>
          <w:lang w:val="en-US"/>
        </w:rPr>
      </w:pPr>
      <w:r>
        <w:rPr>
          <w:rFonts w:eastAsia="Times New Roman"/>
          <w:lang w:val="en-US"/>
        </w:rPr>
        <w:t>ValueSet: NameUse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NameUse (Name Use)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use of a human name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Usual: </w:t>
            </w:r>
            <w:r>
              <w:rPr>
                <w:rFonts w:eastAsia="Times New Roman"/>
                <w:lang w:val="en-US"/>
              </w:rPr>
              <w:t xml:space="preserve">Known as/conventional/the one you normally use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Official: </w:t>
            </w:r>
            <w:r>
              <w:rPr>
                <w:rFonts w:eastAsia="Times New Roman"/>
                <w:lang w:val="en-US"/>
              </w:rPr>
              <w:t xml:space="preserve">The formal name as registered in an official (government) registry, but which name might not be commonly used. May be called "legal name".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Temp: </w:t>
            </w:r>
            <w:r>
              <w:rPr>
                <w:rFonts w:eastAsia="Times New Roman"/>
                <w:lang w:val="en-US"/>
              </w:rPr>
              <w:t xml:space="preserve">A temporary name. Name.period can provide more detailed information. This may also be used for temporary names assigned at birth or in emergency situations.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Nickname: </w:t>
            </w:r>
            <w:r>
              <w:rPr>
                <w:rFonts w:eastAsia="Times New Roman"/>
                <w:lang w:val="en-US"/>
              </w:rPr>
              <w:t xml:space="preserve">A name that is used to address the person in an informal manner, but is not part of their formal or usual name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Anonymous: </w:t>
            </w:r>
            <w:r>
              <w:rPr>
                <w:rFonts w:eastAsia="Times New Roman"/>
                <w:lang w:val="en-US"/>
              </w:rPr>
              <w:t xml:space="preserve">Anonymous assigned name, alias, or pseudonym (used to protect a person's identity for privacy reasons)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Old: </w:t>
            </w:r>
            <w:r>
              <w:rPr>
                <w:rFonts w:eastAsia="Times New Roman"/>
                <w:lang w:val="en-US"/>
              </w:rPr>
              <w:t xml:space="preserve">This name is no longer in use (or was never correct, but retained for records)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Maiden: </w:t>
            </w:r>
            <w:r>
              <w:rPr>
                <w:rFonts w:eastAsia="Times New Roman"/>
                <w:lang w:val="en-US"/>
              </w:rPr>
              <w:t xml:space="preserve">A name used prior to marriage. Marriage naming customs vary greatly around the world. This name use is for use by applications that collect and store "maiden" names. Though the concept of maiden name is often gender specific, the use of this term is not gender specific. The use of this term does not imply any particular history for a person's name, nor should the maiden name be determined algorithmically. </w:t>
            </w:r>
          </w:p>
        </w:tc>
      </w:tr>
    </w:tbl>
    <w:p w:rsidR="00292EEA" w:rsidRDefault="005B11EB">
      <w:pPr>
        <w:pStyle w:val="Heading2"/>
        <w:divId w:val="1375348270"/>
        <w:rPr>
          <w:rFonts w:eastAsia="Times New Roman"/>
          <w:lang w:val="en-US"/>
        </w:rPr>
      </w:pPr>
      <w:r>
        <w:rPr>
          <w:rFonts w:eastAsia="Times New Roman"/>
          <w:lang w:val="en-US"/>
        </w:rPr>
        <w:t>ValueSet: NamingSystemIdentifierType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NamingSystemIdentifierType (Naming System Identifier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Identifies the style of unique identifier used to identify a namepace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OID: </w:t>
            </w:r>
            <w:r>
              <w:rPr>
                <w:rFonts w:eastAsia="Times New Roman"/>
                <w:lang w:val="en-US"/>
              </w:rPr>
              <w:t xml:space="preserve">An ISO object identifier. E.g. 1.2.3.4.5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UUID: </w:t>
            </w:r>
            <w:r>
              <w:rPr>
                <w:rFonts w:eastAsia="Times New Roman"/>
                <w:lang w:val="en-US"/>
              </w:rPr>
              <w:t xml:space="preserve">A universally unique identifier of the form a5afddf4-e880-459b-876e-e4591b0acc11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URI: </w:t>
            </w:r>
            <w:r>
              <w:rPr>
                <w:rFonts w:eastAsia="Times New Roman"/>
                <w:lang w:val="en-US"/>
              </w:rPr>
              <w:t xml:space="preserve">A uniform resource identifier (ideally a URL - uniform resource locator). E.g. http://unitsofmeasure.org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w:t>
            </w:r>
            <w:r>
              <w:rPr>
                <w:rFonts w:eastAsia="Times New Roman"/>
                <w:lang w:val="en-US"/>
              </w:rPr>
              <w:t xml:space="preserve">Some other type of unique identifier. E.g HL7-assigned reserved string such as LN for LOINC </w:t>
            </w:r>
          </w:p>
        </w:tc>
      </w:tr>
    </w:tbl>
    <w:p w:rsidR="00292EEA" w:rsidRDefault="005B11EB">
      <w:pPr>
        <w:pStyle w:val="Heading2"/>
        <w:divId w:val="1375348270"/>
        <w:rPr>
          <w:rFonts w:eastAsia="Times New Roman"/>
          <w:lang w:val="en-US"/>
        </w:rPr>
      </w:pPr>
      <w:r>
        <w:rPr>
          <w:rFonts w:eastAsia="Times New Roman"/>
          <w:lang w:val="en-US"/>
        </w:rPr>
        <w:t>ValueSet: NamingSystemType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NamingSystemType (Naming System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Identifies the purpose of the namingsystem</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Code System: </w:t>
            </w:r>
            <w:r>
              <w:rPr>
                <w:rFonts w:eastAsia="Times New Roman"/>
                <w:lang w:val="en-US"/>
              </w:rPr>
              <w:t xml:space="preserve">The namingsystem is used to define concepts and symbols to represent those concepts. E.g. UCUM, LOINC, NDC code, local lab codes, etc.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Identifier: </w:t>
            </w:r>
            <w:r>
              <w:rPr>
                <w:rFonts w:eastAsia="Times New Roman"/>
                <w:lang w:val="en-US"/>
              </w:rPr>
              <w:t xml:space="preserve">The namingsystem is used to manage identifiers (e.g. license numbers, order numbers, etc.)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Root: </w:t>
            </w:r>
            <w:r>
              <w:rPr>
                <w:rFonts w:eastAsia="Times New Roman"/>
                <w:lang w:val="en-US"/>
              </w:rPr>
              <w:t xml:space="preserve">The namingsystem is used as the root for other identifiers and namingsystems </w:t>
            </w:r>
          </w:p>
        </w:tc>
      </w:tr>
    </w:tbl>
    <w:p w:rsidR="00292EEA" w:rsidRDefault="005B11EB">
      <w:pPr>
        <w:pStyle w:val="Heading2"/>
        <w:divId w:val="1375348270"/>
        <w:rPr>
          <w:rFonts w:eastAsia="Times New Roman"/>
          <w:lang w:val="en-US"/>
        </w:rPr>
      </w:pPr>
      <w:r>
        <w:rPr>
          <w:rFonts w:eastAsia="Times New Roman"/>
          <w:lang w:val="en-US"/>
        </w:rPr>
        <w:t>ValueSet: NarrativeStatus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NarrativeStatus (Narrative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status of a resource narrative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Generated: </w:t>
            </w:r>
            <w:r>
              <w:rPr>
                <w:rFonts w:eastAsia="Times New Roman"/>
                <w:lang w:val="en-US"/>
              </w:rPr>
              <w:t xml:space="preserve">The contents of the narrative are entirely generated from the structured data in the content.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Extensions: </w:t>
            </w:r>
            <w:r>
              <w:rPr>
                <w:rFonts w:eastAsia="Times New Roman"/>
                <w:lang w:val="en-US"/>
              </w:rPr>
              <w:t xml:space="preserve">The contents of the narrative are entirely generated from the structured data in the content and some of the content is generated from extensions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Additional: </w:t>
            </w:r>
            <w:r>
              <w:rPr>
                <w:rFonts w:eastAsia="Times New Roman"/>
                <w:lang w:val="en-US"/>
              </w:rPr>
              <w:t xml:space="preserve">The contents of the narrative contain additional information not found in the structured data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Empty: </w:t>
            </w:r>
            <w:r>
              <w:rPr>
                <w:rFonts w:eastAsia="Times New Roman"/>
                <w:lang w:val="en-US"/>
              </w:rPr>
              <w:t xml:space="preserve">The contents of the narrative are some equivalent of "No human-readable text provided in this case" </w:t>
            </w:r>
          </w:p>
        </w:tc>
      </w:tr>
    </w:tbl>
    <w:p w:rsidR="00292EEA" w:rsidRDefault="005B11EB">
      <w:pPr>
        <w:pStyle w:val="Heading2"/>
        <w:divId w:val="1375348270"/>
        <w:rPr>
          <w:rFonts w:eastAsia="Times New Roman"/>
          <w:lang w:val="en-US"/>
        </w:rPr>
      </w:pPr>
      <w:r>
        <w:rPr>
          <w:rFonts w:eastAsia="Times New Roman"/>
          <w:lang w:val="en-US"/>
        </w:rPr>
        <w:t>ValueSet: NoteType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834"/>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NoteType (Note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presentation types of notes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Display: </w:t>
            </w:r>
            <w:r>
              <w:rPr>
                <w:rFonts w:eastAsia="Times New Roman"/>
                <w:lang w:val="en-US"/>
              </w:rPr>
              <w:t xml:space="preserve">Display the note.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Print (Form): </w:t>
            </w:r>
            <w:r>
              <w:rPr>
                <w:rFonts w:eastAsia="Times New Roman"/>
                <w:lang w:val="en-US"/>
              </w:rPr>
              <w:t xml:space="preserve">Print the note on the form.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Print (Operator): </w:t>
            </w:r>
            <w:r>
              <w:rPr>
                <w:rFonts w:eastAsia="Times New Roman"/>
                <w:lang w:val="en-US"/>
              </w:rPr>
              <w:t xml:space="preserve">Print the note for the operator. </w:t>
            </w:r>
          </w:p>
        </w:tc>
      </w:tr>
    </w:tbl>
    <w:p w:rsidR="00292EEA" w:rsidRDefault="005B11EB">
      <w:pPr>
        <w:pStyle w:val="Heading2"/>
        <w:divId w:val="1375348270"/>
        <w:rPr>
          <w:rFonts w:eastAsia="Times New Roman"/>
          <w:lang w:val="en-US"/>
        </w:rPr>
      </w:pPr>
      <w:r>
        <w:rPr>
          <w:rFonts w:eastAsia="Times New Roman"/>
          <w:lang w:val="en-US"/>
        </w:rPr>
        <w:t>ValueSet: NutritionOrderStatus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NutritionOrderStatus (Nutrition Order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Codes specifying the state of the request. Describes the lifecycle of the nutrition order.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Proposed: </w:t>
            </w:r>
            <w:r>
              <w:rPr>
                <w:rFonts w:eastAsia="Times New Roman"/>
                <w:lang w:val="en-US"/>
              </w:rPr>
              <w:t xml:space="preserve">The request has been proposed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Draft: </w:t>
            </w:r>
            <w:r>
              <w:rPr>
                <w:rFonts w:eastAsia="Times New Roman"/>
                <w:lang w:val="en-US"/>
              </w:rPr>
              <w:t xml:space="preserve">The request is in preliminary form prior to being sent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Planned: </w:t>
            </w:r>
            <w:r>
              <w:rPr>
                <w:rFonts w:eastAsia="Times New Roman"/>
                <w:lang w:val="en-US"/>
              </w:rPr>
              <w:t xml:space="preserve">The request has been planned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Requested: </w:t>
            </w:r>
            <w:r>
              <w:rPr>
                <w:rFonts w:eastAsia="Times New Roman"/>
                <w:lang w:val="en-US"/>
              </w:rPr>
              <w:t xml:space="preserve">The request has been placed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Active: </w:t>
            </w:r>
            <w:r>
              <w:rPr>
                <w:rFonts w:eastAsia="Times New Roman"/>
                <w:lang w:val="en-US"/>
              </w:rPr>
              <w:t xml:space="preserve">The request is 'actionable', but not all actions that are implied by it have occurred yet.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On-Hold: </w:t>
            </w:r>
            <w:r>
              <w:rPr>
                <w:rFonts w:eastAsia="Times New Roman"/>
                <w:lang w:val="en-US"/>
              </w:rPr>
              <w:t xml:space="preserve">Actions implied by the request have been temporarily halted, but are expected to continue later. May also be called "suspended".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All actions that are implied by the order have occurred and no continuation is planned (this will rarely be made explicit).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Cancelled: </w:t>
            </w:r>
            <w:r>
              <w:rPr>
                <w:rFonts w:eastAsia="Times New Roman"/>
                <w:lang w:val="en-US"/>
              </w:rPr>
              <w:t xml:space="preserve">The request has been withdrawn and is no longer actionable. </w:t>
            </w:r>
          </w:p>
        </w:tc>
      </w:tr>
    </w:tbl>
    <w:p w:rsidR="00292EEA" w:rsidRDefault="005B11EB">
      <w:pPr>
        <w:pStyle w:val="Heading2"/>
        <w:divId w:val="1375348270"/>
        <w:rPr>
          <w:rFonts w:eastAsia="Times New Roman"/>
          <w:lang w:val="en-US"/>
        </w:rPr>
      </w:pPr>
      <w:r>
        <w:rPr>
          <w:rFonts w:eastAsia="Times New Roman"/>
          <w:lang w:val="en-US"/>
        </w:rPr>
        <w:t>ValueSet: ObservationRelationshipType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ObservationRelationshipType (Observation Relationship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Codes specifying how two observations are related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Has Member: </w:t>
            </w:r>
            <w:r>
              <w:rPr>
                <w:rFonts w:eastAsia="Times New Roman"/>
                <w:lang w:val="en-US"/>
              </w:rPr>
              <w:t xml:space="preserve">This observation is a group observation (e.g. a battery, a panel of tests, a set of vital sign measurements) that includes the target as a member of the group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Derived From: </w:t>
            </w:r>
            <w:r>
              <w:rPr>
                <w:rFonts w:eastAsia="Times New Roman"/>
                <w:lang w:val="en-US"/>
              </w:rPr>
              <w:t xml:space="preserve">The target resource (Observation or QuestionnaireAnswer) is part of the information from which this observation value is derived. (e.g. calculated anion gap, Apgar score) NOTE: "derived-from" is only logical choice when referencing QuestionnaireAnswer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Sequel To: </w:t>
            </w:r>
            <w:r>
              <w:rPr>
                <w:rFonts w:eastAsia="Times New Roman"/>
                <w:lang w:val="en-US"/>
              </w:rPr>
              <w:t xml:space="preserve">This observation follows the target observation (e.g. timed tests such as Glucose Tolerance Test)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Replaces Replaces: </w:t>
            </w:r>
            <w:r>
              <w:rPr>
                <w:rFonts w:eastAsia="Times New Roman"/>
                <w:lang w:val="en-US"/>
              </w:rPr>
              <w:t xml:space="preserve">This observation replaces a previous observation (i.e. a revised value). The target observation is now obsolete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Qualified By: </w:t>
            </w:r>
            <w:r>
              <w:rPr>
                <w:rFonts w:eastAsia="Times New Roman"/>
                <w:lang w:val="en-US"/>
              </w:rPr>
              <w:t xml:space="preserve">The value of the target observation qualifies (refines) the semantics of the source observation (e.g. a lipaemia measure target from a plasma measure)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Interfered By: </w:t>
            </w:r>
            <w:r>
              <w:rPr>
                <w:rFonts w:eastAsia="Times New Roman"/>
                <w:lang w:val="en-US"/>
              </w:rPr>
              <w:t xml:space="preserve">The value of the target observation interferes (degardes quality, or prevents valid observation) with the semantics of the source observation (e.g. a hemolysis measure target from a plasma potassium measure which has no value) </w:t>
            </w:r>
          </w:p>
        </w:tc>
      </w:tr>
    </w:tbl>
    <w:p w:rsidR="00292EEA" w:rsidRDefault="005B11EB">
      <w:pPr>
        <w:pStyle w:val="Heading2"/>
        <w:divId w:val="1375348270"/>
        <w:rPr>
          <w:rFonts w:eastAsia="Times New Roman"/>
          <w:lang w:val="en-US"/>
        </w:rPr>
      </w:pPr>
      <w:r>
        <w:rPr>
          <w:rFonts w:eastAsia="Times New Roman"/>
          <w:lang w:val="en-US"/>
        </w:rPr>
        <w:t>ValueSet: ObservationStatus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ObservationStatus (Observation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Codes providing the status of an observation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Registered: </w:t>
            </w:r>
            <w:r>
              <w:rPr>
                <w:rFonts w:eastAsia="Times New Roman"/>
                <w:lang w:val="en-US"/>
              </w:rPr>
              <w:t xml:space="preserve">The existence of the observation is registered, but there is no result yet available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Preliminary: </w:t>
            </w:r>
            <w:r>
              <w:rPr>
                <w:rFonts w:eastAsia="Times New Roman"/>
                <w:lang w:val="en-US"/>
              </w:rPr>
              <w:t xml:space="preserve">This is an initial or interim observation: data may be incomplete or unverified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Final: </w:t>
            </w:r>
            <w:r>
              <w:rPr>
                <w:rFonts w:eastAsia="Times New Roman"/>
                <w:lang w:val="en-US"/>
              </w:rPr>
              <w:t xml:space="preserve">The observation is complete and verified by an authorized person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Amended: </w:t>
            </w:r>
            <w:r>
              <w:rPr>
                <w:rFonts w:eastAsia="Times New Roman"/>
                <w:lang w:val="en-US"/>
              </w:rPr>
              <w:t xml:space="preserve">The observation has been modified subsequent to being Final, and is complete and verified by an authorized person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Cancelled: </w:t>
            </w:r>
            <w:r>
              <w:rPr>
                <w:rFonts w:eastAsia="Times New Roman"/>
                <w:lang w:val="en-US"/>
              </w:rPr>
              <w:t xml:space="preserve">The observation is unavailable because the measurement was not started or not completed (also sometimes called "aborted")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observation has been withdrawn following previous Final release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Unknown Status: </w:t>
            </w:r>
            <w:r>
              <w:rPr>
                <w:rFonts w:eastAsia="Times New Roman"/>
                <w:lang w:val="en-US"/>
              </w:rPr>
              <w:t xml:space="preserve">The observation status is unknown. Note that "unknown" is a </w:t>
            </w:r>
            <w:r>
              <w:rPr>
                <w:rFonts w:eastAsia="Times New Roman"/>
                <w:lang w:val="en-US"/>
              </w:rPr>
              <w:lastRenderedPageBreak/>
              <w:t xml:space="preserve">value of last resort and every attempt should be made to provide a meaningful value other than "unknown" </w:t>
            </w:r>
          </w:p>
        </w:tc>
      </w:tr>
    </w:tbl>
    <w:p w:rsidR="00292EEA" w:rsidRDefault="005B11EB">
      <w:pPr>
        <w:pStyle w:val="Heading2"/>
        <w:divId w:val="1375348270"/>
        <w:rPr>
          <w:rFonts w:eastAsia="Times New Roman"/>
          <w:lang w:val="en-US"/>
        </w:rPr>
      </w:pPr>
      <w:r>
        <w:rPr>
          <w:rFonts w:eastAsia="Times New Roman"/>
          <w:lang w:val="en-US"/>
        </w:rPr>
        <w:lastRenderedPageBreak/>
        <w:t>ValueSet: Operation Outcome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Operation Outcome Codes (Operation Outcome Codes)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Operation Outcome codes used by FHIR test servers (see Implementation file translations.xml)</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You must authenticate before you can use this service: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Bad Syntax: "%s" must be a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Bad Syntax in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Unable to parse feed (entry content type =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Unable to parse feed (root element name =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New resource created: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The Date value %s is not in the correct format (Xml Date Format required):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This resource has been deleted: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Resource deleted: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The resource "%s" has been deleted: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Duplicate Id %s for resource type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Error parsing resource Xml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Id "%s" has an invalid character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Id "%s" too long (length limit 36):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Id not accepted: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Json Source for a resource should start with an object: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Unable to resolve local reference to resource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Resource found matching the query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Resource Id "%s" does not exist: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module could be found to handle the request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Summary for this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Operation %s not allowed for resource %s (due to local configuration):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Unknown chained parameter name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Parameter "%s" is not allowed to repeat: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Parameter "%s" not understood: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Resources with identity "example" cannot be deleted (for testing/training purposes):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unable to allocate resource id: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allowed to submit a resource for this operation: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 resource is required: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Resource Id Mismatch: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Resource Id Missing: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Resource Type Mismatch: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Unknown sort parameter name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Duplicate Identifier in transaction: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Missing Identifier in transaction - an entry.id must be provided: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Unhandled xml node type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Unknown Content (%s) at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unknown FHIR http operation: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Resource Type "%s" not recognised: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existing resource updated: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Version aware updates are required for this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Update Conflict (server current version = "%s", client version referenced =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Version specific URL not recognised: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This does not appear to be a FHIR element or resource (wrong namespace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Error: Multiple matches exist for %s search parameters "%s":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Error: Multiple matches exist for the conditional update: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Error: no processable search found for %s search parameters "%s": </w:t>
            </w:r>
          </w:p>
        </w:tc>
      </w:tr>
    </w:tbl>
    <w:p w:rsidR="00292EEA" w:rsidRDefault="005B11EB">
      <w:pPr>
        <w:pStyle w:val="Heading2"/>
        <w:divId w:val="1375348270"/>
        <w:rPr>
          <w:rFonts w:eastAsia="Times New Roman"/>
          <w:lang w:val="en-US"/>
        </w:rPr>
      </w:pPr>
      <w:r>
        <w:rPr>
          <w:rFonts w:eastAsia="Times New Roman"/>
          <w:lang w:val="en-US"/>
        </w:rPr>
        <w:t>ValueSet: OperationKind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607"/>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OperationKind (Operation Kind)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Whether an operation is a normal operation or a query</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Operation: </w:t>
            </w:r>
            <w:r>
              <w:rPr>
                <w:rFonts w:eastAsia="Times New Roman"/>
                <w:lang w:val="en-US"/>
              </w:rPr>
              <w:t xml:space="preserve">This operation is invoked as an operation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Query: </w:t>
            </w:r>
            <w:r>
              <w:rPr>
                <w:rFonts w:eastAsia="Times New Roman"/>
                <w:lang w:val="en-US"/>
              </w:rPr>
              <w:t xml:space="preserve">This operation is a named query, invoked using the search mechanism </w:t>
            </w:r>
          </w:p>
        </w:tc>
      </w:tr>
    </w:tbl>
    <w:p w:rsidR="00292EEA" w:rsidRDefault="005B11EB">
      <w:pPr>
        <w:pStyle w:val="Heading2"/>
        <w:divId w:val="1375348270"/>
        <w:rPr>
          <w:rFonts w:eastAsia="Times New Roman"/>
          <w:lang w:val="en-US"/>
        </w:rPr>
      </w:pPr>
      <w:r>
        <w:rPr>
          <w:rFonts w:eastAsia="Times New Roman"/>
          <w:lang w:val="en-US"/>
        </w:rPr>
        <w:t>ValueSet: OperationParameterUse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473"/>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OperationParameterUse (Operation Parameter Use)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Whether an operation parameter is an input or an output parameter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In: </w:t>
            </w:r>
            <w:r>
              <w:rPr>
                <w:rFonts w:eastAsia="Times New Roman"/>
                <w:lang w:val="en-US"/>
              </w:rPr>
              <w:t xml:space="preserve">This is an input parameter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Out: </w:t>
            </w:r>
            <w:r>
              <w:rPr>
                <w:rFonts w:eastAsia="Times New Roman"/>
                <w:lang w:val="en-US"/>
              </w:rPr>
              <w:t xml:space="preserve">This is an output parameter </w:t>
            </w:r>
          </w:p>
        </w:tc>
      </w:tr>
    </w:tbl>
    <w:p w:rsidR="00292EEA" w:rsidRDefault="005B11EB">
      <w:pPr>
        <w:pStyle w:val="Heading2"/>
        <w:divId w:val="1375348270"/>
        <w:rPr>
          <w:rFonts w:eastAsia="Times New Roman"/>
          <w:lang w:val="en-US"/>
        </w:rPr>
      </w:pPr>
      <w:r>
        <w:rPr>
          <w:rFonts w:eastAsia="Times New Roman"/>
          <w:lang w:val="en-US"/>
        </w:rPr>
        <w:t>ValueSet: OrderStatus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OrderStatus (Order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status of the response to an order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Pending: </w:t>
            </w:r>
            <w:r>
              <w:rPr>
                <w:rFonts w:eastAsia="Times New Roman"/>
                <w:lang w:val="en-US"/>
              </w:rPr>
              <w:t xml:space="preserve">The order is known, but no processing has occurred at this time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Review: </w:t>
            </w:r>
            <w:r>
              <w:rPr>
                <w:rFonts w:eastAsia="Times New Roman"/>
                <w:lang w:val="en-US"/>
              </w:rPr>
              <w:t xml:space="preserve">The order is undergoing initial processing to determine whether it will be accepted (usually this involves human review)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Rejected: </w:t>
            </w:r>
            <w:r>
              <w:rPr>
                <w:rFonts w:eastAsia="Times New Roman"/>
                <w:lang w:val="en-US"/>
              </w:rPr>
              <w:t xml:space="preserve">The order was rejected because of a workflow/business logic reason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Error: </w:t>
            </w:r>
            <w:r>
              <w:rPr>
                <w:rFonts w:eastAsia="Times New Roman"/>
                <w:lang w:val="en-US"/>
              </w:rPr>
              <w:t xml:space="preserve">The order was unable to be processed because of a technical error (i.e. unexpected error)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Accepted: </w:t>
            </w:r>
            <w:r>
              <w:rPr>
                <w:rFonts w:eastAsia="Times New Roman"/>
                <w:lang w:val="en-US"/>
              </w:rPr>
              <w:t xml:space="preserve">The order has been accepted, and work is in progress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Cancelled: </w:t>
            </w:r>
            <w:r>
              <w:rPr>
                <w:rFonts w:eastAsia="Times New Roman"/>
                <w:lang w:val="en-US"/>
              </w:rPr>
              <w:t xml:space="preserve">Processing the order was halted at the initiators request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Replaced: </w:t>
            </w:r>
            <w:r>
              <w:rPr>
                <w:rFonts w:eastAsia="Times New Roman"/>
                <w:lang w:val="en-US"/>
              </w:rPr>
              <w:t xml:space="preserve">The order has been cancelled and replaced by another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Aborted: </w:t>
            </w:r>
            <w:r>
              <w:rPr>
                <w:rFonts w:eastAsia="Times New Roman"/>
                <w:lang w:val="en-US"/>
              </w:rPr>
              <w:t xml:space="preserve">Processing the order was stopped because of some workflow/business logic reason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The order has been completed </w:t>
            </w:r>
          </w:p>
        </w:tc>
      </w:tr>
    </w:tbl>
    <w:p w:rsidR="00292EEA" w:rsidRDefault="005B11EB">
      <w:pPr>
        <w:pStyle w:val="Heading2"/>
        <w:divId w:val="1375348270"/>
        <w:rPr>
          <w:rFonts w:eastAsia="Times New Roman"/>
          <w:lang w:val="en-US"/>
        </w:rPr>
      </w:pPr>
      <w:r>
        <w:rPr>
          <w:rFonts w:eastAsia="Times New Roman"/>
          <w:lang w:val="en-US"/>
        </w:rPr>
        <w:t>ValueSet: ParticipantRequired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ParticipantRequired (Participant Required)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Is the Participant required to attend the appointment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Required: </w:t>
            </w:r>
            <w:r>
              <w:rPr>
                <w:rFonts w:eastAsia="Times New Roman"/>
                <w:lang w:val="en-US"/>
              </w:rPr>
              <w:t xml:space="preserve">The participant is required to attend the appointment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Optional: </w:t>
            </w:r>
            <w:r>
              <w:rPr>
                <w:rFonts w:eastAsia="Times New Roman"/>
                <w:lang w:val="en-US"/>
              </w:rPr>
              <w:t xml:space="preserve">The participant may optionally attend the appointment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Information Only: </w:t>
            </w:r>
            <w:r>
              <w:rPr>
                <w:rFonts w:eastAsia="Times New Roman"/>
                <w:lang w:val="en-US"/>
              </w:rPr>
              <w:t xml:space="preserve">The participant is excluded from the appointment, and may not be informed of the appointment taking place. (appointment is about them, not for them - such as 2 doctors discussing results about a patient's test) </w:t>
            </w:r>
          </w:p>
        </w:tc>
      </w:tr>
    </w:tbl>
    <w:p w:rsidR="00292EEA" w:rsidRDefault="005B11EB">
      <w:pPr>
        <w:pStyle w:val="Heading2"/>
        <w:divId w:val="1375348270"/>
        <w:rPr>
          <w:rFonts w:eastAsia="Times New Roman"/>
          <w:lang w:val="en-US"/>
        </w:rPr>
      </w:pPr>
      <w:r>
        <w:rPr>
          <w:rFonts w:eastAsia="Times New Roman"/>
          <w:lang w:val="en-US"/>
        </w:rPr>
        <w:t>ValueSet: ParticipantStatus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ParticipantStatus (Participant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Participation status of an appointment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Accepted: </w:t>
            </w:r>
            <w:r>
              <w:rPr>
                <w:rFonts w:eastAsia="Times New Roman"/>
                <w:lang w:val="en-US"/>
              </w:rPr>
              <w:t xml:space="preserve">The appointment participant has accepted that they can attend the appointment at the time specified in the AppointmentResponse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Declined: </w:t>
            </w:r>
            <w:r>
              <w:rPr>
                <w:rFonts w:eastAsia="Times New Roman"/>
                <w:lang w:val="en-US"/>
              </w:rPr>
              <w:t xml:space="preserve">The appointment participant has declined the appointment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Tentative: </w:t>
            </w:r>
            <w:r>
              <w:rPr>
                <w:rFonts w:eastAsia="Times New Roman"/>
                <w:lang w:val="en-US"/>
              </w:rPr>
              <w:t xml:space="preserve">The appointment participant has tentatively accepted the appointment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 Process: </w:t>
            </w:r>
            <w:r>
              <w:rPr>
                <w:rFonts w:eastAsia="Times New Roman"/>
                <w:lang w:val="en-US"/>
              </w:rPr>
              <w:t xml:space="preserve">The participant has in-process the appointment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The participant has completed the appointment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Needs Action: </w:t>
            </w:r>
            <w:r>
              <w:rPr>
                <w:rFonts w:eastAsia="Times New Roman"/>
                <w:lang w:val="en-US"/>
              </w:rPr>
              <w:t xml:space="preserve">This is the intitial status of an appointment participant until a participant has replied. It implies that there is no commitment for the appointment </w:t>
            </w:r>
          </w:p>
        </w:tc>
      </w:tr>
    </w:tbl>
    <w:p w:rsidR="00292EEA" w:rsidRDefault="005B11EB">
      <w:pPr>
        <w:pStyle w:val="Heading2"/>
        <w:divId w:val="1375348270"/>
        <w:rPr>
          <w:rFonts w:eastAsia="Times New Roman"/>
          <w:lang w:val="en-US"/>
        </w:rPr>
      </w:pPr>
      <w:r>
        <w:rPr>
          <w:rFonts w:eastAsia="Times New Roman"/>
          <w:lang w:val="en-US"/>
        </w:rPr>
        <w:t>ValueSet: ParticipationStatus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ParticipationStatus (Participation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Description</w:t>
            </w:r>
          </w:p>
        </w:tc>
        <w:tc>
          <w:tcPr>
            <w:tcW w:w="0" w:type="auto"/>
            <w:vAlign w:val="center"/>
            <w:hideMark/>
          </w:tcPr>
          <w:p w:rsidR="00292EEA" w:rsidRDefault="005B11EB">
            <w:pPr>
              <w:rPr>
                <w:rFonts w:eastAsia="Times New Roman"/>
                <w:lang w:val="en-US"/>
              </w:rPr>
            </w:pPr>
            <w:r>
              <w:rPr>
                <w:rFonts w:eastAsia="Times New Roman"/>
                <w:lang w:val="en-US"/>
              </w:rPr>
              <w:t>The Participation status of an appointment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Accepted: </w:t>
            </w:r>
            <w:r>
              <w:rPr>
                <w:rFonts w:eastAsia="Times New Roman"/>
                <w:lang w:val="en-US"/>
              </w:rPr>
              <w:t xml:space="preserve">The participant has accepted the appointment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Declined: </w:t>
            </w:r>
            <w:r>
              <w:rPr>
                <w:rFonts w:eastAsia="Times New Roman"/>
                <w:lang w:val="en-US"/>
              </w:rPr>
              <w:t xml:space="preserve">The participant has declined the appointment and will not participate in the appointment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Tentative: </w:t>
            </w:r>
            <w:r>
              <w:rPr>
                <w:rFonts w:eastAsia="Times New Roman"/>
                <w:lang w:val="en-US"/>
              </w:rPr>
              <w:t xml:space="preserve">The participant has tentatively accepted the appointment. This could be automatically created by a system and requires further processing before it can be accepted. There is no commitment that attendance will occur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Needs Action: </w:t>
            </w:r>
            <w:r>
              <w:rPr>
                <w:rFonts w:eastAsia="Times New Roman"/>
                <w:lang w:val="en-US"/>
              </w:rPr>
              <w:t xml:space="preserve">The participant needs to indicate if they accept the appointment by changing this status to one of the other statuses </w:t>
            </w:r>
          </w:p>
        </w:tc>
      </w:tr>
    </w:tbl>
    <w:p w:rsidR="00292EEA" w:rsidRDefault="005B11EB">
      <w:pPr>
        <w:pStyle w:val="Heading2"/>
        <w:divId w:val="1375348270"/>
        <w:rPr>
          <w:rFonts w:eastAsia="Times New Roman"/>
          <w:lang w:val="en-US"/>
        </w:rPr>
      </w:pPr>
      <w:r>
        <w:rPr>
          <w:rFonts w:eastAsia="Times New Roman"/>
          <w:lang w:val="en-US"/>
        </w:rPr>
        <w:t>ValueSet: PostalAddressUse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59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PostalAddressUse (Postal Address Use)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Uses of an address not included in Address.use</w:t>
            </w:r>
          </w:p>
        </w:tc>
      </w:tr>
    </w:tbl>
    <w:p w:rsidR="00292EEA" w:rsidRDefault="005B11EB">
      <w:pPr>
        <w:pStyle w:val="Heading2"/>
        <w:divId w:val="1375348270"/>
        <w:rPr>
          <w:rFonts w:eastAsia="Times New Roman"/>
          <w:lang w:val="en-US"/>
        </w:rPr>
      </w:pPr>
      <w:r>
        <w:rPr>
          <w:rFonts w:eastAsia="Times New Roman"/>
          <w:lang w:val="en-US"/>
        </w:rPr>
        <w:t>ValueSet: ProbabilityDistributionType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8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ProbabilityDistributionType (Probability Distribution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Codes specifying the type of probability distribution</w:t>
            </w:r>
          </w:p>
        </w:tc>
      </w:tr>
    </w:tbl>
    <w:p w:rsidR="00292EEA" w:rsidRDefault="005B11EB">
      <w:pPr>
        <w:pStyle w:val="Heading2"/>
        <w:divId w:val="1375348270"/>
        <w:rPr>
          <w:rFonts w:eastAsia="Times New Roman"/>
          <w:lang w:val="en-US"/>
        </w:rPr>
      </w:pPr>
      <w:r>
        <w:rPr>
          <w:rFonts w:eastAsia="Times New Roman"/>
          <w:lang w:val="en-US"/>
        </w:rPr>
        <w:t>ValueSet: ProcedureRelationshipType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313"/>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ProcedureRelationshipType (Procedure Relationship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nature of the relationship with this procedure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Caused By: </w:t>
            </w:r>
            <w:r>
              <w:rPr>
                <w:rFonts w:eastAsia="Times New Roman"/>
                <w:lang w:val="en-US"/>
              </w:rPr>
              <w:t xml:space="preserve">This procedure had to be performed because of the related one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Because Of: </w:t>
            </w:r>
            <w:r>
              <w:rPr>
                <w:rFonts w:eastAsia="Times New Roman"/>
                <w:lang w:val="en-US"/>
              </w:rPr>
              <w:t xml:space="preserve">This procedure caused the related one to be performed </w:t>
            </w:r>
          </w:p>
        </w:tc>
      </w:tr>
    </w:tbl>
    <w:p w:rsidR="00292EEA" w:rsidRDefault="005B11EB">
      <w:pPr>
        <w:pStyle w:val="Heading2"/>
        <w:divId w:val="1375348270"/>
        <w:rPr>
          <w:rFonts w:eastAsia="Times New Roman"/>
          <w:lang w:val="en-US"/>
        </w:rPr>
      </w:pPr>
      <w:r>
        <w:rPr>
          <w:rFonts w:eastAsia="Times New Roman"/>
          <w:lang w:val="en-US"/>
        </w:rPr>
        <w:t>ValueSet: ProcedureRequestPriority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761"/>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ProcedureRequestPriority (Procedure Request Priority)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priority of the request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Routine: </w:t>
            </w:r>
            <w:r>
              <w:rPr>
                <w:rFonts w:eastAsia="Times New Roman"/>
                <w:lang w:val="en-US"/>
              </w:rPr>
              <w:t xml:space="preserve">The request has a normal priority.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Urgent: </w:t>
            </w:r>
            <w:r>
              <w:rPr>
                <w:rFonts w:eastAsia="Times New Roman"/>
                <w:lang w:val="en-US"/>
              </w:rPr>
              <w:t xml:space="preserve">The request should be done urgently.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Stat: </w:t>
            </w:r>
            <w:r>
              <w:rPr>
                <w:rFonts w:eastAsia="Times New Roman"/>
                <w:lang w:val="en-US"/>
              </w:rPr>
              <w:t xml:space="preserve">The request is time-critical.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ASAP: </w:t>
            </w:r>
            <w:r>
              <w:rPr>
                <w:rFonts w:eastAsia="Times New Roman"/>
                <w:lang w:val="en-US"/>
              </w:rPr>
              <w:t xml:space="preserve">The request should be acted on as soon as possible. </w:t>
            </w:r>
          </w:p>
        </w:tc>
      </w:tr>
    </w:tbl>
    <w:p w:rsidR="00292EEA" w:rsidRDefault="005B11EB">
      <w:pPr>
        <w:pStyle w:val="Heading2"/>
        <w:divId w:val="1375348270"/>
        <w:rPr>
          <w:rFonts w:eastAsia="Times New Roman"/>
          <w:lang w:val="en-US"/>
        </w:rPr>
      </w:pPr>
      <w:r>
        <w:rPr>
          <w:rFonts w:eastAsia="Times New Roman"/>
          <w:lang w:val="en-US"/>
        </w:rPr>
        <w:t>ValueSet: ProcedureRequestStatus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ProcedureRequestStatus (Procedure Request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Description</w:t>
            </w:r>
          </w:p>
        </w:tc>
        <w:tc>
          <w:tcPr>
            <w:tcW w:w="0" w:type="auto"/>
            <w:vAlign w:val="center"/>
            <w:hideMark/>
          </w:tcPr>
          <w:p w:rsidR="00292EEA" w:rsidRDefault="005B11EB">
            <w:pPr>
              <w:rPr>
                <w:rFonts w:eastAsia="Times New Roman"/>
                <w:lang w:val="en-US"/>
              </w:rPr>
            </w:pPr>
            <w:r>
              <w:rPr>
                <w:rFonts w:eastAsia="Times New Roman"/>
                <w:lang w:val="en-US"/>
              </w:rPr>
              <w:t>The status of the request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Proposed: </w:t>
            </w:r>
            <w:r>
              <w:rPr>
                <w:rFonts w:eastAsia="Times New Roman"/>
                <w:lang w:val="en-US"/>
              </w:rPr>
              <w:t xml:space="preserve">The request has been proposed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Draft: </w:t>
            </w:r>
            <w:r>
              <w:rPr>
                <w:rFonts w:eastAsia="Times New Roman"/>
                <w:lang w:val="en-US"/>
              </w:rPr>
              <w:t xml:space="preserve">The request is in preliminary form, prior to being requested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Requested: </w:t>
            </w:r>
            <w:r>
              <w:rPr>
                <w:rFonts w:eastAsia="Times New Roman"/>
                <w:lang w:val="en-US"/>
              </w:rPr>
              <w:t xml:space="preserve">The request has been placed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Received: </w:t>
            </w:r>
            <w:r>
              <w:rPr>
                <w:rFonts w:eastAsia="Times New Roman"/>
                <w:lang w:val="en-US"/>
              </w:rPr>
              <w:t xml:space="preserve">The receiving system has received the request but not yet decided whether it will be performed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Accepted: </w:t>
            </w:r>
            <w:r>
              <w:rPr>
                <w:rFonts w:eastAsia="Times New Roman"/>
                <w:lang w:val="en-US"/>
              </w:rPr>
              <w:t xml:space="preserve">The receiving system has accepted the request, but work has not yet commenced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work to fulfill the request is happening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The work has been complete, the report(s) released, and no further work is planned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Suspended: </w:t>
            </w:r>
            <w:r>
              <w:rPr>
                <w:rFonts w:eastAsia="Times New Roman"/>
                <w:lang w:val="en-US"/>
              </w:rPr>
              <w:t xml:space="preserve">The request has been held by originating system/user request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Rejected: </w:t>
            </w:r>
            <w:r>
              <w:rPr>
                <w:rFonts w:eastAsia="Times New Roman"/>
                <w:lang w:val="en-US"/>
              </w:rPr>
              <w:t xml:space="preserve">The receiving system has declined to fulfill the request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Aborted: </w:t>
            </w:r>
            <w:r>
              <w:rPr>
                <w:rFonts w:eastAsia="Times New Roman"/>
                <w:lang w:val="en-US"/>
              </w:rPr>
              <w:t xml:space="preserve">The request was attempted, but due to some procedural error, it could not be completed </w:t>
            </w:r>
          </w:p>
        </w:tc>
      </w:tr>
    </w:tbl>
    <w:p w:rsidR="00292EEA" w:rsidRDefault="005B11EB">
      <w:pPr>
        <w:pStyle w:val="Heading2"/>
        <w:divId w:val="1375348270"/>
        <w:rPr>
          <w:rFonts w:eastAsia="Times New Roman"/>
          <w:lang w:val="en-US"/>
        </w:rPr>
      </w:pPr>
      <w:r>
        <w:rPr>
          <w:rFonts w:eastAsia="Times New Roman"/>
          <w:lang w:val="en-US"/>
        </w:rPr>
        <w:t>ValueSet: ProcedureStatus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040"/>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ProcedureStatus (Procedure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code specifying the state of the procedure record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procedure is still occurring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Aboted: </w:t>
            </w:r>
            <w:r>
              <w:rPr>
                <w:rFonts w:eastAsia="Times New Roman"/>
                <w:lang w:val="en-US"/>
              </w:rPr>
              <w:t xml:space="preserve">The procedure was terminated without completing successfully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All actions involved in the procedure have taken place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statement was entered in error and Is not valid </w:t>
            </w:r>
          </w:p>
        </w:tc>
      </w:tr>
    </w:tbl>
    <w:p w:rsidR="00292EEA" w:rsidRDefault="005B11EB">
      <w:pPr>
        <w:pStyle w:val="Heading2"/>
        <w:divId w:val="1375348270"/>
        <w:rPr>
          <w:rFonts w:eastAsia="Times New Roman"/>
          <w:lang w:val="en-US"/>
        </w:rPr>
      </w:pPr>
      <w:r>
        <w:rPr>
          <w:rFonts w:eastAsia="Times New Roman"/>
          <w:lang w:val="en-US"/>
        </w:rPr>
        <w:t>ValueSet: PropertyRepresentation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93"/>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PropertyRepresentation (Property Representation)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How a property is represented on the wire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XML Attirbute: </w:t>
            </w:r>
            <w:r>
              <w:rPr>
                <w:rFonts w:eastAsia="Times New Roman"/>
                <w:lang w:val="en-US"/>
              </w:rPr>
              <w:t xml:space="preserve">In XML, this property is represented as an attribute not an element </w:t>
            </w:r>
          </w:p>
        </w:tc>
      </w:tr>
    </w:tbl>
    <w:p w:rsidR="00292EEA" w:rsidRDefault="005B11EB">
      <w:pPr>
        <w:pStyle w:val="Heading2"/>
        <w:divId w:val="1375348270"/>
        <w:rPr>
          <w:rFonts w:eastAsia="Times New Roman"/>
          <w:lang w:val="en-US"/>
        </w:rPr>
      </w:pPr>
      <w:r>
        <w:rPr>
          <w:rFonts w:eastAsia="Times New Roman"/>
          <w:lang w:val="en-US"/>
        </w:rPr>
        <w:t>ValueSet: ProvenanceEntityRole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ProvenanceEntityRole (Provenance Entity Role)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How an entity was used in an activity</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Derivation: </w:t>
            </w:r>
            <w:r>
              <w:rPr>
                <w:rFonts w:eastAsia="Times New Roman"/>
                <w:lang w:val="en-US"/>
              </w:rPr>
              <w:t xml:space="preserve">A transformation of an entity into another, an update of an entity resulting in a new one, or the construction of a new entity based on a preexisting entity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Revision: </w:t>
            </w:r>
            <w:r>
              <w:rPr>
                <w:rFonts w:eastAsia="Times New Roman"/>
                <w:lang w:val="en-US"/>
              </w:rPr>
              <w:t xml:space="preserve">A derivation for which the resulting entity is a revised version of some </w:t>
            </w:r>
            <w:r>
              <w:rPr>
                <w:rFonts w:eastAsia="Times New Roman"/>
                <w:lang w:val="en-US"/>
              </w:rPr>
              <w:lastRenderedPageBreak/>
              <w:t xml:space="preserve">original.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Quotation: </w:t>
            </w:r>
            <w:r>
              <w:rPr>
                <w:rFonts w:eastAsia="Times New Roman"/>
                <w:lang w:val="en-US"/>
              </w:rPr>
              <w:t xml:space="preserve">The repeat of (some or all of) an entity, such as text or image, by someone who may or may not be its original author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Source: </w:t>
            </w:r>
            <w:r>
              <w:rPr>
                <w:rFonts w:eastAsia="Times New Roman"/>
                <w:lang w:val="en-US"/>
              </w:rPr>
              <w:t xml:space="preserve">A primary source for a topic refers to something produced by some agent with direct experience and knowledge about the topic, at the time of the topic's study, without benefit from hindsight. </w:t>
            </w:r>
          </w:p>
        </w:tc>
      </w:tr>
    </w:tbl>
    <w:p w:rsidR="00292EEA" w:rsidRDefault="005B11EB">
      <w:pPr>
        <w:pStyle w:val="Heading2"/>
        <w:divId w:val="1375348270"/>
        <w:rPr>
          <w:rFonts w:eastAsia="Times New Roman"/>
          <w:lang w:val="en-US"/>
        </w:rPr>
      </w:pPr>
      <w:r>
        <w:rPr>
          <w:rFonts w:eastAsia="Times New Roman"/>
          <w:lang w:val="en-US"/>
        </w:rPr>
        <w:t>ValueSet: ProvenanceParticipantRole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ProvenanceParticipantRole (Provenance Participant Role)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role that a provenance participant played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Enterer: </w:t>
            </w:r>
            <w:r>
              <w:rPr>
                <w:rFonts w:eastAsia="Times New Roman"/>
                <w:lang w:val="en-US"/>
              </w:rPr>
              <w:t xml:space="preserve">A person entering the data into the originating system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Performer: </w:t>
            </w:r>
            <w:r>
              <w:rPr>
                <w:rFonts w:eastAsia="Times New Roman"/>
                <w:lang w:val="en-US"/>
              </w:rPr>
              <w:t xml:space="preserve">A person, animal, organization or device that who actually and principally carries out the activity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Author: </w:t>
            </w:r>
            <w:r>
              <w:rPr>
                <w:rFonts w:eastAsia="Times New Roman"/>
                <w:lang w:val="en-US"/>
              </w:rPr>
              <w:t xml:space="preserve">A party that originates the resource and therefore has responsibility for the information given in the resource and ownership of this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Verifier: </w:t>
            </w:r>
            <w:r>
              <w:rPr>
                <w:rFonts w:eastAsia="Times New Roman"/>
                <w:lang w:val="en-US"/>
              </w:rPr>
              <w:t xml:space="preserve">A person who verifies the correctness and appropriateness of activity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Legal Authenticator: </w:t>
            </w:r>
            <w:r>
              <w:rPr>
                <w:rFonts w:eastAsia="Times New Roman"/>
                <w:lang w:val="en-US"/>
              </w:rPr>
              <w:t xml:space="preserve">The person authenticated the content and accepted legal responsibility for its content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Attester: </w:t>
            </w:r>
            <w:r>
              <w:rPr>
                <w:rFonts w:eastAsia="Times New Roman"/>
                <w:lang w:val="en-US"/>
              </w:rPr>
              <w:t xml:space="preserve">A verifier who attests to the accuracy of the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Informant: </w:t>
            </w:r>
            <w:r>
              <w:rPr>
                <w:rFonts w:eastAsia="Times New Roman"/>
                <w:lang w:val="en-US"/>
              </w:rPr>
              <w:t xml:space="preserve">A person who reported information that contributed to the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Custodian: </w:t>
            </w:r>
            <w:r>
              <w:rPr>
                <w:rFonts w:eastAsia="Times New Roman"/>
                <w:lang w:val="en-US"/>
              </w:rPr>
              <w:t xml:space="preserve">The entity that is accountable for maintaining a true an accurate copy of the original record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Assembler: </w:t>
            </w:r>
            <w:r>
              <w:rPr>
                <w:rFonts w:eastAsia="Times New Roman"/>
                <w:lang w:val="en-US"/>
              </w:rPr>
              <w:t xml:space="preserve">A device that operates independently of an author on custodian's algorithms for data extraction of existing information for purpose of generating a new artifact.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Composer: </w:t>
            </w:r>
            <w:r>
              <w:rPr>
                <w:rFonts w:eastAsia="Times New Roman"/>
                <w:lang w:val="en-US"/>
              </w:rPr>
              <w:t xml:space="preserve">A device used by an author to record new information, which may also be used by the author to select existing information for aggregation with newly recorded information for the purpose of generating a new artifact. </w:t>
            </w:r>
          </w:p>
        </w:tc>
      </w:tr>
    </w:tbl>
    <w:p w:rsidR="00292EEA" w:rsidRDefault="005B11EB">
      <w:pPr>
        <w:pStyle w:val="Heading2"/>
        <w:divId w:val="1375348270"/>
        <w:rPr>
          <w:rFonts w:eastAsia="Times New Roman"/>
          <w:lang w:val="en-US"/>
        </w:rPr>
      </w:pPr>
      <w:r>
        <w:rPr>
          <w:rFonts w:eastAsia="Times New Roman"/>
          <w:lang w:val="en-US"/>
        </w:rPr>
        <w:t>ValueSet: ProvenanceParticipantType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ProvenanceParticipantType (Provenance Participant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The type of a provenance participant. Use either a defined FHIR resource type, or, if the reference is not to a resource, one of the defined codes, or some other code if none of the defined codes are appropriate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Person: </w:t>
            </w:r>
            <w:r>
              <w:rPr>
                <w:rFonts w:eastAsia="Times New Roman"/>
                <w:lang w:val="en-US"/>
              </w:rPr>
              <w:t xml:space="preserve">The participant is a person acting on their on behalf or on behalf of the patient rather than as an practitioner for an organization. I.e. "not a healthcare provider"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Practitioner: </w:t>
            </w:r>
            <w:r>
              <w:rPr>
                <w:rFonts w:eastAsia="Times New Roman"/>
                <w:lang w:val="en-US"/>
              </w:rPr>
              <w:t xml:space="preserve">The participant is a practitioner, a person (provider) who is directly or indirectly involved in the provisioning of healthcare.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Organization: </w:t>
            </w:r>
            <w:r>
              <w:rPr>
                <w:rFonts w:eastAsia="Times New Roman"/>
                <w:lang w:val="en-US"/>
              </w:rPr>
              <w:t xml:space="preserve">The participant is an organization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Software: </w:t>
            </w:r>
            <w:r>
              <w:rPr>
                <w:rFonts w:eastAsia="Times New Roman"/>
                <w:lang w:val="en-US"/>
              </w:rPr>
              <w:t xml:space="preserve">The participant is a software application including services, algorithms, etc.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w:t>
            </w:r>
            <w:r>
              <w:rPr>
                <w:rFonts w:eastAsia="Times New Roman"/>
                <w:lang w:val="en-US"/>
              </w:rPr>
              <w:t xml:space="preserve">The participant is the patient, a person or animal receiving care or other health-related services.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w:t>
            </w:r>
            <w:r>
              <w:rPr>
                <w:rFonts w:eastAsia="Times New Roman"/>
                <w:lang w:val="en-US"/>
              </w:rPr>
              <w:t xml:space="preserve">The participant is a device, an instance of a manufactured thing that is used in the provision of healthcare without being substantially changed through that activity. The device may be a machine, an insert, a computer, an application, etc. This includes durable (reusable) medical equipment as well as disposable equipment used for diagnostic, treatment, and research for healthcare and public health.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Related Person: </w:t>
            </w:r>
            <w:r>
              <w:rPr>
                <w:rFonts w:eastAsia="Times New Roman"/>
                <w:lang w:val="en-US"/>
              </w:rPr>
              <w:t xml:space="preserve">The participant is a related person, a person that is involved in the care for a patient, but who is not the target of healthcare, nor has a formal responsibility in the care process. </w:t>
            </w:r>
          </w:p>
        </w:tc>
      </w:tr>
    </w:tbl>
    <w:p w:rsidR="00292EEA" w:rsidRDefault="005B11EB">
      <w:pPr>
        <w:pStyle w:val="Heading2"/>
        <w:divId w:val="1375348270"/>
        <w:rPr>
          <w:rFonts w:eastAsia="Times New Roman"/>
          <w:lang w:val="en-US"/>
        </w:rPr>
      </w:pPr>
      <w:r>
        <w:rPr>
          <w:rFonts w:eastAsia="Times New Roman"/>
          <w:lang w:val="en-US"/>
        </w:rPr>
        <w:t>ValueSet: QuantityComparator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866"/>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QuantityComparator (Quantity Comparator)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How the Quantity should be understood and represented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Less than: </w:t>
            </w:r>
            <w:r>
              <w:rPr>
                <w:rFonts w:eastAsia="Times New Roman"/>
                <w:lang w:val="en-US"/>
              </w:rPr>
              <w:t xml:space="preserve">The actual value is less than the given value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Less or Equal to: </w:t>
            </w:r>
            <w:r>
              <w:rPr>
                <w:rFonts w:eastAsia="Times New Roman"/>
                <w:lang w:val="en-US"/>
              </w:rPr>
              <w:t xml:space="preserve">The actual value is less than or equal to the given value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Greater or Equal to: </w:t>
            </w:r>
            <w:r>
              <w:rPr>
                <w:rFonts w:eastAsia="Times New Roman"/>
                <w:lang w:val="en-US"/>
              </w:rPr>
              <w:t xml:space="preserve">The actual value is greater than or equal to the given value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Greater than: </w:t>
            </w:r>
            <w:r>
              <w:rPr>
                <w:rFonts w:eastAsia="Times New Roman"/>
                <w:lang w:val="en-US"/>
              </w:rPr>
              <w:t xml:space="preserve">The actual value is greater than the given value </w:t>
            </w:r>
          </w:p>
        </w:tc>
      </w:tr>
    </w:tbl>
    <w:p w:rsidR="00292EEA" w:rsidRDefault="005B11EB">
      <w:pPr>
        <w:pStyle w:val="Heading2"/>
        <w:divId w:val="1375348270"/>
        <w:rPr>
          <w:rFonts w:eastAsia="Times New Roman"/>
          <w:lang w:val="en-US"/>
        </w:rPr>
      </w:pPr>
      <w:r>
        <w:rPr>
          <w:rFonts w:eastAsia="Times New Roman"/>
          <w:lang w:val="en-US"/>
        </w:rPr>
        <w:t>ValueSet: QuestionnaireResponseStatus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QuestionnaireResponseStatus (Questionnaire Response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Lifecycle status of the questionnaire response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In Progress: </w:t>
            </w:r>
            <w:r>
              <w:rPr>
                <w:rFonts w:eastAsia="Times New Roman"/>
                <w:lang w:val="en-US"/>
              </w:rPr>
              <w:t xml:space="preserve">This QuestionnaireResponse has been partially filled out with answers, but changes or additions are still expected to be made to it.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This QuestionnaireResponse has been filled out with answers, and the current content is regarded as definitive.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Amended: </w:t>
            </w:r>
            <w:r>
              <w:rPr>
                <w:rFonts w:eastAsia="Times New Roman"/>
                <w:lang w:val="en-US"/>
              </w:rPr>
              <w:t xml:space="preserve">This QuestionnaireResponse has been filled out with answers, then marked as complete, yet changes or additions have been made to it afterwards. </w:t>
            </w:r>
          </w:p>
        </w:tc>
      </w:tr>
    </w:tbl>
    <w:p w:rsidR="00292EEA" w:rsidRDefault="005B11EB">
      <w:pPr>
        <w:pStyle w:val="Heading2"/>
        <w:divId w:val="1375348270"/>
        <w:rPr>
          <w:rFonts w:eastAsia="Times New Roman"/>
          <w:lang w:val="en-US"/>
        </w:rPr>
      </w:pPr>
      <w:r>
        <w:rPr>
          <w:rFonts w:eastAsia="Times New Roman"/>
          <w:lang w:val="en-US"/>
        </w:rPr>
        <w:t>ValueSet: QuestionnaireStatus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707"/>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QuestionnaireStatus (Questionnaire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Lifecycle status of the questionnaire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Draft: </w:t>
            </w:r>
            <w:r>
              <w:rPr>
                <w:rFonts w:eastAsia="Times New Roman"/>
                <w:lang w:val="en-US"/>
              </w:rPr>
              <w:t xml:space="preserve">This Questionnaire is not ready for official use.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Published: </w:t>
            </w:r>
            <w:r>
              <w:rPr>
                <w:rFonts w:eastAsia="Times New Roman"/>
                <w:lang w:val="en-US"/>
              </w:rPr>
              <w:t xml:space="preserve">This Questionnaire is ready for use.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Retired: </w:t>
            </w:r>
            <w:r>
              <w:rPr>
                <w:rFonts w:eastAsia="Times New Roman"/>
                <w:lang w:val="en-US"/>
              </w:rPr>
              <w:t xml:space="preserve">This Questionnaire should no longer be used to gather data. </w:t>
            </w:r>
          </w:p>
        </w:tc>
      </w:tr>
    </w:tbl>
    <w:p w:rsidR="00292EEA" w:rsidRDefault="005B11EB">
      <w:pPr>
        <w:pStyle w:val="Heading2"/>
        <w:divId w:val="1375348270"/>
        <w:rPr>
          <w:rFonts w:eastAsia="Times New Roman"/>
          <w:lang w:val="en-US"/>
        </w:rPr>
      </w:pPr>
      <w:r>
        <w:rPr>
          <w:rFonts w:eastAsia="Times New Roman"/>
          <w:lang w:val="en-US"/>
        </w:rPr>
        <w:t>ValueSet: ReferralMethod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ReferralMethod (Referral Method)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methods of referral can be used when referring to a specific HealthCareService resource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Fax: </w:t>
            </w:r>
            <w:r>
              <w:rPr>
                <w:rFonts w:eastAsia="Times New Roman"/>
                <w:lang w:val="en-US"/>
              </w:rPr>
              <w:t xml:space="preserve">Referrals may be accepted by fax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Phone: </w:t>
            </w:r>
            <w:r>
              <w:rPr>
                <w:rFonts w:eastAsia="Times New Roman"/>
                <w:lang w:val="en-US"/>
              </w:rPr>
              <w:t xml:space="preserve">Referrals may be accepted over the phone from a Practitioner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Secure Messaging: </w:t>
            </w:r>
            <w:r>
              <w:rPr>
                <w:rFonts w:eastAsia="Times New Roman"/>
                <w:lang w:val="en-US"/>
              </w:rPr>
              <w:t xml:space="preserve">Referrals may be accepted via a secure messaging system. To determine the types of secure messaging systems supported, refer to the identifiers collection. Callers will need to understand the specific identifier system used to know that they are able to transmit messages.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Secure Email: </w:t>
            </w:r>
            <w:r>
              <w:rPr>
                <w:rFonts w:eastAsia="Times New Roman"/>
                <w:lang w:val="en-US"/>
              </w:rPr>
              <w:t xml:space="preserve">Referrals may be accepted via a secure email. To send please enrypt with the services public key.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Mail: </w:t>
            </w:r>
            <w:r>
              <w:rPr>
                <w:rFonts w:eastAsia="Times New Roman"/>
                <w:lang w:val="en-US"/>
              </w:rPr>
              <w:t xml:space="preserve">Referrals may be accepted via regular postage (or hand delivered) </w:t>
            </w:r>
          </w:p>
        </w:tc>
      </w:tr>
    </w:tbl>
    <w:p w:rsidR="00292EEA" w:rsidRDefault="005B11EB">
      <w:pPr>
        <w:pStyle w:val="Heading2"/>
        <w:divId w:val="1375348270"/>
        <w:rPr>
          <w:rFonts w:eastAsia="Times New Roman"/>
          <w:lang w:val="en-US"/>
        </w:rPr>
      </w:pPr>
      <w:r>
        <w:rPr>
          <w:rFonts w:eastAsia="Times New Roman"/>
          <w:lang w:val="en-US"/>
        </w:rPr>
        <w:t>ValueSet: ReferralStatus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ReferralStatus (Referral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status of the referral</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Draft: </w:t>
            </w:r>
            <w:r>
              <w:rPr>
                <w:rFonts w:eastAsia="Times New Roman"/>
                <w:lang w:val="en-US"/>
              </w:rPr>
              <w:t xml:space="preserve">A draft referral that has yet to be send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Requested: </w:t>
            </w:r>
            <w:r>
              <w:rPr>
                <w:rFonts w:eastAsia="Times New Roman"/>
                <w:lang w:val="en-US"/>
              </w:rPr>
              <w:t xml:space="preserve">The referral has been transmitted, but not yet acknowledged by the recipient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Active: </w:t>
            </w:r>
            <w:r>
              <w:rPr>
                <w:rFonts w:eastAsia="Times New Roman"/>
                <w:lang w:val="en-US"/>
              </w:rPr>
              <w:t xml:space="preserve">The referral has been acknowledged by the recipient, and is in the process of being actioned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Cancelled: </w:t>
            </w:r>
            <w:r>
              <w:rPr>
                <w:rFonts w:eastAsia="Times New Roman"/>
                <w:lang w:val="en-US"/>
              </w:rPr>
              <w:t xml:space="preserve">The referral has been cancelled without being completed. For example it is no longer needed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Accepted: </w:t>
            </w:r>
            <w:r>
              <w:rPr>
                <w:rFonts w:eastAsia="Times New Roman"/>
                <w:lang w:val="en-US"/>
              </w:rPr>
              <w:t xml:space="preserve">The recipient has agreed to deliver the care requested by the referral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Rejected: </w:t>
            </w:r>
            <w:r>
              <w:rPr>
                <w:rFonts w:eastAsia="Times New Roman"/>
                <w:lang w:val="en-US"/>
              </w:rPr>
              <w:t xml:space="preserve">The recipient has declined to accept the referral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Completed: </w:t>
            </w:r>
            <w:r>
              <w:rPr>
                <w:rFonts w:eastAsia="Times New Roman"/>
                <w:lang w:val="en-US"/>
              </w:rPr>
              <w:t xml:space="preserve">The referral has been completely actioned </w:t>
            </w:r>
          </w:p>
        </w:tc>
      </w:tr>
    </w:tbl>
    <w:p w:rsidR="00292EEA" w:rsidRDefault="005B11EB">
      <w:pPr>
        <w:pStyle w:val="Heading2"/>
        <w:divId w:val="1375348270"/>
        <w:rPr>
          <w:rFonts w:eastAsia="Times New Roman"/>
          <w:lang w:val="en-US"/>
        </w:rPr>
      </w:pPr>
      <w:r>
        <w:rPr>
          <w:rFonts w:eastAsia="Times New Roman"/>
          <w:lang w:val="en-US"/>
        </w:rPr>
        <w:t>ValueSet: RemittanceOutcome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194"/>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RemittanceOutcome (Remittance Outcome)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outcome of the processing.</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Complete: </w:t>
            </w:r>
            <w:r>
              <w:rPr>
                <w:rFonts w:eastAsia="Times New Roman"/>
                <w:lang w:val="en-US"/>
              </w:rPr>
              <w:t xml:space="preserve">The processing completed without errors.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Error: </w:t>
            </w:r>
            <w:r>
              <w:rPr>
                <w:rFonts w:eastAsia="Times New Roman"/>
                <w:lang w:val="en-US"/>
              </w:rPr>
              <w:t xml:space="preserve">The processing identified with errors. </w:t>
            </w:r>
          </w:p>
        </w:tc>
      </w:tr>
    </w:tbl>
    <w:p w:rsidR="00292EEA" w:rsidRDefault="005B11EB">
      <w:pPr>
        <w:pStyle w:val="Heading2"/>
        <w:divId w:val="1375348270"/>
        <w:rPr>
          <w:rFonts w:eastAsia="Times New Roman"/>
          <w:lang w:val="en-US"/>
        </w:rPr>
      </w:pPr>
      <w:r>
        <w:rPr>
          <w:rFonts w:eastAsia="Times New Roman"/>
          <w:lang w:val="en-US"/>
        </w:rPr>
        <w:lastRenderedPageBreak/>
        <w:t>ValueSet: ResourceType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ResourceType (Resource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One of the resource types defined as part of FHIR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Account: </w:t>
            </w:r>
            <w:r>
              <w:rPr>
                <w:rFonts w:eastAsia="Times New Roman"/>
                <w:lang w:val="en-US"/>
              </w:rPr>
              <w:t xml:space="preserve">A financial tool for tracking value accrued for a particular purpose. In the healthcare field, used to track charges for a patient, cost centres, etc.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AllergyIntolerance: </w:t>
            </w:r>
            <w:r>
              <w:rPr>
                <w:rFonts w:eastAsia="Times New Roman"/>
                <w:lang w:val="en-US"/>
              </w:rPr>
              <w:t xml:space="preserve">Risk of harmful or undesirable, physiological response which is unique to an individual and associated with exposure to a substance.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Appointment: </w:t>
            </w:r>
            <w:r>
              <w:rPr>
                <w:rFonts w:eastAsia="Times New Roman"/>
                <w:lang w:val="en-US"/>
              </w:rPr>
              <w:t xml:space="preserve">A booking of a healthcare event among patient(s), practitioner(s), related person(s) and/or device(s) for a specific date/time. This may result in one or more Encounter(s).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AppointmentResponse: </w:t>
            </w:r>
            <w:r>
              <w:rPr>
                <w:rFonts w:eastAsia="Times New Roman"/>
                <w:lang w:val="en-US"/>
              </w:rPr>
              <w:t xml:space="preserve">A reply to an appointment request for a patient and/or practitioner(s), such as a confirmation or rejection.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AuditEvent: </w:t>
            </w:r>
            <w:r>
              <w:rPr>
                <w:rFonts w:eastAsia="Times New Roman"/>
                <w:lang w:val="en-US"/>
              </w:rPr>
              <w:t xml:space="preserve">A record of an event made for purposes of maintaining a security log. Typical uses include detection of intrusion attempts and monitoring for inappropriate usage.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Basic: </w:t>
            </w:r>
            <w:r>
              <w:rPr>
                <w:rFonts w:eastAsia="Times New Roman"/>
                <w:lang w:val="en-US"/>
              </w:rPr>
              <w:t xml:space="preserve">Basic is used for handling concepts not yet defined in FHIR, narrative-only resources that don't map to an existing resource, and custom resources not appropriate for inclusion in the FHIR specification.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Binary: </w:t>
            </w:r>
            <w:r>
              <w:rPr>
                <w:rFonts w:eastAsia="Times New Roman"/>
                <w:lang w:val="en-US"/>
              </w:rPr>
              <w:t xml:space="preserve">A binary resource can contain any content, whether text, image, pdf, zip archive, etc.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BodySite: </w:t>
            </w:r>
            <w:r>
              <w:rPr>
                <w:rFonts w:eastAsia="Times New Roman"/>
                <w:lang w:val="en-US"/>
              </w:rPr>
              <w:t xml:space="preserve">Record details about the anatomical location of a specimen or body part. This resource may be used when a coded concept does not provide the necessary detail needed for the use case.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Bundle: </w:t>
            </w:r>
            <w:r>
              <w:rPr>
                <w:rFonts w:eastAsia="Times New Roman"/>
                <w:lang w:val="en-US"/>
              </w:rPr>
              <w:t xml:space="preserve">A container for a collection of resources.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CarePlan: </w:t>
            </w:r>
            <w:r>
              <w:rPr>
                <w:rFonts w:eastAsia="Times New Roman"/>
                <w:lang w:val="en-US"/>
              </w:rPr>
              <w:t xml:space="preserve">Describes the intention of how one or more practitioners intend to deliver care for a particular patient, group or community for a period of time, possibly limited to care for a specific condition or set of conditions.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Claim: </w:t>
            </w:r>
            <w:r>
              <w:rPr>
                <w:rFonts w:eastAsia="Times New Roman"/>
                <w:lang w:val="en-US"/>
              </w:rPr>
              <w:t xml:space="preserve">A provider issued list of services and products provided, or to be provided, to a patient which is provided to an insurer for payment recovery.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ClaimResponse: </w:t>
            </w:r>
            <w:r>
              <w:rPr>
                <w:rFonts w:eastAsia="Times New Roman"/>
                <w:lang w:val="en-US"/>
              </w:rPr>
              <w:t xml:space="preserve">This resource provides the adjudication details from the processing of a Claim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ClinicalImpression: </w:t>
            </w:r>
            <w:r>
              <w:rPr>
                <w:rFonts w:eastAsia="Times New Roman"/>
                <w:lang w:val="en-US"/>
              </w:rPr>
              <w:t xml:space="preserve">A record of a clinical assessment performed to determine what problem(s) may affect the patient and before planning the treatments or management strategies that are best to manage a patient's condition. Assessments are often 1:1 with a clinical consultation / encounter, but this varies greatly depending on the clinical workflow. This resource is called "ClinicalImpression" rather than "ClinicalAssessment" to avoid confusion with the recording of assessment tools such as Apgar score.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Communication: </w:t>
            </w:r>
            <w:r>
              <w:rPr>
                <w:rFonts w:eastAsia="Times New Roman"/>
                <w:lang w:val="en-US"/>
              </w:rPr>
              <w:t xml:space="preserve">An occurrence of information being transmitted. E.g., an alert that was sent to a responsible provider, a public health agency was notified about a reportable condition.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CommunicationRequest: </w:t>
            </w:r>
            <w:r>
              <w:rPr>
                <w:rFonts w:eastAsia="Times New Roman"/>
                <w:lang w:val="en-US"/>
              </w:rPr>
              <w:t xml:space="preserve">A request to convey information. E.g., the CDS system proposes that an alert be sent to a responsible provider, the CDS system proposes that the public health agency be notified about a reportable condition.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Composition: </w:t>
            </w:r>
            <w:r>
              <w:rPr>
                <w:rFonts w:eastAsia="Times New Roman"/>
                <w:lang w:val="en-US"/>
              </w:rPr>
              <w:t xml:space="preserve">A set of healthcare-related information that is assembled together into a single logical document that provides a single coherent statement of meaning, establishes its own context and that has clinical attestation with regard to who is making the statement. While a Composition defines the structure, it does not actually contain the content: rather the full content of a document is contained in a Bundle, of which the Composition is the first resource contained.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ConceptMap: </w:t>
            </w:r>
            <w:r>
              <w:rPr>
                <w:rFonts w:eastAsia="Times New Roman"/>
                <w:lang w:val="en-US"/>
              </w:rPr>
              <w:t xml:space="preserve">A statement of relationships from one set of concepts to one or more other concepts - either code systems or data elements, or classes in class models.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Condition: </w:t>
            </w:r>
            <w:r>
              <w:rPr>
                <w:rFonts w:eastAsia="Times New Roman"/>
                <w:lang w:val="en-US"/>
              </w:rPr>
              <w:t xml:space="preserve">Use to record detailed information about conditions, problems or diagnoses recognized by a clinician. There are many uses including: recording a Diagnosis during an Encounter; populating a problem List or a Summary Statement, such as a Discharge Summary.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Conformance: </w:t>
            </w:r>
            <w:r>
              <w:rPr>
                <w:rFonts w:eastAsia="Times New Roman"/>
                <w:lang w:val="en-US"/>
              </w:rPr>
              <w:t xml:space="preserve">A conformance statement is a set of capabilities of a FHIR Server that may be used as a statement of actual server functionality or a statement of required or desired server implementation.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Contract: </w:t>
            </w:r>
            <w:r>
              <w:rPr>
                <w:rFonts w:eastAsia="Times New Roman"/>
                <w:lang w:val="en-US"/>
              </w:rPr>
              <w:t xml:space="preserve">A formal agreement between parties regarding the conduct of business, exchange of information or other matters.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Coverage: </w:t>
            </w:r>
            <w:r>
              <w:rPr>
                <w:rFonts w:eastAsia="Times New Roman"/>
                <w:lang w:val="en-US"/>
              </w:rPr>
              <w:t xml:space="preserve">Financial instrument which may be used to pay for or reimburse for health care products and services.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DataElement: </w:t>
            </w:r>
            <w:r>
              <w:rPr>
                <w:rFonts w:eastAsia="Times New Roman"/>
                <w:lang w:val="en-US"/>
              </w:rPr>
              <w:t xml:space="preserve">The formal description of a single piece of information that can be gathered and reported.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DetectedIssue: </w:t>
            </w:r>
            <w:r>
              <w:rPr>
                <w:rFonts w:eastAsia="Times New Roman"/>
                <w:lang w:val="en-US"/>
              </w:rPr>
              <w:t xml:space="preserve">Indicates an actual or potential clinical issue with or between one or more active or proposed clinical actions for a patient. E.g. Drug-drug interaction, Ineffective treatment frequency, Procedure-condition conflict, etc.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w:t>
            </w:r>
            <w:r>
              <w:rPr>
                <w:rFonts w:eastAsia="Times New Roman"/>
                <w:lang w:val="en-US"/>
              </w:rPr>
              <w:t xml:space="preserve">This resource identifies an instance of a manufactured thing that is used in the provision of healthcare without being substantially changed through that activity. The device may be a medical or non-medical device. Medical devices includes durable (reusable) medical equipment, implantable devices, as well as disposable equipment used for diagnostic, treatment, and research for healthcare and public health. Non medical devices may includes things such as a machine, a cellphone, a computer, an application, etc.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DeviceComponent: </w:t>
            </w:r>
            <w:r>
              <w:rPr>
                <w:rFonts w:eastAsia="Times New Roman"/>
                <w:lang w:val="en-US"/>
              </w:rPr>
              <w:t xml:space="preserve">Describes the characteristics, operational status and capabilities of a medical-related component of a medical device.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DeviceMetric: </w:t>
            </w:r>
            <w:r>
              <w:rPr>
                <w:rFonts w:eastAsia="Times New Roman"/>
                <w:lang w:val="en-US"/>
              </w:rPr>
              <w:t xml:space="preserve">Describes a measurement, calculation or setting capability of a medical device.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DeviceUseRequest: </w:t>
            </w:r>
            <w:r>
              <w:rPr>
                <w:rFonts w:eastAsia="Times New Roman"/>
                <w:lang w:val="en-US"/>
              </w:rPr>
              <w:t xml:space="preserve">Represents a request for a patient to employ a medical device. The device may be an implantable device, or an external assistive device, such as a walker.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DeviceUseStatement: </w:t>
            </w:r>
            <w:r>
              <w:rPr>
                <w:rFonts w:eastAsia="Times New Roman"/>
                <w:lang w:val="en-US"/>
              </w:rPr>
              <w:t xml:space="preserve">A record of a device being used by a patient where the record is the result of a report from the patient or another clinician.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DiagnosticOrder: </w:t>
            </w:r>
            <w:r>
              <w:rPr>
                <w:rFonts w:eastAsia="Times New Roman"/>
                <w:lang w:val="en-US"/>
              </w:rPr>
              <w:t xml:space="preserve">A record of a request for a diagnostic investigation service to be performed.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DiagnosticReport: </w:t>
            </w:r>
            <w:r>
              <w:rPr>
                <w:rFonts w:eastAsia="Times New Roman"/>
                <w:lang w:val="en-US"/>
              </w:rPr>
              <w:t xml:space="preserve">The findings and interpretation of diagnostic tests performed on patients, groups of patients, devices, and locations, and/or specimens derived from these. The report includes clinical context such as requesting and provider information, and some mix of atomic results, images, textual and coded interpretation, and formatted representation of diagnostic reports.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DocumentManifest: </w:t>
            </w:r>
            <w:r>
              <w:rPr>
                <w:rFonts w:eastAsia="Times New Roman"/>
                <w:lang w:val="en-US"/>
              </w:rPr>
              <w:t xml:space="preserve">A manifest that defines a set of documents.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DocumentReference: </w:t>
            </w:r>
            <w:r>
              <w:rPr>
                <w:rFonts w:eastAsia="Times New Roman"/>
                <w:lang w:val="en-US"/>
              </w:rPr>
              <w:t xml:space="preserve">A reference to a document.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DomainResource: </w:t>
            </w:r>
            <w:r>
              <w:rPr>
                <w:rFonts w:eastAsia="Times New Roman"/>
                <w:lang w:val="en-US"/>
              </w:rPr>
              <w:t xml:space="preserve">--- Abstract Type! ---A resource that includes narrative, extensions, and contained resources.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EligibilityRequest: </w:t>
            </w:r>
            <w:r>
              <w:rPr>
                <w:rFonts w:eastAsia="Times New Roman"/>
                <w:lang w:val="en-US"/>
              </w:rPr>
              <w:t xml:space="preserve">This resource provides the insurance eligibility details from the insurer regarding a specified coverage and optionally some class of service.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EligibilityResponse: </w:t>
            </w:r>
            <w:r>
              <w:rPr>
                <w:rFonts w:eastAsia="Times New Roman"/>
                <w:lang w:val="en-US"/>
              </w:rPr>
              <w:t xml:space="preserve">This resource provides eligibility and plan details from the processing of an Eligibility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Encounter: </w:t>
            </w:r>
            <w:r>
              <w:rPr>
                <w:rFonts w:eastAsia="Times New Roman"/>
                <w:lang w:val="en-US"/>
              </w:rPr>
              <w:t xml:space="preserve">An interaction between a patient and healthcare provider(s) for the purpose of providing healthcare service(s) or assessing the health status of a patient.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EnrollmentRequest: </w:t>
            </w:r>
            <w:r>
              <w:rPr>
                <w:rFonts w:eastAsia="Times New Roman"/>
                <w:lang w:val="en-US"/>
              </w:rPr>
              <w:t xml:space="preserve">This resource provides the insurance Enrollment details to the insurer regarding a specified coverage.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EnrollmentResponse: </w:t>
            </w:r>
            <w:r>
              <w:rPr>
                <w:rFonts w:eastAsia="Times New Roman"/>
                <w:lang w:val="en-US"/>
              </w:rPr>
              <w:t xml:space="preserve">This resource provides Enrollment and plan details from the processing of an Enrollment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EpisodeOfCare: </w:t>
            </w:r>
            <w:r>
              <w:rPr>
                <w:rFonts w:eastAsia="Times New Roman"/>
                <w:lang w:val="en-US"/>
              </w:rPr>
              <w:t xml:space="preserve">An association between a patient and an organization / healthcare provider(s) during which time encounters may occur. The managing organization assumes a level of responsibility for the patient during this time.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ExplanationOfBenefit: </w:t>
            </w:r>
            <w:r>
              <w:rPr>
                <w:rFonts w:eastAsia="Times New Roman"/>
                <w:lang w:val="en-US"/>
              </w:rPr>
              <w:t xml:space="preserve">This resource provides: the claim details; adjudication details from the processing of a Claim; and optionally account balance information, for informing the subscriber of the benefits provided.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FamilyMemberHistory: </w:t>
            </w:r>
            <w:r>
              <w:rPr>
                <w:rFonts w:eastAsia="Times New Roman"/>
                <w:lang w:val="en-US"/>
              </w:rPr>
              <w:t xml:space="preserve">Significant health events and conditions for a person related to the patient relevant in the context of care for the patient.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Flag: </w:t>
            </w:r>
            <w:r>
              <w:rPr>
                <w:rFonts w:eastAsia="Times New Roman"/>
                <w:lang w:val="en-US"/>
              </w:rPr>
              <w:t xml:space="preserve">Prospective warnings of potential issues when providing care to the patient.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Goal: </w:t>
            </w:r>
            <w:r>
              <w:rPr>
                <w:rFonts w:eastAsia="Times New Roman"/>
                <w:lang w:val="en-US"/>
              </w:rPr>
              <w:t xml:space="preserve">Describes the intended objective(s) for a patient, group or organization care, for example, weight loss, restoring an activity of daily living, obtaining herd immunity via immunization, meeting a process improvement objective, etc.;.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Group: </w:t>
            </w:r>
            <w:r>
              <w:rPr>
                <w:rFonts w:eastAsia="Times New Roman"/>
                <w:lang w:val="en-US"/>
              </w:rPr>
              <w:t xml:space="preserve">Represents a defined collection of entities that may be discussed or acted upon collectively but which are not expected to act collectively and are not formally or legally recognized. I.e. A collection of entities that isn't an Organization.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HealthcareService: </w:t>
            </w:r>
            <w:r>
              <w:rPr>
                <w:rFonts w:eastAsia="Times New Roman"/>
                <w:lang w:val="en-US"/>
              </w:rPr>
              <w:t xml:space="preserve">The details of a Healthcare Service available at a location.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ImagingObjectSelection: </w:t>
            </w:r>
            <w:r>
              <w:rPr>
                <w:rFonts w:eastAsia="Times New Roman"/>
                <w:lang w:val="en-US"/>
              </w:rPr>
              <w:t xml:space="preserve">A manifest of a set of DICOM Service-Object Pair Instances (SOP Instances). The referenced SOP Instances (images or other content) are for a single patient, and may be from one or more studies. The referenced SOP Instances have been selected for a purpose, such as quality assurance, conference, or consult. Reflecting that range of purposes, typical ImagingObjectSelection resources may include all SOP Instances in a study (perhaps for sharing through a Health </w:t>
            </w:r>
            <w:r>
              <w:rPr>
                <w:rFonts w:eastAsia="Times New Roman"/>
                <w:lang w:val="en-US"/>
              </w:rPr>
              <w:lastRenderedPageBreak/>
              <w:t xml:space="preserve">Information Exchange); key images from multiple studies (for reference by a referring or treating physician); a multi-frame ultrasound instance ("cine" video clip) and a set of measurements taken from that instance (for inclusion in a teaching file); and so 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ImagingStudy: </w:t>
            </w:r>
            <w:r>
              <w:rPr>
                <w:rFonts w:eastAsia="Times New Roman"/>
                <w:lang w:val="en-US"/>
              </w:rPr>
              <w:t xml:space="preserve">Representation of the content produced in a DICOM imaging study. A study comprises a set of Series, each of which includes a set of Service-Object Pair Instances (SOP Instances - images or other data) acquired or produced in a common context. A Series is of only one modality (e.g., X-ray, CT, MR, ultrasound), but a Study may have multiple Series of different modalities.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Immunization: </w:t>
            </w:r>
            <w:r>
              <w:rPr>
                <w:rFonts w:eastAsia="Times New Roman"/>
                <w:lang w:val="en-US"/>
              </w:rPr>
              <w:t xml:space="preserve">Describes the event of a patient being administered a vaccination or a record of a vaccination as reported by a patient, a clinician or another party and may include vaccine reaction information and what vaccination protocol was followed.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ImmunizationRecommendation: </w:t>
            </w:r>
            <w:r>
              <w:rPr>
                <w:rFonts w:eastAsia="Times New Roman"/>
                <w:lang w:val="en-US"/>
              </w:rPr>
              <w:t xml:space="preserve">A patientâ€™s point-in-time immunization and recommendation (i.e. forecasting a patientâ€™s immunization eligibility according to a published schedule) with optional supporting justification.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ImplementationGuide: </w:t>
            </w:r>
            <w:r>
              <w:rPr>
                <w:rFonts w:eastAsia="Times New Roman"/>
                <w:lang w:val="en-US"/>
              </w:rPr>
              <w:t xml:space="preserve">A set of rules or how FHIR is used to solve a particular problem. This resource is used to gather all the parts of an implementation guide into a logical whole, and to publish a computable definition of all the parts.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List: </w:t>
            </w:r>
            <w:r>
              <w:rPr>
                <w:rFonts w:eastAsia="Times New Roman"/>
                <w:lang w:val="en-US"/>
              </w:rPr>
              <w:t xml:space="preserve">A set of information summarized from a list of other resources.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Location: </w:t>
            </w:r>
            <w:r>
              <w:rPr>
                <w:rFonts w:eastAsia="Times New Roman"/>
                <w:lang w:val="en-US"/>
              </w:rPr>
              <w:t xml:space="preserve">Details and position information for a physical place where services are provided and resources and participants may be stored, found, contained or accommodated.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Media: </w:t>
            </w:r>
            <w:r>
              <w:rPr>
                <w:rFonts w:eastAsia="Times New Roman"/>
                <w:lang w:val="en-US"/>
              </w:rPr>
              <w:t xml:space="preserve">A photo, video, or audio recording acquired or used in healthcare. The actual content may be inline or provided by direct reference.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Medication: </w:t>
            </w:r>
            <w:r>
              <w:rPr>
                <w:rFonts w:eastAsia="Times New Roman"/>
                <w:lang w:val="en-US"/>
              </w:rPr>
              <w:t xml:space="preserve">This resource is primarily used for the identification and definition of a medication. It covers the ingredients and the packaging for a medication.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MedicationAdministration: </w:t>
            </w:r>
            <w:r>
              <w:rPr>
                <w:rFonts w:eastAsia="Times New Roman"/>
                <w:lang w:val="en-US"/>
              </w:rPr>
              <w:t xml:space="preserve">Describes the event of a patient consuming or otherwise being administered a medication. This may be as simple as swallowing a tablet or it may be a long running infusion. Related resources tie this event to the authorizing prescription, and the specific encounter between patient and health care practitioner.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MedicationDispense: </w:t>
            </w:r>
            <w:r>
              <w:rPr>
                <w:rFonts w:eastAsia="Times New Roman"/>
                <w:lang w:val="en-US"/>
              </w:rPr>
              <w:t xml:space="preserve">Indicates that a medication product is to be or has been dispensed for a named person/patient. This includes a description of the medication product (supply) provided and the instructions for administering the medication. The medication dispense is the result of a Pharmacy system responding to a Medication Order.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MedicationOrder: </w:t>
            </w:r>
            <w:r>
              <w:rPr>
                <w:rFonts w:eastAsia="Times New Roman"/>
                <w:lang w:val="en-US"/>
              </w:rPr>
              <w:t xml:space="preserve">An order for both supply of the medication and the instructions for administration of the medication to a patient. The resource is called "MedicationOrder" rather than "MedicationPrescription" to generalize the use across inpatient and outpatient settings as well as for care plans, etc.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MedicationStatement: </w:t>
            </w:r>
            <w:r>
              <w:rPr>
                <w:rFonts w:eastAsia="Times New Roman"/>
                <w:lang w:val="en-US"/>
              </w:rPr>
              <w:t xml:space="preserve">A record of a medication that is being consumed by a patient. A medication statements may indicate that the patient may be taking the medication now, or has taken the medication in the past or will be taking the </w:t>
            </w:r>
            <w:r>
              <w:rPr>
                <w:rFonts w:eastAsia="Times New Roman"/>
                <w:lang w:val="en-US"/>
              </w:rPr>
              <w:lastRenderedPageBreak/>
              <w:t xml:space="preserve">medication in the future. The source of this information can be the patient, significant other (such as a family member or spouse), or a clinician. A common scenario where this information is captured is during the history taking process during a patient visit or stay. The medication information may come from e.g. the patientsâ€™ memory, from a prescription bottle, or from a list of medications the patient, clinician or other party maintains. The primary difference between a medication statement and a medication administration is that the medication administration has complete administration information and is based on actual administration information from the person who administered the medication. A medication statement is often, if not always less specific. There is no required date/time when the medication was administered, in fact we only know that a source has reported the patient is taking this medication, where details such as time, quantity, or rate or even medication product may be incomplete or missing or less precise. As stated earlier, the Medication Statement information may come from the patientâ€™s memory, from a prescription bottle or from a list of medications the patient, clinician or other party maintains. Medication Administration is more formal and is not missing detailed information.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MessageHeader: </w:t>
            </w:r>
            <w:r>
              <w:rPr>
                <w:rFonts w:eastAsia="Times New Roman"/>
                <w:lang w:val="en-US"/>
              </w:rPr>
              <w:t xml:space="preserve">The header for a message exchange that is either requesting or responding to an action. The Reference(s) that are the subject of the action as well as other Information related to the action are typically transmitted in a bundle in which the MessageHeader resource instance is the first resource in the bundle.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NamingSystem: </w:t>
            </w:r>
            <w:r>
              <w:rPr>
                <w:rFonts w:eastAsia="Times New Roman"/>
                <w:lang w:val="en-US"/>
              </w:rPr>
              <w:t xml:space="preserve">A curated namespace that issues unique symbols within that namespace for the identification of concepts, people, devices, etc. Represents a "System" used within the Identifier and Coding data types.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NutritionOrder: </w:t>
            </w:r>
            <w:r>
              <w:rPr>
                <w:rFonts w:eastAsia="Times New Roman"/>
                <w:lang w:val="en-US"/>
              </w:rPr>
              <w:t xml:space="preserve">A request to supply a diet, formula feeding (enteral) or oral nutritional supplement to a patient/resident.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Observation: </w:t>
            </w:r>
            <w:r>
              <w:rPr>
                <w:rFonts w:eastAsia="Times New Roman"/>
                <w:lang w:val="en-US"/>
              </w:rPr>
              <w:t xml:space="preserve">Measurements and simple assertions made about a patient, device or other subject.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OperationDefinition: </w:t>
            </w:r>
            <w:r>
              <w:rPr>
                <w:rFonts w:eastAsia="Times New Roman"/>
                <w:lang w:val="en-US"/>
              </w:rPr>
              <w:t xml:space="preserve">A formal computable definition of an operation (on the RESTful interface) or a named query (using the search interaction).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OperationOutcome: </w:t>
            </w:r>
            <w:r>
              <w:rPr>
                <w:rFonts w:eastAsia="Times New Roman"/>
                <w:lang w:val="en-US"/>
              </w:rPr>
              <w:t xml:space="preserve">A collection of error, warning or information messages that result from a system action.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Order: </w:t>
            </w:r>
            <w:r>
              <w:rPr>
                <w:rFonts w:eastAsia="Times New Roman"/>
                <w:lang w:val="en-US"/>
              </w:rPr>
              <w:t xml:space="preserve">A request to perform an action.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OrderResponse: </w:t>
            </w:r>
            <w:r>
              <w:rPr>
                <w:rFonts w:eastAsia="Times New Roman"/>
                <w:lang w:val="en-US"/>
              </w:rPr>
              <w:t xml:space="preserve">A response to an order.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Organization: </w:t>
            </w:r>
            <w:r>
              <w:rPr>
                <w:rFonts w:eastAsia="Times New Roman"/>
                <w:lang w:val="en-US"/>
              </w:rPr>
              <w:t xml:space="preserve">A formally or informally recognized grouping of people or organizations formed for the purpose of achieving some form of collective action. Includes companies, institutions, corporations, departments, community groups, healthcare practice groups, etc.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Parameters: </w:t>
            </w:r>
            <w:r>
              <w:rPr>
                <w:rFonts w:eastAsia="Times New Roman"/>
                <w:lang w:val="en-US"/>
              </w:rPr>
              <w:t xml:space="preserve">This special resource type is used to represent [operation](operations.html] request and response. It has no other use, and there is no RESTful end=point associated with it.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w:t>
            </w:r>
            <w:r>
              <w:rPr>
                <w:rFonts w:eastAsia="Times New Roman"/>
                <w:lang w:val="en-US"/>
              </w:rPr>
              <w:t xml:space="preserve">Demographics and other administrative information about an individual or animal receiving care or other health-related services.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PaymentNotice: </w:t>
            </w:r>
            <w:r>
              <w:rPr>
                <w:rFonts w:eastAsia="Times New Roman"/>
                <w:lang w:val="en-US"/>
              </w:rPr>
              <w:t xml:space="preserve">This resource provides the status of the payment for goods and </w:t>
            </w:r>
            <w:r>
              <w:rPr>
                <w:rFonts w:eastAsia="Times New Roman"/>
                <w:lang w:val="en-US"/>
              </w:rPr>
              <w:lastRenderedPageBreak/>
              <w:t xml:space="preserve">services rendered, and the request and response resource references.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PaymentReconciliation: </w:t>
            </w:r>
            <w:r>
              <w:rPr>
                <w:rFonts w:eastAsia="Times New Roman"/>
                <w:lang w:val="en-US"/>
              </w:rPr>
              <w:t xml:space="preserve">This resource provides payment details and claim references supporting a bulk payment.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 </w:t>
            </w:r>
            <w:r>
              <w:rPr>
                <w:rFonts w:eastAsia="Times New Roman"/>
                <w:lang w:val="en-US"/>
              </w:rPr>
              <w:t xml:space="preserve">Demographics and administrative information about a person independent of a specific health-related context.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Practitioner: </w:t>
            </w:r>
            <w:r>
              <w:rPr>
                <w:rFonts w:eastAsia="Times New Roman"/>
                <w:lang w:val="en-US"/>
              </w:rPr>
              <w:t xml:space="preserve">A person who is directly or indirectly involved in the provisioning of healthcare.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w:t>
            </w:r>
            <w:r>
              <w:rPr>
                <w:rFonts w:eastAsia="Times New Roman"/>
                <w:lang w:val="en-US"/>
              </w:rPr>
              <w:t xml:space="preserve">An action that is or was performed on a patient. This can be a physical 'thing' like an operation, or less invasive like counseling or hypnotherapy.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ProcedureRequest: </w:t>
            </w:r>
            <w:r>
              <w:rPr>
                <w:rFonts w:eastAsia="Times New Roman"/>
                <w:lang w:val="en-US"/>
              </w:rPr>
              <w:t xml:space="preserve">A request for a procedure to be performed. May be a proposal or an order.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ProcessRequest: </w:t>
            </w:r>
            <w:r>
              <w:rPr>
                <w:rFonts w:eastAsia="Times New Roman"/>
                <w:lang w:val="en-US"/>
              </w:rPr>
              <w:t xml:space="preserve">This resource provides the target, request and response, and action details for an action to be performed by the target on or about existing resources.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ProcessResponse: </w:t>
            </w:r>
            <w:r>
              <w:rPr>
                <w:rFonts w:eastAsia="Times New Roman"/>
                <w:lang w:val="en-US"/>
              </w:rPr>
              <w:t xml:space="preserve">This resource provides processing status, errors and notes from the processing of a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Provenance: </w:t>
            </w:r>
            <w:r>
              <w:rPr>
                <w:rFonts w:eastAsia="Times New Roman"/>
                <w:lang w:val="en-US"/>
              </w:rPr>
              <w:t xml:space="preserve">Provenance of a resource is a record that describes entities and processes involved in producing and delivering or otherwise influencing that resource. Provenance provides a critical foundation for assessing authenticity, enabling trust, and allowing reproducibility. Provenance assertions are a form of contextual metadata and can themselves become important records with their own provenance. Provenance statement indicates clinical significance in terms of confidence in authenticity, reliability, and trustworthiness, integrity, and stage in lifecycle (e.g., Document Completion - has the artifact been legally authenticated), all of which may impact Security, Privacy, and Trust policies.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Questionnaire: </w:t>
            </w:r>
            <w:r>
              <w:rPr>
                <w:rFonts w:eastAsia="Times New Roman"/>
                <w:lang w:val="en-US"/>
              </w:rPr>
              <w:t xml:space="preserve">A structured set of questions intended to guide the collection of answers. The questions are ordered and grouped into coherent subsets, corresponding to the structure of the grouping of the underlying questions.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QuestionnaireResponse: </w:t>
            </w:r>
            <w:r>
              <w:rPr>
                <w:rFonts w:eastAsia="Times New Roman"/>
                <w:lang w:val="en-US"/>
              </w:rPr>
              <w:t xml:space="preserve">A structured set of questions and their answers. The questions are ordered and grouped into coherent subsets, corresponding to the structure of the grouping of the underlying questions.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ReferralRequest: </w:t>
            </w:r>
            <w:r>
              <w:rPr>
                <w:rFonts w:eastAsia="Times New Roman"/>
                <w:lang w:val="en-US"/>
              </w:rPr>
              <w:t xml:space="preserve">Used to record and send details about a request for referral service or transfer of a patient to the care of another provider or provider organisation.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RelatedPerson: </w:t>
            </w:r>
            <w:r>
              <w:rPr>
                <w:rFonts w:eastAsia="Times New Roman"/>
                <w:lang w:val="en-US"/>
              </w:rPr>
              <w:t xml:space="preserve">Information about a person that is involved in the care for a patient, but who is not the target of healthcare, nor has a formal responsibility in the care process.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Resource: </w:t>
            </w:r>
            <w:r>
              <w:rPr>
                <w:rFonts w:eastAsia="Times New Roman"/>
                <w:lang w:val="en-US"/>
              </w:rPr>
              <w:t xml:space="preserve">--- Abstract Type! ---Base Resource for everything.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RiskAssessment: </w:t>
            </w:r>
            <w:r>
              <w:rPr>
                <w:rFonts w:eastAsia="Times New Roman"/>
                <w:lang w:val="en-US"/>
              </w:rPr>
              <w:t xml:space="preserve">An assessment of the likely outcome(s) for a patient or other subject as well as the likelihood of each outcome.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Schedule: </w:t>
            </w:r>
            <w:r>
              <w:rPr>
                <w:rFonts w:eastAsia="Times New Roman"/>
                <w:lang w:val="en-US"/>
              </w:rPr>
              <w:t xml:space="preserve">A container for slot(s) of time that may be available for booking appointments.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SearchParameter: </w:t>
            </w:r>
            <w:r>
              <w:rPr>
                <w:rFonts w:eastAsia="Times New Roman"/>
                <w:lang w:val="en-US"/>
              </w:rPr>
              <w:t xml:space="preserve">A Search Parameter that defines a named search item that can be used to search/filter on a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Slot: </w:t>
            </w:r>
            <w:r>
              <w:rPr>
                <w:rFonts w:eastAsia="Times New Roman"/>
                <w:lang w:val="en-US"/>
              </w:rPr>
              <w:t xml:space="preserve">A slot of time on a schedule that may be available for booking appointments.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Specimen: </w:t>
            </w:r>
            <w:r>
              <w:rPr>
                <w:rFonts w:eastAsia="Times New Roman"/>
                <w:lang w:val="en-US"/>
              </w:rPr>
              <w:t xml:space="preserve">Sample for analysis.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StructureDefinition: </w:t>
            </w:r>
            <w:r>
              <w:rPr>
                <w:rFonts w:eastAsia="Times New Roman"/>
                <w:lang w:val="en-US"/>
              </w:rPr>
              <w:t xml:space="preserve">A definition of a FHIR structure. This resource is used to describe the underlying resources, data types defined in FHIR, and also for describing extensions, and constraints on resources and data types.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Subscription: </w:t>
            </w:r>
            <w:r>
              <w:rPr>
                <w:rFonts w:eastAsia="Times New Roman"/>
                <w:lang w:val="en-US"/>
              </w:rPr>
              <w:t xml:space="preserve">The subscription resource is used to define a push based subscription from a server to another system. Once a subscription is registered with the server, the server checks every resource that is created or updated, and if the resource matches the given criteria, it sends a message on the defined "channel" so that another system is able to take an appropriate action.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Substance: </w:t>
            </w:r>
            <w:r>
              <w:rPr>
                <w:rFonts w:eastAsia="Times New Roman"/>
                <w:lang w:val="en-US"/>
              </w:rPr>
              <w:t xml:space="preserve">A homogeneous material with a definite composition.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SupplyDelivery: </w:t>
            </w:r>
            <w:r>
              <w:rPr>
                <w:rFonts w:eastAsia="Times New Roman"/>
                <w:lang w:val="en-US"/>
              </w:rPr>
              <w:t xml:space="preserve">Record of delivery of what is supply.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SupplyRequest: </w:t>
            </w:r>
            <w:r>
              <w:rPr>
                <w:rFonts w:eastAsia="Times New Roman"/>
                <w:lang w:val="en-US"/>
              </w:rPr>
              <w:t xml:space="preserve">A record of a request for a medication, substance or device used in the healthcare setting.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TestScript: </w:t>
            </w:r>
            <w:r>
              <w:rPr>
                <w:rFonts w:eastAsia="Times New Roman"/>
                <w:lang w:val="en-US"/>
              </w:rPr>
              <w:t xml:space="preserve">TestScript is a resource that specifies a suite of tests against a FHIR server implementation to determine compliance against the FHIR specification.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ValueSet: </w:t>
            </w:r>
            <w:r>
              <w:rPr>
                <w:rFonts w:eastAsia="Times New Roman"/>
                <w:lang w:val="en-US"/>
              </w:rPr>
              <w:t xml:space="preserve">A value set specifies a set of codes drawn from one or more code systems.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VisionPrescription: </w:t>
            </w:r>
            <w:r>
              <w:rPr>
                <w:rFonts w:eastAsia="Times New Roman"/>
                <w:lang w:val="en-US"/>
              </w:rPr>
              <w:t xml:space="preserve">An authorization for the supply of glasses and/or contact lenses to a patient. </w:t>
            </w:r>
          </w:p>
        </w:tc>
      </w:tr>
    </w:tbl>
    <w:p w:rsidR="00292EEA" w:rsidRDefault="005B11EB">
      <w:pPr>
        <w:pStyle w:val="Heading2"/>
        <w:divId w:val="1375348270"/>
        <w:rPr>
          <w:rFonts w:eastAsia="Times New Roman"/>
          <w:lang w:val="en-US"/>
        </w:rPr>
      </w:pPr>
      <w:r>
        <w:rPr>
          <w:rFonts w:eastAsia="Times New Roman"/>
          <w:lang w:val="en-US"/>
        </w:rPr>
        <w:t>ValueSet: ResourceValidationMode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ResourceValidationMode (Resource Validation Mode)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Codes indicating the type of validation to perform</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Validate for Create: </w:t>
            </w:r>
            <w:r>
              <w:rPr>
                <w:rFonts w:eastAsia="Times New Roman"/>
                <w:lang w:val="en-US"/>
              </w:rPr>
              <w:t xml:space="preserve">The server checks the content, and then checks that the content would be acceptable as a create (e.g. that the content would not violate any uniqueness constraints)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Validate for Update: </w:t>
            </w:r>
            <w:r>
              <w:rPr>
                <w:rFonts w:eastAsia="Times New Roman"/>
                <w:lang w:val="en-US"/>
              </w:rPr>
              <w:t xml:space="preserve">The server checks the content, and then checks that it would accept it as an update against the nominated specific resource (e.g. that there are no changes to immutable fields the server does not allow to change, and checking version integrity if appropriate)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Validate for Delete: </w:t>
            </w:r>
            <w:r>
              <w:rPr>
                <w:rFonts w:eastAsia="Times New Roman"/>
                <w:lang w:val="en-US"/>
              </w:rPr>
              <w:t xml:space="preserve">The server ignores the content, and checks that the nominated resource is allowed to be deleted (e.g. checking referential integrity rules) </w:t>
            </w:r>
          </w:p>
        </w:tc>
      </w:tr>
    </w:tbl>
    <w:p w:rsidR="00292EEA" w:rsidRDefault="005B11EB">
      <w:pPr>
        <w:pStyle w:val="Heading2"/>
        <w:divId w:val="1375348270"/>
        <w:rPr>
          <w:rFonts w:eastAsia="Times New Roman"/>
          <w:lang w:val="en-US"/>
        </w:rPr>
      </w:pPr>
      <w:r>
        <w:rPr>
          <w:rFonts w:eastAsia="Times New Roman"/>
          <w:lang w:val="en-US"/>
        </w:rPr>
        <w:t>ValueSet: ResourceVersionPolicy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ResourceVersionPolicy (Resource Version Policy)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How the system supports versioning for a resource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No VersionId Support: </w:t>
            </w:r>
            <w:r>
              <w:rPr>
                <w:rFonts w:eastAsia="Times New Roman"/>
                <w:lang w:val="en-US"/>
              </w:rPr>
              <w:t xml:space="preserve">VersionId meta-property is not suppoerted (server) or used (client)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Versioned: </w:t>
            </w:r>
            <w:r>
              <w:rPr>
                <w:rFonts w:eastAsia="Times New Roman"/>
                <w:lang w:val="en-US"/>
              </w:rPr>
              <w:t xml:space="preserve">VersionId meta-property is suppoerted (server) or used (client)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VersionId tracked fully: </w:t>
            </w:r>
            <w:r>
              <w:rPr>
                <w:rFonts w:eastAsia="Times New Roman"/>
                <w:lang w:val="en-US"/>
              </w:rPr>
              <w:t xml:space="preserve">VersionId is must be correct for updates (server) or will be specified (If-match header) for updates (client) </w:t>
            </w:r>
          </w:p>
        </w:tc>
      </w:tr>
    </w:tbl>
    <w:p w:rsidR="00292EEA" w:rsidRDefault="005B11EB">
      <w:pPr>
        <w:pStyle w:val="Heading2"/>
        <w:divId w:val="1375348270"/>
        <w:rPr>
          <w:rFonts w:eastAsia="Times New Roman"/>
          <w:lang w:val="en-US"/>
        </w:rPr>
      </w:pPr>
      <w:r>
        <w:rPr>
          <w:rFonts w:eastAsia="Times New Roman"/>
          <w:lang w:val="en-US"/>
        </w:rPr>
        <w:t>ValueSet: ResponseType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ResponseType (Response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kind of response to a message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OK: </w:t>
            </w:r>
            <w:r>
              <w:rPr>
                <w:rFonts w:eastAsia="Times New Roman"/>
                <w:lang w:val="en-US"/>
              </w:rPr>
              <w:t xml:space="preserve">The message was accepted and processed without error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Transient Error: </w:t>
            </w:r>
            <w:r>
              <w:rPr>
                <w:rFonts w:eastAsia="Times New Roman"/>
                <w:lang w:val="en-US"/>
              </w:rPr>
              <w:t xml:space="preserve">Some internal unexpected error occurred - wait and try again. Note - this is usually used for things like database unavailable, which may be expected to resolve, though human intervention may be required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Fatal Error: </w:t>
            </w:r>
            <w:r>
              <w:rPr>
                <w:rFonts w:eastAsia="Times New Roman"/>
                <w:lang w:val="en-US"/>
              </w:rPr>
              <w:t xml:space="preserve">The message was rejected because of some content in it. There is no point in re-sending without change. The response narrative SHALL describe what the issue is. </w:t>
            </w:r>
          </w:p>
        </w:tc>
      </w:tr>
    </w:tbl>
    <w:p w:rsidR="00292EEA" w:rsidRDefault="005B11EB">
      <w:pPr>
        <w:pStyle w:val="Heading2"/>
        <w:divId w:val="1375348270"/>
        <w:rPr>
          <w:rFonts w:eastAsia="Times New Roman"/>
          <w:lang w:val="en-US"/>
        </w:rPr>
      </w:pPr>
      <w:r>
        <w:rPr>
          <w:rFonts w:eastAsia="Times New Roman"/>
          <w:lang w:val="en-US"/>
        </w:rPr>
        <w:t>ValueSet: RestfulConformanceMode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534"/>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RestfulConformanceMode (Restful Conformance Mode)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mode of a RESTful conformance statement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Client: </w:t>
            </w:r>
            <w:r>
              <w:rPr>
                <w:rFonts w:eastAsia="Times New Roman"/>
                <w:lang w:val="en-US"/>
              </w:rPr>
              <w:t xml:space="preserve">The application acts as a client for this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Server: </w:t>
            </w:r>
            <w:r>
              <w:rPr>
                <w:rFonts w:eastAsia="Times New Roman"/>
                <w:lang w:val="en-US"/>
              </w:rPr>
              <w:t xml:space="preserve">The application acts as a server for this resource </w:t>
            </w:r>
          </w:p>
        </w:tc>
      </w:tr>
    </w:tbl>
    <w:p w:rsidR="00292EEA" w:rsidRDefault="005B11EB">
      <w:pPr>
        <w:pStyle w:val="Heading2"/>
        <w:divId w:val="1375348270"/>
        <w:rPr>
          <w:rFonts w:eastAsia="Times New Roman"/>
          <w:lang w:val="en-US"/>
        </w:rPr>
      </w:pPr>
      <w:r>
        <w:rPr>
          <w:rFonts w:eastAsia="Times New Roman"/>
          <w:lang w:val="en-US"/>
        </w:rPr>
        <w:t>ValueSet: RestfulSecurityService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RestfulSecurityService (Restful Security Service)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Types of security services used with FHIR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OAuth: </w:t>
            </w:r>
            <w:r>
              <w:rPr>
                <w:rFonts w:eastAsia="Times New Roman"/>
                <w:lang w:val="en-US"/>
              </w:rPr>
              <w:t xml:space="preserve">Oauth (unspecified version see oauth.net)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SMART-on-FHIR: </w:t>
            </w:r>
            <w:r>
              <w:rPr>
                <w:rFonts w:eastAsia="Times New Roman"/>
                <w:lang w:val="en-US"/>
              </w:rPr>
              <w:t xml:space="preserve">OAuth2 using SMART-on-FHIR profile (see http://docs.smarthealthit.org/)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NTLM: </w:t>
            </w:r>
            <w:r>
              <w:rPr>
                <w:rFonts w:eastAsia="Times New Roman"/>
                <w:lang w:val="en-US"/>
              </w:rPr>
              <w:t xml:space="preserve">Microsoft NTLM Authentication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Basic: </w:t>
            </w:r>
            <w:r>
              <w:rPr>
                <w:rFonts w:eastAsia="Times New Roman"/>
                <w:lang w:val="en-US"/>
              </w:rPr>
              <w:t xml:space="preserve">Basic authentication defined in HTTP specification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Kerberos: </w:t>
            </w:r>
            <w:r>
              <w:rPr>
                <w:rFonts w:eastAsia="Times New Roman"/>
                <w:lang w:val="en-US"/>
              </w:rPr>
              <w:t xml:space="preserve">see http://www.ietf.org/rfc/rfc4120.txt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Certificates: </w:t>
            </w:r>
            <w:r>
              <w:rPr>
                <w:rFonts w:eastAsia="Times New Roman"/>
                <w:lang w:val="en-US"/>
              </w:rPr>
              <w:t xml:space="preserve">SSL where client must have a certificate registered with the server </w:t>
            </w:r>
          </w:p>
        </w:tc>
      </w:tr>
    </w:tbl>
    <w:p w:rsidR="00292EEA" w:rsidRDefault="005B11EB">
      <w:pPr>
        <w:pStyle w:val="Heading2"/>
        <w:divId w:val="1375348270"/>
        <w:rPr>
          <w:rFonts w:eastAsia="Times New Roman"/>
          <w:lang w:val="en-US"/>
        </w:rPr>
      </w:pPr>
      <w:r>
        <w:rPr>
          <w:rFonts w:eastAsia="Times New Roman"/>
          <w:lang w:val="en-US"/>
        </w:rPr>
        <w:t>ValueSet: SearchEntryMode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SearchEntryMode (Search Entry Mode)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Why an entry is in the result set - whether it's included as a match or because of an </w:t>
            </w:r>
            <w:r>
              <w:rPr>
                <w:rFonts w:eastAsia="Times New Roman"/>
                <w:lang w:val="en-US"/>
              </w:rPr>
              <w:lastRenderedPageBreak/>
              <w:t>_include requirement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Match: </w:t>
            </w:r>
            <w:r>
              <w:rPr>
                <w:rFonts w:eastAsia="Times New Roman"/>
                <w:lang w:val="en-US"/>
              </w:rPr>
              <w:t xml:space="preserve">This resource matched the search specification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Include: </w:t>
            </w:r>
            <w:r>
              <w:rPr>
                <w:rFonts w:eastAsia="Times New Roman"/>
                <w:lang w:val="en-US"/>
              </w:rPr>
              <w:t xml:space="preserve">This resource is returned because it is referred to from another resource in the search set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Outcome: </w:t>
            </w:r>
            <w:r>
              <w:rPr>
                <w:rFonts w:eastAsia="Times New Roman"/>
                <w:lang w:val="en-US"/>
              </w:rPr>
              <w:t xml:space="preserve">An OperationOutcome that provides additional information about the processing of a search </w:t>
            </w:r>
          </w:p>
        </w:tc>
      </w:tr>
    </w:tbl>
    <w:p w:rsidR="00292EEA" w:rsidRDefault="005B11EB">
      <w:pPr>
        <w:pStyle w:val="Heading2"/>
        <w:divId w:val="1375348270"/>
        <w:rPr>
          <w:rFonts w:eastAsia="Times New Roman"/>
          <w:lang w:val="en-US"/>
        </w:rPr>
      </w:pPr>
      <w:r>
        <w:rPr>
          <w:rFonts w:eastAsia="Times New Roman"/>
          <w:lang w:val="en-US"/>
        </w:rPr>
        <w:t>ValueSet: SearchModifierCode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SearchModifierCode (Search Modifier Code)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supported modifier for a search parameter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Missing: </w:t>
            </w:r>
            <w:r>
              <w:rPr>
                <w:rFonts w:eastAsia="Times New Roman"/>
                <w:lang w:val="en-US"/>
              </w:rPr>
              <w:t xml:space="preserve">The search parameter returns resources that have a value or not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Exact: </w:t>
            </w:r>
            <w:r>
              <w:rPr>
                <w:rFonts w:eastAsia="Times New Roman"/>
                <w:lang w:val="en-US"/>
              </w:rPr>
              <w:t xml:space="preserve">The search parameter returns resources that have a value that exactly matches the supplied parameter (the whole string, including casing and accents)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Contains: </w:t>
            </w:r>
            <w:r>
              <w:rPr>
                <w:rFonts w:eastAsia="Times New Roman"/>
                <w:lang w:val="en-US"/>
              </w:rPr>
              <w:t xml:space="preserve">The search parameter returns resources that include the supplied parameter value anywhere within the field being searched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w:t>
            </w:r>
            <w:r>
              <w:rPr>
                <w:rFonts w:eastAsia="Times New Roman"/>
                <w:lang w:val="en-US"/>
              </w:rPr>
              <w:t xml:space="preserve">The search parameter returns resources that do not contain a match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Text: </w:t>
            </w:r>
            <w:r>
              <w:rPr>
                <w:rFonts w:eastAsia="Times New Roman"/>
                <w:lang w:val="en-US"/>
              </w:rPr>
              <w:t xml:space="preserve">The search parameter is processed as a string that searches text associated with the code/value - either CodeableConcept.text, Coding.display, or Identifier.type.text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 </w:t>
            </w:r>
            <w:r>
              <w:rPr>
                <w:rFonts w:eastAsia="Times New Roman"/>
                <w:lang w:val="en-US"/>
              </w:rPr>
              <w:t xml:space="preserve">The search parameter is a URI (relative or absolute) that identifies a value set, and the search parameter tests whether the coding is in the specified value set.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In: </w:t>
            </w:r>
            <w:r>
              <w:rPr>
                <w:rFonts w:eastAsia="Times New Roman"/>
                <w:lang w:val="en-US"/>
              </w:rPr>
              <w:t xml:space="preserve">The search parameter is a URI (relative or absolute) that identifies a value set, and the search parameter tests whether the coding is not in the specified value set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Below: </w:t>
            </w:r>
            <w:r>
              <w:rPr>
                <w:rFonts w:eastAsia="Times New Roman"/>
                <w:lang w:val="en-US"/>
              </w:rPr>
              <w:t xml:space="preserve">The search parameter tests whether the value in a resource is subsumed by the specified value (is-a, or heirarchical relationships)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Above: </w:t>
            </w:r>
            <w:r>
              <w:rPr>
                <w:rFonts w:eastAsia="Times New Roman"/>
                <w:lang w:val="en-US"/>
              </w:rPr>
              <w:t xml:space="preserve">The search parameter tests whether the value in a resource subsumes the specified value (is-a, or heirarchical relationships)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Type: </w:t>
            </w:r>
            <w:r>
              <w:rPr>
                <w:rFonts w:eastAsia="Times New Roman"/>
                <w:lang w:val="en-US"/>
              </w:rPr>
              <w:t xml:space="preserve">The search parameter only applies to the Resource Type specified as a modifier (e.g. the modifier is not actually :type, but :Patient etc) </w:t>
            </w:r>
          </w:p>
        </w:tc>
      </w:tr>
    </w:tbl>
    <w:p w:rsidR="00292EEA" w:rsidRDefault="005B11EB">
      <w:pPr>
        <w:pStyle w:val="Heading2"/>
        <w:divId w:val="1375348270"/>
        <w:rPr>
          <w:rFonts w:eastAsia="Times New Roman"/>
          <w:lang w:val="en-US"/>
        </w:rPr>
      </w:pPr>
      <w:r>
        <w:rPr>
          <w:rFonts w:eastAsia="Times New Roman"/>
          <w:lang w:val="en-US"/>
        </w:rPr>
        <w:t>ValueSet: SearchParamType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SearchParamType (Search Param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Data types allowed to be used for search parameters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Number: </w:t>
            </w:r>
            <w:r>
              <w:rPr>
                <w:rFonts w:eastAsia="Times New Roman"/>
                <w:lang w:val="en-US"/>
              </w:rPr>
              <w:t xml:space="preserve">Search parameter SHALL be a number (a whole number, or a decimal)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Date/DateTime: </w:t>
            </w:r>
            <w:r>
              <w:rPr>
                <w:rFonts w:eastAsia="Times New Roman"/>
                <w:lang w:val="en-US"/>
              </w:rPr>
              <w:t xml:space="preserve">Search parameter is on a date/time. The date format is the standard XML format, though other formats may be supported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String: </w:t>
            </w:r>
            <w:r>
              <w:rPr>
                <w:rFonts w:eastAsia="Times New Roman"/>
                <w:lang w:val="en-US"/>
              </w:rPr>
              <w:t xml:space="preserve">Search parameter is a simple string, like a name part. Search is case-insensitive and accent-insensitive. May match just the start of a string. String parameters may contain spaces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Token: </w:t>
            </w:r>
            <w:r>
              <w:rPr>
                <w:rFonts w:eastAsia="Times New Roman"/>
                <w:lang w:val="en-US"/>
              </w:rPr>
              <w:t xml:space="preserve">Search parameter on a coded element or identifier. May be used to search through the text, displayname, code and code/codesystem (for codes) and label, system and key (for identifier). Its value is either a string or a pair of namespace and value, separated by a "|", depending on the modifier used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Reference: </w:t>
            </w:r>
            <w:r>
              <w:rPr>
                <w:rFonts w:eastAsia="Times New Roman"/>
                <w:lang w:val="en-US"/>
              </w:rPr>
              <w:t xml:space="preserve">A reference to another resource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Composite: </w:t>
            </w:r>
            <w:r>
              <w:rPr>
                <w:rFonts w:eastAsia="Times New Roman"/>
                <w:lang w:val="en-US"/>
              </w:rPr>
              <w:t xml:space="preserve">A composite search parameter that combines a search on two values together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Quantity: </w:t>
            </w:r>
            <w:r>
              <w:rPr>
                <w:rFonts w:eastAsia="Times New Roman"/>
                <w:lang w:val="en-US"/>
              </w:rPr>
              <w:t xml:space="preserve">A search parameter that searches on a quantity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URI: </w:t>
            </w:r>
            <w:r>
              <w:rPr>
                <w:rFonts w:eastAsia="Times New Roman"/>
                <w:lang w:val="en-US"/>
              </w:rPr>
              <w:t xml:space="preserve">A search parameter that searches on a URI (RFC 3986) </w:t>
            </w:r>
          </w:p>
        </w:tc>
      </w:tr>
    </w:tbl>
    <w:p w:rsidR="00292EEA" w:rsidRDefault="005B11EB">
      <w:pPr>
        <w:pStyle w:val="Heading2"/>
        <w:divId w:val="1375348270"/>
        <w:rPr>
          <w:rFonts w:eastAsia="Times New Roman"/>
          <w:lang w:val="en-US"/>
        </w:rPr>
      </w:pPr>
      <w:r>
        <w:rPr>
          <w:rFonts w:eastAsia="Times New Roman"/>
          <w:lang w:val="en-US"/>
        </w:rPr>
        <w:t>ValueSet: ServiceProvisionConditions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ServiceProvisionConditions (Service Provision Conditions)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code(s) that detail the conditions under which the healthcare service is available/offered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Free: </w:t>
            </w:r>
            <w:r>
              <w:rPr>
                <w:rFonts w:eastAsia="Times New Roman"/>
                <w:lang w:val="en-US"/>
              </w:rPr>
              <w:t xml:space="preserve">This service is available for no patient cost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Discounts Available: </w:t>
            </w:r>
            <w:r>
              <w:rPr>
                <w:rFonts w:eastAsia="Times New Roman"/>
                <w:lang w:val="en-US"/>
              </w:rPr>
              <w:t xml:space="preserve">There are discounts available on this service for qualifying patients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Fees apply: </w:t>
            </w:r>
            <w:r>
              <w:rPr>
                <w:rFonts w:eastAsia="Times New Roman"/>
                <w:lang w:val="en-US"/>
              </w:rPr>
              <w:t xml:space="preserve">Fees apply for this service </w:t>
            </w:r>
          </w:p>
        </w:tc>
      </w:tr>
    </w:tbl>
    <w:p w:rsidR="00292EEA" w:rsidRDefault="005B11EB">
      <w:pPr>
        <w:pStyle w:val="Heading2"/>
        <w:divId w:val="1375348270"/>
        <w:rPr>
          <w:rFonts w:eastAsia="Times New Roman"/>
          <w:lang w:val="en-US"/>
        </w:rPr>
      </w:pPr>
      <w:r>
        <w:rPr>
          <w:rFonts w:eastAsia="Times New Roman"/>
          <w:lang w:val="en-US"/>
        </w:rPr>
        <w:t>ValueSet: SlicingRules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SlicingRules (Slicing Rules)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How slices are interpreted when evaluating an instance</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Closed: </w:t>
            </w:r>
            <w:r>
              <w:rPr>
                <w:rFonts w:eastAsia="Times New Roman"/>
                <w:lang w:val="en-US"/>
              </w:rPr>
              <w:t xml:space="preserve">No additional content is allowed other than that described by the slices in this profile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Open: </w:t>
            </w:r>
            <w:r>
              <w:rPr>
                <w:rFonts w:eastAsia="Times New Roman"/>
                <w:lang w:val="en-US"/>
              </w:rPr>
              <w:t xml:space="preserve">Additional content is allowed anywhere in the list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Open at End: </w:t>
            </w:r>
            <w:r>
              <w:rPr>
                <w:rFonts w:eastAsia="Times New Roman"/>
                <w:lang w:val="en-US"/>
              </w:rPr>
              <w:t xml:space="preserve">Additional content is allowed, but only at the end of the list. Note that using this requires that the slices be ordered, which makes it hard to share uses. This should only be done where absolutely required </w:t>
            </w:r>
          </w:p>
        </w:tc>
      </w:tr>
    </w:tbl>
    <w:p w:rsidR="00292EEA" w:rsidRDefault="005B11EB">
      <w:pPr>
        <w:pStyle w:val="Heading2"/>
        <w:divId w:val="1375348270"/>
        <w:rPr>
          <w:rFonts w:eastAsia="Times New Roman"/>
          <w:lang w:val="en-US"/>
        </w:rPr>
      </w:pPr>
      <w:r>
        <w:rPr>
          <w:rFonts w:eastAsia="Times New Roman"/>
          <w:lang w:val="en-US"/>
        </w:rPr>
        <w:t>ValueSet: SlotStatus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SlotStatus (Slot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free/busy status of a slot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Busy: </w:t>
            </w:r>
            <w:r>
              <w:rPr>
                <w:rFonts w:eastAsia="Times New Roman"/>
                <w:lang w:val="en-US"/>
              </w:rPr>
              <w:t xml:space="preserve">Indicates that the time interval is busy because one or more events have been scheduled for that interval.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Free: </w:t>
            </w:r>
            <w:r>
              <w:rPr>
                <w:rFonts w:eastAsia="Times New Roman"/>
                <w:lang w:val="en-US"/>
              </w:rPr>
              <w:t xml:space="preserve">Indicates that the time interval is free for scheduling.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Busy (Unavailable): </w:t>
            </w:r>
            <w:r>
              <w:rPr>
                <w:rFonts w:eastAsia="Times New Roman"/>
                <w:lang w:val="en-US"/>
              </w:rPr>
              <w:t xml:space="preserve">Indicates that the time interval is busy and that the interval can not be scheduled.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Busy (Tentative): </w:t>
            </w:r>
            <w:r>
              <w:rPr>
                <w:rFonts w:eastAsia="Times New Roman"/>
                <w:lang w:val="en-US"/>
              </w:rPr>
              <w:t xml:space="preserve">Indicates that the time interval is busy because one or more events have been tentatively scheduled for that interval </w:t>
            </w:r>
          </w:p>
        </w:tc>
      </w:tr>
    </w:tbl>
    <w:p w:rsidR="00292EEA" w:rsidRDefault="005B11EB">
      <w:pPr>
        <w:pStyle w:val="Heading2"/>
        <w:divId w:val="1375348270"/>
        <w:rPr>
          <w:rFonts w:eastAsia="Times New Roman"/>
          <w:lang w:val="en-US"/>
        </w:rPr>
      </w:pPr>
      <w:r>
        <w:rPr>
          <w:rFonts w:eastAsia="Times New Roman"/>
          <w:lang w:val="en-US"/>
        </w:rPr>
        <w:t>ValueSet: SpecialValues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SpecialValues (Special Values)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set of generally useful codes defined so they can be included in value sets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true: </w:t>
            </w:r>
            <w:r>
              <w:rPr>
                <w:rFonts w:eastAsia="Times New Roman"/>
                <w:lang w:val="en-US"/>
              </w:rPr>
              <w:t xml:space="preserve">Boolean true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false: </w:t>
            </w:r>
            <w:r>
              <w:rPr>
                <w:rFonts w:eastAsia="Times New Roman"/>
                <w:lang w:val="en-US"/>
              </w:rPr>
              <w:t xml:space="preserve">Boolean false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Trace Amount Detected: </w:t>
            </w:r>
            <w:r>
              <w:rPr>
                <w:rFonts w:eastAsia="Times New Roman"/>
                <w:lang w:val="en-US"/>
              </w:rPr>
              <w:t xml:space="preserve">The content is greater than zero, but too small to be quantified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Sufficient Quantity: </w:t>
            </w:r>
            <w:r>
              <w:rPr>
                <w:rFonts w:eastAsia="Times New Roman"/>
                <w:lang w:val="en-US"/>
              </w:rPr>
              <w:t xml:space="preserve">The specific quantity is not known, but is known to be non-zero and is not specified because it makes up the bulk of the material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Value Withdrawn: </w:t>
            </w:r>
            <w:r>
              <w:rPr>
                <w:rFonts w:eastAsia="Times New Roman"/>
                <w:lang w:val="en-US"/>
              </w:rPr>
              <w:t xml:space="preserve">The value is no longer available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Nil Known: </w:t>
            </w:r>
            <w:r>
              <w:rPr>
                <w:rFonts w:eastAsia="Times New Roman"/>
                <w:lang w:val="en-US"/>
              </w:rPr>
              <w:t xml:space="preserve">The are no known applicable values in this context </w:t>
            </w:r>
          </w:p>
        </w:tc>
      </w:tr>
    </w:tbl>
    <w:p w:rsidR="00292EEA" w:rsidRDefault="005B11EB">
      <w:pPr>
        <w:pStyle w:val="Heading2"/>
        <w:divId w:val="1375348270"/>
        <w:rPr>
          <w:rFonts w:eastAsia="Times New Roman"/>
          <w:lang w:val="en-US"/>
        </w:rPr>
      </w:pPr>
      <w:r>
        <w:rPr>
          <w:rFonts w:eastAsia="Times New Roman"/>
          <w:lang w:val="en-US"/>
        </w:rPr>
        <w:t>ValueSet: SpecimenStatus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SpecimenStatus (Specimen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Codes providing the status/availability of a specimen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Available: </w:t>
            </w:r>
            <w:r>
              <w:rPr>
                <w:rFonts w:eastAsia="Times New Roman"/>
                <w:lang w:val="en-US"/>
              </w:rPr>
              <w:t xml:space="preserve">The physical specimen is present and in good condition.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Unavailable: </w:t>
            </w:r>
            <w:r>
              <w:rPr>
                <w:rFonts w:eastAsia="Times New Roman"/>
                <w:lang w:val="en-US"/>
              </w:rPr>
              <w:t xml:space="preserve">There is no physical specimen because it is either lost, destroyed or consumed.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Unsatisfactory: </w:t>
            </w:r>
            <w:r>
              <w:rPr>
                <w:rFonts w:eastAsia="Times New Roman"/>
                <w:lang w:val="en-US"/>
              </w:rPr>
              <w:t xml:space="preserve">The specimen cannot be used because of a quality issue such as a broken container, contamination, or too old.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Entered-in-error: </w:t>
            </w:r>
            <w:r>
              <w:rPr>
                <w:rFonts w:eastAsia="Times New Roman"/>
                <w:lang w:val="en-US"/>
              </w:rPr>
              <w:t xml:space="preserve">The specimen was entered in error and therefore nullified. </w:t>
            </w:r>
          </w:p>
        </w:tc>
      </w:tr>
    </w:tbl>
    <w:p w:rsidR="00292EEA" w:rsidRDefault="005B11EB">
      <w:pPr>
        <w:pStyle w:val="Heading2"/>
        <w:divId w:val="1375348270"/>
        <w:rPr>
          <w:rFonts w:eastAsia="Times New Roman"/>
          <w:lang w:val="en-US"/>
        </w:rPr>
      </w:pPr>
      <w:r>
        <w:rPr>
          <w:rFonts w:eastAsia="Times New Roman"/>
          <w:lang w:val="en-US"/>
        </w:rPr>
        <w:t>ValueSet: StructureDefinitionKind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StructureDefinitionKind (Structure Definition Kind)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Defines the type of structure that a definition is describing</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Data Type: </w:t>
            </w:r>
            <w:r>
              <w:rPr>
                <w:rFonts w:eastAsia="Times New Roman"/>
                <w:lang w:val="en-US"/>
              </w:rPr>
              <w:t xml:space="preserve">A data type - either a primitive or complex structure that defines a set of data elements. These can be used throughout Resource and extension definitions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Resource: </w:t>
            </w:r>
            <w:r>
              <w:rPr>
                <w:rFonts w:eastAsia="Times New Roman"/>
                <w:lang w:val="en-US"/>
              </w:rPr>
              <w:t xml:space="preserve">A resource defined by the FHIR specification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Logical Model: </w:t>
            </w:r>
            <w:r>
              <w:rPr>
                <w:rFonts w:eastAsia="Times New Roman"/>
                <w:lang w:val="en-US"/>
              </w:rPr>
              <w:t xml:space="preserve">A logical model - a conceptual package of data that will be mapped to resources for implementation </w:t>
            </w:r>
          </w:p>
        </w:tc>
      </w:tr>
    </w:tbl>
    <w:p w:rsidR="00292EEA" w:rsidRDefault="005B11EB">
      <w:pPr>
        <w:pStyle w:val="Heading2"/>
        <w:divId w:val="1375348270"/>
        <w:rPr>
          <w:rFonts w:eastAsia="Times New Roman"/>
          <w:lang w:val="en-US"/>
        </w:rPr>
      </w:pPr>
      <w:r>
        <w:rPr>
          <w:rFonts w:eastAsia="Times New Roman"/>
          <w:lang w:val="en-US"/>
        </w:rPr>
        <w:t>ValueSet: SubscriptionChannelType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pPr>
              <w:rPr>
                <w:rFonts w:eastAsia="Times New Roman"/>
                <w:lang w:val="en-US"/>
              </w:rPr>
            </w:pPr>
            <w:r>
              <w:rPr>
                <w:rFonts w:eastAsia="Times New Roman"/>
                <w:lang w:val="en-US"/>
              </w:rPr>
              <w:t xml:space="preserve">SubscriptionChannelType (Subscription Channel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type of method used to execute a subscription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Rest Hook: </w:t>
            </w:r>
            <w:r>
              <w:rPr>
                <w:rFonts w:eastAsia="Times New Roman"/>
                <w:lang w:val="en-US"/>
              </w:rPr>
              <w:t xml:space="preserve">The channel is executed by making a post to the URI. If a payload is included, the URL is interpreted as the service base, and an update (PUT) is made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Websocket: </w:t>
            </w:r>
            <w:r>
              <w:rPr>
                <w:rFonts w:eastAsia="Times New Roman"/>
                <w:lang w:val="en-US"/>
              </w:rPr>
              <w:t xml:space="preserve">The channel is executed by sending a packet across a web socket connection maintained by the client. The URL identifies the websocket, and the client binds to this URL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Email: </w:t>
            </w:r>
            <w:r>
              <w:rPr>
                <w:rFonts w:eastAsia="Times New Roman"/>
                <w:lang w:val="en-US"/>
              </w:rPr>
              <w:t xml:space="preserve">The channel is executed by sending an email to the email addressed in the URI (which must be a mailto:)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SMS: </w:t>
            </w:r>
            <w:r>
              <w:rPr>
                <w:rFonts w:eastAsia="Times New Roman"/>
                <w:lang w:val="en-US"/>
              </w:rPr>
              <w:t xml:space="preserve">The channel is executed by sending an SMS message to the phone number identified in the URL (tel:)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Message: </w:t>
            </w:r>
            <w:r>
              <w:rPr>
                <w:rFonts w:eastAsia="Times New Roman"/>
                <w:lang w:val="en-US"/>
              </w:rPr>
              <w:t xml:space="preserve">The channel Is executed by sending a message (e.g. a Bundle with a MessageHeader resource etc) to the application identified in the URI </w:t>
            </w:r>
          </w:p>
        </w:tc>
      </w:tr>
    </w:tbl>
    <w:p w:rsidR="00292EEA" w:rsidRDefault="005B11EB">
      <w:pPr>
        <w:pStyle w:val="Heading2"/>
        <w:divId w:val="1375348270"/>
        <w:rPr>
          <w:rFonts w:eastAsia="Times New Roman"/>
          <w:lang w:val="en-US"/>
        </w:rPr>
      </w:pPr>
      <w:r>
        <w:rPr>
          <w:rFonts w:eastAsia="Times New Roman"/>
          <w:lang w:val="en-US"/>
        </w:rPr>
        <w:t>ValueSet: SubscriptionStatus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SubscriptionStatus (Subscription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status of a subscription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Requested: </w:t>
            </w:r>
            <w:r>
              <w:rPr>
                <w:rFonts w:eastAsia="Times New Roman"/>
                <w:lang w:val="en-US"/>
              </w:rPr>
              <w:t xml:space="preserve">The client has requested the subscription, and the server has not yet set it up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Active: </w:t>
            </w:r>
            <w:r>
              <w:rPr>
                <w:rFonts w:eastAsia="Times New Roman"/>
                <w:lang w:val="en-US"/>
              </w:rPr>
              <w:t xml:space="preserve">The subscription is active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Error: </w:t>
            </w:r>
            <w:r>
              <w:rPr>
                <w:rFonts w:eastAsia="Times New Roman"/>
                <w:lang w:val="en-US"/>
              </w:rPr>
              <w:t xml:space="preserve">The server has an error executing the notification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Off: </w:t>
            </w:r>
            <w:r>
              <w:rPr>
                <w:rFonts w:eastAsia="Times New Roman"/>
                <w:lang w:val="en-US"/>
              </w:rPr>
              <w:t xml:space="preserve">Too many errors have occurred or the subscription has expired </w:t>
            </w:r>
          </w:p>
        </w:tc>
      </w:tr>
    </w:tbl>
    <w:p w:rsidR="00292EEA" w:rsidRDefault="005B11EB">
      <w:pPr>
        <w:pStyle w:val="Heading2"/>
        <w:divId w:val="1375348270"/>
        <w:rPr>
          <w:rFonts w:eastAsia="Times New Roman"/>
          <w:lang w:val="en-US"/>
        </w:rPr>
      </w:pPr>
      <w:r>
        <w:rPr>
          <w:rFonts w:eastAsia="Times New Roman"/>
          <w:lang w:val="en-US"/>
        </w:rPr>
        <w:t>ValueSet: SubscriptionTag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734"/>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SubscriptionTag (Subscription Tag)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Tags to put on a resource after subscriptions sent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Queued: </w:t>
            </w:r>
            <w:r>
              <w:rPr>
                <w:rFonts w:eastAsia="Times New Roman"/>
                <w:lang w:val="en-US"/>
              </w:rPr>
              <w:t xml:space="preserve">The message has been queued for processing on a destination systems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Delivered: </w:t>
            </w:r>
            <w:r>
              <w:rPr>
                <w:rFonts w:eastAsia="Times New Roman"/>
                <w:lang w:val="en-US"/>
              </w:rPr>
              <w:t xml:space="preserve">The message has been delivered to its intended recipient </w:t>
            </w:r>
          </w:p>
        </w:tc>
      </w:tr>
    </w:tbl>
    <w:p w:rsidR="00292EEA" w:rsidRDefault="005B11EB">
      <w:pPr>
        <w:pStyle w:val="Heading2"/>
        <w:divId w:val="1375348270"/>
        <w:rPr>
          <w:rFonts w:eastAsia="Times New Roman"/>
          <w:lang w:val="en-US"/>
        </w:rPr>
      </w:pPr>
      <w:r>
        <w:rPr>
          <w:rFonts w:eastAsia="Times New Roman"/>
          <w:lang w:val="en-US"/>
        </w:rPr>
        <w:t>ValueSet: SupplyDeliveryStatus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694"/>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SupplyDeliveryStatus (Supply Delivery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Status of the Supply delivery</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In Progress: </w:t>
            </w:r>
            <w:r>
              <w:rPr>
                <w:rFonts w:eastAsia="Times New Roman"/>
                <w:lang w:val="en-US"/>
              </w:rPr>
              <w:t xml:space="preserve">Supply has been requested, but not delivered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Delivered: </w:t>
            </w:r>
            <w:r>
              <w:rPr>
                <w:rFonts w:eastAsia="Times New Roman"/>
                <w:lang w:val="en-US"/>
              </w:rPr>
              <w:t xml:space="preserve">Supply has been delivered. ( "completed")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Abandoned: </w:t>
            </w:r>
            <w:r>
              <w:rPr>
                <w:rFonts w:eastAsia="Times New Roman"/>
                <w:lang w:val="en-US"/>
              </w:rPr>
              <w:t xml:space="preserve">Dispensing was not completed </w:t>
            </w:r>
          </w:p>
        </w:tc>
      </w:tr>
    </w:tbl>
    <w:p w:rsidR="00292EEA" w:rsidRDefault="005B11EB">
      <w:pPr>
        <w:pStyle w:val="Heading2"/>
        <w:divId w:val="1375348270"/>
        <w:rPr>
          <w:rFonts w:eastAsia="Times New Roman"/>
          <w:lang w:val="en-US"/>
        </w:rPr>
      </w:pPr>
      <w:r>
        <w:rPr>
          <w:rFonts w:eastAsia="Times New Roman"/>
          <w:lang w:val="en-US"/>
        </w:rPr>
        <w:lastRenderedPageBreak/>
        <w:t>ValueSet: SupplyRequestStatus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SupplyRequestStatus (Supply Request Status)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Status of the supply request</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Requested: </w:t>
            </w:r>
            <w:r>
              <w:rPr>
                <w:rFonts w:eastAsia="Times New Roman"/>
                <w:lang w:val="en-US"/>
              </w:rPr>
              <w:t xml:space="preserve">Supply has been requested, but not dispensed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Received: </w:t>
            </w:r>
            <w:r>
              <w:rPr>
                <w:rFonts w:eastAsia="Times New Roman"/>
                <w:lang w:val="en-US"/>
              </w:rPr>
              <w:t xml:space="preserve">Supply has been received by the requestor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Failed: </w:t>
            </w:r>
            <w:r>
              <w:rPr>
                <w:rFonts w:eastAsia="Times New Roman"/>
                <w:lang w:val="en-US"/>
              </w:rPr>
              <w:t xml:space="preserve">The supply will not be completed because the supplier was unable or unwilling to supply the item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Cancelled: </w:t>
            </w:r>
            <w:r>
              <w:rPr>
                <w:rFonts w:eastAsia="Times New Roman"/>
                <w:lang w:val="en-US"/>
              </w:rPr>
              <w:t xml:space="preserve">The orderer of the supply cancelled the request </w:t>
            </w:r>
          </w:p>
        </w:tc>
      </w:tr>
    </w:tbl>
    <w:p w:rsidR="00292EEA" w:rsidRDefault="005B11EB">
      <w:pPr>
        <w:pStyle w:val="Heading2"/>
        <w:divId w:val="1375348270"/>
        <w:rPr>
          <w:rFonts w:eastAsia="Times New Roman"/>
          <w:lang w:val="en-US"/>
        </w:rPr>
      </w:pPr>
      <w:r>
        <w:rPr>
          <w:rFonts w:eastAsia="Times New Roman"/>
          <w:lang w:val="en-US"/>
        </w:rPr>
        <w:t>ValueSet: SystemRestfulInteraction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294"/>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SystemRestfulInteraction (System Restful Interaction)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Operations supported by REST at the system level</w:t>
            </w:r>
          </w:p>
        </w:tc>
      </w:tr>
    </w:tbl>
    <w:p w:rsidR="00292EEA" w:rsidRDefault="005B11EB">
      <w:pPr>
        <w:pStyle w:val="Heading2"/>
        <w:divId w:val="1375348270"/>
        <w:rPr>
          <w:rFonts w:eastAsia="Times New Roman"/>
          <w:lang w:val="en-US"/>
        </w:rPr>
      </w:pPr>
      <w:r>
        <w:rPr>
          <w:rFonts w:eastAsia="Times New Roman"/>
          <w:lang w:val="en-US"/>
        </w:rPr>
        <w:t>ValueSet: TemplateStatusCode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TemplateStatusCode (Template Status Code)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status indicates the level of maturity of the design and may be used to manage the use of the design</w:t>
            </w:r>
          </w:p>
        </w:tc>
      </w:tr>
    </w:tbl>
    <w:p w:rsidR="00292EEA" w:rsidRDefault="005B11EB">
      <w:pPr>
        <w:pStyle w:val="Heading2"/>
        <w:divId w:val="1375348270"/>
        <w:rPr>
          <w:rFonts w:eastAsia="Times New Roman"/>
          <w:lang w:val="en-US"/>
        </w:rPr>
      </w:pPr>
      <w:r>
        <w:rPr>
          <w:rFonts w:eastAsia="Times New Roman"/>
          <w:lang w:val="en-US"/>
        </w:rPr>
        <w:t>ValueSet: TimingAbbreviation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174"/>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TimingAbbreviation (Timing Abbreviation)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Code for a known / defined timing pattern</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QD: </w:t>
            </w:r>
            <w:r>
              <w:rPr>
                <w:rFonts w:eastAsia="Times New Roman"/>
                <w:lang w:val="en-US"/>
              </w:rPr>
              <w:t xml:space="preserve">Every Day at institution specified times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QOD: </w:t>
            </w:r>
            <w:r>
              <w:rPr>
                <w:rFonts w:eastAsia="Times New Roman"/>
                <w:lang w:val="en-US"/>
              </w:rPr>
              <w:t xml:space="preserve">Every Other Day at institution specified times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Q4H: </w:t>
            </w:r>
            <w:r>
              <w:rPr>
                <w:rFonts w:eastAsia="Times New Roman"/>
                <w:lang w:val="en-US"/>
              </w:rPr>
              <w:t xml:space="preserve">Every 4 hours at institution specified times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Q6H: </w:t>
            </w:r>
            <w:r>
              <w:rPr>
                <w:rFonts w:eastAsia="Times New Roman"/>
                <w:lang w:val="en-US"/>
              </w:rPr>
              <w:t xml:space="preserve">Every 6 Hours at institution specified times </w:t>
            </w:r>
          </w:p>
        </w:tc>
      </w:tr>
    </w:tbl>
    <w:p w:rsidR="00292EEA" w:rsidRDefault="005B11EB">
      <w:pPr>
        <w:pStyle w:val="Heading2"/>
        <w:divId w:val="1375348270"/>
        <w:rPr>
          <w:rFonts w:eastAsia="Times New Roman"/>
          <w:lang w:val="en-US"/>
        </w:rPr>
      </w:pPr>
      <w:r>
        <w:rPr>
          <w:rFonts w:eastAsia="Times New Roman"/>
          <w:lang w:val="en-US"/>
        </w:rPr>
        <w:t>ValueSet: TransactionMode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69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TransactionMode (Transaction Mode)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code that indicates how transactions are supported</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None: </w:t>
            </w:r>
            <w:r>
              <w:rPr>
                <w:rFonts w:eastAsia="Times New Roman"/>
                <w:lang w:val="en-US"/>
              </w:rPr>
              <w:t xml:space="preserve">Neither Batch or Transaction supported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Batches supported: </w:t>
            </w:r>
            <w:r>
              <w:rPr>
                <w:rFonts w:eastAsia="Times New Roman"/>
                <w:lang w:val="en-US"/>
              </w:rPr>
              <w:t xml:space="preserve">Batches supported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Transactions Supported: </w:t>
            </w:r>
            <w:r>
              <w:rPr>
                <w:rFonts w:eastAsia="Times New Roman"/>
                <w:lang w:val="en-US"/>
              </w:rPr>
              <w:t xml:space="preserve">Transactions Supported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Batches &amp; Transactions: </w:t>
            </w:r>
            <w:r>
              <w:rPr>
                <w:rFonts w:eastAsia="Times New Roman"/>
                <w:lang w:val="en-US"/>
              </w:rPr>
              <w:t xml:space="preserve">Both Batches and Transactions Supported </w:t>
            </w:r>
          </w:p>
        </w:tc>
      </w:tr>
    </w:tbl>
    <w:p w:rsidR="00292EEA" w:rsidRDefault="005B11EB">
      <w:pPr>
        <w:pStyle w:val="Heading2"/>
        <w:divId w:val="1375348270"/>
        <w:rPr>
          <w:rFonts w:eastAsia="Times New Roman"/>
          <w:lang w:val="en-US"/>
        </w:rPr>
      </w:pPr>
      <w:r>
        <w:rPr>
          <w:rFonts w:eastAsia="Times New Roman"/>
          <w:lang w:val="en-US"/>
        </w:rPr>
        <w:lastRenderedPageBreak/>
        <w:t>ValueSet: TypeRestfulInteraction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774"/>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TypeRestfulInteraction (Type Restful Interaction)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Operations supported by REST at the type or instance level</w:t>
            </w:r>
          </w:p>
        </w:tc>
      </w:tr>
    </w:tbl>
    <w:p w:rsidR="00292EEA" w:rsidRDefault="005B11EB">
      <w:pPr>
        <w:pStyle w:val="Heading2"/>
        <w:divId w:val="1375348270"/>
        <w:rPr>
          <w:rFonts w:eastAsia="Times New Roman"/>
          <w:lang w:val="en-US"/>
        </w:rPr>
      </w:pPr>
      <w:r>
        <w:rPr>
          <w:rFonts w:eastAsia="Times New Roman"/>
          <w:lang w:val="en-US"/>
        </w:rPr>
        <w:t>ValueSet: UnitsOfTime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UnitsOfTime (Units Of Time)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unit of time (units from UCUM)</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UCUM is Copyright ?? 1999-2013 Regenstrief Institute, Inc. and The UCUM Organization, Indianapolis, IN. All rights reserved. See http://unitsofmeasure.org/trac//wiki/TermsOfUse for details </w:t>
            </w:r>
          </w:p>
        </w:tc>
      </w:tr>
    </w:tbl>
    <w:p w:rsidR="00292EEA" w:rsidRDefault="005B11EB">
      <w:pPr>
        <w:pStyle w:val="Heading2"/>
        <w:divId w:val="1375348270"/>
        <w:rPr>
          <w:rFonts w:eastAsia="Times New Roman"/>
          <w:lang w:val="en-US"/>
        </w:rPr>
      </w:pPr>
      <w:r>
        <w:rPr>
          <w:rFonts w:eastAsia="Times New Roman"/>
          <w:lang w:val="en-US"/>
        </w:rPr>
        <w:t>ValueSet: UnknownContentCode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UnknownContentCode (Unknown Content Code)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code that indicates whether an application accepts unknown elements or extensions when reading resources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Neither Elements or Extensions: </w:t>
            </w:r>
            <w:r>
              <w:rPr>
                <w:rFonts w:eastAsia="Times New Roman"/>
                <w:lang w:val="en-US"/>
              </w:rPr>
              <w:t xml:space="preserve">The application does not accept either unknown elements or extensions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Unknown Extensions: </w:t>
            </w:r>
            <w:r>
              <w:rPr>
                <w:rFonts w:eastAsia="Times New Roman"/>
                <w:lang w:val="en-US"/>
              </w:rPr>
              <w:t xml:space="preserve">The application accepts unknown extensions, but not unknown elements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Unknown Elements: </w:t>
            </w:r>
            <w:r>
              <w:rPr>
                <w:rFonts w:eastAsia="Times New Roman"/>
                <w:lang w:val="en-US"/>
              </w:rPr>
              <w:t xml:space="preserve">The application accepts unknown elements, but not unknown extensions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Unknown Elements and Extensions: </w:t>
            </w:r>
            <w:r>
              <w:rPr>
                <w:rFonts w:eastAsia="Times New Roman"/>
                <w:lang w:val="en-US"/>
              </w:rPr>
              <w:t xml:space="preserve">The application accepts unknown elements and extensions </w:t>
            </w:r>
          </w:p>
        </w:tc>
      </w:tr>
    </w:tbl>
    <w:p w:rsidR="00292EEA" w:rsidRDefault="005B11EB">
      <w:pPr>
        <w:pStyle w:val="Heading2"/>
        <w:divId w:val="1375348270"/>
        <w:rPr>
          <w:rFonts w:eastAsia="Times New Roman"/>
          <w:lang w:val="en-US"/>
        </w:rPr>
      </w:pPr>
      <w:r>
        <w:rPr>
          <w:rFonts w:eastAsia="Times New Roman"/>
          <w:lang w:val="en-US"/>
        </w:rPr>
        <w:t>ValueSet: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Use (Use)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Complete, proposed, exploratory, other</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Complete: </w:t>
            </w:r>
            <w:r>
              <w:rPr>
                <w:rFonts w:eastAsia="Times New Roman"/>
                <w:lang w:val="en-US"/>
              </w:rPr>
              <w:t xml:space="preserve">The treatment is complete and this represents a Claim for the services.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Proposed: </w:t>
            </w:r>
            <w:r>
              <w:rPr>
                <w:rFonts w:eastAsia="Times New Roman"/>
                <w:lang w:val="en-US"/>
              </w:rPr>
              <w:t xml:space="preserve">The treatment is proposed and this represents a Pre-authorization for the services.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Exploratory: </w:t>
            </w:r>
            <w:r>
              <w:rPr>
                <w:rFonts w:eastAsia="Times New Roman"/>
                <w:lang w:val="en-US"/>
              </w:rPr>
              <w:t xml:space="preserve">The treatment is proposed and this represents a Pre-determination for the services.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w:t>
            </w:r>
            <w:r>
              <w:rPr>
                <w:rFonts w:eastAsia="Times New Roman"/>
                <w:lang w:val="en-US"/>
              </w:rPr>
              <w:t xml:space="preserve">A locally defined or otherwise resolved status. </w:t>
            </w:r>
          </w:p>
        </w:tc>
      </w:tr>
    </w:tbl>
    <w:p w:rsidR="00292EEA" w:rsidRDefault="005B11EB">
      <w:pPr>
        <w:pStyle w:val="Heading2"/>
        <w:divId w:val="1375348270"/>
        <w:rPr>
          <w:rFonts w:eastAsia="Times New Roman"/>
          <w:lang w:val="en-US"/>
        </w:rPr>
      </w:pPr>
      <w:r>
        <w:rPr>
          <w:rFonts w:eastAsia="Times New Roman"/>
          <w:lang w:val="en-US"/>
        </w:rPr>
        <w:t>ValueSet: VisionBase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3854"/>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pPr>
              <w:rPr>
                <w:rFonts w:eastAsia="Times New Roman"/>
                <w:lang w:val="en-US"/>
              </w:rPr>
            </w:pPr>
            <w:r>
              <w:rPr>
                <w:rFonts w:eastAsia="Times New Roman"/>
                <w:lang w:val="en-US"/>
              </w:rPr>
              <w:t xml:space="preserve">VisionBase (Vision Base)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coded concept listing the base codes.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Up: </w:t>
            </w:r>
            <w:r>
              <w:rPr>
                <w:rFonts w:eastAsia="Times New Roman"/>
                <w:lang w:val="en-US"/>
              </w:rPr>
              <w:t xml:space="preserve">top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Down: </w:t>
            </w:r>
            <w:r>
              <w:rPr>
                <w:rFonts w:eastAsia="Times New Roman"/>
                <w:lang w:val="en-US"/>
              </w:rPr>
              <w:t xml:space="preserve">bottom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 </w:t>
            </w:r>
            <w:r>
              <w:rPr>
                <w:rFonts w:eastAsia="Times New Roman"/>
                <w:lang w:val="en-US"/>
              </w:rPr>
              <w:t xml:space="preserve">inner edge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Out: </w:t>
            </w:r>
            <w:r>
              <w:rPr>
                <w:rFonts w:eastAsia="Times New Roman"/>
                <w:lang w:val="en-US"/>
              </w:rPr>
              <w:t xml:space="preserve">outer edge </w:t>
            </w:r>
          </w:p>
        </w:tc>
      </w:tr>
    </w:tbl>
    <w:p w:rsidR="00292EEA" w:rsidRDefault="005B11EB">
      <w:pPr>
        <w:pStyle w:val="Heading2"/>
        <w:divId w:val="1375348270"/>
        <w:rPr>
          <w:rFonts w:eastAsia="Times New Roman"/>
          <w:lang w:val="en-US"/>
        </w:rPr>
      </w:pPr>
      <w:r>
        <w:rPr>
          <w:rFonts w:eastAsia="Times New Roman"/>
          <w:lang w:val="en-US"/>
        </w:rPr>
        <w:t>ValueSet: VisionEyes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3761"/>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VisionEyes (Vision Eyes)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coded concept listing the eye codes.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Right Eye: </w:t>
            </w:r>
            <w:r>
              <w:rPr>
                <w:rFonts w:eastAsia="Times New Roman"/>
                <w:lang w:val="en-US"/>
              </w:rPr>
              <w:t xml:space="preserve">Right Eye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Eye: </w:t>
            </w:r>
            <w:r>
              <w:rPr>
                <w:rFonts w:eastAsia="Times New Roman"/>
                <w:lang w:val="en-US"/>
              </w:rPr>
              <w:t xml:space="preserve">Left Eye </w:t>
            </w:r>
          </w:p>
        </w:tc>
      </w:tr>
    </w:tbl>
    <w:p w:rsidR="00292EEA" w:rsidRDefault="005B11EB">
      <w:pPr>
        <w:pStyle w:val="Heading2"/>
        <w:divId w:val="1375348270"/>
        <w:rPr>
          <w:rFonts w:eastAsia="Times New Roman"/>
          <w:lang w:val="en-US"/>
        </w:rPr>
      </w:pPr>
      <w:r>
        <w:rPr>
          <w:rFonts w:eastAsia="Times New Roman"/>
          <w:lang w:val="en-US"/>
        </w:rPr>
        <w:t>ValueSet: XDSRelationshipType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XDSRelationshipType (X D S Relationship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kind of relationship between two XDS documents</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 P N D: </w:t>
            </w:r>
            <w:r>
              <w:rPr>
                <w:rFonts w:eastAsia="Times New Roman"/>
                <w:lang w:val="en-US"/>
              </w:rPr>
              <w:t xml:space="preserve">A separate XDS Document that references a prior document, and may extend or alter the observations in the prior document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 P L C: </w:t>
            </w:r>
            <w:r>
              <w:rPr>
                <w:rFonts w:eastAsia="Times New Roman"/>
                <w:lang w:val="en-US"/>
              </w:rPr>
              <w:t xml:space="preserve">A new version of an existing document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 F R M: </w:t>
            </w:r>
            <w:r>
              <w:rPr>
                <w:rFonts w:eastAsia="Times New Roman"/>
                <w:lang w:val="en-US"/>
              </w:rPr>
              <w:t xml:space="preserve">A transformed document is derived by a machine translation from some other format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 F R M R P L C: </w:t>
            </w:r>
            <w:r>
              <w:rPr>
                <w:rFonts w:eastAsia="Times New Roman"/>
                <w:lang w:val="en-US"/>
              </w:rPr>
              <w:t xml:space="preserve">Both a XFRM and a RPLC relationship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Signs: </w:t>
            </w:r>
            <w:r>
              <w:rPr>
                <w:rFonts w:eastAsia="Times New Roman"/>
                <w:lang w:val="en-US"/>
              </w:rPr>
              <w:t xml:space="preserve">This document signs the target document </w:t>
            </w:r>
          </w:p>
        </w:tc>
      </w:tr>
    </w:tbl>
    <w:p w:rsidR="00292EEA" w:rsidRDefault="005B11EB">
      <w:pPr>
        <w:pStyle w:val="Heading2"/>
        <w:divId w:val="1375348270"/>
        <w:rPr>
          <w:rFonts w:eastAsia="Times New Roman"/>
          <w:lang w:val="en-US"/>
        </w:rPr>
      </w:pPr>
      <w:r>
        <w:rPr>
          <w:rFonts w:eastAsia="Times New Roman"/>
          <w:lang w:val="en-US"/>
        </w:rPr>
        <w:t>ValueSet: XPathUsageType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XPathUsageType (X Path Usage Type) </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How a search parameter relates to the set of elements returned by evaluating the its xpath query</w:t>
            </w:r>
          </w:p>
        </w:tc>
      </w:tr>
      <w:tr w:rsidR="00292EEA">
        <w:trPr>
          <w:divId w:val="137534827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Normal: </w:t>
            </w:r>
            <w:r>
              <w:rPr>
                <w:rFonts w:eastAsia="Times New Roman"/>
                <w:lang w:val="en-US"/>
              </w:rPr>
              <w:t xml:space="preserve">The search parameter is derived directly from the selected nodes based on the type definitions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Phonetic: </w:t>
            </w:r>
            <w:r>
              <w:rPr>
                <w:rFonts w:eastAsia="Times New Roman"/>
                <w:lang w:val="en-US"/>
              </w:rPr>
              <w:t xml:space="preserve">The search parameter is derived by a phonetic transform from the selected nodes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Nearby: </w:t>
            </w:r>
            <w:r>
              <w:rPr>
                <w:rFonts w:eastAsia="Times New Roman"/>
                <w:lang w:val="en-US"/>
              </w:rPr>
              <w:t xml:space="preserve">The search parameter is based on a spatial transform of the selected nodes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Distance: </w:t>
            </w:r>
            <w:r>
              <w:rPr>
                <w:rFonts w:eastAsia="Times New Roman"/>
                <w:lang w:val="en-US"/>
              </w:rPr>
              <w:t xml:space="preserve">The search parameter is based on a spatial transform of the selected nodes, using physical distance from the middle </w:t>
            </w:r>
          </w:p>
        </w:tc>
      </w:tr>
      <w:tr w:rsidR="00292EEA">
        <w:trPr>
          <w:divId w:val="137534827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w:t>
            </w:r>
            <w:r>
              <w:rPr>
                <w:rFonts w:eastAsia="Times New Roman"/>
                <w:lang w:val="en-US"/>
              </w:rPr>
              <w:t xml:space="preserve">The interpretation of the xpath statement is unknown (and can't be </w:t>
            </w:r>
            <w:r>
              <w:rPr>
                <w:rFonts w:eastAsia="Times New Roman"/>
                <w:lang w:val="en-US"/>
              </w:rPr>
              <w:lastRenderedPageBreak/>
              <w:t xml:space="preserve">automated) </w:t>
            </w:r>
          </w:p>
        </w:tc>
      </w:tr>
    </w:tbl>
    <w:p w:rsidR="00292EEA" w:rsidRDefault="005B11EB">
      <w:pPr>
        <w:pStyle w:val="Heading1"/>
        <w:divId w:val="1040741811"/>
        <w:rPr>
          <w:rFonts w:eastAsia="Times New Roman"/>
          <w:lang w:val="en-US"/>
        </w:rPr>
      </w:pPr>
      <w:r>
        <w:rPr>
          <w:rFonts w:eastAsia="Times New Roman"/>
          <w:lang w:val="en-US"/>
        </w:rPr>
        <w:lastRenderedPageBreak/>
        <w:t>FHIR Project</w:t>
      </w:r>
    </w:p>
    <w:p w:rsidR="00292EEA" w:rsidRDefault="005B11EB">
      <w:pPr>
        <w:pStyle w:val="Heading1"/>
        <w:divId w:val="71897902"/>
        <w:rPr>
          <w:rFonts w:eastAsia="Times New Roman"/>
          <w:lang w:val="en-US"/>
        </w:rPr>
      </w:pPr>
      <w:r>
        <w:rPr>
          <w:rFonts w:eastAsia="Times New Roman"/>
          <w:lang w:val="en-US"/>
        </w:rPr>
        <w:t>CQI</w:t>
      </w:r>
    </w:p>
    <w:p w:rsidR="00292EEA" w:rsidRDefault="005B11EB">
      <w:pPr>
        <w:pStyle w:val="Heading1"/>
        <w:divId w:val="1677423112"/>
        <w:rPr>
          <w:rFonts w:eastAsia="Times New Roman"/>
          <w:lang w:val="en-US"/>
        </w:rPr>
      </w:pPr>
      <w:r>
        <w:rPr>
          <w:rFonts w:eastAsia="Times New Roman"/>
          <w:lang w:val="en-US"/>
        </w:rPr>
        <w:t>HL7 FHIR</w:t>
      </w:r>
    </w:p>
    <w:p w:rsidR="00292EEA" w:rsidRDefault="005B11EB">
      <w:pPr>
        <w:pStyle w:val="Heading2"/>
        <w:divId w:val="1677423112"/>
        <w:rPr>
          <w:rFonts w:eastAsia="Times New Roman"/>
          <w:lang w:val="en-US"/>
        </w:rPr>
      </w:pPr>
      <w:r>
        <w:rPr>
          <w:rFonts w:eastAsia="Times New Roman"/>
          <w:lang w:val="en-US"/>
        </w:rPr>
        <w:t>ValueSet: Vaccine Administered Value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600"/>
      </w:tblGrid>
      <w:tr w:rsidR="00292EEA">
        <w:trPr>
          <w:divId w:val="1677423112"/>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Vaccine Administered Value Set (Vaccine Administered Value Set) </w:t>
            </w:r>
          </w:p>
        </w:tc>
      </w:tr>
      <w:tr w:rsidR="00292EEA">
        <w:trPr>
          <w:divId w:val="1677423112"/>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identifies the vaccine substance administered - CVX codes</w:t>
            </w:r>
          </w:p>
        </w:tc>
      </w:tr>
    </w:tbl>
    <w:p w:rsidR="00292EEA" w:rsidRDefault="005B11EB">
      <w:pPr>
        <w:pStyle w:val="Heading1"/>
        <w:divId w:val="1351449523"/>
        <w:rPr>
          <w:rFonts w:eastAsia="Times New Roman"/>
          <w:lang w:val="en-US"/>
        </w:rPr>
      </w:pPr>
      <w:r>
        <w:rPr>
          <w:rFonts w:eastAsia="Times New Roman"/>
          <w:lang w:val="en-US"/>
        </w:rPr>
        <w:t>HL7 International</w:t>
      </w:r>
    </w:p>
    <w:p w:rsidR="00292EEA" w:rsidRDefault="005B11EB">
      <w:pPr>
        <w:pStyle w:val="Heading2"/>
        <w:divId w:val="1351449523"/>
        <w:rPr>
          <w:rFonts w:eastAsia="Times New Roman"/>
          <w:lang w:val="en-US"/>
        </w:rPr>
      </w:pPr>
      <w:r>
        <w:rPr>
          <w:rFonts w:eastAsia="Times New Roman"/>
          <w:lang w:val="en-US"/>
        </w:rPr>
        <w:t>ValueSet: ACME Codes for Cholesterol in Serum/Plasma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51449523"/>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ACME Codes for Cholesterol in Serum/Plasma (A C M E Codes for Cholesterol in Serum/ Plasma) </w:t>
            </w:r>
          </w:p>
        </w:tc>
      </w:tr>
      <w:tr w:rsidR="00292EEA">
        <w:trPr>
          <w:divId w:val="1351449523"/>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is an example value set that includes all the ACME codes for serum/plasma cholesterol from v2.36</w:t>
            </w:r>
          </w:p>
        </w:tc>
      </w:tr>
      <w:tr w:rsidR="00292EEA">
        <w:trPr>
          <w:divId w:val="1351449523"/>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SChol (mmol/L): </w:t>
            </w:r>
            <w:r>
              <w:rPr>
                <w:rFonts w:eastAsia="Times New Roman"/>
                <w:lang w:val="en-US"/>
              </w:rPr>
              <w:t xml:space="preserve">Serum Cholesterol, in mmol/L </w:t>
            </w:r>
          </w:p>
        </w:tc>
      </w:tr>
      <w:tr w:rsidR="00292EEA">
        <w:trPr>
          <w:divId w:val="1351449523"/>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SChol (mg/L): </w:t>
            </w:r>
            <w:r>
              <w:rPr>
                <w:rFonts w:eastAsia="Times New Roman"/>
                <w:lang w:val="en-US"/>
              </w:rPr>
              <w:t xml:space="preserve">Serum Cholesterol, in mg/L </w:t>
            </w:r>
          </w:p>
        </w:tc>
      </w:tr>
      <w:tr w:rsidR="00292EEA">
        <w:trPr>
          <w:divId w:val="1351449523"/>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SChol: </w:t>
            </w:r>
            <w:r>
              <w:rPr>
                <w:rFonts w:eastAsia="Times New Roman"/>
                <w:lang w:val="en-US"/>
              </w:rPr>
              <w:t xml:space="preserve">Serum Cholesterol </w:t>
            </w:r>
          </w:p>
        </w:tc>
      </w:tr>
    </w:tbl>
    <w:p w:rsidR="00292EEA" w:rsidRDefault="005B11EB">
      <w:pPr>
        <w:pStyle w:val="Heading2"/>
        <w:divId w:val="1351449523"/>
        <w:rPr>
          <w:rFonts w:eastAsia="Times New Roman"/>
          <w:lang w:val="en-US"/>
        </w:rPr>
      </w:pPr>
      <w:r>
        <w:rPr>
          <w:rFonts w:eastAsia="Times New Roman"/>
          <w:lang w:val="en-US"/>
        </w:rPr>
        <w:t>ValueSet: LOINC Codes for Cholesterol in Serum/Plasma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51449523"/>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LOINC Codes for Cholesterol in Serum/Plasma (L O I N C Codes for Cholesterol in Serum/ Plasma) </w:t>
            </w:r>
          </w:p>
        </w:tc>
      </w:tr>
      <w:tr w:rsidR="00292EEA">
        <w:trPr>
          <w:divId w:val="1351449523"/>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is an example value set that includes all the LOINC codes for serum/plasma cholesterol from v2.36</w:t>
            </w:r>
          </w:p>
        </w:tc>
      </w:tr>
      <w:tr w:rsidR="00292EEA">
        <w:trPr>
          <w:divId w:val="1351449523"/>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rsidR="00292EEA" w:rsidRDefault="005B11EB">
      <w:pPr>
        <w:pStyle w:val="Heading2"/>
        <w:divId w:val="1351449523"/>
        <w:rPr>
          <w:rFonts w:eastAsia="Times New Roman"/>
          <w:lang w:val="en-US"/>
        </w:rPr>
      </w:pPr>
      <w:r>
        <w:rPr>
          <w:rFonts w:eastAsia="Times New Roman"/>
          <w:lang w:val="en-US"/>
        </w:rPr>
        <w:t>ValueSet: LOINC Codes for Cholesterol in Serum/Plasma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51449523"/>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pPr>
              <w:rPr>
                <w:rFonts w:eastAsia="Times New Roman"/>
                <w:lang w:val="en-US"/>
              </w:rPr>
            </w:pPr>
            <w:r>
              <w:rPr>
                <w:rFonts w:eastAsia="Times New Roman"/>
                <w:lang w:val="en-US"/>
              </w:rPr>
              <w:t xml:space="preserve">LOINC Codes for Cholesterol in Serum/Plasma (L O I N C Codes for Cholesterol in Serum/ Plasma) </w:t>
            </w:r>
          </w:p>
        </w:tc>
      </w:tr>
      <w:tr w:rsidR="00292EEA">
        <w:trPr>
          <w:divId w:val="1351449523"/>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is an example value set that includes all the LOINC codes for serum/plasma cholesterol from v2.36</w:t>
            </w:r>
          </w:p>
        </w:tc>
      </w:tr>
      <w:tr w:rsidR="00292EEA">
        <w:trPr>
          <w:divId w:val="1351449523"/>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rsidR="00292EEA" w:rsidRDefault="005B11EB">
      <w:pPr>
        <w:pStyle w:val="Heading1"/>
        <w:divId w:val="801650800"/>
        <w:rPr>
          <w:rFonts w:eastAsia="Times New Roman"/>
          <w:lang w:val="en-US"/>
        </w:rPr>
      </w:pPr>
      <w:r>
        <w:rPr>
          <w:rFonts w:eastAsia="Times New Roman"/>
          <w:lang w:val="en-US"/>
        </w:rPr>
        <w:t>HL7 International - CQI WG</w:t>
      </w:r>
    </w:p>
    <w:p w:rsidR="00292EEA" w:rsidRDefault="005B11EB">
      <w:pPr>
        <w:pStyle w:val="Heading1"/>
        <w:divId w:val="1243641257"/>
        <w:rPr>
          <w:rFonts w:eastAsia="Times New Roman"/>
          <w:lang w:val="en-US"/>
        </w:rPr>
      </w:pPr>
      <w:r>
        <w:rPr>
          <w:rFonts w:eastAsia="Times New Roman"/>
          <w:lang w:val="en-US"/>
        </w:rPr>
        <w:t>HL7 International - Orders and Observations WG</w:t>
      </w:r>
    </w:p>
    <w:p w:rsidR="00292EEA" w:rsidRDefault="005B11EB">
      <w:pPr>
        <w:pStyle w:val="Heading2"/>
        <w:divId w:val="1243641257"/>
        <w:rPr>
          <w:rFonts w:eastAsia="Times New Roman"/>
          <w:lang w:val="en-US"/>
        </w:rPr>
      </w:pPr>
      <w:r>
        <w:rPr>
          <w:rFonts w:eastAsia="Times New Roman"/>
          <w:lang w:val="en-US"/>
        </w:rPr>
        <w:t>ValueSet: Focal Subject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243641257"/>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Focal Subject Codes (Focal Subject Codes) </w:t>
            </w:r>
          </w:p>
        </w:tc>
      </w:tr>
      <w:tr w:rsidR="00292EEA">
        <w:trPr>
          <w:divId w:val="1243641257"/>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Example VS composed from SNOMED CT and V3 codes for observation targets: donor, fetus, </w:t>
            </w:r>
            <w:proofErr w:type="gramStart"/>
            <w:r>
              <w:rPr>
                <w:rFonts w:eastAsia="Times New Roman"/>
                <w:lang w:val="en-US"/>
              </w:rPr>
              <w:t>spouse</w:t>
            </w:r>
            <w:proofErr w:type="gramEnd"/>
            <w:r>
              <w:rPr>
                <w:rFonts w:eastAsia="Times New Roman"/>
                <w:lang w:val="en-US"/>
              </w:rPr>
              <w:t xml:space="preserve">. As uses case are discovered may add more values. </w:t>
            </w:r>
          </w:p>
        </w:tc>
      </w:tr>
      <w:tr w:rsidR="00292EEA">
        <w:trPr>
          <w:divId w:val="1243641257"/>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2"/>
        <w:divId w:val="1243641257"/>
        <w:rPr>
          <w:rFonts w:eastAsia="Times New Roman"/>
          <w:lang w:val="en-US"/>
        </w:rPr>
      </w:pPr>
      <w:r>
        <w:rPr>
          <w:rFonts w:eastAsia="Times New Roman"/>
          <w:lang w:val="en-US"/>
        </w:rPr>
        <w:t>ValueSet: Observation Value Absent Reason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243641257"/>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Observation Value Absent Reason (Observation Value Absent Reason) </w:t>
            </w:r>
          </w:p>
        </w:tc>
      </w:tr>
      <w:tr w:rsidR="00292EEA">
        <w:trPr>
          <w:divId w:val="1243641257"/>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defines the set of code for identifying the reason why the expected result in Observation.value[x] is missing. </w:t>
            </w:r>
          </w:p>
        </w:tc>
      </w:tr>
    </w:tbl>
    <w:p w:rsidR="00292EEA" w:rsidRDefault="005B11EB">
      <w:pPr>
        <w:pStyle w:val="Heading2"/>
        <w:divId w:val="1243641257"/>
        <w:rPr>
          <w:rFonts w:eastAsia="Times New Roman"/>
          <w:lang w:val="en-US"/>
        </w:rPr>
      </w:pPr>
      <w:r>
        <w:rPr>
          <w:rFonts w:eastAsia="Times New Roman"/>
          <w:lang w:val="en-US"/>
        </w:rPr>
        <w:t>ValueSet: US counties and county equivalent entities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243641257"/>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US counties and county equivalent entities codes (U S counties and county equivalent entities codes) </w:t>
            </w:r>
          </w:p>
        </w:tc>
      </w:tr>
      <w:tr w:rsidR="00292EEA">
        <w:trPr>
          <w:divId w:val="1243641257"/>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This value set defines FIPS codes for US counties and county equivalent entities.</w:t>
            </w:r>
          </w:p>
        </w:tc>
      </w:tr>
    </w:tbl>
    <w:p w:rsidR="00292EEA" w:rsidRDefault="005B11EB">
      <w:pPr>
        <w:pStyle w:val="Heading2"/>
        <w:divId w:val="1243641257"/>
        <w:rPr>
          <w:rFonts w:eastAsia="Times New Roman"/>
          <w:lang w:val="en-US"/>
        </w:rPr>
      </w:pPr>
      <w:r>
        <w:rPr>
          <w:rFonts w:eastAsia="Times New Roman"/>
          <w:lang w:val="en-US"/>
        </w:rPr>
        <w:t>ValueSet: USPS Two Letter Alphabetic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243641257"/>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USPS Two Letter Alphabetic Codes (U S P S Two Letter Alphabetic Codes) </w:t>
            </w:r>
          </w:p>
        </w:tc>
      </w:tr>
      <w:tr w:rsidR="00292EEA">
        <w:trPr>
          <w:divId w:val="1243641257"/>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Description</w:t>
            </w:r>
          </w:p>
        </w:tc>
        <w:tc>
          <w:tcPr>
            <w:tcW w:w="0" w:type="auto"/>
            <w:vAlign w:val="center"/>
            <w:hideMark/>
          </w:tcPr>
          <w:p w:rsidR="00292EEA" w:rsidRDefault="005B11EB">
            <w:pPr>
              <w:rPr>
                <w:rFonts w:eastAsia="Times New Roman"/>
                <w:lang w:val="en-US"/>
              </w:rPr>
            </w:pPr>
            <w:r>
              <w:rPr>
                <w:rFonts w:eastAsia="Times New Roman"/>
                <w:lang w:val="en-US"/>
              </w:rPr>
              <w:t>This value set defines two letter USPS alphabetic codes.</w:t>
            </w:r>
          </w:p>
        </w:tc>
      </w:tr>
      <w:tr w:rsidR="00292EEA">
        <w:trPr>
          <w:divId w:val="1243641257"/>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On July 1, 1963, the Post Office Department implemented the five-digit ZIP Code, which was placed after the state name in the last line of an address. To provide room for the ZIP Code, the Department issued two-letter abbreviations for all states and territories. Publication 59, Abbreviations for Use with ZIP Code, issued by the Department in October 1963. Currently there is no copyright restrictions on this value set </w:t>
            </w:r>
          </w:p>
        </w:tc>
      </w:tr>
    </w:tbl>
    <w:p w:rsidR="00292EEA" w:rsidRDefault="005B11EB">
      <w:pPr>
        <w:pStyle w:val="Heading1"/>
        <w:divId w:val="284164274"/>
        <w:rPr>
          <w:rFonts w:eastAsia="Times New Roman"/>
          <w:lang w:val="en-US"/>
        </w:rPr>
      </w:pPr>
      <w:r>
        <w:rPr>
          <w:rFonts w:eastAsia="Times New Roman"/>
          <w:lang w:val="en-US"/>
        </w:rPr>
        <w:t>HL7 International - Patient Care WG</w:t>
      </w:r>
    </w:p>
    <w:p w:rsidR="00292EEA" w:rsidRDefault="005B11EB">
      <w:pPr>
        <w:pStyle w:val="Heading2"/>
        <w:divId w:val="284164274"/>
        <w:rPr>
          <w:rFonts w:eastAsia="Times New Roman"/>
          <w:lang w:val="en-US"/>
        </w:rPr>
      </w:pPr>
      <w:r>
        <w:rPr>
          <w:rFonts w:eastAsia="Times New Roman"/>
          <w:lang w:val="en-US"/>
        </w:rPr>
        <w:t>ValueSet: Activity Reason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Activity Reason (Activity Reason) </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Example codes indicating the reason for a clinical activity being performed.</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2"/>
        <w:divId w:val="284164274"/>
        <w:rPr>
          <w:rFonts w:eastAsia="Times New Roman"/>
          <w:lang w:val="en-US"/>
        </w:rPr>
      </w:pPr>
      <w:r>
        <w:rPr>
          <w:rFonts w:eastAsia="Times New Roman"/>
          <w:lang w:val="en-US"/>
        </w:rPr>
        <w:t>ValueSet: Care Plan 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Care Plan Category (Care Plan Category) </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Example codes indicating the category a care plan falls within. Note that these are in no way complete and may not even be appropriate for some uses. </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2"/>
        <w:divId w:val="284164274"/>
        <w:rPr>
          <w:rFonts w:eastAsia="Times New Roman"/>
          <w:lang w:val="en-US"/>
        </w:rPr>
      </w:pPr>
      <w:r>
        <w:rPr>
          <w:rFonts w:eastAsia="Times New Roman"/>
          <w:lang w:val="en-US"/>
        </w:rPr>
        <w:t>ValueSet: Condition Stage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Condition Stage (Condition Stage) </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Example value set for stages of cancer and other conditions</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2"/>
        <w:divId w:val="284164274"/>
        <w:rPr>
          <w:rFonts w:eastAsia="Times New Roman"/>
          <w:lang w:val="en-US"/>
        </w:rPr>
      </w:pPr>
      <w:r>
        <w:rPr>
          <w:rFonts w:eastAsia="Times New Roman"/>
          <w:lang w:val="en-US"/>
        </w:rPr>
        <w:t>ValueSet: Flag 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Name</w:t>
            </w:r>
          </w:p>
        </w:tc>
        <w:tc>
          <w:tcPr>
            <w:tcW w:w="0" w:type="auto"/>
            <w:vAlign w:val="center"/>
            <w:hideMark/>
          </w:tcPr>
          <w:p w:rsidR="00292EEA" w:rsidRDefault="005B11EB">
            <w:pPr>
              <w:rPr>
                <w:rFonts w:eastAsia="Times New Roman"/>
                <w:lang w:val="en-US"/>
              </w:rPr>
            </w:pPr>
            <w:r>
              <w:rPr>
                <w:rFonts w:eastAsia="Times New Roman"/>
                <w:lang w:val="en-US"/>
              </w:rPr>
              <w:t xml:space="preserve">Flag Category (Flag Category) </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Example list of detail codes for flagged issues. (Not complete or necessarily appropriate.)</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Diet: </w:t>
            </w:r>
            <w:r>
              <w:rPr>
                <w:rFonts w:eastAsia="Times New Roman"/>
                <w:lang w:val="en-US"/>
              </w:rPr>
              <w:t xml:space="preserve">Flags relating to the subject's dietary needs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Drug: </w:t>
            </w:r>
            <w:r>
              <w:rPr>
                <w:rFonts w:eastAsia="Times New Roman"/>
                <w:lang w:val="en-US"/>
              </w:rPr>
              <w:t xml:space="preserve">Flags related to the patient's medications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Lab: </w:t>
            </w:r>
            <w:r>
              <w:rPr>
                <w:rFonts w:eastAsia="Times New Roman"/>
                <w:lang w:val="en-US"/>
              </w:rPr>
              <w:t xml:space="preserve">Flags related to performing laboratory tests and related processes (e.g. phlebotamy)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Administrative: </w:t>
            </w:r>
            <w:r>
              <w:rPr>
                <w:rFonts w:eastAsia="Times New Roman"/>
                <w:lang w:val="en-US"/>
              </w:rPr>
              <w:t xml:space="preserve">Flags relating to administrative and financial processes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Subject contact: </w:t>
            </w:r>
            <w:r>
              <w:rPr>
                <w:rFonts w:eastAsia="Times New Roman"/>
                <w:lang w:val="en-US"/>
              </w:rPr>
              <w:t xml:space="preserve">Flags relating to coming into contact with the patient </w:t>
            </w:r>
          </w:p>
        </w:tc>
      </w:tr>
    </w:tbl>
    <w:p w:rsidR="00292EEA" w:rsidRDefault="005B11EB">
      <w:pPr>
        <w:pStyle w:val="Heading2"/>
        <w:divId w:val="284164274"/>
        <w:rPr>
          <w:rFonts w:eastAsia="Times New Roman"/>
          <w:lang w:val="en-US"/>
        </w:rPr>
      </w:pPr>
      <w:r>
        <w:rPr>
          <w:rFonts w:eastAsia="Times New Roman"/>
          <w:lang w:val="en-US"/>
        </w:rPr>
        <w:t>ValueSet: Flag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Flag Code (Flag Code) </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Example list of detail codes for flagged issues. (Not complete or necessarily appropriate.)</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2"/>
        <w:divId w:val="284164274"/>
        <w:rPr>
          <w:rFonts w:eastAsia="Times New Roman"/>
          <w:lang w:val="en-US"/>
        </w:rPr>
      </w:pPr>
      <w:r>
        <w:rPr>
          <w:rFonts w:eastAsia="Times New Roman"/>
          <w:lang w:val="en-US"/>
        </w:rPr>
        <w:t>ValueSet: GoalCategory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887"/>
      </w:tblGrid>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GoalCategory (Goal Category) </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goal category - example codes for grouping goals for filtering or presentation</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dietary: </w:t>
            </w:r>
            <w:r>
              <w:rPr>
                <w:rFonts w:eastAsia="Times New Roman"/>
                <w:lang w:val="en-US"/>
              </w:rPr>
              <w:t xml:space="preserve">Goals related to the consumption of food and/or beverages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safety: </w:t>
            </w:r>
            <w:r>
              <w:rPr>
                <w:rFonts w:eastAsia="Times New Roman"/>
                <w:lang w:val="en-US"/>
              </w:rPr>
              <w:t xml:space="preserve">Goals related to the personal protexction of the subject.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behavioral: </w:t>
            </w:r>
            <w:r>
              <w:rPr>
                <w:rFonts w:eastAsia="Times New Roman"/>
                <w:lang w:val="en-US"/>
              </w:rPr>
              <w:t xml:space="preserve">Goals related to the manner in which the subject acts.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nursing: </w:t>
            </w:r>
            <w:r>
              <w:rPr>
                <w:rFonts w:eastAsia="Times New Roman"/>
                <w:lang w:val="en-US"/>
              </w:rPr>
              <w:t xml:space="preserve">Goals related to the practice of nursing or established by nurses.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physiotherapy: </w:t>
            </w:r>
            <w:r>
              <w:rPr>
                <w:rFonts w:eastAsia="Times New Roman"/>
                <w:lang w:val="en-US"/>
              </w:rPr>
              <w:t xml:space="preserve">Goals related to the mobility and motor capability of the subject. </w:t>
            </w:r>
          </w:p>
        </w:tc>
      </w:tr>
    </w:tbl>
    <w:p w:rsidR="00292EEA" w:rsidRDefault="005B11EB">
      <w:pPr>
        <w:pStyle w:val="Heading2"/>
        <w:divId w:val="284164274"/>
        <w:rPr>
          <w:rFonts w:eastAsia="Times New Roman"/>
          <w:lang w:val="en-US"/>
        </w:rPr>
      </w:pPr>
      <w:r>
        <w:rPr>
          <w:rFonts w:eastAsia="Times New Roman"/>
          <w:lang w:val="en-US"/>
        </w:rPr>
        <w:t>ValueSet: GoalPriority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GoalPriority (Goal Priority) </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goal priority - indicates the level of importance associated with reaching or sustaining a goal</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high: </w:t>
            </w:r>
            <w:r>
              <w:rPr>
                <w:rFonts w:eastAsia="Times New Roman"/>
                <w:lang w:val="en-US"/>
              </w:rPr>
              <w:t xml:space="preserve">Indicates that the goal is of considerable importance and should be a primary focus of care delivery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medium: </w:t>
            </w:r>
            <w:r>
              <w:rPr>
                <w:rFonts w:eastAsia="Times New Roman"/>
                <w:lang w:val="en-US"/>
              </w:rPr>
              <w:t xml:space="preserve">Indicates that the goal has a reasonable degree of importance and that concrete action should be taken towards the goal. Attainment is not as critical as high-priority goals.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low: </w:t>
            </w:r>
            <w:r>
              <w:rPr>
                <w:rFonts w:eastAsia="Times New Roman"/>
                <w:lang w:val="en-US"/>
              </w:rPr>
              <w:t xml:space="preserve">The goal is desirable but is not sufficiently important to devote significant resources to. Achievement of the goal may be sought when incidental to achieving other goals. </w:t>
            </w:r>
          </w:p>
        </w:tc>
      </w:tr>
    </w:tbl>
    <w:p w:rsidR="00292EEA" w:rsidRDefault="005B11EB">
      <w:pPr>
        <w:pStyle w:val="Heading2"/>
        <w:divId w:val="284164274"/>
        <w:rPr>
          <w:rFonts w:eastAsia="Times New Roman"/>
          <w:lang w:val="en-US"/>
        </w:rPr>
      </w:pPr>
      <w:r>
        <w:rPr>
          <w:rFonts w:eastAsia="Times New Roman"/>
          <w:lang w:val="en-US"/>
        </w:rPr>
        <w:t>ValueSet: GoalStartEvent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GoalStartEvent (Goal Start Event) </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Identifies types of events that might trigger the start of a goal</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2"/>
        <w:divId w:val="284164274"/>
        <w:rPr>
          <w:rFonts w:eastAsia="Times New Roman"/>
          <w:lang w:val="en-US"/>
        </w:rPr>
      </w:pPr>
      <w:r>
        <w:rPr>
          <w:rFonts w:eastAsia="Times New Roman"/>
          <w:lang w:val="en-US"/>
        </w:rPr>
        <w:t>ValueSet: GoalStatusReason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GoalStatusReason (Goal Status Reason) </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Example codes indicating the reason for a current status. Note that these are in no way complete and may not even be appropriate for some uses. </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surgery: </w:t>
            </w:r>
            <w:r>
              <w:rPr>
                <w:rFonts w:eastAsia="Times New Roman"/>
                <w:lang w:val="en-US"/>
              </w:rPr>
              <w:t xml:space="preserve">Goal suspended or ended because of a surgical procedure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life event: </w:t>
            </w:r>
            <w:r>
              <w:rPr>
                <w:rFonts w:eastAsia="Times New Roman"/>
                <w:lang w:val="en-US"/>
              </w:rPr>
              <w:t xml:space="preserve">Goal suspended or ended because of a significant life event (marital change, bereavement, etc.)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replaced: </w:t>
            </w:r>
            <w:r>
              <w:rPr>
                <w:rFonts w:eastAsia="Times New Roman"/>
                <w:lang w:val="en-US"/>
              </w:rPr>
              <w:t xml:space="preserve">Goal has been superseded by a new goal.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request: </w:t>
            </w:r>
            <w:r>
              <w:rPr>
                <w:rFonts w:eastAsia="Times New Roman"/>
                <w:lang w:val="en-US"/>
              </w:rPr>
              <w:t xml:space="preserve">Patient wishes the goal to be set aside, at least temporarily. </w:t>
            </w:r>
          </w:p>
        </w:tc>
      </w:tr>
    </w:tbl>
    <w:p w:rsidR="00292EEA" w:rsidRDefault="005B11EB">
      <w:pPr>
        <w:pStyle w:val="Heading2"/>
        <w:divId w:val="284164274"/>
        <w:rPr>
          <w:rFonts w:eastAsia="Times New Roman"/>
          <w:lang w:val="en-US"/>
        </w:rPr>
      </w:pPr>
      <w:r>
        <w:rPr>
          <w:rFonts w:eastAsia="Times New Roman"/>
          <w:lang w:val="en-US"/>
        </w:rPr>
        <w:t>ValueSet: Questionnaire Answer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Questionnaire Answer Codes (Questionnaire Answer Codes) </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Example list of codes for answers to questions. (Not complete or necessarily appropriate.)</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2"/>
        <w:divId w:val="284164274"/>
        <w:rPr>
          <w:rFonts w:eastAsia="Times New Roman"/>
          <w:lang w:val="en-US"/>
        </w:rPr>
      </w:pPr>
      <w:r>
        <w:rPr>
          <w:rFonts w:eastAsia="Times New Roman"/>
          <w:lang w:val="en-US"/>
        </w:rPr>
        <w:t>ValueSet: Questionnaire Category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Questionnaire Category Codes (Questionnaire Category Codes) </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Example list of potential categegories for questionnaires</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w:t>
            </w:r>
            <w:r>
              <w:rPr>
                <w:rFonts w:eastAsia="Times New Roman"/>
                <w:lang w:val="en-US"/>
              </w:rPr>
              <w:lastRenderedPageBreak/>
              <w:t xml:space="preserve">and distributed by agreement between IHTSDO and HL7. Implementer use of SNOMED CT is not covered by this agreement </w:t>
            </w:r>
          </w:p>
        </w:tc>
      </w:tr>
    </w:tbl>
    <w:p w:rsidR="00292EEA" w:rsidRDefault="005B11EB">
      <w:pPr>
        <w:pStyle w:val="Heading2"/>
        <w:divId w:val="284164274"/>
        <w:rPr>
          <w:rFonts w:eastAsia="Times New Roman"/>
          <w:lang w:val="en-US"/>
        </w:rPr>
      </w:pPr>
      <w:r>
        <w:rPr>
          <w:rFonts w:eastAsia="Times New Roman"/>
          <w:lang w:val="en-US"/>
        </w:rPr>
        <w:lastRenderedPageBreak/>
        <w:t>ValueSet: Questionnaire Question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Questionnaire Question Codes (Questionnaire Question Codes) </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Example list of codes for questions and groups of questions. (Not necessariliy complete or appropriate)</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rsidR="00292EEA" w:rsidRDefault="005B11EB">
      <w:pPr>
        <w:pStyle w:val="Heading2"/>
        <w:divId w:val="284164274"/>
        <w:rPr>
          <w:rFonts w:eastAsia="Times New Roman"/>
          <w:lang w:val="en-US"/>
        </w:rPr>
      </w:pPr>
      <w:r>
        <w:rPr>
          <w:rFonts w:eastAsia="Times New Roman"/>
          <w:lang w:val="en-US"/>
        </w:rPr>
        <w:t>ValueSet: Questionnaire Question UI Control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Questionnaire Question UI Control Codes (Questionnaire Question U I Control Codes) </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Starter set of user interface controls that might be used when capturing data from Questionnaire questions</w:t>
            </w:r>
          </w:p>
        </w:tc>
      </w:tr>
      <w:tr w:rsidR="00292EEA">
        <w:trPr>
          <w:divId w:val="284164274"/>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Auto-complete: </w:t>
            </w:r>
            <w:r>
              <w:rPr>
                <w:rFonts w:eastAsia="Times New Roman"/>
                <w:lang w:val="en-US"/>
              </w:rPr>
              <w:t xml:space="preserve">A control which provides a list of potential matches based on text entered into a control. Used for large choice sets where text-matching is an appropriate discovery mechanism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Drop down: </w:t>
            </w:r>
            <w:r>
              <w:rPr>
                <w:rFonts w:eastAsia="Times New Roman"/>
                <w:lang w:val="en-US"/>
              </w:rPr>
              <w:t xml:space="preserve">A control where an item (or multiple items) can be selected from a list that is only displayed when the user is editing the field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Check-box: </w:t>
            </w:r>
            <w:r>
              <w:rPr>
                <w:rFonts w:eastAsia="Times New Roman"/>
                <w:lang w:val="en-US"/>
              </w:rPr>
              <w:t xml:space="preserve">A control where choices are listed with a box beside them. The box can be toggled to select or de-select a given choice. Multiple selections may be possible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Lookup: </w:t>
            </w:r>
            <w:r>
              <w:rPr>
                <w:rFonts w:eastAsia="Times New Roman"/>
                <w:lang w:val="en-US"/>
              </w:rPr>
              <w:t xml:space="preserve">A control where editing an item spawns a separate dialog box or screen permitting a user to navigate, filter or otherwise discover an appropriate match. Useful for large choice sets where text matching is not an appropriate discovery mechanism. Such screens must generally be tuned for the specific choice list structure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 Button: </w:t>
            </w:r>
            <w:r>
              <w:rPr>
                <w:rFonts w:eastAsia="Times New Roman"/>
                <w:lang w:val="en-US"/>
              </w:rPr>
              <w:t xml:space="preserve">A control where choices are listed with a button beside them. The box can be toggled to select or de-select a given choice. Selecting one item deselects all others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Slider: </w:t>
            </w:r>
            <w:r>
              <w:rPr>
                <w:rFonts w:eastAsia="Times New Roman"/>
                <w:lang w:val="en-US"/>
              </w:rPr>
              <w:t xml:space="preserve">A control where an axis is displayed between the high and low values and the control can be visiually manipulated to select a value anywhere on the axis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Spinner: </w:t>
            </w:r>
            <w:r>
              <w:rPr>
                <w:rFonts w:eastAsia="Times New Roman"/>
                <w:lang w:val="en-US"/>
              </w:rPr>
              <w:t xml:space="preserve">A control where a list of numeric or other ordered values can be scrolled through via arrows </w:t>
            </w:r>
          </w:p>
        </w:tc>
      </w:tr>
      <w:tr w:rsidR="00292EEA">
        <w:trPr>
          <w:divId w:val="284164274"/>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Text Box: </w:t>
            </w:r>
            <w:r>
              <w:rPr>
                <w:rFonts w:eastAsia="Times New Roman"/>
                <w:lang w:val="en-US"/>
              </w:rPr>
              <w:t xml:space="preserve">A control where a user can type in their answer freely </w:t>
            </w:r>
          </w:p>
        </w:tc>
      </w:tr>
    </w:tbl>
    <w:p w:rsidR="00292EEA" w:rsidRDefault="005B11EB">
      <w:pPr>
        <w:pStyle w:val="Heading1"/>
        <w:divId w:val="838737629"/>
        <w:rPr>
          <w:rFonts w:eastAsia="Times New Roman"/>
          <w:lang w:val="en-US"/>
        </w:rPr>
      </w:pPr>
      <w:r>
        <w:rPr>
          <w:rFonts w:eastAsia="Times New Roman"/>
          <w:lang w:val="en-US"/>
        </w:rPr>
        <w:t>HL7 Orders and Observation Work Group</w:t>
      </w:r>
    </w:p>
    <w:p w:rsidR="00292EEA" w:rsidRDefault="005B11EB">
      <w:pPr>
        <w:pStyle w:val="Heading1"/>
        <w:divId w:val="373778633"/>
        <w:rPr>
          <w:rFonts w:eastAsia="Times New Roman"/>
          <w:lang w:val="en-US"/>
        </w:rPr>
      </w:pPr>
      <w:r>
        <w:rPr>
          <w:rFonts w:eastAsia="Times New Roman"/>
          <w:lang w:val="en-US"/>
        </w:rPr>
        <w:lastRenderedPageBreak/>
        <w:t>HL7 Orders and Observations Workgroup</w:t>
      </w:r>
    </w:p>
    <w:p w:rsidR="00292EEA" w:rsidRDefault="005B11EB">
      <w:pPr>
        <w:pStyle w:val="Heading2"/>
        <w:divId w:val="373778633"/>
        <w:rPr>
          <w:rFonts w:eastAsia="Times New Roman"/>
          <w:lang w:val="en-US"/>
        </w:rPr>
      </w:pPr>
      <w:r>
        <w:rPr>
          <w:rFonts w:eastAsia="Times New Roman"/>
          <w:lang w:val="en-US"/>
        </w:rPr>
        <w:t>ValueSet: Substance Category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373778633"/>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Substance Category Codes (Substance Category Codes) </w:t>
            </w:r>
          </w:p>
        </w:tc>
      </w:tr>
      <w:tr w:rsidR="00292EEA">
        <w:trPr>
          <w:divId w:val="373778633"/>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Substance category codes</w:t>
            </w:r>
          </w:p>
        </w:tc>
      </w:tr>
      <w:tr w:rsidR="00292EEA">
        <w:trPr>
          <w:divId w:val="373778633"/>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Allergen: </w:t>
            </w:r>
            <w:r>
              <w:rPr>
                <w:rFonts w:eastAsia="Times New Roman"/>
                <w:lang w:val="en-US"/>
              </w:rPr>
              <w:t xml:space="preserve">A substance that causes an allergic reaction </w:t>
            </w:r>
          </w:p>
        </w:tc>
      </w:tr>
      <w:tr w:rsidR="00292EEA">
        <w:trPr>
          <w:divId w:val="373778633"/>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Biological Substance: </w:t>
            </w:r>
            <w:r>
              <w:rPr>
                <w:rFonts w:eastAsia="Times New Roman"/>
                <w:lang w:val="en-US"/>
              </w:rPr>
              <w:t xml:space="preserve">A substance that is produced by or extracted from a biological source </w:t>
            </w:r>
          </w:p>
        </w:tc>
      </w:tr>
      <w:tr w:rsidR="00292EEA">
        <w:trPr>
          <w:divId w:val="373778633"/>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Body Substance: </w:t>
            </w:r>
            <w:r>
              <w:rPr>
                <w:rFonts w:eastAsia="Times New Roman"/>
                <w:lang w:val="en-US"/>
              </w:rPr>
              <w:t xml:space="preserve">A substance that comes directly from a human or an animal (e.g blood, urine, feces, tears, etc.) </w:t>
            </w:r>
          </w:p>
        </w:tc>
      </w:tr>
      <w:tr w:rsidR="00292EEA">
        <w:trPr>
          <w:divId w:val="373778633"/>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Chemical: </w:t>
            </w:r>
            <w:r>
              <w:rPr>
                <w:rFonts w:eastAsia="Times New Roman"/>
                <w:lang w:val="en-US"/>
              </w:rPr>
              <w:t xml:space="preserve">Any organic or inorganic substance of a particular molecular identity, including -- (i) any combination of such substances occurring in whole or in part as a result of a chemical reaction or occurring in nature and (ii) any element or uncombined radical (http://www.epa.gov/opptintr/import-export/pubs/importguide.pdf). </w:t>
            </w:r>
          </w:p>
        </w:tc>
      </w:tr>
      <w:tr w:rsidR="00292EEA">
        <w:trPr>
          <w:divId w:val="373778633"/>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Dietary Substance: </w:t>
            </w:r>
            <w:r>
              <w:rPr>
                <w:rFonts w:eastAsia="Times New Roman"/>
                <w:lang w:val="en-US"/>
              </w:rPr>
              <w:t xml:space="preserve">A food, dietary ingredient, or dietary supplement for human or animal </w:t>
            </w:r>
          </w:p>
        </w:tc>
      </w:tr>
      <w:tr w:rsidR="00292EEA">
        <w:trPr>
          <w:divId w:val="373778633"/>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Drug or Medicament: </w:t>
            </w:r>
            <w:r>
              <w:rPr>
                <w:rFonts w:eastAsia="Times New Roman"/>
                <w:lang w:val="en-US"/>
              </w:rPr>
              <w:t xml:space="preserve">A substance intended for use in the diagnosis, cure, mitigation, treatment, or prevention of disease in man or other animals (Federal Food Drug and Cosmetic Act). </w:t>
            </w:r>
          </w:p>
        </w:tc>
      </w:tr>
      <w:tr w:rsidR="00292EEA">
        <w:trPr>
          <w:divId w:val="373778633"/>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Material: </w:t>
            </w:r>
            <w:r>
              <w:rPr>
                <w:rFonts w:eastAsia="Times New Roman"/>
                <w:lang w:val="en-US"/>
              </w:rPr>
              <w:t xml:space="preserve">A finished product which is not normally ingested, absorbed or injected (e.g. Steel, iron, wood, plastic and paper). </w:t>
            </w:r>
          </w:p>
        </w:tc>
      </w:tr>
    </w:tbl>
    <w:p w:rsidR="00292EEA" w:rsidRDefault="005B11EB">
      <w:pPr>
        <w:pStyle w:val="Heading1"/>
        <w:divId w:val="2121993652"/>
        <w:rPr>
          <w:rFonts w:eastAsia="Times New Roman"/>
          <w:lang w:val="en-US"/>
        </w:rPr>
      </w:pPr>
      <w:r>
        <w:rPr>
          <w:rFonts w:eastAsia="Times New Roman"/>
          <w:lang w:val="en-US"/>
        </w:rPr>
        <w:t>HL7, Inc. FHIR project</w:t>
      </w:r>
    </w:p>
    <w:p w:rsidR="00292EEA" w:rsidRDefault="005B11EB">
      <w:pPr>
        <w:pStyle w:val="Heading2"/>
        <w:divId w:val="2121993652"/>
        <w:rPr>
          <w:rFonts w:eastAsia="Times New Roman"/>
          <w:lang w:val="en-US"/>
        </w:rPr>
      </w:pPr>
      <w:r>
        <w:rPr>
          <w:rFonts w:eastAsia="Times New Roman"/>
          <w:lang w:val="en-US"/>
        </w:rPr>
        <w:t>ValueSet: Parameter Types used in Operation Definitions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2121993652"/>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Parameter Types used in Operation Definitions (Parameter Types used in Operation Definitions) </w:t>
            </w:r>
          </w:p>
        </w:tc>
      </w:tr>
      <w:tr w:rsidR="00292EEA">
        <w:trPr>
          <w:divId w:val="2121993652"/>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Parameter Types used in Operation Definitions</w:t>
            </w:r>
          </w:p>
        </w:tc>
      </w:tr>
    </w:tbl>
    <w:p w:rsidR="00292EEA" w:rsidRDefault="005B11EB">
      <w:pPr>
        <w:pStyle w:val="Heading1"/>
        <w:divId w:val="1268269843"/>
        <w:rPr>
          <w:rFonts w:eastAsia="Times New Roman"/>
          <w:lang w:val="en-US"/>
        </w:rPr>
      </w:pPr>
      <w:r>
        <w:rPr>
          <w:rFonts w:eastAsia="Times New Roman"/>
          <w:lang w:val="en-US"/>
        </w:rPr>
        <w:t>Vocabulary</w:t>
      </w:r>
    </w:p>
    <w:p w:rsidR="00292EEA" w:rsidRDefault="005B11EB">
      <w:pPr>
        <w:pStyle w:val="Heading2"/>
        <w:divId w:val="1268269843"/>
        <w:rPr>
          <w:rFonts w:eastAsia="Times New Roman"/>
          <w:lang w:val="en-US"/>
        </w:rPr>
      </w:pPr>
      <w:r>
        <w:rPr>
          <w:rFonts w:eastAsia="Times New Roman"/>
          <w:lang w:val="en-US"/>
        </w:rPr>
        <w:t>ValueSet: All CPT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047"/>
      </w:tblGrid>
      <w:tr w:rsidR="00292EEA">
        <w:trPr>
          <w:divId w:val="1268269843"/>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All CPT codes (All C P T codes) </w:t>
            </w:r>
          </w:p>
        </w:tc>
      </w:tr>
      <w:tr w:rsidR="00292EEA">
        <w:trPr>
          <w:divId w:val="1268269843"/>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 value set that includes all CPT codes</w:t>
            </w:r>
          </w:p>
        </w:tc>
      </w:tr>
      <w:tr w:rsidR="00292EEA">
        <w:trPr>
          <w:divId w:val="1268269843"/>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Copyright</w:t>
            </w:r>
          </w:p>
        </w:tc>
        <w:tc>
          <w:tcPr>
            <w:tcW w:w="0" w:type="auto"/>
            <w:vAlign w:val="center"/>
            <w:hideMark/>
          </w:tcPr>
          <w:p w:rsidR="00292EEA" w:rsidRDefault="005B11EB">
            <w:pPr>
              <w:rPr>
                <w:rFonts w:eastAsia="Times New Roman"/>
                <w:lang w:val="en-US"/>
              </w:rPr>
            </w:pPr>
            <w:r>
              <w:rPr>
                <w:rFonts w:eastAsia="Times New Roman"/>
                <w:lang w:val="en-US"/>
              </w:rPr>
              <w:t>CPT copyright 2014 American Medical Association. All rights reserved.</w:t>
            </w:r>
          </w:p>
        </w:tc>
      </w:tr>
    </w:tbl>
    <w:p w:rsidR="00292EEA" w:rsidRDefault="005B11EB">
      <w:pPr>
        <w:pStyle w:val="Heading1"/>
        <w:divId w:val="1249579501"/>
        <w:rPr>
          <w:rFonts w:eastAsia="Times New Roman"/>
          <w:lang w:val="en-US"/>
        </w:rPr>
      </w:pPr>
      <w:r>
        <w:rPr>
          <w:rFonts w:eastAsia="Times New Roman"/>
          <w:lang w:val="en-US"/>
        </w:rPr>
        <w:t>Health Level Seven, Inc. - CQI WG</w:t>
      </w:r>
    </w:p>
    <w:p w:rsidR="00292EEA" w:rsidRDefault="005B11EB">
      <w:pPr>
        <w:pStyle w:val="Heading2"/>
        <w:divId w:val="1249579501"/>
        <w:rPr>
          <w:rFonts w:eastAsia="Times New Roman"/>
          <w:lang w:val="en-US"/>
        </w:rPr>
      </w:pPr>
      <w:r>
        <w:rPr>
          <w:rFonts w:eastAsia="Times New Roman"/>
          <w:lang w:val="en-US"/>
        </w:rPr>
        <w:t>ValueSet: Procedure Not Performed Reason (SNOMED-CT)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249579501"/>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Procedure Not Performed Reason (SNOMED-CT) (Procedure Not Performed Reason ( S N O M E D- C T)) </w:t>
            </w:r>
          </w:p>
        </w:tc>
      </w:tr>
      <w:tr w:rsidR="00292EEA">
        <w:trPr>
          <w:divId w:val="1249579501"/>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Situation codes describing the reason that a procedure, which might otherwise be expected, was not performed, or a procedure that was started was not completed. Consists of SNOMED CT codes, children of procedure contraindicated (183932001), procedure discontinued (416406003), procedure not done (416237000), procedure not indicated (428119001), procedure not offered (416064006), procedure not wanted (416432009), procedure refused (183944003), and procedure stopped (394908001). </w:t>
            </w:r>
          </w:p>
        </w:tc>
      </w:tr>
      <w:tr w:rsidR="00292EEA">
        <w:trPr>
          <w:divId w:val="1249579501"/>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1"/>
        <w:divId w:val="1271089785"/>
        <w:rPr>
          <w:rFonts w:eastAsia="Times New Roman"/>
          <w:lang w:val="en-US"/>
        </w:rPr>
      </w:pPr>
      <w:r>
        <w:rPr>
          <w:rFonts w:eastAsia="Times New Roman"/>
          <w:lang w:val="en-US"/>
        </w:rPr>
        <w:t>IHE</w:t>
      </w:r>
    </w:p>
    <w:p w:rsidR="00292EEA" w:rsidRDefault="005B11EB">
      <w:pPr>
        <w:pStyle w:val="Heading2"/>
        <w:divId w:val="1271089785"/>
        <w:rPr>
          <w:rFonts w:eastAsia="Times New Roman"/>
          <w:lang w:val="en-US"/>
        </w:rPr>
      </w:pPr>
      <w:r>
        <w:rPr>
          <w:rFonts w:eastAsia="Times New Roman"/>
          <w:lang w:val="en-US"/>
        </w:rPr>
        <w:t>ValueSet: DocumentReference Format Code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271089785"/>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DocumentReference Format Code Set (Document Reference Format Code Set) </w:t>
            </w:r>
          </w:p>
        </w:tc>
      </w:tr>
      <w:tr w:rsidR="00292EEA">
        <w:trPr>
          <w:divId w:val="1271089785"/>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The value set is defined to be the set of format codes defined by the IHE Technical Framework, and also including additional format codes defined by the HL7. The value set is listed in HITSP C80 Table 2-153 Format Code Value Set Definition, with additions published later by IHE as published at http://wiki.ihe.net/index.php?title=IHE_Format_Codes and with additions published later by HL7 as published at http://wiki.hl7.org/index.php?title=CDA_Format_Codes_for_IHE_XDS. This is the code specifying the technical format of the document. Along with the typeCode, it should provide sufficient information to allow any potential document consumer to know if it will be able to process the document. The code shall be sufficiently specific to ensure processing/display by identifying a document encoding, structure and template. The actual list of codes here is incomplete </w:t>
            </w:r>
          </w:p>
        </w:tc>
      </w:tr>
      <w:tr w:rsidR="00292EEA">
        <w:trPr>
          <w:divId w:val="1271089785"/>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Some content from IHEÂ® Copyright Â© 2015 IHE International, Inc. This content is from the IHE Technical Frameworks and Supplements, available for free download and use at http://www.ihe.net/Technical_Frameworks/ </w:t>
            </w:r>
          </w:p>
        </w:tc>
      </w:tr>
    </w:tbl>
    <w:p w:rsidR="00292EEA" w:rsidRDefault="005B11EB">
      <w:pPr>
        <w:pStyle w:val="Heading1"/>
        <w:divId w:val="510997197"/>
        <w:rPr>
          <w:rFonts w:eastAsia="Times New Roman"/>
          <w:lang w:val="en-US"/>
        </w:rPr>
      </w:pPr>
      <w:r>
        <w:rPr>
          <w:rFonts w:eastAsia="Times New Roman"/>
          <w:lang w:val="en-US"/>
        </w:rPr>
        <w:lastRenderedPageBreak/>
        <w:t>NEMA/DICOM</w:t>
      </w:r>
    </w:p>
    <w:p w:rsidR="00292EEA" w:rsidRDefault="005B11EB">
      <w:pPr>
        <w:pStyle w:val="Heading2"/>
        <w:divId w:val="510997197"/>
        <w:rPr>
          <w:rFonts w:eastAsia="Times New Roman"/>
          <w:lang w:val="en-US"/>
        </w:rPr>
      </w:pPr>
      <w:r>
        <w:rPr>
          <w:rFonts w:eastAsia="Times New Roman"/>
          <w:lang w:val="en-US"/>
        </w:rPr>
        <w:t>ValueSet: Audit Active Participant Role ID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Audit Active Participant Role ID Code (Audit Active Participant Role I D Code) </w:t>
            </w:r>
          </w:p>
        </w:tc>
      </w:tr>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Audit Active Participant Role ID Code</w:t>
            </w:r>
          </w:p>
        </w:tc>
      </w:tr>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bl>
    <w:p w:rsidR="00292EEA" w:rsidRDefault="005B11EB">
      <w:pPr>
        <w:pStyle w:val="Heading2"/>
        <w:divId w:val="510997197"/>
        <w:rPr>
          <w:rFonts w:eastAsia="Times New Roman"/>
          <w:lang w:val="en-US"/>
        </w:rPr>
      </w:pPr>
      <w:r>
        <w:rPr>
          <w:rFonts w:eastAsia="Times New Roman"/>
          <w:lang w:val="en-US"/>
        </w:rPr>
        <w:t>ValueSet: Audit Event 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Audit Event ID (Audit Event I D) </w:t>
            </w:r>
          </w:p>
        </w:tc>
      </w:tr>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Event Types for Audit Events - defined by DICOM with some FHIR specific additions</w:t>
            </w:r>
          </w:p>
        </w:tc>
      </w:tr>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RESTful Operation: </w:t>
            </w:r>
            <w:r>
              <w:rPr>
                <w:rFonts w:eastAsia="Times New Roman"/>
                <w:lang w:val="en-US"/>
              </w:rPr>
              <w:t xml:space="preserve">Audit Event: Execution of a RESTful operation as defined by FHIR </w:t>
            </w:r>
          </w:p>
        </w:tc>
      </w:tr>
    </w:tbl>
    <w:p w:rsidR="00292EEA" w:rsidRDefault="005B11EB">
      <w:pPr>
        <w:pStyle w:val="Heading2"/>
        <w:divId w:val="510997197"/>
        <w:rPr>
          <w:rFonts w:eastAsia="Times New Roman"/>
          <w:lang w:val="en-US"/>
        </w:rPr>
      </w:pPr>
      <w:r>
        <w:rPr>
          <w:rFonts w:eastAsia="Times New Roman"/>
          <w:lang w:val="en-US"/>
        </w:rPr>
        <w:t>ValueSet: Audit Event Source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Audit Event Source Type (Audit Event Source Type) </w:t>
            </w:r>
          </w:p>
        </w:tc>
      </w:tr>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The type of process where the audit event originated from</w:t>
            </w:r>
          </w:p>
        </w:tc>
      </w:tr>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User Device: </w:t>
            </w:r>
            <w:r>
              <w:rPr>
                <w:rFonts w:eastAsia="Times New Roman"/>
                <w:lang w:val="en-US"/>
              </w:rPr>
              <w:t xml:space="preserve">End-user display device, diagnostic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Data Interface: </w:t>
            </w:r>
            <w:r>
              <w:rPr>
                <w:rFonts w:eastAsia="Times New Roman"/>
                <w:lang w:val="en-US"/>
              </w:rPr>
              <w:t xml:space="preserve">Data acquisition device or instrument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Web Server: </w:t>
            </w:r>
            <w:r>
              <w:rPr>
                <w:rFonts w:eastAsia="Times New Roman"/>
                <w:lang w:val="en-US"/>
              </w:rPr>
              <w:t xml:space="preserve">Web Server process or thread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Application Server: </w:t>
            </w:r>
            <w:r>
              <w:rPr>
                <w:rFonts w:eastAsia="Times New Roman"/>
                <w:lang w:val="en-US"/>
              </w:rPr>
              <w:t xml:space="preserve">Application Server process or thread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Database Server: </w:t>
            </w:r>
            <w:r>
              <w:rPr>
                <w:rFonts w:eastAsia="Times New Roman"/>
                <w:lang w:val="en-US"/>
              </w:rPr>
              <w:t xml:space="preserve">Database Server process or thread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Security Server: </w:t>
            </w:r>
            <w:r>
              <w:rPr>
                <w:rFonts w:eastAsia="Times New Roman"/>
                <w:lang w:val="en-US"/>
              </w:rPr>
              <w:t xml:space="preserve">Security server, e.g., a domain controller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Network Device: </w:t>
            </w:r>
            <w:r>
              <w:rPr>
                <w:rFonts w:eastAsia="Times New Roman"/>
                <w:lang w:val="en-US"/>
              </w:rPr>
              <w:t xml:space="preserve">ISO level 1-3 network component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Network Router: </w:t>
            </w:r>
            <w:r>
              <w:rPr>
                <w:rFonts w:eastAsia="Times New Roman"/>
                <w:lang w:val="en-US"/>
              </w:rPr>
              <w:t xml:space="preserve">ISO level 4-6 operating software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w:t>
            </w:r>
            <w:r>
              <w:rPr>
                <w:rFonts w:eastAsia="Times New Roman"/>
                <w:lang w:val="en-US"/>
              </w:rPr>
              <w:t xml:space="preserve">other kind of device (defined by DICOM, but some other code/system can be used) </w:t>
            </w:r>
          </w:p>
        </w:tc>
      </w:tr>
    </w:tbl>
    <w:p w:rsidR="00292EEA" w:rsidRDefault="005B11EB">
      <w:pPr>
        <w:pStyle w:val="Heading2"/>
        <w:divId w:val="510997197"/>
        <w:rPr>
          <w:rFonts w:eastAsia="Times New Roman"/>
          <w:lang w:val="en-US"/>
        </w:rPr>
      </w:pPr>
      <w:r>
        <w:rPr>
          <w:rFonts w:eastAsia="Times New Roman"/>
          <w:lang w:val="en-US"/>
        </w:rPr>
        <w:t>ValueSet: Audit Event Sub-Type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Audit Event Sub-Type (Audit Event Sub- Type) </w:t>
            </w:r>
          </w:p>
        </w:tc>
      </w:tr>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Description</w:t>
            </w:r>
          </w:p>
        </w:tc>
        <w:tc>
          <w:tcPr>
            <w:tcW w:w="0" w:type="auto"/>
            <w:vAlign w:val="center"/>
            <w:hideMark/>
          </w:tcPr>
          <w:p w:rsidR="00292EEA" w:rsidRDefault="005B11EB">
            <w:pPr>
              <w:rPr>
                <w:rFonts w:eastAsia="Times New Roman"/>
                <w:lang w:val="en-US"/>
              </w:rPr>
            </w:pPr>
            <w:r>
              <w:rPr>
                <w:rFonts w:eastAsia="Times New Roman"/>
                <w:lang w:val="en-US"/>
              </w:rPr>
              <w:t>More detailed code concerning the type of the audit event - defined by DICOM with some FHIR specific additions</w:t>
            </w:r>
          </w:p>
        </w:tc>
      </w:tr>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bl>
    <w:p w:rsidR="00292EEA" w:rsidRDefault="005B11EB">
      <w:pPr>
        <w:pStyle w:val="Heading2"/>
        <w:divId w:val="510997197"/>
        <w:rPr>
          <w:rFonts w:eastAsia="Times New Roman"/>
          <w:lang w:val="en-US"/>
        </w:rPr>
      </w:pPr>
      <w:r>
        <w:rPr>
          <w:rFonts w:eastAsia="Times New Roman"/>
          <w:lang w:val="en-US"/>
        </w:rPr>
        <w:t>ValueSet: DICOM Controlled Terminology Definitions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7"/>
        <w:gridCol w:w="8143"/>
      </w:tblGrid>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DICOM Controlled Terminology Definitions (D I C O M Controlled Terminology Definitions) </w:t>
            </w:r>
          </w:p>
        </w:tc>
      </w:tr>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DICOM Code Definitions (Coding Scheme Designator "DCM" Coding Scheme Version "01")</w:t>
            </w:r>
          </w:p>
        </w:tc>
      </w:tr>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Requirements</w:t>
            </w:r>
          </w:p>
        </w:tc>
        <w:tc>
          <w:tcPr>
            <w:tcW w:w="0" w:type="auto"/>
            <w:vAlign w:val="center"/>
            <w:hideMark/>
          </w:tcPr>
          <w:p w:rsidR="00292EEA" w:rsidRDefault="005B11EB">
            <w:pPr>
              <w:rPr>
                <w:rFonts w:eastAsia="Times New Roman"/>
                <w:lang w:val="en-US"/>
              </w:rPr>
            </w:pPr>
            <w:r>
              <w:rPr>
                <w:rFonts w:eastAsia="Times New Roman"/>
                <w:lang w:val="en-US"/>
              </w:rPr>
              <w:t xml:space="preserve">This value is published as part of FHIR in order to make the codes available to FHIR terminology services and so implementers can easily leverage the codes </w:t>
            </w:r>
          </w:p>
        </w:tc>
      </w:tr>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Archive: </w:t>
            </w:r>
            <w:r>
              <w:rPr>
                <w:rFonts w:eastAsia="Times New Roman"/>
                <w:lang w:val="en-US"/>
              </w:rPr>
              <w:t xml:space="preserve">Archive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Autorefraction: </w:t>
            </w:r>
            <w:r>
              <w:rPr>
                <w:rFonts w:eastAsia="Times New Roman"/>
                <w:lang w:val="en-US"/>
              </w:rPr>
              <w:t xml:space="preserve">Autorefraction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Angioscopy: </w:t>
            </w:r>
            <w:r>
              <w:rPr>
                <w:rFonts w:eastAsia="Times New Roman"/>
                <w:lang w:val="en-US"/>
              </w:rPr>
              <w:t xml:space="preserve">Angioscopy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Audio: </w:t>
            </w:r>
            <w:r>
              <w:rPr>
                <w:rFonts w:eastAsia="Times New Roman"/>
                <w:lang w:val="en-US"/>
              </w:rPr>
              <w:t xml:space="preserve">Audio object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Ultrasound Bone Densitometry: </w:t>
            </w:r>
            <w:r>
              <w:rPr>
                <w:rFonts w:eastAsia="Times New Roman"/>
                <w:lang w:val="en-US"/>
              </w:rPr>
              <w:t xml:space="preserve">Ultrasound Bone Densitometry (modality)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Biomagnetic imaging: </w:t>
            </w:r>
            <w:r>
              <w:rPr>
                <w:rFonts w:eastAsia="Times New Roman"/>
                <w:lang w:val="en-US"/>
              </w:rPr>
              <w:t xml:space="preserve">Biomagnetic imaging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Bone Mineral Densitometry: </w:t>
            </w:r>
            <w:r>
              <w:rPr>
                <w:rFonts w:eastAsia="Times New Roman"/>
                <w:lang w:val="en-US"/>
              </w:rPr>
              <w:t xml:space="preserve">Bone Mineral Densitometry by X-Ray (modality), including dual-energy X-Ray absorptiometry (DXA) and morphometric X-Ray absorptiometry (MXA)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Computer Assisted Detection/Diagnosis: </w:t>
            </w:r>
            <w:r>
              <w:rPr>
                <w:rFonts w:eastAsia="Times New Roman"/>
                <w:lang w:val="en-US"/>
              </w:rPr>
              <w:t xml:space="preserve">Computer Assisted Detection/Diagnosis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Capture: </w:t>
            </w:r>
            <w:r>
              <w:rPr>
                <w:rFonts w:eastAsia="Times New Roman"/>
                <w:lang w:val="en-US"/>
              </w:rPr>
              <w:t xml:space="preserve">Image Capture Device, includes video capture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Color flow Doppler: </w:t>
            </w:r>
            <w:r>
              <w:rPr>
                <w:rFonts w:eastAsia="Times New Roman"/>
                <w:lang w:val="en-US"/>
              </w:rPr>
              <w:t xml:space="preserve">Color flow Doppler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Cinefluorography: </w:t>
            </w:r>
            <w:r>
              <w:rPr>
                <w:rFonts w:eastAsia="Times New Roman"/>
                <w:lang w:val="en-US"/>
              </w:rPr>
              <w:t xml:space="preserve">Cinefluorography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Computation Server: </w:t>
            </w:r>
            <w:r>
              <w:rPr>
                <w:rFonts w:eastAsia="Times New Roman"/>
                <w:lang w:val="en-US"/>
              </w:rPr>
              <w:t xml:space="preserve">Computation Server; includes radiotherapy planning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Culposcopy: </w:t>
            </w:r>
            <w:r>
              <w:rPr>
                <w:rFonts w:eastAsia="Times New Roman"/>
                <w:lang w:val="en-US"/>
              </w:rPr>
              <w:t xml:space="preserve">Culposcopy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Computed Radiography: </w:t>
            </w:r>
            <w:r>
              <w:rPr>
                <w:rFonts w:eastAsia="Times New Roman"/>
                <w:lang w:val="en-US"/>
              </w:rPr>
              <w:t xml:space="preserve">Computed Radiography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Cystoscopy: </w:t>
            </w:r>
            <w:r>
              <w:rPr>
                <w:rFonts w:eastAsia="Times New Roman"/>
                <w:lang w:val="en-US"/>
              </w:rPr>
              <w:t xml:space="preserve">Cystoscopy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Computed Tomography: </w:t>
            </w:r>
            <w:r>
              <w:rPr>
                <w:rFonts w:eastAsia="Times New Roman"/>
                <w:lang w:val="en-US"/>
              </w:rPr>
              <w:t xml:space="preserve">Computed Tomography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Duplex Doppler: </w:t>
            </w:r>
            <w:r>
              <w:rPr>
                <w:rFonts w:eastAsia="Times New Roman"/>
                <w:lang w:val="en-US"/>
              </w:rPr>
              <w:t xml:space="preserve">Duplex Doppler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Digital fluoroscopy: </w:t>
            </w:r>
            <w:r>
              <w:rPr>
                <w:rFonts w:eastAsia="Times New Roman"/>
                <w:lang w:val="en-US"/>
              </w:rPr>
              <w:t xml:space="preserve">Digital fluoroscopy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Diaphanography: </w:t>
            </w:r>
            <w:r>
              <w:rPr>
                <w:rFonts w:eastAsia="Times New Roman"/>
                <w:lang w:val="en-US"/>
              </w:rPr>
              <w:t xml:space="preserve">Diaphanography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Digital microscopy: </w:t>
            </w:r>
            <w:r>
              <w:rPr>
                <w:rFonts w:eastAsia="Times New Roman"/>
                <w:lang w:val="en-US"/>
              </w:rPr>
              <w:t xml:space="preserve">Digital microscopy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Document Digitizer Equipment: </w:t>
            </w:r>
            <w:r>
              <w:rPr>
                <w:rFonts w:eastAsia="Times New Roman"/>
                <w:lang w:val="en-US"/>
              </w:rPr>
              <w:t xml:space="preserve">Equipment that digitized hardcopy documents and imported them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Digital Subtraction Angiography: </w:t>
            </w:r>
            <w:r>
              <w:rPr>
                <w:rFonts w:eastAsia="Times New Roman"/>
                <w:lang w:val="en-US"/>
              </w:rPr>
              <w:t xml:space="preserve">Digital Subtraction Angiography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Department System Scheduler: </w:t>
            </w:r>
            <w:r>
              <w:rPr>
                <w:rFonts w:eastAsia="Times New Roman"/>
                <w:lang w:val="en-US"/>
              </w:rPr>
              <w:t xml:space="preserve">Department System Scheduler, workflow manager; includes RIS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Digital Radiography: </w:t>
            </w:r>
            <w:r>
              <w:rPr>
                <w:rFonts w:eastAsia="Times New Roman"/>
                <w:lang w:val="en-US"/>
              </w:rPr>
              <w:t xml:space="preserve">Digital Radiography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Echocardiography: </w:t>
            </w:r>
            <w:r>
              <w:rPr>
                <w:rFonts w:eastAsia="Times New Roman"/>
                <w:lang w:val="en-US"/>
              </w:rPr>
              <w:t xml:space="preserve">Echocardiography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Electrocardiography: </w:t>
            </w:r>
            <w:r>
              <w:rPr>
                <w:rFonts w:eastAsia="Times New Roman"/>
                <w:lang w:val="en-US"/>
              </w:rPr>
              <w:t xml:space="preserve">Electrocardiography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Cardiac Electrophysiology: </w:t>
            </w:r>
            <w:r>
              <w:rPr>
                <w:rFonts w:eastAsia="Times New Roman"/>
                <w:lang w:val="en-US"/>
              </w:rPr>
              <w:t xml:space="preserve">Cardiac Electrophysiology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Endoscopy: </w:t>
            </w:r>
            <w:r>
              <w:rPr>
                <w:rFonts w:eastAsia="Times New Roman"/>
                <w:lang w:val="en-US"/>
              </w:rPr>
              <w:t xml:space="preserve">Endoscopy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Female: </w:t>
            </w:r>
            <w:r>
              <w:rPr>
                <w:rFonts w:eastAsia="Times New Roman"/>
                <w:lang w:val="en-US"/>
              </w:rPr>
              <w:t xml:space="preserve">Female sex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Fluorescein angiography: </w:t>
            </w:r>
            <w:r>
              <w:rPr>
                <w:rFonts w:eastAsia="Times New Roman"/>
                <w:lang w:val="en-US"/>
              </w:rPr>
              <w:t xml:space="preserve">Fluorescein angiography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Female changed to Male: </w:t>
            </w:r>
            <w:r>
              <w:rPr>
                <w:rFonts w:eastAsia="Times New Roman"/>
                <w:lang w:val="en-US"/>
              </w:rPr>
              <w:t xml:space="preserve">Female sex changed to Male sex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Film Digitizer: </w:t>
            </w:r>
            <w:r>
              <w:rPr>
                <w:rFonts w:eastAsia="Times New Roman"/>
                <w:lang w:val="en-US"/>
              </w:rPr>
              <w:t xml:space="preserve">Film Digitizer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Female Pseudohermaphrodite: </w:t>
            </w:r>
            <w:r>
              <w:rPr>
                <w:rFonts w:eastAsia="Times New Roman"/>
                <w:lang w:val="en-US"/>
              </w:rPr>
              <w:t xml:space="preserve">Female Pseudohermaphrodite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Fundoscopy: </w:t>
            </w:r>
            <w:r>
              <w:rPr>
                <w:rFonts w:eastAsia="Times New Roman"/>
                <w:lang w:val="en-US"/>
              </w:rPr>
              <w:t xml:space="preserve">Fundoscopy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General Microscopy: </w:t>
            </w:r>
            <w:r>
              <w:rPr>
                <w:rFonts w:eastAsia="Times New Roman"/>
                <w:lang w:val="en-US"/>
              </w:rPr>
              <w:t xml:space="preserve">General Microscopy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Hermaphrodite: </w:t>
            </w:r>
            <w:r>
              <w:rPr>
                <w:rFonts w:eastAsia="Times New Roman"/>
                <w:lang w:val="en-US"/>
              </w:rPr>
              <w:t xml:space="preserve">Hermaphrodite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Hard Copy: </w:t>
            </w:r>
            <w:r>
              <w:rPr>
                <w:rFonts w:eastAsia="Times New Roman"/>
                <w:lang w:val="en-US"/>
              </w:rPr>
              <w:t xml:space="preserve">Hard 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Hemodynamic Waveform: </w:t>
            </w:r>
            <w:r>
              <w:rPr>
                <w:rFonts w:eastAsia="Times New Roman"/>
                <w:lang w:val="en-US"/>
              </w:rPr>
              <w:t xml:space="preserve">Hemodynamic Waveform acquisition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Intra-oral Radiography: </w:t>
            </w:r>
            <w:r>
              <w:rPr>
                <w:rFonts w:eastAsia="Times New Roman"/>
                <w:lang w:val="en-US"/>
              </w:rPr>
              <w:t xml:space="preserve">Intra-oral Radiography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Intravascular Ultrasound: </w:t>
            </w:r>
            <w:r>
              <w:rPr>
                <w:rFonts w:eastAsia="Times New Roman"/>
                <w:lang w:val="en-US"/>
              </w:rPr>
              <w:t xml:space="preserve">Intravascular Ultrasound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Keratometry: </w:t>
            </w:r>
            <w:r>
              <w:rPr>
                <w:rFonts w:eastAsia="Times New Roman"/>
                <w:lang w:val="en-US"/>
              </w:rPr>
              <w:t xml:space="preserve">Keratometry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Key Object Selection: </w:t>
            </w:r>
            <w:r>
              <w:rPr>
                <w:rFonts w:eastAsia="Times New Roman"/>
                <w:lang w:val="en-US"/>
              </w:rPr>
              <w:t xml:space="preserve">Key Object Selection object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Lensometry: </w:t>
            </w:r>
            <w:r>
              <w:rPr>
                <w:rFonts w:eastAsia="Times New Roman"/>
                <w:lang w:val="en-US"/>
              </w:rPr>
              <w:t xml:space="preserve">Lensometry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Logging: </w:t>
            </w:r>
            <w:r>
              <w:rPr>
                <w:rFonts w:eastAsia="Times New Roman"/>
                <w:lang w:val="en-US"/>
              </w:rPr>
              <w:t xml:space="preserve">Procedure Logging device; includes cath lab logging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Laparoscopy: </w:t>
            </w:r>
            <w:r>
              <w:rPr>
                <w:rFonts w:eastAsia="Times New Roman"/>
                <w:lang w:val="en-US"/>
              </w:rPr>
              <w:t xml:space="preserve">Laparoscopy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Laser surface scan: </w:t>
            </w:r>
            <w:r>
              <w:rPr>
                <w:rFonts w:eastAsia="Times New Roman"/>
                <w:lang w:val="en-US"/>
              </w:rPr>
              <w:t xml:space="preserve">Laser surface scan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Male: </w:t>
            </w:r>
            <w:r>
              <w:rPr>
                <w:rFonts w:eastAsia="Times New Roman"/>
                <w:lang w:val="en-US"/>
              </w:rPr>
              <w:t xml:space="preserve">Male sex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Magnetic resonance angiography: </w:t>
            </w:r>
            <w:r>
              <w:rPr>
                <w:rFonts w:eastAsia="Times New Roman"/>
                <w:lang w:val="en-US"/>
              </w:rPr>
              <w:t xml:space="preserve">Magnetic resonance angiography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Male changed to Female: </w:t>
            </w:r>
            <w:r>
              <w:rPr>
                <w:rFonts w:eastAsia="Times New Roman"/>
                <w:lang w:val="en-US"/>
              </w:rPr>
              <w:t xml:space="preserve">Male sex changed to Female sex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Media Creation Device: </w:t>
            </w:r>
            <w:r>
              <w:rPr>
                <w:rFonts w:eastAsia="Times New Roman"/>
                <w:lang w:val="en-US"/>
              </w:rPr>
              <w:t xml:space="preserve">A device that creates DICOM PS3.10 interchange media. E.g., a CD creator that is managed by the Media Creation Management Service Class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Portable Media Importer Equipment: </w:t>
            </w:r>
            <w:r>
              <w:rPr>
                <w:rFonts w:eastAsia="Times New Roman"/>
                <w:lang w:val="en-US"/>
              </w:rPr>
              <w:t xml:space="preserve">Equipment that retrieved and imported objects from interchange Media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Mammography: </w:t>
            </w:r>
            <w:r>
              <w:rPr>
                <w:rFonts w:eastAsia="Times New Roman"/>
                <w:lang w:val="en-US"/>
              </w:rPr>
              <w:t xml:space="preserve">Mammography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Male Pseudohermaphrodite: </w:t>
            </w:r>
            <w:r>
              <w:rPr>
                <w:rFonts w:eastAsia="Times New Roman"/>
                <w:lang w:val="en-US"/>
              </w:rPr>
              <w:t xml:space="preserve">Male Pseudohermaphrodite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Magnetic Resonance: </w:t>
            </w:r>
            <w:r>
              <w:rPr>
                <w:rFonts w:eastAsia="Times New Roman"/>
                <w:lang w:val="en-US"/>
              </w:rPr>
              <w:t xml:space="preserve">Magnetic Resonance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Magnetic resonance spectroscopy: </w:t>
            </w:r>
            <w:r>
              <w:rPr>
                <w:rFonts w:eastAsia="Times New Roman"/>
                <w:lang w:val="en-US"/>
              </w:rPr>
              <w:t xml:space="preserve">Magnetic resonance spectroscopy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Nearline: </w:t>
            </w:r>
            <w:r>
              <w:rPr>
                <w:rFonts w:eastAsia="Times New Roman"/>
                <w:lang w:val="en-US"/>
              </w:rPr>
              <w:t xml:space="preserve">Instances need to be retrieved from relatively slow media such as optical disk or tape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Nuclear Medicine: </w:t>
            </w:r>
            <w:r>
              <w:rPr>
                <w:rFonts w:eastAsia="Times New Roman"/>
                <w:lang w:val="en-US"/>
              </w:rPr>
              <w:t xml:space="preserve">Nuclear Medicine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Ophthalmic Axial Measurements: </w:t>
            </w:r>
            <w:r>
              <w:rPr>
                <w:rFonts w:eastAsia="Times New Roman"/>
                <w:lang w:val="en-US"/>
              </w:rPr>
              <w:t xml:space="preserve">Measurements of the axial length of the eye, which are done by various devices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Optical Coherence Tomography: </w:t>
            </w:r>
            <w:r>
              <w:rPr>
                <w:rFonts w:eastAsia="Times New Roman"/>
                <w:lang w:val="en-US"/>
              </w:rPr>
              <w:t xml:space="preserve">Modality device that uses an interferometric, non-invasive optical tomographic technique to image 2D slices and 3D volumes of tissue using visible and near visible frequencies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Offline: </w:t>
            </w:r>
            <w:r>
              <w:rPr>
                <w:rFonts w:eastAsia="Times New Roman"/>
                <w:lang w:val="en-US"/>
              </w:rPr>
              <w:t xml:space="preserve">Instances need to be retrieved by manual intervention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Online: </w:t>
            </w:r>
            <w:r>
              <w:rPr>
                <w:rFonts w:eastAsia="Times New Roman"/>
                <w:lang w:val="en-US"/>
              </w:rPr>
              <w:t xml:space="preserve">Instances are immediately available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Ophthalmic photography: </w:t>
            </w:r>
            <w:r>
              <w:rPr>
                <w:rFonts w:eastAsia="Times New Roman"/>
                <w:lang w:val="en-US"/>
              </w:rPr>
              <w:t xml:space="preserve">Ophthalmic photography modality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Ophthalmic Mapping: </w:t>
            </w:r>
            <w:r>
              <w:rPr>
                <w:rFonts w:eastAsia="Times New Roman"/>
                <w:lang w:val="en-US"/>
              </w:rPr>
              <w:t xml:space="preserve">Modality device that measures corneal topography, corneal or retinal thickness, and other similar parameters that are typically displayed as maps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Ophthalmic Refraction: </w:t>
            </w:r>
            <w:r>
              <w:rPr>
                <w:rFonts w:eastAsia="Times New Roman"/>
                <w:lang w:val="en-US"/>
              </w:rPr>
              <w:t xml:space="preserve">Modality device that measures the refractive characteristics of the eye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Ophthalmic Tomography: </w:t>
            </w:r>
            <w:r>
              <w:rPr>
                <w:rFonts w:eastAsia="Times New Roman"/>
                <w:lang w:val="en-US"/>
              </w:rPr>
              <w:t xml:space="preserve">Tomography of the eye acquired by a modality that is based on light and optical principles. Tomography based on other principles, such as ultrasound, is excluded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Ophthalmic Visual Field: </w:t>
            </w:r>
            <w:r>
              <w:rPr>
                <w:rFonts w:eastAsia="Times New Roman"/>
                <w:lang w:val="en-US"/>
              </w:rPr>
              <w:t xml:space="preserve">Modality device that measures visual fields and perform visual perimetry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Modality: </w:t>
            </w:r>
            <w:r>
              <w:rPr>
                <w:rFonts w:eastAsia="Times New Roman"/>
                <w:lang w:val="en-US"/>
              </w:rPr>
              <w:t xml:space="preserve">Other Modality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Presentation State: </w:t>
            </w:r>
            <w:r>
              <w:rPr>
                <w:rFonts w:eastAsia="Times New Roman"/>
                <w:lang w:val="en-US"/>
              </w:rPr>
              <w:t xml:space="preserve">Presentation State object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Hard Copy Print Server: </w:t>
            </w:r>
            <w:r>
              <w:rPr>
                <w:rFonts w:eastAsia="Times New Roman"/>
                <w:lang w:val="en-US"/>
              </w:rPr>
              <w:t xml:space="preserve">Hard Copy Print Server; includes printers with embedded DICOM print server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Positron emission tomography: </w:t>
            </w:r>
            <w:r>
              <w:rPr>
                <w:rFonts w:eastAsia="Times New Roman"/>
                <w:lang w:val="en-US"/>
              </w:rPr>
              <w:t xml:space="preserve">Positron emission tomography (PET)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Panoramic X-Ray: </w:t>
            </w:r>
            <w:r>
              <w:rPr>
                <w:rFonts w:eastAsia="Times New Roman"/>
                <w:lang w:val="en-US"/>
              </w:rPr>
              <w:t xml:space="preserve">Panoramic X-Ray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Registration: </w:t>
            </w:r>
            <w:r>
              <w:rPr>
                <w:rFonts w:eastAsia="Times New Roman"/>
                <w:lang w:val="en-US"/>
              </w:rPr>
              <w:t xml:space="preserve">Registration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Radiofluoroscopy: </w:t>
            </w:r>
            <w:r>
              <w:rPr>
                <w:rFonts w:eastAsia="Times New Roman"/>
                <w:lang w:val="en-US"/>
              </w:rPr>
              <w:t xml:space="preserve">Radiofluoroscopy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Radiographic imaging: </w:t>
            </w:r>
            <w:r>
              <w:rPr>
                <w:rFonts w:eastAsia="Times New Roman"/>
                <w:lang w:val="en-US"/>
              </w:rPr>
              <w:t xml:space="preserve">Radiographic imaging (conventional film/screen)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Radiation Therapy Device: </w:t>
            </w:r>
            <w:r>
              <w:rPr>
                <w:rFonts w:eastAsia="Times New Roman"/>
                <w:lang w:val="en-US"/>
              </w:rPr>
              <w:t xml:space="preserve">Radiation Therapy Device; includes linear accelerator, proton therapy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Radiotherapy Dose: </w:t>
            </w:r>
            <w:r>
              <w:rPr>
                <w:rFonts w:eastAsia="Times New Roman"/>
                <w:lang w:val="en-US"/>
              </w:rPr>
              <w:t xml:space="preserve">Radiotherapy Dose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Radiotherapy Image: </w:t>
            </w:r>
            <w:r>
              <w:rPr>
                <w:rFonts w:eastAsia="Times New Roman"/>
                <w:lang w:val="en-US"/>
              </w:rPr>
              <w:t xml:space="preserve">Radiotherapy Imaging device; includes portal imaging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Radiotherapy Plan: </w:t>
            </w:r>
            <w:r>
              <w:rPr>
                <w:rFonts w:eastAsia="Times New Roman"/>
                <w:lang w:val="en-US"/>
              </w:rPr>
              <w:t xml:space="preserve">Radiotherapy Plan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Radiotherapy Treatment Record: </w:t>
            </w:r>
            <w:r>
              <w:rPr>
                <w:rFonts w:eastAsia="Times New Roman"/>
                <w:lang w:val="en-US"/>
              </w:rPr>
              <w:t xml:space="preserve">Radiotherapy Treatment Record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Radiotherapy Structure Set: </w:t>
            </w:r>
            <w:r>
              <w:rPr>
                <w:rFonts w:eastAsia="Times New Roman"/>
                <w:lang w:val="en-US"/>
              </w:rPr>
              <w:t xml:space="preserve">Radiotherapy Structure Set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Segmentation: </w:t>
            </w:r>
            <w:r>
              <w:rPr>
                <w:rFonts w:eastAsia="Times New Roman"/>
                <w:lang w:val="en-US"/>
              </w:rPr>
              <w:t xml:space="preserve">Segmentation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Slide Microscopy: </w:t>
            </w:r>
            <w:r>
              <w:rPr>
                <w:rFonts w:eastAsia="Times New Roman"/>
                <w:lang w:val="en-US"/>
              </w:rPr>
              <w:t xml:space="preserve">Slide Microscopy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Stereometric Relationship: </w:t>
            </w:r>
            <w:r>
              <w:rPr>
                <w:rFonts w:eastAsia="Times New Roman"/>
                <w:lang w:val="en-US"/>
              </w:rPr>
              <w:t xml:space="preserve">Stereometric image pairing modality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Structured Report Document: </w:t>
            </w:r>
            <w:r>
              <w:rPr>
                <w:rFonts w:eastAsia="Times New Roman"/>
                <w:lang w:val="en-US"/>
              </w:rPr>
              <w:t xml:space="preserve">Structured Report Document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Subjective Refraction: </w:t>
            </w:r>
            <w:r>
              <w:rPr>
                <w:rFonts w:eastAsia="Times New Roman"/>
                <w:lang w:val="en-US"/>
              </w:rPr>
              <w:t xml:space="preserve">Subjective Refraction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Single-photon emission computed tomography: </w:t>
            </w:r>
            <w:r>
              <w:rPr>
                <w:rFonts w:eastAsia="Times New Roman"/>
                <w:lang w:val="en-US"/>
              </w:rPr>
              <w:t xml:space="preserve">Single-photon emission computed tomography (SPECT)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Thermography: </w:t>
            </w:r>
            <w:r>
              <w:rPr>
                <w:rFonts w:eastAsia="Times New Roman"/>
                <w:lang w:val="en-US"/>
              </w:rPr>
              <w:t xml:space="preserve">Thermography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Unknown Sex: </w:t>
            </w:r>
            <w:r>
              <w:rPr>
                <w:rFonts w:eastAsia="Times New Roman"/>
                <w:lang w:val="en-US"/>
              </w:rPr>
              <w:t xml:space="preserve">Unknown Sex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Unavailable: </w:t>
            </w:r>
            <w:r>
              <w:rPr>
                <w:rFonts w:eastAsia="Times New Roman"/>
                <w:lang w:val="en-US"/>
              </w:rPr>
              <w:t xml:space="preserve">Instances cannot be retrieved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Ultrasound: </w:t>
            </w:r>
            <w:r>
              <w:rPr>
                <w:rFonts w:eastAsia="Times New Roman"/>
                <w:lang w:val="en-US"/>
              </w:rPr>
              <w:t xml:space="preserve">Ultrasound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Acuity: </w:t>
            </w:r>
            <w:r>
              <w:rPr>
                <w:rFonts w:eastAsia="Times New Roman"/>
                <w:lang w:val="en-US"/>
              </w:rPr>
              <w:t xml:space="preserve">Visual Acuity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Videofluorography: </w:t>
            </w:r>
            <w:r>
              <w:rPr>
                <w:rFonts w:eastAsia="Times New Roman"/>
                <w:lang w:val="en-US"/>
              </w:rPr>
              <w:t xml:space="preserve">Videofluorography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Video Tape Digitizer Equipment: </w:t>
            </w:r>
            <w:r>
              <w:rPr>
                <w:rFonts w:eastAsia="Times New Roman"/>
                <w:lang w:val="en-US"/>
              </w:rPr>
              <w:t xml:space="preserve">Equipment that digitizes video tape and imports it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Workstation: </w:t>
            </w:r>
            <w:r>
              <w:rPr>
                <w:rFonts w:eastAsia="Times New Roman"/>
                <w:lang w:val="en-US"/>
              </w:rPr>
              <w:t xml:space="preserve">Workstation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Angiography: </w:t>
            </w:r>
            <w:r>
              <w:rPr>
                <w:rFonts w:eastAsia="Times New Roman"/>
                <w:lang w:val="en-US"/>
              </w:rPr>
              <w:t xml:space="preserve">X-Ray Angiography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External-camera Photography: </w:t>
            </w:r>
            <w:r>
              <w:rPr>
                <w:rFonts w:eastAsia="Times New Roman"/>
                <w:lang w:val="en-US"/>
              </w:rPr>
              <w:t xml:space="preserve">External-camera Photography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Digital timecode (NOS): </w:t>
            </w:r>
            <w:r>
              <w:rPr>
                <w:rFonts w:eastAsia="Times New Roman"/>
                <w:lang w:val="en-US"/>
              </w:rPr>
              <w:t xml:space="preserve">A signal transmitted for the purpose of interchange of the current time, not specific to any source or methodology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ECG-based gating signal, processed: </w:t>
            </w:r>
            <w:r>
              <w:rPr>
                <w:rFonts w:eastAsia="Times New Roman"/>
                <w:lang w:val="en-US"/>
              </w:rPr>
              <w:t xml:space="preserve">A signal that is generated for each detection of a heart beat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IRIG-B timecode: </w:t>
            </w:r>
            <w:r>
              <w:rPr>
                <w:rFonts w:eastAsia="Times New Roman"/>
                <w:lang w:val="en-US"/>
              </w:rPr>
              <w:t xml:space="preserve">A signal transmitted by the Inter-Range Instrumentation Group for the purpose of synchronizing time clocks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Fluoroscopy On Signal: </w:t>
            </w:r>
            <w:r>
              <w:rPr>
                <w:rFonts w:eastAsia="Times New Roman"/>
                <w:lang w:val="en-US"/>
              </w:rPr>
              <w:t xml:space="preserve">A signal that indicates that X-Ray source has been activated for fluoroscopy use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On Trigger: </w:t>
            </w:r>
            <w:r>
              <w:rPr>
                <w:rFonts w:eastAsia="Times New Roman"/>
                <w:lang w:val="en-US"/>
              </w:rPr>
              <w:t xml:space="preserve">A signal that indicated that the X-Ray source has been activated for image recording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Differential signal: </w:t>
            </w:r>
            <w:r>
              <w:rPr>
                <w:rFonts w:eastAsia="Times New Roman"/>
                <w:lang w:val="en-US"/>
              </w:rPr>
              <w:t xml:space="preserve">An electrical signal derived from two electrodes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 bundle electrogram: </w:t>
            </w:r>
            <w:r>
              <w:rPr>
                <w:rFonts w:eastAsia="Times New Roman"/>
                <w:lang w:val="en-US"/>
              </w:rPr>
              <w:t xml:space="preserve">An electrophysiological recording from the HIS nerve bundle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Monopole signal: </w:t>
            </w:r>
            <w:r>
              <w:rPr>
                <w:rFonts w:eastAsia="Times New Roman"/>
                <w:lang w:val="en-US"/>
              </w:rPr>
              <w:t xml:space="preserve">An electrical signal from one electrode relative to an indifferent potential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Pacing (electrical) stimulus, voltage: </w:t>
            </w:r>
            <w:r>
              <w:rPr>
                <w:rFonts w:eastAsia="Times New Roman"/>
                <w:lang w:val="en-US"/>
              </w:rPr>
              <w:t xml:space="preserve">The voltage stimulus during cardiac pacing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 frequency ablation, power: </w:t>
            </w:r>
            <w:r>
              <w:rPr>
                <w:rFonts w:eastAsia="Times New Roman"/>
                <w:lang w:val="en-US"/>
              </w:rPr>
              <w:t xml:space="preserve">The power injected during RF ablation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Voltage measurement by basket catheter: </w:t>
            </w:r>
            <w:r>
              <w:rPr>
                <w:rFonts w:eastAsia="Times New Roman"/>
                <w:lang w:val="en-US"/>
              </w:rPr>
              <w:t xml:space="preserve">Electrophysiological signals acquired using a multi-splined catheter each equipped with multiple electrodes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Voltage measurement by mapping catheter: </w:t>
            </w:r>
            <w:r>
              <w:rPr>
                <w:rFonts w:eastAsia="Times New Roman"/>
                <w:lang w:val="en-US"/>
              </w:rPr>
              <w:t xml:space="preserve">Electrophysiological signals acquired using a steerable catheter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Voltage measurement, NOS: </w:t>
            </w:r>
            <w:r>
              <w:rPr>
                <w:rFonts w:eastAsia="Times New Roman"/>
                <w:lang w:val="en-US"/>
              </w:rPr>
              <w:t xml:space="preserve">A voltage measurement not otherwise specified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35% of thermal CO: </w:t>
            </w:r>
            <w:r>
              <w:rPr>
                <w:rFonts w:eastAsia="Times New Roman"/>
                <w:lang w:val="en-US"/>
              </w:rPr>
              <w:t xml:space="preserve">A signal point that is 35% of the peak thermal cardiac output </w:t>
            </w:r>
            <w:r>
              <w:rPr>
                <w:rFonts w:eastAsia="Times New Roman"/>
                <w:lang w:val="en-US"/>
              </w:rPr>
              <w:lastRenderedPageBreak/>
              <w:t xml:space="preserve">signal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70% of thermal CO: </w:t>
            </w:r>
            <w:r>
              <w:rPr>
                <w:rFonts w:eastAsia="Times New Roman"/>
                <w:lang w:val="en-US"/>
              </w:rPr>
              <w:t xml:space="preserve">A signal point that is 70% of the peak thermal cardiac output signal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 wave peak pressure: </w:t>
            </w:r>
            <w:r>
              <w:rPr>
                <w:rFonts w:eastAsia="Times New Roman"/>
                <w:lang w:val="en-US"/>
              </w:rPr>
              <w:t xml:space="preserve">The peak pressure of each heart beat in the atrium caused by the atrial contraction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 wave pressure, average: </w:t>
            </w:r>
            <w:r>
              <w:rPr>
                <w:rFonts w:eastAsia="Times New Roman"/>
                <w:lang w:val="en-US"/>
              </w:rPr>
              <w:t xml:space="preserve">The average of several A wave pressure measurements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Beat detected (accepted): </w:t>
            </w:r>
            <w:r>
              <w:rPr>
                <w:rFonts w:eastAsia="Times New Roman"/>
                <w:lang w:val="en-US"/>
              </w:rPr>
              <w:t xml:space="preserve">An identified cardiac beat used in the determination of a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Beat detected (rejected): </w:t>
            </w:r>
            <w:r>
              <w:rPr>
                <w:rFonts w:eastAsia="Times New Roman"/>
                <w:lang w:val="en-US"/>
              </w:rPr>
              <w:t xml:space="preserve">An identified cardiac beat not used in the determination of a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Diastolic pressure, average: </w:t>
            </w:r>
            <w:r>
              <w:rPr>
                <w:rFonts w:eastAsia="Times New Roman"/>
                <w:lang w:val="en-US"/>
              </w:rPr>
              <w:t xml:space="preserve">The average of several diastolic pressure measurements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Diastolic pressure nadir: </w:t>
            </w:r>
            <w:r>
              <w:rPr>
                <w:rFonts w:eastAsia="Times New Roman"/>
                <w:lang w:val="en-US"/>
              </w:rPr>
              <w:t xml:space="preserve">The lowest pressure value excluding any undershoot artifact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End diastole: </w:t>
            </w:r>
            <w:r>
              <w:rPr>
                <w:rFonts w:eastAsia="Times New Roman"/>
                <w:lang w:val="en-US"/>
              </w:rPr>
              <w:t xml:space="preserve">The moment at the end of the diastolic phase of the cardiac cycle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End of expiration: </w:t>
            </w:r>
            <w:r>
              <w:rPr>
                <w:rFonts w:eastAsia="Times New Roman"/>
                <w:lang w:val="en-US"/>
              </w:rPr>
              <w:t xml:space="preserve">The moment at the end of respiratory expiration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End of inspiration: </w:t>
            </w:r>
            <w:r>
              <w:rPr>
                <w:rFonts w:eastAsia="Times New Roman"/>
                <w:lang w:val="en-US"/>
              </w:rPr>
              <w:t xml:space="preserve">The moment at the end of respiratory inspiration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Max dp/dt: </w:t>
            </w:r>
            <w:r>
              <w:rPr>
                <w:rFonts w:eastAsia="Times New Roman"/>
                <w:lang w:val="en-US"/>
              </w:rPr>
              <w:t xml:space="preserve">The maximum positive rate of change of pressure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Max neg dp/dt: </w:t>
            </w:r>
            <w:r>
              <w:rPr>
                <w:rFonts w:eastAsia="Times New Roman"/>
                <w:lang w:val="en-US"/>
              </w:rPr>
              <w:t xml:space="preserve">The maximum negative rate of change of pressure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Mean blood pressure: </w:t>
            </w:r>
            <w:r>
              <w:rPr>
                <w:rFonts w:eastAsia="Times New Roman"/>
                <w:lang w:val="en-US"/>
              </w:rPr>
              <w:t xml:space="preserve">The average blood pressure value, generally over 2 or more seconds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Peak of thermal cardiac output bolus: </w:t>
            </w:r>
            <w:r>
              <w:rPr>
                <w:rFonts w:eastAsia="Times New Roman"/>
                <w:lang w:val="en-US"/>
              </w:rPr>
              <w:t xml:space="preserve">The peak change in blood temperature during a thermal cardiac output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Start of expiration: </w:t>
            </w:r>
            <w:r>
              <w:rPr>
                <w:rFonts w:eastAsia="Times New Roman"/>
                <w:lang w:val="en-US"/>
              </w:rPr>
              <w:t xml:space="preserve">The moment respiratory expiration begins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Start of inspiration: </w:t>
            </w:r>
            <w:r>
              <w:rPr>
                <w:rFonts w:eastAsia="Times New Roman"/>
                <w:lang w:val="en-US"/>
              </w:rPr>
              <w:t xml:space="preserve">The moment of respiratory inspiration begins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Start of thermal cardiac output bolus: </w:t>
            </w:r>
            <w:r>
              <w:rPr>
                <w:rFonts w:eastAsia="Times New Roman"/>
                <w:lang w:val="en-US"/>
              </w:rPr>
              <w:t xml:space="preserve">The first discernible blood temperature change following the injectate during a thermal cardiac output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Systolic pressure, average: </w:t>
            </w:r>
            <w:r>
              <w:rPr>
                <w:rFonts w:eastAsia="Times New Roman"/>
                <w:lang w:val="en-US"/>
              </w:rPr>
              <w:t xml:space="preserve">The average of several systolic blood pressure measurements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Systolic peak pressure: </w:t>
            </w:r>
            <w:r>
              <w:rPr>
                <w:rFonts w:eastAsia="Times New Roman"/>
                <w:lang w:val="en-US"/>
              </w:rPr>
              <w:t xml:space="preserve">The highest systolic blood pressure value excluding any overshoot artifact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 wave peak pressure: </w:t>
            </w:r>
            <w:r>
              <w:rPr>
                <w:rFonts w:eastAsia="Times New Roman"/>
                <w:lang w:val="en-US"/>
              </w:rPr>
              <w:t xml:space="preserve">The peak pressure of each heart beat in the atrium caused by the filling of the atrium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 wave pressure, average: </w:t>
            </w:r>
            <w:r>
              <w:rPr>
                <w:rFonts w:eastAsia="Times New Roman"/>
                <w:lang w:val="en-US"/>
              </w:rPr>
              <w:t xml:space="preserve">The average of several V wave pressure measurements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Valve close: </w:t>
            </w:r>
            <w:r>
              <w:rPr>
                <w:rFonts w:eastAsia="Times New Roman"/>
                <w:lang w:val="en-US"/>
              </w:rPr>
              <w:t xml:space="preserve">The moment at which a heart valve closes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Valve open: </w:t>
            </w:r>
            <w:r>
              <w:rPr>
                <w:rFonts w:eastAsia="Times New Roman"/>
                <w:lang w:val="en-US"/>
              </w:rPr>
              <w:t xml:space="preserve">The moment at which a heart valve opens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Ablation off: </w:t>
            </w:r>
            <w:r>
              <w:rPr>
                <w:rFonts w:eastAsia="Times New Roman"/>
                <w:lang w:val="en-US"/>
              </w:rPr>
              <w:t xml:space="preserve">The moment when RF ablation current is turned off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Ablation on: </w:t>
            </w:r>
            <w:r>
              <w:rPr>
                <w:rFonts w:eastAsia="Times New Roman"/>
                <w:lang w:val="en-US"/>
              </w:rPr>
              <w:t xml:space="preserve">The moment when RF ablation current is turned 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 bundle wave: </w:t>
            </w:r>
            <w:r>
              <w:rPr>
                <w:rFonts w:eastAsia="Times New Roman"/>
                <w:lang w:val="en-US"/>
              </w:rPr>
              <w:t xml:space="preserve">The moment in the cardiac cycle when the HIS bundle nerves depolarize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 wave: </w:t>
            </w:r>
            <w:r>
              <w:rPr>
                <w:rFonts w:eastAsia="Times New Roman"/>
                <w:lang w:val="en-US"/>
              </w:rPr>
              <w:t xml:space="preserve">The surface electrocardiogram of the atrial contraction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 wave: </w:t>
            </w:r>
            <w:r>
              <w:rPr>
                <w:rFonts w:eastAsia="Times New Roman"/>
                <w:lang w:val="en-US"/>
              </w:rPr>
              <w:t xml:space="preserve">The first negative deflection of the electrocardiogram cause by ventricular depolarization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 wave: </w:t>
            </w:r>
            <w:r>
              <w:rPr>
                <w:rFonts w:eastAsia="Times New Roman"/>
                <w:lang w:val="en-US"/>
              </w:rPr>
              <w:t xml:space="preserve">The first positive deflection the electrocardiogram cause by ventricular depolarization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 wave: </w:t>
            </w:r>
            <w:r>
              <w:rPr>
                <w:rFonts w:eastAsia="Times New Roman"/>
                <w:lang w:val="en-US"/>
              </w:rPr>
              <w:t xml:space="preserve">The first negative deflection after the R wave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Start of atrial contraction: </w:t>
            </w:r>
            <w:r>
              <w:rPr>
                <w:rFonts w:eastAsia="Times New Roman"/>
                <w:lang w:val="en-US"/>
              </w:rPr>
              <w:t xml:space="preserve">The beginning of the atrial contraction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Start of atrial contraction (subsequent): </w:t>
            </w:r>
            <w:r>
              <w:rPr>
                <w:rFonts w:eastAsia="Times New Roman"/>
                <w:lang w:val="en-US"/>
              </w:rPr>
              <w:t xml:space="preserve">The beginning of the second atrial contraction of two consecutive beats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Stimulation at rate 1 interval: </w:t>
            </w:r>
            <w:r>
              <w:rPr>
                <w:rFonts w:eastAsia="Times New Roman"/>
                <w:lang w:val="en-US"/>
              </w:rPr>
              <w:t xml:space="preserve">The stimulation interval during cardiac stimulation first used in a pacing train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Stimulation at rate 2 interval: </w:t>
            </w:r>
            <w:r>
              <w:rPr>
                <w:rFonts w:eastAsia="Times New Roman"/>
                <w:lang w:val="en-US"/>
              </w:rPr>
              <w:t xml:space="preserve">The stimulation interval different from the first stimulation interval used in a pacing train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Stimulation at rate 3 interval: </w:t>
            </w:r>
            <w:r>
              <w:rPr>
                <w:rFonts w:eastAsia="Times New Roman"/>
                <w:lang w:val="en-US"/>
              </w:rPr>
              <w:t xml:space="preserve">A stimulation interval different from and subsequent to the second interval in a pacing train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Stimulation at rate 4 interval: </w:t>
            </w:r>
            <w:r>
              <w:rPr>
                <w:rFonts w:eastAsia="Times New Roman"/>
                <w:lang w:val="en-US"/>
              </w:rPr>
              <w:t xml:space="preserve">Describes a stimulation interval different from and subsequent to the third interval in a pacing train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 wave: </w:t>
            </w:r>
            <w:r>
              <w:rPr>
                <w:rFonts w:eastAsia="Times New Roman"/>
                <w:lang w:val="en-US"/>
              </w:rPr>
              <w:t xml:space="preserve">The electrocardiogram deflection caused by ventricular repolarization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 wave: </w:t>
            </w:r>
            <w:r>
              <w:rPr>
                <w:rFonts w:eastAsia="Times New Roman"/>
                <w:lang w:val="en-US"/>
              </w:rPr>
              <w:t xml:space="preserve">The peak pressure of each heart beat monitored in the atrium caused by the filling of the atrium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 wave of next beat: </w:t>
            </w:r>
            <w:r>
              <w:rPr>
                <w:rFonts w:eastAsia="Times New Roman"/>
                <w:lang w:val="en-US"/>
              </w:rPr>
              <w:t xml:space="preserve">The second V wave measurement of two consecutive beats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State: </w:t>
            </w:r>
            <w:r>
              <w:rPr>
                <w:rFonts w:eastAsia="Times New Roman"/>
                <w:lang w:val="en-US"/>
              </w:rPr>
              <w:t xml:space="preserve">A description of the physiological condition of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Protocol Stage: </w:t>
            </w:r>
            <w:r>
              <w:rPr>
                <w:rFonts w:eastAsia="Times New Roman"/>
                <w:lang w:val="en-US"/>
              </w:rPr>
              <w:t xml:space="preserve">The exercise level during a progressive cardiac stress test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Stress Protocol: </w:t>
            </w:r>
            <w:r>
              <w:rPr>
                <w:rFonts w:eastAsia="Times New Roman"/>
                <w:lang w:val="en-US"/>
              </w:rPr>
              <w:t xml:space="preserve">A series of physiological challenges designed to progressively increase the work of the heart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Catheterization Procedure Phase: </w:t>
            </w:r>
            <w:r>
              <w:rPr>
                <w:rFonts w:eastAsia="Times New Roman"/>
                <w:lang w:val="en-US"/>
              </w:rPr>
              <w:t xml:space="preserve">A subpart of a cardiac catheterization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Contrast Phase: </w:t>
            </w:r>
            <w:r>
              <w:rPr>
                <w:rFonts w:eastAsia="Times New Roman"/>
                <w:lang w:val="en-US"/>
              </w:rPr>
              <w:t xml:space="preserve">The subpart of a cardiac catheterization procedure in which a radio-opaque contrast medium is injected into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Physiological challenges: </w:t>
            </w:r>
            <w:r>
              <w:rPr>
                <w:rFonts w:eastAsia="Times New Roman"/>
                <w:lang w:val="en-US"/>
              </w:rPr>
              <w:t xml:space="preserve">Physical changes administered to a patient in order to elicit an physiological response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Step Number: </w:t>
            </w:r>
            <w:r>
              <w:rPr>
                <w:rFonts w:eastAsia="Times New Roman"/>
                <w:lang w:val="en-US"/>
              </w:rPr>
              <w:t xml:space="preserve">Enumeration of a subpart of a catheterization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EP Procedure Phase: </w:t>
            </w:r>
            <w:r>
              <w:rPr>
                <w:rFonts w:eastAsia="Times New Roman"/>
                <w:lang w:val="en-US"/>
              </w:rPr>
              <w:t xml:space="preserve">A subpart of en electrophysiological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Pulse train definition: </w:t>
            </w:r>
            <w:r>
              <w:rPr>
                <w:rFonts w:eastAsia="Times New Roman"/>
                <w:lang w:val="en-US"/>
              </w:rPr>
              <w:t xml:space="preserve">A means of defining a series of cardiac stimulation pulses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End of systole: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Indicator mean transit time: </w:t>
            </w:r>
            <w:r>
              <w:rPr>
                <w:rFonts w:eastAsia="Times New Roman"/>
                <w:lang w:val="en-US"/>
              </w:rPr>
              <w:t xml:space="preserve">Time for a median particle to travel from point of injection to point of detection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Tau: </w:t>
            </w:r>
            <w:r>
              <w:rPr>
                <w:rFonts w:eastAsia="Times New Roman"/>
                <w:lang w:val="en-US"/>
              </w:rPr>
              <w:t xml:space="preserve">The time constant of isovolumic pressure fall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 max myocardial: </w:t>
            </w:r>
            <w:r>
              <w:rPr>
                <w:rFonts w:eastAsia="Times New Roman"/>
                <w:lang w:val="en-US"/>
              </w:rPr>
              <w:t xml:space="preserve">Maximum velocity of myocardial contractility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Real time acquisition: </w:t>
            </w:r>
            <w:r>
              <w:rPr>
                <w:rFonts w:eastAsia="Times New Roman"/>
                <w:lang w:val="en-US"/>
              </w:rPr>
              <w:t xml:space="preserve">Total time for the acquisition is shorter than cardiac cycle, no gating is applied; see Cardiac Synchronization Technique (0018,9037)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Prospective gating: </w:t>
            </w:r>
            <w:r>
              <w:rPr>
                <w:rFonts w:eastAsia="Times New Roman"/>
                <w:lang w:val="en-US"/>
              </w:rPr>
              <w:t xml:space="preserve">Certain thresholds have been set for a gating window that defines the acceptance of measurement data during the acquisition; see Cardiac Synchronization Technique (0018,9037)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Retrospective gating: </w:t>
            </w:r>
            <w:r>
              <w:rPr>
                <w:rFonts w:eastAsia="Times New Roman"/>
                <w:lang w:val="en-US"/>
              </w:rPr>
              <w:t xml:space="preserve">Certain thresholds have been set for a gating window that defines the acceptance of measurement data after the acquisition; see Cardiac Synchronization Technique (0018,9037)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Paced: </w:t>
            </w:r>
            <w:r>
              <w:rPr>
                <w:rFonts w:eastAsia="Times New Roman"/>
                <w:lang w:val="en-US"/>
              </w:rPr>
              <w:t xml:space="preserve">There is a constant RR interval, which makes thresholding not required; see Cardiac Synchronization Technique (0018,9037). E.g., Pacemaker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Cardiac Stress State: </w:t>
            </w:r>
            <w:r>
              <w:rPr>
                <w:rFonts w:eastAsia="Times New Roman"/>
                <w:lang w:val="en-US"/>
              </w:rPr>
              <w:t xml:space="preserve">Imaging after injection of tracer during increased cardiac workload or increased myocardial blood flow, achieved by either exercise or pharmacologic means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Reinjection State: </w:t>
            </w:r>
            <w:r>
              <w:rPr>
                <w:rFonts w:eastAsia="Times New Roman"/>
                <w:lang w:val="en-US"/>
              </w:rPr>
              <w:t xml:space="preserve">Imaging after injection of additional tracer under resting conditions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Redistribution State: </w:t>
            </w:r>
            <w:r>
              <w:rPr>
                <w:rFonts w:eastAsia="Times New Roman"/>
                <w:lang w:val="en-US"/>
              </w:rPr>
              <w:t xml:space="preserve">Imaging after allowing a moderate amount of time for tracer to move from its initial sites of uptake. Example: For Thallium imaging this would correspond to imaging 2-6 hours after injection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Delayed Redistribution State: </w:t>
            </w:r>
            <w:r>
              <w:rPr>
                <w:rFonts w:eastAsia="Times New Roman"/>
                <w:lang w:val="en-US"/>
              </w:rPr>
              <w:t xml:space="preserve">Imaging after allowing an extended amount of time for tracer to move from its initial sites of uptake. Example: For Thallium imaging this would correspond to imaging more than 6 hours after injection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Peak stress state: </w:t>
            </w:r>
            <w:r>
              <w:rPr>
                <w:rFonts w:eastAsia="Times New Roman"/>
                <w:lang w:val="en-US"/>
              </w:rPr>
              <w:t xml:space="preserve">Peak Cardiac stress state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Recovery state: </w:t>
            </w:r>
            <w:r>
              <w:rPr>
                <w:rFonts w:eastAsia="Times New Roman"/>
                <w:lang w:val="en-US"/>
              </w:rPr>
              <w:t xml:space="preserve">Recovery from cardiac stress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Acquisition Equipment: </w:t>
            </w:r>
            <w:r>
              <w:rPr>
                <w:rFonts w:eastAsia="Times New Roman"/>
                <w:lang w:val="en-US"/>
              </w:rPr>
              <w:t xml:space="preserve">Equipment that originally acquired the data stored within composite instances. E.g., a CT, MR or Ultrasound modality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Processing Equipment: </w:t>
            </w:r>
            <w:r>
              <w:rPr>
                <w:rFonts w:eastAsia="Times New Roman"/>
                <w:lang w:val="en-US"/>
              </w:rPr>
              <w:t xml:space="preserve">Equipment that has processed composite instances to create new composite instances. E.g., a 3D Workstation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Modifying Equipment: </w:t>
            </w:r>
            <w:r>
              <w:rPr>
                <w:rFonts w:eastAsia="Times New Roman"/>
                <w:lang w:val="en-US"/>
              </w:rPr>
              <w:t xml:space="preserve">Equipment that has modified existing composite instances (without creating new composite instances). E.g., a QA Station or Archive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De-identifying Equipment: </w:t>
            </w:r>
            <w:r>
              <w:rPr>
                <w:rFonts w:eastAsia="Times New Roman"/>
                <w:lang w:val="en-US"/>
              </w:rPr>
              <w:t xml:space="preserve">Equipment that has modified an existing composite instance to remove patient identifying information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Frame Extracting Equipment: </w:t>
            </w:r>
            <w:r>
              <w:rPr>
                <w:rFonts w:eastAsia="Times New Roman"/>
                <w:lang w:val="en-US"/>
              </w:rPr>
              <w:t xml:space="preserve">Equipment that has processed composite instances to create new composite instances by extracting selected frames from the original instance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Enhanced Multi-frame Conversion Equipment: </w:t>
            </w:r>
            <w:r>
              <w:rPr>
                <w:rFonts w:eastAsia="Times New Roman"/>
                <w:lang w:val="en-US"/>
              </w:rPr>
              <w:t xml:space="preserve">Equipment that has processed composite instances to create new composite instances by converting classic single frame images to enhanced multi-frame image, or vice versa and updating other instances to maintain referential integrity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Voice: </w:t>
            </w:r>
            <w:r>
              <w:rPr>
                <w:rFonts w:eastAsia="Times New Roman"/>
                <w:lang w:val="en-US"/>
              </w:rPr>
              <w:t xml:space="preserve">The sound of a human's speech, recorded during a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Operator's narrative: </w:t>
            </w:r>
            <w:r>
              <w:rPr>
                <w:rFonts w:eastAsia="Times New Roman"/>
                <w:lang w:val="en-US"/>
              </w:rPr>
              <w:t xml:space="preserve">The voice of a device operator, recorded during a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Ambient room environment: </w:t>
            </w:r>
            <w:r>
              <w:rPr>
                <w:rFonts w:eastAsia="Times New Roman"/>
                <w:lang w:val="en-US"/>
              </w:rPr>
              <w:t xml:space="preserve">The ambient sound recorded during a procedure, which may or may not include voice and other types of sound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Doppler audio: </w:t>
            </w:r>
            <w:r>
              <w:rPr>
                <w:rFonts w:eastAsia="Times New Roman"/>
                <w:lang w:val="en-US"/>
              </w:rPr>
              <w:t xml:space="preserve">The Doppler waveform recorded as an audible signal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Phonocardiogram: </w:t>
            </w:r>
            <w:r>
              <w:rPr>
                <w:rFonts w:eastAsia="Times New Roman"/>
                <w:lang w:val="en-US"/>
              </w:rPr>
              <w:t xml:space="preserve">The sound of the human heart beating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Physiological audio signal: </w:t>
            </w:r>
            <w:r>
              <w:rPr>
                <w:rFonts w:eastAsia="Times New Roman"/>
                <w:lang w:val="en-US"/>
              </w:rPr>
              <w:t xml:space="preserve">Any sound made by the human body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Arterial Pulse Waveform: </w:t>
            </w:r>
            <w:r>
              <w:rPr>
                <w:rFonts w:eastAsia="Times New Roman"/>
                <w:lang w:val="en-US"/>
              </w:rPr>
              <w:t xml:space="preserve">A digitized signal from the patient arterial system collected through pulse oximetry or other means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Respiration Waveform: </w:t>
            </w:r>
            <w:r>
              <w:rPr>
                <w:rFonts w:eastAsia="Times New Roman"/>
                <w:lang w:val="en-US"/>
              </w:rPr>
              <w:t xml:space="preserve">A digitized signal from the patient respiratory system representing respiration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On admission to unit: </w:t>
            </w:r>
            <w:r>
              <w:rPr>
                <w:rFonts w:eastAsia="Times New Roman"/>
                <w:lang w:val="en-US"/>
              </w:rPr>
              <w:t xml:space="preserve">The occasion on which a procedure was performed on admission to a specialist unit. E.g., intensive care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On discharge: </w:t>
            </w:r>
            <w:r>
              <w:rPr>
                <w:rFonts w:eastAsia="Times New Roman"/>
                <w:lang w:val="en-US"/>
              </w:rPr>
              <w:t xml:space="preserve">The occasion on which a procedure was performed on discharge from hospital as an in-patient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On discharge from unit: </w:t>
            </w:r>
            <w:r>
              <w:rPr>
                <w:rFonts w:eastAsia="Times New Roman"/>
                <w:lang w:val="en-US"/>
              </w:rPr>
              <w:t xml:space="preserve">The occasion on which a procedure was performed on discharge from a specialist unit. E.g., intensive care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Pre-intervention: </w:t>
            </w:r>
            <w:r>
              <w:rPr>
                <w:rFonts w:eastAsia="Times New Roman"/>
                <w:lang w:val="en-US"/>
              </w:rPr>
              <w:t xml:space="preserve">The occasion on which a procedure was performed immediately prior to non-surgical intervention. E.g, percutaneous angioplasty, biopsy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Post-intervention: </w:t>
            </w:r>
            <w:r>
              <w:rPr>
                <w:rFonts w:eastAsia="Times New Roman"/>
                <w:lang w:val="en-US"/>
              </w:rPr>
              <w:t xml:space="preserve">The occasion on which a procedure was performed immediately after to non-surgical intervention. E.g, percutaneous angioplasty, biopsy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At last appointment: </w:t>
            </w:r>
            <w:r>
              <w:rPr>
                <w:rFonts w:eastAsia="Times New Roman"/>
                <w:lang w:val="en-US"/>
              </w:rPr>
              <w:t xml:space="preserve">The occasion on which a procedure was performed at the most recent outpatient visit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Joint position method: </w:t>
            </w:r>
            <w:r>
              <w:rPr>
                <w:rFonts w:eastAsia="Times New Roman"/>
                <w:lang w:val="en-US"/>
              </w:rPr>
              <w:t xml:space="preserve">The active or passive joint positioning during acquisition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Physical force: </w:t>
            </w:r>
            <w:r>
              <w:rPr>
                <w:rFonts w:eastAsia="Times New Roman"/>
                <w:lang w:val="en-US"/>
              </w:rPr>
              <w:t xml:space="preserve">A physical force applied during acquisition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Prior to voiding: </w:t>
            </w:r>
            <w:r>
              <w:rPr>
                <w:rFonts w:eastAsia="Times New Roman"/>
                <w:lang w:val="en-US"/>
              </w:rPr>
              <w:t xml:space="preserve">Prior to voiding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 voiding: </w:t>
            </w:r>
            <w:r>
              <w:rPr>
                <w:rFonts w:eastAsia="Times New Roman"/>
                <w:lang w:val="en-US"/>
              </w:rPr>
              <w:t xml:space="preserve">Post voiding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Neutral musculoskeletal position: </w:t>
            </w:r>
            <w:r>
              <w:rPr>
                <w:rFonts w:eastAsia="Times New Roman"/>
                <w:lang w:val="en-US"/>
              </w:rPr>
              <w:t xml:space="preserve">Neutral musculoskeletal position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America Kennel Club: </w:t>
            </w:r>
            <w:r>
              <w:rPr>
                <w:rFonts w:eastAsia="Times New Roman"/>
                <w:lang w:val="en-US"/>
              </w:rPr>
              <w:t xml:space="preserve">America Kennel Club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America's Pet Registry Inc.: </w:t>
            </w:r>
            <w:r>
              <w:rPr>
                <w:rFonts w:eastAsia="Times New Roman"/>
                <w:lang w:val="en-US"/>
              </w:rPr>
              <w:t xml:space="preserve">America's Pet Registry Inc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American Canine Association: </w:t>
            </w:r>
            <w:r>
              <w:rPr>
                <w:rFonts w:eastAsia="Times New Roman"/>
                <w:lang w:val="en-US"/>
              </w:rPr>
              <w:t xml:space="preserve">American Canine Association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American Purebred Registry: </w:t>
            </w:r>
            <w:r>
              <w:rPr>
                <w:rFonts w:eastAsia="Times New Roman"/>
                <w:lang w:val="en-US"/>
              </w:rPr>
              <w:t xml:space="preserve">American Purebred Registry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American Rare Breed Association: </w:t>
            </w:r>
            <w:r>
              <w:rPr>
                <w:rFonts w:eastAsia="Times New Roman"/>
                <w:lang w:val="en-US"/>
              </w:rPr>
              <w:t xml:space="preserve">American Rare Breed Association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Animal Registry Unlimited: </w:t>
            </w:r>
            <w:r>
              <w:rPr>
                <w:rFonts w:eastAsia="Times New Roman"/>
                <w:lang w:val="en-US"/>
              </w:rPr>
              <w:t xml:space="preserve">Animal Registry Unlimited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Animal Research Foundation: </w:t>
            </w:r>
            <w:r>
              <w:rPr>
                <w:rFonts w:eastAsia="Times New Roman"/>
                <w:lang w:val="en-US"/>
              </w:rPr>
              <w:t xml:space="preserve">Animal Research Foundation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Canadian Border Collie Association: </w:t>
            </w:r>
            <w:r>
              <w:rPr>
                <w:rFonts w:eastAsia="Times New Roman"/>
                <w:lang w:val="en-US"/>
              </w:rPr>
              <w:t xml:space="preserve">Canadian Border Collie Association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Canadian Kennel Club: </w:t>
            </w:r>
            <w:r>
              <w:rPr>
                <w:rFonts w:eastAsia="Times New Roman"/>
                <w:lang w:val="en-US"/>
              </w:rPr>
              <w:t xml:space="preserve">Canadian Kennel Club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Canadian Livestock Records Association: </w:t>
            </w:r>
            <w:r>
              <w:rPr>
                <w:rFonts w:eastAsia="Times New Roman"/>
                <w:lang w:val="en-US"/>
              </w:rPr>
              <w:t xml:space="preserve">Canadian Livestock Records Association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Canine Federation of Canada: </w:t>
            </w:r>
            <w:r>
              <w:rPr>
                <w:rFonts w:eastAsia="Times New Roman"/>
                <w:lang w:val="en-US"/>
              </w:rPr>
              <w:t xml:space="preserve">Canine Federation of Canada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Continental Kennel Club: </w:t>
            </w:r>
            <w:r>
              <w:rPr>
                <w:rFonts w:eastAsia="Times New Roman"/>
                <w:lang w:val="en-US"/>
              </w:rPr>
              <w:t xml:space="preserve">Continental Kennel Club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Dog Registry of America: </w:t>
            </w:r>
            <w:r>
              <w:rPr>
                <w:rFonts w:eastAsia="Times New Roman"/>
                <w:lang w:val="en-US"/>
              </w:rPr>
              <w:t xml:space="preserve">Dog Registry of America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Federation of International Canines: </w:t>
            </w:r>
            <w:r>
              <w:rPr>
                <w:rFonts w:eastAsia="Times New Roman"/>
                <w:lang w:val="en-US"/>
              </w:rPr>
              <w:t xml:space="preserve">Federation of International Canines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International Progressive Dog Breeders' Alliance: </w:t>
            </w:r>
            <w:r>
              <w:rPr>
                <w:rFonts w:eastAsia="Times New Roman"/>
                <w:lang w:val="en-US"/>
              </w:rPr>
              <w:t xml:space="preserve">International Progressive Dog Breeders' Alliance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National Kennel Club: </w:t>
            </w:r>
            <w:r>
              <w:rPr>
                <w:rFonts w:eastAsia="Times New Roman"/>
                <w:lang w:val="en-US"/>
              </w:rPr>
              <w:t xml:space="preserve">National Kennel Club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North American Purebred Dog Registry: </w:t>
            </w:r>
            <w:r>
              <w:rPr>
                <w:rFonts w:eastAsia="Times New Roman"/>
                <w:lang w:val="en-US"/>
              </w:rPr>
              <w:t xml:space="preserve">North American Purebred Dog Registry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United All Breed Registry: </w:t>
            </w:r>
            <w:r>
              <w:rPr>
                <w:rFonts w:eastAsia="Times New Roman"/>
                <w:lang w:val="en-US"/>
              </w:rPr>
              <w:t xml:space="preserve">United All Breed Registry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United Kennel Club: </w:t>
            </w:r>
            <w:r>
              <w:rPr>
                <w:rFonts w:eastAsia="Times New Roman"/>
                <w:lang w:val="en-US"/>
              </w:rPr>
              <w:t xml:space="preserve">United Kennel Club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Universal Kennel Club International: </w:t>
            </w:r>
            <w:r>
              <w:rPr>
                <w:rFonts w:eastAsia="Times New Roman"/>
                <w:lang w:val="en-US"/>
              </w:rPr>
              <w:t xml:space="preserve">Universal Kennel Club International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Working Canine Association of Canada: </w:t>
            </w:r>
            <w:r>
              <w:rPr>
                <w:rFonts w:eastAsia="Times New Roman"/>
                <w:lang w:val="en-US"/>
              </w:rPr>
              <w:t xml:space="preserve">Working Canine Association of Canada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World Kennel Club: </w:t>
            </w:r>
            <w:r>
              <w:rPr>
                <w:rFonts w:eastAsia="Times New Roman"/>
                <w:lang w:val="en-US"/>
              </w:rPr>
              <w:t xml:space="preserve">World Kennel Club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World Wide Kennel Club: </w:t>
            </w:r>
            <w:r>
              <w:rPr>
                <w:rFonts w:eastAsia="Times New Roman"/>
                <w:lang w:val="en-US"/>
              </w:rPr>
              <w:t xml:space="preserve">World Wide Kennel Club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Overall image quality evaluation: </w:t>
            </w:r>
            <w:r>
              <w:rPr>
                <w:rFonts w:eastAsia="Times New Roman"/>
                <w:lang w:val="en-US"/>
              </w:rPr>
              <w:t xml:space="preserve">Evaluation of overall image quality as described in section 7.3.2 of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Grayscale resolution evaluation: </w:t>
            </w:r>
            <w:r>
              <w:rPr>
                <w:rFonts w:eastAsia="Times New Roman"/>
                <w:lang w:val="en-US"/>
              </w:rPr>
              <w:t xml:space="preserve">Visual verification of sufficient grayscale resolution based on 8 and 10-bit markers as described in section 7.3.3 of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Luminance response evaluation: </w:t>
            </w:r>
            <w:r>
              <w:rPr>
                <w:rFonts w:eastAsia="Times New Roman"/>
                <w:lang w:val="en-US"/>
              </w:rPr>
              <w:t xml:space="preserve">Visual evaluation of luminance response using the TG18-CT test pattern as described in section 7.3.4 of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Luminance uniformity evaluation: </w:t>
            </w:r>
            <w:r>
              <w:rPr>
                <w:rFonts w:eastAsia="Times New Roman"/>
                <w:lang w:val="en-US"/>
              </w:rPr>
              <w:t xml:space="preserve">Visual detection of luminance non-uniformities as described in section 7.3.5 of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Chromaticity evaluation: </w:t>
            </w:r>
            <w:r>
              <w:rPr>
                <w:rFonts w:eastAsia="Times New Roman"/>
                <w:lang w:val="en-US"/>
              </w:rPr>
              <w:t xml:space="preserve">Visual verification of color uniformity as described in section 7.3.6 of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Pixel faults evaluation: </w:t>
            </w:r>
            <w:r>
              <w:rPr>
                <w:rFonts w:eastAsia="Times New Roman"/>
                <w:lang w:val="en-US"/>
              </w:rPr>
              <w:t xml:space="preserve">Visual detection of defective pixels on dark (TG18-UN80) and bright (TG18-UN10) images as described in section 7.3.7 of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Veiling glare evaluation: </w:t>
            </w:r>
            <w:r>
              <w:rPr>
                <w:rFonts w:eastAsia="Times New Roman"/>
                <w:lang w:val="en-US"/>
              </w:rPr>
              <w:t xml:space="preserve">Visual evaluation of veiling glare by looking at low contrast objects on 2 test patterns as described in section 7.3.8 of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Geometrical image evaluation: </w:t>
            </w:r>
            <w:r>
              <w:rPr>
                <w:rFonts w:eastAsia="Times New Roman"/>
                <w:lang w:val="en-US"/>
              </w:rPr>
              <w:t xml:space="preserve">Visual evaluation of geometry, phase/clock correction and clipping as described in section 7.3.9 of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Angular viewing evaluation: </w:t>
            </w:r>
            <w:r>
              <w:rPr>
                <w:rFonts w:eastAsia="Times New Roman"/>
                <w:lang w:val="en-US"/>
              </w:rPr>
              <w:t xml:space="preserve">Visual evaluation of viewing angle as described in section 7.3.10 of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Clinical evaluation: </w:t>
            </w:r>
            <w:r>
              <w:rPr>
                <w:rFonts w:eastAsia="Times New Roman"/>
                <w:lang w:val="en-US"/>
              </w:rPr>
              <w:t xml:space="preserve">Visual evaluation of the appearance of clinical images as described in section 7.3.11 of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TG18-QC Pattern: </w:t>
            </w:r>
            <w:r>
              <w:rPr>
                <w:rFonts w:eastAsia="Times New Roman"/>
                <w:lang w:val="en-US"/>
              </w:rPr>
              <w:t xml:space="preserve">AAPM TG18-QC Pattern used for evaluation of resolution, luminance, distortion, artifacts.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TG18-BR Pattern: </w:t>
            </w:r>
            <w:r>
              <w:rPr>
                <w:rFonts w:eastAsia="Times New Roman"/>
                <w:lang w:val="en-US"/>
              </w:rPr>
              <w:t xml:space="preserve">AAPM TG18-BR Pattern used for the evaluation of the display of low-contrast, fine-detail image structures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TG18-PQC Pattern: </w:t>
            </w:r>
            <w:r>
              <w:rPr>
                <w:rFonts w:eastAsia="Times New Roman"/>
                <w:lang w:val="en-US"/>
              </w:rPr>
              <w:t xml:space="preserve">AAPM TG18-PQC Pattern used for evaluation of resolution, luminance, contrast transfer for prints.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TG18-CT Pattern: </w:t>
            </w:r>
            <w:r>
              <w:rPr>
                <w:rFonts w:eastAsia="Times New Roman"/>
                <w:lang w:val="en-US"/>
              </w:rPr>
              <w:t xml:space="preserve">AAPM TG18-CT Pattern used for evaluation of luminance response.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TG18-LN8-01 Pattern: </w:t>
            </w:r>
            <w:r>
              <w:rPr>
                <w:rFonts w:eastAsia="Times New Roman"/>
                <w:lang w:val="en-US"/>
              </w:rPr>
              <w:t xml:space="preserve">The 1st image in the AAPM TG18-LN8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TG18-LN8-02 Pattern: </w:t>
            </w:r>
            <w:r>
              <w:rPr>
                <w:rFonts w:eastAsia="Times New Roman"/>
                <w:lang w:val="en-US"/>
              </w:rPr>
              <w:t xml:space="preserve">The 2nd image in the AAPM TG18-LN8 set used for </w:t>
            </w:r>
            <w:r>
              <w:rPr>
                <w:rFonts w:eastAsia="Times New Roman"/>
                <w:lang w:val="en-US"/>
              </w:rPr>
              <w:lastRenderedPageBreak/>
              <w:t xml:space="preserve">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TG18-LN8-03 Pattern: </w:t>
            </w:r>
            <w:r>
              <w:rPr>
                <w:rFonts w:eastAsia="Times New Roman"/>
                <w:lang w:val="en-US"/>
              </w:rPr>
              <w:t xml:space="preserve">The 3rd image in the AAPM TG18-LN8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TG18-LN8-04 Pattern: </w:t>
            </w:r>
            <w:r>
              <w:rPr>
                <w:rFonts w:eastAsia="Times New Roman"/>
                <w:lang w:val="en-US"/>
              </w:rPr>
              <w:t xml:space="preserve">The 4th image in the AAPM TG18-LN8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TG18-LN8-05 Pattern: </w:t>
            </w:r>
            <w:r>
              <w:rPr>
                <w:rFonts w:eastAsia="Times New Roman"/>
                <w:lang w:val="en-US"/>
              </w:rPr>
              <w:t xml:space="preserve">The 5th image in the AAPM TG18-LN8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TG18-LN8-06 Pattern: </w:t>
            </w:r>
            <w:r>
              <w:rPr>
                <w:rFonts w:eastAsia="Times New Roman"/>
                <w:lang w:val="en-US"/>
              </w:rPr>
              <w:t xml:space="preserve">The 6th image in the AAPM TG18-LN8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TG18-LN8-07 Pattern: </w:t>
            </w:r>
            <w:r>
              <w:rPr>
                <w:rFonts w:eastAsia="Times New Roman"/>
                <w:lang w:val="en-US"/>
              </w:rPr>
              <w:t xml:space="preserve">The 7th image in the AAPM TG18-LN8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TG18-LN8-08 Pattern: </w:t>
            </w:r>
            <w:r>
              <w:rPr>
                <w:rFonts w:eastAsia="Times New Roman"/>
                <w:lang w:val="en-US"/>
              </w:rPr>
              <w:t xml:space="preserve">The 8th image in the AAPM TG18-LN8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TG18-LN8-09 Pattern: </w:t>
            </w:r>
            <w:r>
              <w:rPr>
                <w:rFonts w:eastAsia="Times New Roman"/>
                <w:lang w:val="en-US"/>
              </w:rPr>
              <w:t xml:space="preserve">The 9th image in the AAPM TG18-LN8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TG18-LN8-10 Pattern: </w:t>
            </w:r>
            <w:r>
              <w:rPr>
                <w:rFonts w:eastAsia="Times New Roman"/>
                <w:lang w:val="en-US"/>
              </w:rPr>
              <w:t xml:space="preserve">The 10th image in the AAPM TG18-LN8 set used for DICOM grayscale calibration series.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TG18-LN8-11 Pattern: </w:t>
            </w:r>
            <w:r>
              <w:rPr>
                <w:rFonts w:eastAsia="Times New Roman"/>
                <w:lang w:val="en-US"/>
              </w:rPr>
              <w:t xml:space="preserve">The 11th image in the AAPM TG18-LN8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TG18-LN8-12 Pattern: </w:t>
            </w:r>
            <w:r>
              <w:rPr>
                <w:rFonts w:eastAsia="Times New Roman"/>
                <w:lang w:val="en-US"/>
              </w:rPr>
              <w:t xml:space="preserve">The 12th image in the AAPM TG18-LN8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TG18-LN8-13 Pattern: </w:t>
            </w:r>
            <w:r>
              <w:rPr>
                <w:rFonts w:eastAsia="Times New Roman"/>
                <w:lang w:val="en-US"/>
              </w:rPr>
              <w:t xml:space="preserve">The 13th image in the AAPM TG18-LN8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TG18-LN8-14 Pattern: </w:t>
            </w:r>
            <w:r>
              <w:rPr>
                <w:rFonts w:eastAsia="Times New Roman"/>
                <w:lang w:val="en-US"/>
              </w:rPr>
              <w:t xml:space="preserve">The 14th image in the AAPM TG18-LN8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TG18-LN8-15 Pattern: </w:t>
            </w:r>
            <w:r>
              <w:rPr>
                <w:rFonts w:eastAsia="Times New Roman"/>
                <w:lang w:val="en-US"/>
              </w:rPr>
              <w:t xml:space="preserve">The 15th image in the AAPM TG18-LN8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TG18-LN8-16 Pattern: </w:t>
            </w:r>
            <w:r>
              <w:rPr>
                <w:rFonts w:eastAsia="Times New Roman"/>
                <w:lang w:val="en-US"/>
              </w:rPr>
              <w:t xml:space="preserve">The 16th image in the AAPM TG18-LN8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TG18-LN8-17 Pattern: </w:t>
            </w:r>
            <w:r>
              <w:rPr>
                <w:rFonts w:eastAsia="Times New Roman"/>
                <w:lang w:val="en-US"/>
              </w:rPr>
              <w:t xml:space="preserve">The 17th image in the AAPM TG18-LN8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TG18-LN8-18 Pattern: </w:t>
            </w:r>
            <w:r>
              <w:rPr>
                <w:rFonts w:eastAsia="Times New Roman"/>
                <w:lang w:val="en-US"/>
              </w:rPr>
              <w:t xml:space="preserve">The 18th image in the AAPM TG18-LN8-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TG18-LN12-01 Pattern: </w:t>
            </w:r>
            <w:r>
              <w:rPr>
                <w:rFonts w:eastAsia="Times New Roman"/>
                <w:lang w:val="en-US"/>
              </w:rPr>
              <w:t xml:space="preserve">The 1st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TG18-LN12-02 Pattern: </w:t>
            </w:r>
            <w:r>
              <w:rPr>
                <w:rFonts w:eastAsia="Times New Roman"/>
                <w:lang w:val="en-US"/>
              </w:rPr>
              <w:t xml:space="preserve">The 2 nd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TG18-LN12-03 Pattern: </w:t>
            </w:r>
            <w:r>
              <w:rPr>
                <w:rFonts w:eastAsia="Times New Roman"/>
                <w:lang w:val="en-US"/>
              </w:rPr>
              <w:t xml:space="preserve">The 3rd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TG18-LN12-04 Pattern: </w:t>
            </w:r>
            <w:r>
              <w:rPr>
                <w:rFonts w:eastAsia="Times New Roman"/>
                <w:lang w:val="en-US"/>
              </w:rPr>
              <w:t xml:space="preserve">The 4th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TG18-LN12-05 Pattern: </w:t>
            </w:r>
            <w:r>
              <w:rPr>
                <w:rFonts w:eastAsia="Times New Roman"/>
                <w:lang w:val="en-US"/>
              </w:rPr>
              <w:t xml:space="preserve">The 5th image in the AAPM TG18-LN12 set used for </w:t>
            </w:r>
            <w:r>
              <w:rPr>
                <w:rFonts w:eastAsia="Times New Roman"/>
                <w:lang w:val="en-US"/>
              </w:rPr>
              <w:lastRenderedPageBreak/>
              <w:t xml:space="preserve">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TG18-LN12-06 Pattern: </w:t>
            </w:r>
            <w:r>
              <w:rPr>
                <w:rFonts w:eastAsia="Times New Roman"/>
                <w:lang w:val="en-US"/>
              </w:rPr>
              <w:t xml:space="preserve">The 6th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TG18-LN12-07 Pattern: </w:t>
            </w:r>
            <w:r>
              <w:rPr>
                <w:rFonts w:eastAsia="Times New Roman"/>
                <w:lang w:val="en-US"/>
              </w:rPr>
              <w:t xml:space="preserve">The 7th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TG18-LN12-08 Pattern: </w:t>
            </w:r>
            <w:r>
              <w:rPr>
                <w:rFonts w:eastAsia="Times New Roman"/>
                <w:lang w:val="en-US"/>
              </w:rPr>
              <w:t xml:space="preserve">The 8th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TG18-LN12-09 Pattern: </w:t>
            </w:r>
            <w:r>
              <w:rPr>
                <w:rFonts w:eastAsia="Times New Roman"/>
                <w:lang w:val="en-US"/>
              </w:rPr>
              <w:t xml:space="preserve">The 9th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TG18-LN12-10 Pattern: </w:t>
            </w:r>
            <w:r>
              <w:rPr>
                <w:rFonts w:eastAsia="Times New Roman"/>
                <w:lang w:val="en-US"/>
              </w:rPr>
              <w:t xml:space="preserve">The 10th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TG18-LN12-11 Pattern: </w:t>
            </w:r>
            <w:r>
              <w:rPr>
                <w:rFonts w:eastAsia="Times New Roman"/>
                <w:lang w:val="en-US"/>
              </w:rPr>
              <w:t xml:space="preserve">The 11th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TG18-LN12-12 Pattern: </w:t>
            </w:r>
            <w:r>
              <w:rPr>
                <w:rFonts w:eastAsia="Times New Roman"/>
                <w:lang w:val="en-US"/>
              </w:rPr>
              <w:t xml:space="preserve">The 12th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TG18-LN12-13 Pattern: </w:t>
            </w:r>
            <w:r>
              <w:rPr>
                <w:rFonts w:eastAsia="Times New Roman"/>
                <w:lang w:val="en-US"/>
              </w:rPr>
              <w:t xml:space="preserve">The 13th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TG18-LN12-14 Pattern: </w:t>
            </w:r>
            <w:r>
              <w:rPr>
                <w:rFonts w:eastAsia="Times New Roman"/>
                <w:lang w:val="en-US"/>
              </w:rPr>
              <w:t xml:space="preserve">The 14th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TG18-LN12-15 Pattern: </w:t>
            </w:r>
            <w:r>
              <w:rPr>
                <w:rFonts w:eastAsia="Times New Roman"/>
                <w:lang w:val="en-US"/>
              </w:rPr>
              <w:t xml:space="preserve">The 15th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TG18-LN12-16 Pattern: </w:t>
            </w:r>
            <w:r>
              <w:rPr>
                <w:rFonts w:eastAsia="Times New Roman"/>
                <w:lang w:val="en-US"/>
              </w:rPr>
              <w:t xml:space="preserve">The 16th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TG18-LN12-17 Pattern: </w:t>
            </w:r>
            <w:r>
              <w:rPr>
                <w:rFonts w:eastAsia="Times New Roman"/>
                <w:lang w:val="en-US"/>
              </w:rPr>
              <w:t xml:space="preserve">The 17th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TG18-LN12-18 Pattern: </w:t>
            </w:r>
            <w:r>
              <w:rPr>
                <w:rFonts w:eastAsia="Times New Roman"/>
                <w:lang w:val="en-US"/>
              </w:rPr>
              <w:t xml:space="preserve">The 18th image in the AAPM TG18-LN12 set used for DICOM grayscale calibration.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TG18-UN10 Pattern: </w:t>
            </w:r>
            <w:r>
              <w:rPr>
                <w:rFonts w:eastAsia="Times New Roman"/>
                <w:lang w:val="en-US"/>
              </w:rPr>
              <w:t xml:space="preserve">The AAPM TG18-UN10 Pattern used for evaluation of luminance and color uniformity, and angular response.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TG18-UN80 Pattern: </w:t>
            </w:r>
            <w:r>
              <w:rPr>
                <w:rFonts w:eastAsia="Times New Roman"/>
                <w:lang w:val="en-US"/>
              </w:rPr>
              <w:t xml:space="preserve">The AAPM TG18-UN80 Pattern used for evaluation of luminance and color uniformity, and angular response.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TG18-UNL10 Pattern: </w:t>
            </w:r>
            <w:r>
              <w:rPr>
                <w:rFonts w:eastAsia="Times New Roman"/>
                <w:lang w:val="en-US"/>
              </w:rPr>
              <w:t xml:space="preserve">The AAPM TG18-UNL10 Pattern is the AAPM TG-18 UN10 Pattern with added defining lines.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TG18-UNL80 Pattern: </w:t>
            </w:r>
            <w:r>
              <w:rPr>
                <w:rFonts w:eastAsia="Times New Roman"/>
                <w:lang w:val="en-US"/>
              </w:rPr>
              <w:t xml:space="preserve">The AAPM TG18-UNL80 Pattern is the AAPM TG-18 UN80 Pattern with added defining lines.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TG18-AD Pattern: </w:t>
            </w:r>
            <w:r>
              <w:rPr>
                <w:rFonts w:eastAsia="Times New Roman"/>
                <w:lang w:val="en-US"/>
              </w:rPr>
              <w:t xml:space="preserve">The AAPM TG18-AD Pattern used for visual evaluation of the reflection of ambient light from the display.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TG18-MP Pattern: </w:t>
            </w:r>
            <w:r>
              <w:rPr>
                <w:rFonts w:eastAsia="Times New Roman"/>
                <w:lang w:val="en-US"/>
              </w:rPr>
              <w:t xml:space="preserve">The AAPM TG18-MP Pattern used for evaluation of Luminance response (bit-depth resolution).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TG18-RH10 Pattern: </w:t>
            </w:r>
            <w:r>
              <w:rPr>
                <w:rFonts w:eastAsia="Times New Roman"/>
                <w:lang w:val="en-US"/>
              </w:rPr>
              <w:t xml:space="preserve">The AAPM TG18-RH10 Pattern used for LSF-line spectra function-(1k and 2k) evaluation by 5 horizontal lines at 10% luminance level.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TG18-RH50 Pattern: </w:t>
            </w:r>
            <w:r>
              <w:rPr>
                <w:rFonts w:eastAsia="Times New Roman"/>
                <w:lang w:val="en-US"/>
              </w:rPr>
              <w:t xml:space="preserve">The AAPM TG18-RH50 Pattern used for LSF-line spectra function-(1k and 2k) evaluation by 5 horizontal lines at 50% luminance level.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TG18-RH89 Pattern: </w:t>
            </w:r>
            <w:r>
              <w:rPr>
                <w:rFonts w:eastAsia="Times New Roman"/>
                <w:lang w:val="en-US"/>
              </w:rPr>
              <w:t xml:space="preserve">The AAPM TG18-RH89 Pattern used for LSF-line spectra function-(1k and 2k) evaluation by 5 horizontal lines at 89% luminance level.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TG18-RV10 Pattern: </w:t>
            </w:r>
            <w:r>
              <w:rPr>
                <w:rFonts w:eastAsia="Times New Roman"/>
                <w:lang w:val="en-US"/>
              </w:rPr>
              <w:t xml:space="preserve">The AAPM TG18-RV10 Pattern used for LSF-line spectra function-(1k and 2k) evaluation by 5 vertical lines at 10% luminance level.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TG18-RV50 Pattern: </w:t>
            </w:r>
            <w:r>
              <w:rPr>
                <w:rFonts w:eastAsia="Times New Roman"/>
                <w:lang w:val="en-US"/>
              </w:rPr>
              <w:t xml:space="preserve">The AAPM TG18-RV50 Pattern used for LSF-line spectra function-(1k and 2k) evaluation by 5 vertical lines at 50% luminance level.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TG18-RV89 Pattern: </w:t>
            </w:r>
            <w:r>
              <w:rPr>
                <w:rFonts w:eastAsia="Times New Roman"/>
                <w:lang w:val="en-US"/>
              </w:rPr>
              <w:t xml:space="preserve">The AAPM TG18-RV89 Pattern used for LSF-line spectra function-(1k and 2k) evaluation by 5 vertical lines at 89% luminance level.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TG18-PX Pattern: </w:t>
            </w:r>
            <w:r>
              <w:rPr>
                <w:rFonts w:eastAsia="Times New Roman"/>
                <w:lang w:val="en-US"/>
              </w:rPr>
              <w:t xml:space="preserve">The AAPM TG18-PX Pattern used for the assessment of display resolution.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TG18-CX Pattern: </w:t>
            </w:r>
            <w:r>
              <w:rPr>
                <w:rFonts w:eastAsia="Times New Roman"/>
                <w:lang w:val="en-US"/>
              </w:rPr>
              <w:t xml:space="preserve">The AAPM TG18-CX Pattern used to assess display resolution and resolution uniformity.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TG18-LPH10 Pattern: </w:t>
            </w:r>
            <w:r>
              <w:rPr>
                <w:rFonts w:eastAsia="Times New Roman"/>
                <w:lang w:val="en-US"/>
              </w:rPr>
              <w:t xml:space="preserve">The AAPM TG18-LPH10 Pattern used to assess display resolution. This pattern has horizontal bars consisting of alternating single-pixel-wide lines across the faceplate of display. The lines have a 12% positive contrast against 10% background level of the maximum pixel value.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TG18-LPH50 Pattern: </w:t>
            </w:r>
            <w:r>
              <w:rPr>
                <w:rFonts w:eastAsia="Times New Roman"/>
                <w:lang w:val="en-US"/>
              </w:rPr>
              <w:t xml:space="preserve">The AAPM TG18-LPH50 Pattern used to assess display resolution. This pattern has horizontal bars consisting of alternating single-pixel-wide lines across the faceplate of display. The lines have a 50% positive contrast against 10% background level of the maximum pixel value.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TG18-LPH89 Pattern: </w:t>
            </w:r>
            <w:r>
              <w:rPr>
                <w:rFonts w:eastAsia="Times New Roman"/>
                <w:lang w:val="en-US"/>
              </w:rPr>
              <w:t xml:space="preserve">The AAPM TG18-LPH89 Pattern used to assess display resolution. This pattern has horizontal bars consisting of alternating single-pixel-wide lines across the faceplate of display. The lines have a 12% positive contrast against 89% background level of the maximum pixel value.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TG18-LPV10 Pattern: </w:t>
            </w:r>
            <w:r>
              <w:rPr>
                <w:rFonts w:eastAsia="Times New Roman"/>
                <w:lang w:val="en-US"/>
              </w:rPr>
              <w:t xml:space="preserve">The AAPM TG18-LPV10 Pattern used to assess display resolution. This pattern has vertical bars consisting of alternating single-pixel-wide lines across the faceplate of display. The lines have a 12% positive contrast against 10% background level of the maximum pixel value.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TG18-LPV50 Pattern: </w:t>
            </w:r>
            <w:r>
              <w:rPr>
                <w:rFonts w:eastAsia="Times New Roman"/>
                <w:lang w:val="en-US"/>
              </w:rPr>
              <w:t xml:space="preserve">The AAPM TG18-LPV50 Pattern used to assess display resolution. This pattern has vertical bars consisting of alternating single-pixel-wide lines across the faceplate of display. The lines have a 12% positive contrast against 50% background level of the maximum pixel value.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TG18-LPV89 Pattern: </w:t>
            </w:r>
            <w:r>
              <w:rPr>
                <w:rFonts w:eastAsia="Times New Roman"/>
                <w:lang w:val="en-US"/>
              </w:rPr>
              <w:t xml:space="preserve">The AAPM TG18-LPV89 Pattern used to assess display resolution. This pattern has vertical bars consisting of alternating single-pixel-wide lines across the faceplate of display. The lines have a 12% positive contrast against 89% background level of the maximum pixel value.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TG18-AFC Pattern: </w:t>
            </w:r>
            <w:r>
              <w:rPr>
                <w:rFonts w:eastAsia="Times New Roman"/>
                <w:lang w:val="en-US"/>
              </w:rPr>
              <w:t xml:space="preserve">The AAPM TG18-AFC Pattern used to assess display noise.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TG18-NS10 Pattern: </w:t>
            </w:r>
            <w:r>
              <w:rPr>
                <w:rFonts w:eastAsia="Times New Roman"/>
                <w:lang w:val="en-US"/>
              </w:rPr>
              <w:t xml:space="preserve">The AAPM TG18-NS10 Pattern is AAPM TG18-RV10/RH10 with only difference being the absence of the single line at the center of the measurement area.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TG18-NS50 Pattern: </w:t>
            </w:r>
            <w:r>
              <w:rPr>
                <w:rFonts w:eastAsia="Times New Roman"/>
                <w:lang w:val="en-US"/>
              </w:rPr>
              <w:t xml:space="preserve">The AAPM TG18-NS50 Pattern is AAPM TG18-RV50/RH50 with only difference being the absence of the single line at the center of the measurement area.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TG18-NS89 Pattern: </w:t>
            </w:r>
            <w:r>
              <w:rPr>
                <w:rFonts w:eastAsia="Times New Roman"/>
                <w:lang w:val="en-US"/>
              </w:rPr>
              <w:t xml:space="preserve">The AAPM TG18-NS89 Pattern is AAPM TG18-RV89/RH89 with only difference being the absence of the single line at the center of the measurement area.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TG18-GV Pattern: </w:t>
            </w:r>
            <w:r>
              <w:rPr>
                <w:rFonts w:eastAsia="Times New Roman"/>
                <w:lang w:val="en-US"/>
              </w:rPr>
              <w:t xml:space="preserve">The TG18-GV Pattern used to assess display veiling.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TG18-GVN Pattern: </w:t>
            </w:r>
            <w:r>
              <w:rPr>
                <w:rFonts w:eastAsia="Times New Roman"/>
                <w:lang w:val="en-US"/>
              </w:rPr>
              <w:t xml:space="preserve">The TG18-GVN Pattern used to assess display veiling. This pattern is identical to AAPM TG18-GV Pattern except that the large-diameter white circle is replaced with a black circle, creating a completely black pattern except for the presence of low-contrast targets.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TG18-GQ Pattern: </w:t>
            </w:r>
            <w:r>
              <w:rPr>
                <w:rFonts w:eastAsia="Times New Roman"/>
                <w:lang w:val="en-US"/>
              </w:rPr>
              <w:t xml:space="preserve">The TG18-GQ Pattern used for quantitative assessment of veiling glare. This pattern is identical to TG18-GV except that is lacks the central low-contrast objects.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TG18-GQN Pattern: </w:t>
            </w:r>
            <w:r>
              <w:rPr>
                <w:rFonts w:eastAsia="Times New Roman"/>
                <w:lang w:val="en-US"/>
              </w:rPr>
              <w:t xml:space="preserve">TG18-GQN Pattern used for the quantitative assessment of veiling glare. This pattern is identical to AAPM TG18-GQ Pattern except that the large-diameter white circle is replaced with a black circle, creating a completely black pattern except for the presence of low-contrast targets.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TG18-GQB Pattern: </w:t>
            </w:r>
            <w:r>
              <w:rPr>
                <w:rFonts w:eastAsia="Times New Roman"/>
                <w:lang w:val="en-US"/>
              </w:rPr>
              <w:t xml:space="preserve">The TG18-GQB Pattern used for the quantitative assessment of veiling glare. This pattern is identical to AAPM TG18-GQ Pattern except eliminating the central black circle.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TG18-GA03 Pattern: </w:t>
            </w:r>
            <w:r>
              <w:rPr>
                <w:rFonts w:eastAsia="Times New Roman"/>
                <w:lang w:val="en-US"/>
              </w:rPr>
              <w:t xml:space="preserve">The TG18-GA03 Pattern used for quantitative assessment of veiling glare. This pattern is identical to TG18-GQ except that the radius of the central black circle is varied as r = 3.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TG18-GA05 Pattern: </w:t>
            </w:r>
            <w:r>
              <w:rPr>
                <w:rFonts w:eastAsia="Times New Roman"/>
                <w:lang w:val="en-US"/>
              </w:rPr>
              <w:t xml:space="preserve">The TG18-GA05 Pattern This pattern is identical to TG18-GQ except that the radius of the central black circle is varied as r = 5.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TG18-GA08 Pattern: </w:t>
            </w:r>
            <w:r>
              <w:rPr>
                <w:rFonts w:eastAsia="Times New Roman"/>
                <w:lang w:val="en-US"/>
              </w:rPr>
              <w:t xml:space="preserve">The TG18-GA08 Pattern used for quantitative assessment of veiling glare. This pattern is identical to TG18-GQ except that the radius of the central black circle is varied as r = 8.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TG18-GA10 Pattern: </w:t>
            </w:r>
            <w:r>
              <w:rPr>
                <w:rFonts w:eastAsia="Times New Roman"/>
                <w:lang w:val="en-US"/>
              </w:rPr>
              <w:t xml:space="preserve">The TG18-GA10 Pattern used for quantitative assessment of veiling glare. This pattern is identical to TG18-GQ except that the radius of the central black circle is varied as r = 10.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TG18-GA15 Pattern: </w:t>
            </w:r>
            <w:r>
              <w:rPr>
                <w:rFonts w:eastAsia="Times New Roman"/>
                <w:lang w:val="en-US"/>
              </w:rPr>
              <w:t xml:space="preserve">The TG18-GA15 Pattern used for quantitative assessment of veiling glare. This pattern is identical to TG18-GQ except that the radius of the central black circle is varied as r = 15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TG18-GA20 Pattern: </w:t>
            </w:r>
            <w:r>
              <w:rPr>
                <w:rFonts w:eastAsia="Times New Roman"/>
                <w:lang w:val="en-US"/>
              </w:rPr>
              <w:t xml:space="preserve">The TG18-GA20 Pattern used for quantitative assessment of </w:t>
            </w:r>
            <w:r>
              <w:rPr>
                <w:rFonts w:eastAsia="Times New Roman"/>
                <w:lang w:val="en-US"/>
              </w:rPr>
              <w:lastRenderedPageBreak/>
              <w:t xml:space="preserve">veiling glare. This pattern is identical to TG18-GQ except that the radius of the central black circle is varied as r = 20.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TG18-GA25 Pattern: </w:t>
            </w:r>
            <w:r>
              <w:rPr>
                <w:rFonts w:eastAsia="Times New Roman"/>
                <w:lang w:val="en-US"/>
              </w:rPr>
              <w:t xml:space="preserve">The TG18-GA25 Pattern used for quantitative assessment of veiling glare. This pattern is identical to TG18-GQ except that the radius of the central black circle is varied as r = 25.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TG18-GA30 Pattern: </w:t>
            </w:r>
            <w:r>
              <w:rPr>
                <w:rFonts w:eastAsia="Times New Roman"/>
                <w:lang w:val="en-US"/>
              </w:rPr>
              <w:t xml:space="preserve">The TG18-GA30 Pattern used for quantitative assessment of veiling glare. This pattern is identical to TG18-GQ except that the radius of the central black circle is varied as r = 30.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TG18-CH Image: </w:t>
            </w:r>
            <w:r>
              <w:rPr>
                <w:rFonts w:eastAsia="Times New Roman"/>
                <w:lang w:val="en-US"/>
              </w:rPr>
              <w:t xml:space="preserve">The AAPM TG18-CH Image is a reference anatomical PA chest image.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TG18-KN Image: </w:t>
            </w:r>
            <w:r>
              <w:rPr>
                <w:rFonts w:eastAsia="Times New Roman"/>
                <w:lang w:val="en-US"/>
              </w:rPr>
              <w:t xml:space="preserve">The AAPM TG18-KN Image is a reference anatomical knee image.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TG18-MM1 Image: </w:t>
            </w:r>
            <w:r>
              <w:rPr>
                <w:rFonts w:eastAsia="Times New Roman"/>
                <w:lang w:val="en-US"/>
              </w:rPr>
              <w:t xml:space="preserve">The AAPM TG18-MM1 Image is a reference anatomical mammogram image.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TG18-MM2 Image: </w:t>
            </w:r>
            <w:r>
              <w:rPr>
                <w:rFonts w:eastAsia="Times New Roman"/>
                <w:lang w:val="en-US"/>
              </w:rPr>
              <w:t xml:space="preserve">The AAPM TG18-MM2 Image is a reference anatomical mammogram image. See [AAPM OR 03]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OIQ Pattern: </w:t>
            </w:r>
            <w:r>
              <w:rPr>
                <w:rFonts w:eastAsia="Times New Roman"/>
                <w:lang w:val="en-US"/>
              </w:rPr>
              <w:t xml:space="preserve">The IEC OIQ Pattern is used as an alternative to the TG18-QC Pattern.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ANG Pattern: </w:t>
            </w:r>
            <w:r>
              <w:rPr>
                <w:rFonts w:eastAsia="Times New Roman"/>
                <w:lang w:val="en-US"/>
              </w:rPr>
              <w:t xml:space="preserve">The IEC ANG Pattern used for angular viewing evaluation.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GD Pattern: </w:t>
            </w:r>
            <w:r>
              <w:rPr>
                <w:rFonts w:eastAsia="Times New Roman"/>
                <w:lang w:val="en-US"/>
              </w:rPr>
              <w:t xml:space="preserve">The IEC GD Pattern used for geometrical image evaluation.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BN01 Pattern: </w:t>
            </w:r>
            <w:r>
              <w:rPr>
                <w:rFonts w:eastAsia="Times New Roman"/>
                <w:lang w:val="en-US"/>
              </w:rPr>
              <w:t xml:space="preserve">The IEC BN01 Pattern is used as analternative to the TG18-LN-01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BN02 Pattern: </w:t>
            </w:r>
            <w:r>
              <w:rPr>
                <w:rFonts w:eastAsia="Times New Roman"/>
                <w:lang w:val="en-US"/>
              </w:rPr>
              <w:t xml:space="preserve">The IEC BN02 Pattern is used as analternative to the TG18-LN-02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BN03 Pattern: </w:t>
            </w:r>
            <w:r>
              <w:rPr>
                <w:rFonts w:eastAsia="Times New Roman"/>
                <w:lang w:val="en-US"/>
              </w:rPr>
              <w:t xml:space="preserve">The IEC BN03 Pattern is used as analternative to the TG18-LN-03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BN04 Pattern: </w:t>
            </w:r>
            <w:r>
              <w:rPr>
                <w:rFonts w:eastAsia="Times New Roman"/>
                <w:lang w:val="en-US"/>
              </w:rPr>
              <w:t xml:space="preserve">The IEC BN04 Pattern is used as analternative to the TG18-LN-04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BN05 Pattern: </w:t>
            </w:r>
            <w:r>
              <w:rPr>
                <w:rFonts w:eastAsia="Times New Roman"/>
                <w:lang w:val="en-US"/>
              </w:rPr>
              <w:t xml:space="preserve">The IEC BN05 Pattern is used as analternative to the TG18-LN-05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BN06 Pattern: </w:t>
            </w:r>
            <w:r>
              <w:rPr>
                <w:rFonts w:eastAsia="Times New Roman"/>
                <w:lang w:val="en-US"/>
              </w:rPr>
              <w:t xml:space="preserve">The IEC BN06 Pattern is used as analternative to the TG18-LN-06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BN07 Pattern: </w:t>
            </w:r>
            <w:r>
              <w:rPr>
                <w:rFonts w:eastAsia="Times New Roman"/>
                <w:lang w:val="en-US"/>
              </w:rPr>
              <w:t xml:space="preserve">The IEC BN07 Pattern is used as analternative to the TG18-LN-07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BN08 Pattern: </w:t>
            </w:r>
            <w:r>
              <w:rPr>
                <w:rFonts w:eastAsia="Times New Roman"/>
                <w:lang w:val="en-US"/>
              </w:rPr>
              <w:t xml:space="preserve">The IEC BN08 Pattern is used as analternative to the TG18-LN-08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BN09 Pattern: </w:t>
            </w:r>
            <w:r>
              <w:rPr>
                <w:rFonts w:eastAsia="Times New Roman"/>
                <w:lang w:val="en-US"/>
              </w:rPr>
              <w:t xml:space="preserve">The IEC BN09 Pattern is used as analternative to the TG18-LN-09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BN10 Pattern: </w:t>
            </w:r>
            <w:r>
              <w:rPr>
                <w:rFonts w:eastAsia="Times New Roman"/>
                <w:lang w:val="en-US"/>
              </w:rPr>
              <w:t xml:space="preserve">The IEC BN10 Pattern is used as analternative to the TG18-LN-10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BN11 Pattern: </w:t>
            </w:r>
            <w:r>
              <w:rPr>
                <w:rFonts w:eastAsia="Times New Roman"/>
                <w:lang w:val="en-US"/>
              </w:rPr>
              <w:t xml:space="preserve">The IEC BN11 Pattern is used as analternative to the TG18-LN-11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BN12 Pattern: </w:t>
            </w:r>
            <w:r>
              <w:rPr>
                <w:rFonts w:eastAsia="Times New Roman"/>
                <w:lang w:val="en-US"/>
              </w:rPr>
              <w:t xml:space="preserve">The IEC BN12 Pattern is used as analternative to the TG18-LN-12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BN13 Pattern: </w:t>
            </w:r>
            <w:r>
              <w:rPr>
                <w:rFonts w:eastAsia="Times New Roman"/>
                <w:lang w:val="en-US"/>
              </w:rPr>
              <w:t xml:space="preserve">The IEC BN13 Pattern is used as analternative to the TG18-LN-13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BN14 Pattern: </w:t>
            </w:r>
            <w:r>
              <w:rPr>
                <w:rFonts w:eastAsia="Times New Roman"/>
                <w:lang w:val="en-US"/>
              </w:rPr>
              <w:t xml:space="preserve">The IEC BN14 Pattern is used as analternative to the TG18-LN-14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BN15 Pattern: </w:t>
            </w:r>
            <w:r>
              <w:rPr>
                <w:rFonts w:eastAsia="Times New Roman"/>
                <w:lang w:val="en-US"/>
              </w:rPr>
              <w:t xml:space="preserve">The IEC BN15 Pattern is used as analternative to the TG18-LN-15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BN16 Pattern: </w:t>
            </w:r>
            <w:r>
              <w:rPr>
                <w:rFonts w:eastAsia="Times New Roman"/>
                <w:lang w:val="en-US"/>
              </w:rPr>
              <w:t xml:space="preserve">The IEC BN16 Pattern is used as analternative to the TG18-LN-16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BN17 Pattern: </w:t>
            </w:r>
            <w:r>
              <w:rPr>
                <w:rFonts w:eastAsia="Times New Roman"/>
                <w:lang w:val="en-US"/>
              </w:rPr>
              <w:t xml:space="preserve">The IEC BN17 Pattern is used as analternative to the TG18-LN-17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BN18 Pattern: </w:t>
            </w:r>
            <w:r>
              <w:rPr>
                <w:rFonts w:eastAsia="Times New Roman"/>
                <w:lang w:val="en-US"/>
              </w:rPr>
              <w:t xml:space="preserve">The IEC BN18 Pattern is used as analternative to the TG18-LN-18 Pattern, to avoid the use of a cone or baffle with LCDs. See [IEC 62563-1]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DIN Grayscale Pattern: </w:t>
            </w:r>
            <w:r>
              <w:rPr>
                <w:rFonts w:eastAsia="Times New Roman"/>
                <w:lang w:val="en-US"/>
              </w:rPr>
              <w:t xml:space="preserve">Test image "Bild 2" for the gray-scale reproduction of imaging devices. See [DIN 6868-57]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DIN Geometry Pattern: </w:t>
            </w:r>
            <w:r>
              <w:rPr>
                <w:rFonts w:eastAsia="Times New Roman"/>
                <w:lang w:val="en-US"/>
              </w:rPr>
              <w:t xml:space="preserve">Test image "Bild 3" for the geometrical imaging properties of imaging devices. See [DIN 6868-57]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DIN Resolution Pattern: </w:t>
            </w:r>
            <w:r>
              <w:rPr>
                <w:rFonts w:eastAsia="Times New Roman"/>
                <w:lang w:val="en-US"/>
              </w:rPr>
              <w:t xml:space="preserve">Test image "Bild 5" for displaying the spatial and contrast resolution as well as the line structure of imaging devices. See [DIN 6868-57]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White Pattern: </w:t>
            </w:r>
            <w:r>
              <w:rPr>
                <w:rFonts w:eastAsia="Times New Roman"/>
                <w:lang w:val="en-US"/>
              </w:rPr>
              <w:t xml:space="preserve">An alternative to AAPM TG18-UN80, specified at 100% of maximum pixel value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SMPTE Pattern: </w:t>
            </w:r>
            <w:r>
              <w:rPr>
                <w:rFonts w:eastAsia="Times New Roman"/>
                <w:lang w:val="en-US"/>
              </w:rPr>
              <w:t xml:space="preserve">A standard display test pattern. See [SMPTE RP133]. A pattern is available at http://www.dclunie.com/images/smpte.512.512.8.gif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CRT Display: </w:t>
            </w:r>
            <w:r>
              <w:rPr>
                <w:rFonts w:eastAsia="Times New Roman"/>
                <w:lang w:val="en-US"/>
              </w:rPr>
              <w:t xml:space="preserve">A Display Device that displays images on a Cathode Ray Tube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Liquid Crystal Display: </w:t>
            </w:r>
            <w:r>
              <w:rPr>
                <w:rFonts w:eastAsia="Times New Roman"/>
                <w:lang w:val="en-US"/>
              </w:rPr>
              <w:t xml:space="preserve">A Display Device that displays images on a Liquid Crystal Display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Plasma Display: </w:t>
            </w:r>
            <w:r>
              <w:rPr>
                <w:rFonts w:eastAsia="Times New Roman"/>
                <w:lang w:val="en-US"/>
              </w:rPr>
              <w:t xml:space="preserve">A Display Device that displays images on a Plasma Display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OLED: </w:t>
            </w:r>
            <w:r>
              <w:rPr>
                <w:rFonts w:eastAsia="Times New Roman"/>
                <w:lang w:val="en-US"/>
              </w:rPr>
              <w:t xml:space="preserve">A Display Device that displays images on an Organic Light Emitting Diode based display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DLP Rear Projection System: </w:t>
            </w:r>
            <w:r>
              <w:rPr>
                <w:rFonts w:eastAsia="Times New Roman"/>
                <w:lang w:val="en-US"/>
              </w:rPr>
              <w:t xml:space="preserve">A Display Device that projects images on a surface from behind using a Digital Light Processing Projector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DLP Front Projection System: </w:t>
            </w:r>
            <w:r>
              <w:rPr>
                <w:rFonts w:eastAsia="Times New Roman"/>
                <w:lang w:val="en-US"/>
              </w:rPr>
              <w:t xml:space="preserve">A Display Device that projects images on a surface from in front using a Digital Light Processing Projector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CRT Rear Projection System: </w:t>
            </w:r>
            <w:r>
              <w:rPr>
                <w:rFonts w:eastAsia="Times New Roman"/>
                <w:lang w:val="en-US"/>
              </w:rPr>
              <w:t xml:space="preserve">A Display Device that projects images on a surface from behind using a Cathode Ray Tube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CRT Front Projection System: </w:t>
            </w:r>
            <w:r>
              <w:rPr>
                <w:rFonts w:eastAsia="Times New Roman"/>
                <w:lang w:val="en-US"/>
              </w:rPr>
              <w:t xml:space="preserve">A Display Device that projects images on a surface from in front using a Cathode Ray Tube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Projection System: </w:t>
            </w:r>
            <w:r>
              <w:rPr>
                <w:rFonts w:eastAsia="Times New Roman"/>
                <w:lang w:val="en-US"/>
              </w:rPr>
              <w:t xml:space="preserve">A Display Device that projects images on a surface </w:t>
            </w:r>
            <w:r>
              <w:rPr>
                <w:rFonts w:eastAsia="Times New Roman"/>
                <w:lang w:val="en-US"/>
              </w:rPr>
              <w:lastRenderedPageBreak/>
              <w:t xml:space="preserve">from an unspecified direction using an unspecified means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Processing: </w:t>
            </w:r>
            <w:r>
              <w:rPr>
                <w:rFonts w:eastAsia="Times New Roman"/>
                <w:lang w:val="en-US"/>
              </w:rPr>
              <w:t xml:space="preserve">Image processing work item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Quality Control: </w:t>
            </w:r>
            <w:r>
              <w:rPr>
                <w:rFonts w:eastAsia="Times New Roman"/>
                <w:lang w:val="en-US"/>
              </w:rPr>
              <w:t xml:space="preserve">Quality control work item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Computer Aided Diagnosis: </w:t>
            </w:r>
            <w:r>
              <w:rPr>
                <w:rFonts w:eastAsia="Times New Roman"/>
                <w:lang w:val="en-US"/>
              </w:rPr>
              <w:t xml:space="preserve">Computer aided diagnosis work item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Computer Aided Detection: </w:t>
            </w:r>
            <w:r>
              <w:rPr>
                <w:rFonts w:eastAsia="Times New Roman"/>
                <w:lang w:val="en-US"/>
              </w:rPr>
              <w:t xml:space="preserve">Computer aided detection work item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Interpretation: </w:t>
            </w:r>
            <w:r>
              <w:rPr>
                <w:rFonts w:eastAsia="Times New Roman"/>
                <w:lang w:val="en-US"/>
              </w:rPr>
              <w:t xml:space="preserve">Interpretation work item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Transcription: </w:t>
            </w:r>
            <w:r>
              <w:rPr>
                <w:rFonts w:eastAsia="Times New Roman"/>
                <w:lang w:val="en-US"/>
              </w:rPr>
              <w:t xml:space="preserve">Transcription work item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Report Verification: </w:t>
            </w:r>
            <w:r>
              <w:rPr>
                <w:rFonts w:eastAsia="Times New Roman"/>
                <w:lang w:val="en-US"/>
              </w:rPr>
              <w:t xml:space="preserve">Report verification work item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Print: </w:t>
            </w:r>
            <w:r>
              <w:rPr>
                <w:rFonts w:eastAsia="Times New Roman"/>
                <w:lang w:val="en-US"/>
              </w:rPr>
              <w:t xml:space="preserve">Print work item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subsequent Workitems: </w:t>
            </w:r>
            <w:r>
              <w:rPr>
                <w:rFonts w:eastAsia="Times New Roman"/>
                <w:lang w:val="en-US"/>
              </w:rPr>
              <w:t xml:space="preserve">There will be no more work items scheduled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Film: </w:t>
            </w:r>
            <w:r>
              <w:rPr>
                <w:rFonts w:eastAsia="Times New Roman"/>
                <w:lang w:val="en-US"/>
              </w:rPr>
              <w:t xml:space="preserve">Film type of output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Dictation: </w:t>
            </w:r>
            <w:r>
              <w:rPr>
                <w:rFonts w:eastAsia="Times New Roman"/>
                <w:lang w:val="en-US"/>
              </w:rPr>
              <w:t xml:space="preserve">Dictation type of output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Transcription: </w:t>
            </w:r>
            <w:r>
              <w:rPr>
                <w:rFonts w:eastAsia="Times New Roman"/>
                <w:lang w:val="en-US"/>
              </w:rPr>
              <w:t xml:space="preserve">Transcription type of output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Media Import: </w:t>
            </w:r>
            <w:r>
              <w:rPr>
                <w:rFonts w:eastAsia="Times New Roman"/>
                <w:lang w:val="en-US"/>
              </w:rPr>
              <w:t xml:space="preserve">The procedure to read DICOM instances from DICOM interchange media, coerce identifying attributes into the local namespace if necessary, and make the instances available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Sheet Film Digitized: </w:t>
            </w:r>
            <w:r>
              <w:rPr>
                <w:rFonts w:eastAsia="Times New Roman"/>
                <w:lang w:val="en-US"/>
              </w:rPr>
              <w:t xml:space="preserve">Digitization of Sheet Film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Cine Film Digitized: </w:t>
            </w:r>
            <w:r>
              <w:rPr>
                <w:rFonts w:eastAsia="Times New Roman"/>
                <w:lang w:val="en-US"/>
              </w:rPr>
              <w:t xml:space="preserve">Digitization of Cine Film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Video Tape Digitized: </w:t>
            </w:r>
            <w:r>
              <w:rPr>
                <w:rFonts w:eastAsia="Times New Roman"/>
                <w:lang w:val="en-US"/>
              </w:rPr>
              <w:t xml:space="preserve">Digitization of Video Tape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Paper Digitized: </w:t>
            </w:r>
            <w:r>
              <w:rPr>
                <w:rFonts w:eastAsia="Times New Roman"/>
                <w:lang w:val="en-US"/>
              </w:rPr>
              <w:t xml:space="preserve">Digitization of pages of a paper document (Units may be specified as Pages, Documents)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CD Imported: </w:t>
            </w:r>
            <w:r>
              <w:rPr>
                <w:rFonts w:eastAsia="Times New Roman"/>
                <w:lang w:val="en-US"/>
              </w:rPr>
              <w:t xml:space="preserve">Importation of CD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DVD Imported: </w:t>
            </w:r>
            <w:r>
              <w:rPr>
                <w:rFonts w:eastAsia="Times New Roman"/>
                <w:lang w:val="en-US"/>
              </w:rPr>
              <w:t xml:space="preserve">Importation of DVD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MOD Imported: </w:t>
            </w:r>
            <w:r>
              <w:rPr>
                <w:rFonts w:eastAsia="Times New Roman"/>
                <w:lang w:val="en-US"/>
              </w:rPr>
              <w:t xml:space="preserve">Importation of MOD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Studies Imported: </w:t>
            </w:r>
            <w:r>
              <w:rPr>
                <w:rFonts w:eastAsia="Times New Roman"/>
                <w:lang w:val="en-US"/>
              </w:rPr>
              <w:t xml:space="preserve">Importation of DICOM Studies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Instances Imported: </w:t>
            </w:r>
            <w:r>
              <w:rPr>
                <w:rFonts w:eastAsia="Times New Roman"/>
                <w:lang w:val="en-US"/>
              </w:rPr>
              <w:t xml:space="preserve">Importation of DICOM Composite Instances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USB Disk Emulation: </w:t>
            </w:r>
            <w:r>
              <w:rPr>
                <w:rFonts w:eastAsia="Times New Roman"/>
                <w:lang w:val="en-US"/>
              </w:rPr>
              <w:t xml:space="preserve">A device that connects using the USB hard drive interface. These may be USB-Sticks, portable hard drives, and other technologies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Email: </w:t>
            </w:r>
            <w:r>
              <w:rPr>
                <w:rFonts w:eastAsia="Times New Roman"/>
                <w:lang w:val="en-US"/>
              </w:rPr>
              <w:t xml:space="preserve">Email and email attachments used as a media for data transport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CD: </w:t>
            </w:r>
            <w:r>
              <w:rPr>
                <w:rFonts w:eastAsia="Times New Roman"/>
                <w:lang w:val="en-US"/>
              </w:rPr>
              <w:t xml:space="preserve">CD-R, CD-ROM, and CD-RW media used for data transport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DVD: </w:t>
            </w:r>
            <w:r>
              <w:rPr>
                <w:rFonts w:eastAsia="Times New Roman"/>
                <w:lang w:val="en-US"/>
              </w:rPr>
              <w:t xml:space="preserve">DVD, DVD-RAM, and other DVD formatted media used for data transport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Compact Flash: </w:t>
            </w:r>
            <w:r>
              <w:rPr>
                <w:rFonts w:eastAsia="Times New Roman"/>
                <w:lang w:val="en-US"/>
              </w:rPr>
              <w:t xml:space="preserve">Media that comply with the Compact Flash standard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Multi-media Card: </w:t>
            </w:r>
            <w:r>
              <w:rPr>
                <w:rFonts w:eastAsia="Times New Roman"/>
                <w:lang w:val="en-US"/>
              </w:rPr>
              <w:t xml:space="preserve">Media that comply with the Multi-media Card standard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Secure Digital Card: </w:t>
            </w:r>
            <w:r>
              <w:rPr>
                <w:rFonts w:eastAsia="Times New Roman"/>
                <w:lang w:val="en-US"/>
              </w:rPr>
              <w:t xml:space="preserve">Media that comply with the Secure Digital Card standard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URI: </w:t>
            </w:r>
            <w:r>
              <w:rPr>
                <w:rFonts w:eastAsia="Times New Roman"/>
                <w:lang w:val="en-US"/>
              </w:rPr>
              <w:t xml:space="preserve">URI Identifier for network or other resource, see RFC 3968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Paper Document: </w:t>
            </w:r>
            <w:r>
              <w:rPr>
                <w:rFonts w:eastAsia="Times New Roman"/>
                <w:lang w:val="en-US"/>
              </w:rPr>
              <w:t xml:space="preserve">Any paper or similar document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Application Activity: </w:t>
            </w:r>
            <w:r>
              <w:rPr>
                <w:rFonts w:eastAsia="Times New Roman"/>
                <w:lang w:val="en-US"/>
              </w:rPr>
              <w:t xml:space="preserve">Audit event: Application Activity has taken place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Audit Log Used: </w:t>
            </w:r>
            <w:r>
              <w:rPr>
                <w:rFonts w:eastAsia="Times New Roman"/>
                <w:lang w:val="en-US"/>
              </w:rPr>
              <w:t xml:space="preserve">Audit event: Audit Log has been used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Begin Transferring DICOM Instances: </w:t>
            </w:r>
            <w:r>
              <w:rPr>
                <w:rFonts w:eastAsia="Times New Roman"/>
                <w:lang w:val="en-US"/>
              </w:rPr>
              <w:t xml:space="preserve">Audit event: Storage of DICOM </w:t>
            </w:r>
            <w:r>
              <w:rPr>
                <w:rFonts w:eastAsia="Times New Roman"/>
                <w:lang w:val="en-US"/>
              </w:rPr>
              <w:lastRenderedPageBreak/>
              <w:t xml:space="preserve">Instances has begun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DICOM Instances Accessed: </w:t>
            </w:r>
            <w:r>
              <w:rPr>
                <w:rFonts w:eastAsia="Times New Roman"/>
                <w:lang w:val="en-US"/>
              </w:rPr>
              <w:t xml:space="preserve">Audit event: DICOM Instances have been created, read, updated, or deleted -audit event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DICOM Instances Transferred: </w:t>
            </w:r>
            <w:r>
              <w:rPr>
                <w:rFonts w:eastAsia="Times New Roman"/>
                <w:lang w:val="en-US"/>
              </w:rPr>
              <w:t xml:space="preserve">Audit event: Storage of DICOM Instances has been completed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DICOM Study Deleted: </w:t>
            </w:r>
            <w:r>
              <w:rPr>
                <w:rFonts w:eastAsia="Times New Roman"/>
                <w:lang w:val="en-US"/>
              </w:rPr>
              <w:t xml:space="preserve">Audit event: Entire Study has been deleted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Export: </w:t>
            </w:r>
            <w:r>
              <w:rPr>
                <w:rFonts w:eastAsia="Times New Roman"/>
                <w:lang w:val="en-US"/>
              </w:rPr>
              <w:t xml:space="preserve">Audit event: Data has been exported out of the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Import: </w:t>
            </w:r>
            <w:r>
              <w:rPr>
                <w:rFonts w:eastAsia="Times New Roman"/>
                <w:lang w:val="en-US"/>
              </w:rPr>
              <w:t xml:space="preserve">Audit event: Data has been imported into the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Network Entry: </w:t>
            </w:r>
            <w:r>
              <w:rPr>
                <w:rFonts w:eastAsia="Times New Roman"/>
                <w:lang w:val="en-US"/>
              </w:rPr>
              <w:t xml:space="preserve">Audit event: System has joined or left network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Order Record: </w:t>
            </w:r>
            <w:r>
              <w:rPr>
                <w:rFonts w:eastAsia="Times New Roman"/>
                <w:lang w:val="en-US"/>
              </w:rPr>
              <w:t xml:space="preserve">Audit event: Order has been created, read, updated or deleted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Record: </w:t>
            </w:r>
            <w:r>
              <w:rPr>
                <w:rFonts w:eastAsia="Times New Roman"/>
                <w:lang w:val="en-US"/>
              </w:rPr>
              <w:t xml:space="preserve">Audit event: Patient Record has been created, read, updated, or deleted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Record: </w:t>
            </w:r>
            <w:r>
              <w:rPr>
                <w:rFonts w:eastAsia="Times New Roman"/>
                <w:lang w:val="en-US"/>
              </w:rPr>
              <w:t xml:space="preserve">Audit event: Procedure Record has been created, read, updated, or deleted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Query: </w:t>
            </w:r>
            <w:r>
              <w:rPr>
                <w:rFonts w:eastAsia="Times New Roman"/>
                <w:lang w:val="en-US"/>
              </w:rPr>
              <w:t xml:space="preserve">Audit event: Query has been made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Security Alert: </w:t>
            </w:r>
            <w:r>
              <w:rPr>
                <w:rFonts w:eastAsia="Times New Roman"/>
                <w:lang w:val="en-US"/>
              </w:rPr>
              <w:t xml:space="preserve">Audit event: Security Alert has been raised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User Authentication: </w:t>
            </w:r>
            <w:r>
              <w:rPr>
                <w:rFonts w:eastAsia="Times New Roman"/>
                <w:lang w:val="en-US"/>
              </w:rPr>
              <w:t xml:space="preserve">Audit event: User Authentication has been attempted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Application Start: </w:t>
            </w:r>
            <w:r>
              <w:rPr>
                <w:rFonts w:eastAsia="Times New Roman"/>
                <w:lang w:val="en-US"/>
              </w:rPr>
              <w:t xml:space="preserve">Audit event: Application Entity has started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Application Stop: </w:t>
            </w:r>
            <w:r>
              <w:rPr>
                <w:rFonts w:eastAsia="Times New Roman"/>
                <w:lang w:val="en-US"/>
              </w:rPr>
              <w:t xml:space="preserve">Audit event: Application Entity has stopped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Login: </w:t>
            </w:r>
            <w:r>
              <w:rPr>
                <w:rFonts w:eastAsia="Times New Roman"/>
                <w:lang w:val="en-US"/>
              </w:rPr>
              <w:t xml:space="preserve">Audit event: User login has been attempted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Logout: </w:t>
            </w:r>
            <w:r>
              <w:rPr>
                <w:rFonts w:eastAsia="Times New Roman"/>
                <w:lang w:val="en-US"/>
              </w:rPr>
              <w:t xml:space="preserve">Audit event: User logout has been attempted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Attach: </w:t>
            </w:r>
            <w:r>
              <w:rPr>
                <w:rFonts w:eastAsia="Times New Roman"/>
                <w:lang w:val="en-US"/>
              </w:rPr>
              <w:t xml:space="preserve">Audit event: Node has been attached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Detach: </w:t>
            </w:r>
            <w:r>
              <w:rPr>
                <w:rFonts w:eastAsia="Times New Roman"/>
                <w:lang w:val="en-US"/>
              </w:rPr>
              <w:t xml:space="preserve">Audit event: Node has been detached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Node Authentication: </w:t>
            </w:r>
            <w:r>
              <w:rPr>
                <w:rFonts w:eastAsia="Times New Roman"/>
                <w:lang w:val="en-US"/>
              </w:rPr>
              <w:t xml:space="preserve">Audit event: Node Authentication has been attempted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Emergency Override Started: </w:t>
            </w:r>
            <w:r>
              <w:rPr>
                <w:rFonts w:eastAsia="Times New Roman"/>
                <w:lang w:val="en-US"/>
              </w:rPr>
              <w:t xml:space="preserve">Audit event: Emergency Override has started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Network Configuration: </w:t>
            </w:r>
            <w:r>
              <w:rPr>
                <w:rFonts w:eastAsia="Times New Roman"/>
                <w:lang w:val="en-US"/>
              </w:rPr>
              <w:t xml:space="preserve">Audit event: Network configuration has been changed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Security Configuration: </w:t>
            </w:r>
            <w:r>
              <w:rPr>
                <w:rFonts w:eastAsia="Times New Roman"/>
                <w:lang w:val="en-US"/>
              </w:rPr>
              <w:t xml:space="preserve">Audit event: Security configuration has been changed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Hardware Configuration: </w:t>
            </w:r>
            <w:r>
              <w:rPr>
                <w:rFonts w:eastAsia="Times New Roman"/>
                <w:lang w:val="en-US"/>
              </w:rPr>
              <w:t xml:space="preserve">Audit event: Hardware configuration has been changed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Software Configuration: </w:t>
            </w:r>
            <w:r>
              <w:rPr>
                <w:rFonts w:eastAsia="Times New Roman"/>
                <w:lang w:val="en-US"/>
              </w:rPr>
              <w:t xml:space="preserve">Audit event: Software configuration has been changed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Use of Restricted Function: </w:t>
            </w:r>
            <w:r>
              <w:rPr>
                <w:rFonts w:eastAsia="Times New Roman"/>
                <w:lang w:val="en-US"/>
              </w:rPr>
              <w:t xml:space="preserve">Audit event: A use of a restricted function has been attempted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Audit Recording Stopped: </w:t>
            </w:r>
            <w:r>
              <w:rPr>
                <w:rFonts w:eastAsia="Times New Roman"/>
                <w:lang w:val="en-US"/>
              </w:rPr>
              <w:t xml:space="preserve">Audit event: Audit recording has been stopped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Audit Recording Started: </w:t>
            </w:r>
            <w:r>
              <w:rPr>
                <w:rFonts w:eastAsia="Times New Roman"/>
                <w:lang w:val="en-US"/>
              </w:rPr>
              <w:t xml:space="preserve">Audit event: Audit recording has been started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Object Security Attributes Changed: </w:t>
            </w:r>
            <w:r>
              <w:rPr>
                <w:rFonts w:eastAsia="Times New Roman"/>
                <w:lang w:val="en-US"/>
              </w:rPr>
              <w:t xml:space="preserve">Audit event: Security attributes of an object have been changed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Security Roles Changed: </w:t>
            </w:r>
            <w:r>
              <w:rPr>
                <w:rFonts w:eastAsia="Times New Roman"/>
                <w:lang w:val="en-US"/>
              </w:rPr>
              <w:t xml:space="preserve">Audit event: Security roles have been changed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User security Attributes Changed: </w:t>
            </w:r>
            <w:r>
              <w:rPr>
                <w:rFonts w:eastAsia="Times New Roman"/>
                <w:lang w:val="en-US"/>
              </w:rPr>
              <w:t xml:space="preserve">Audit event: Security attributes of a user have been changed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Emergency Override Stopped: </w:t>
            </w:r>
            <w:r>
              <w:rPr>
                <w:rFonts w:eastAsia="Times New Roman"/>
                <w:lang w:val="en-US"/>
              </w:rPr>
              <w:t xml:space="preserve">Audit event: Emergency Override has Stopped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Remote Service Operation Started: </w:t>
            </w:r>
            <w:r>
              <w:rPr>
                <w:rFonts w:eastAsia="Times New Roman"/>
                <w:lang w:val="en-US"/>
              </w:rPr>
              <w:t xml:space="preserve">Audit event: Remote Service Operation has Begun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Remote Service Operation Stopped: </w:t>
            </w:r>
            <w:r>
              <w:rPr>
                <w:rFonts w:eastAsia="Times New Roman"/>
                <w:lang w:val="en-US"/>
              </w:rPr>
              <w:t xml:space="preserve">Audit event: Remote Service Operation has Stopped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Local Service Operation Started: </w:t>
            </w:r>
            <w:r>
              <w:rPr>
                <w:rFonts w:eastAsia="Times New Roman"/>
                <w:lang w:val="en-US"/>
              </w:rPr>
              <w:t xml:space="preserve">Audit event: Local Service Operation has Begun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Local Service Operation Stopped: </w:t>
            </w:r>
            <w:r>
              <w:rPr>
                <w:rFonts w:eastAsia="Times New Roman"/>
                <w:lang w:val="en-US"/>
              </w:rPr>
              <w:t xml:space="preserve">Audit event: Local Service Operation Stopped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Application: </w:t>
            </w:r>
            <w:r>
              <w:rPr>
                <w:rFonts w:eastAsia="Times New Roman"/>
                <w:lang w:val="en-US"/>
              </w:rPr>
              <w:t xml:space="preserve">Audit participant role ID of software application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Application Launcher: </w:t>
            </w:r>
            <w:r>
              <w:rPr>
                <w:rFonts w:eastAsia="Times New Roman"/>
                <w:lang w:val="en-US"/>
              </w:rPr>
              <w:t xml:space="preserve">Audit participant role ID of software application launcher, i.e., the entity that started or stopped an application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Destination Role ID: </w:t>
            </w:r>
            <w:r>
              <w:rPr>
                <w:rFonts w:eastAsia="Times New Roman"/>
                <w:lang w:val="en-US"/>
              </w:rPr>
              <w:t xml:space="preserve">Audit participant role ID of the receiver of data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Source Role ID: </w:t>
            </w:r>
            <w:r>
              <w:rPr>
                <w:rFonts w:eastAsia="Times New Roman"/>
                <w:lang w:val="en-US"/>
              </w:rPr>
              <w:t xml:space="preserve">Audit participant role ID of the sender of data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Destination Media: </w:t>
            </w:r>
            <w:r>
              <w:rPr>
                <w:rFonts w:eastAsia="Times New Roman"/>
                <w:lang w:val="en-US"/>
              </w:rPr>
              <w:t xml:space="preserve">Audit participant role ID of media receiving data during an export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Source Media: </w:t>
            </w:r>
            <w:r>
              <w:rPr>
                <w:rFonts w:eastAsia="Times New Roman"/>
                <w:lang w:val="en-US"/>
              </w:rPr>
              <w:t xml:space="preserve">Audit participant role ID of media providing data during an import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Study Instance UID: </w:t>
            </w:r>
            <w:r>
              <w:rPr>
                <w:rFonts w:eastAsia="Times New Roman"/>
                <w:lang w:val="en-US"/>
              </w:rPr>
              <w:t xml:space="preserve">ParticipantObjectID type: Study Instance UID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SOP Class UID: </w:t>
            </w:r>
            <w:r>
              <w:rPr>
                <w:rFonts w:eastAsia="Times New Roman"/>
                <w:lang w:val="en-US"/>
              </w:rPr>
              <w:t xml:space="preserve">ParticipantObjectID type: SOP Class UID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Node ID: </w:t>
            </w:r>
            <w:r>
              <w:rPr>
                <w:rFonts w:eastAsia="Times New Roman"/>
                <w:lang w:val="en-US"/>
              </w:rPr>
              <w:t xml:space="preserve">ID of a node that is a participant object of an audit message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Issuer of Identifier: </w:t>
            </w:r>
            <w:r>
              <w:rPr>
                <w:rFonts w:eastAsia="Times New Roman"/>
                <w:lang w:val="en-US"/>
              </w:rPr>
              <w:t xml:space="preserve">System, organization, agency, or department that has assigned an instance identifier (such as placer or filler number, patient or provider identifier, etc.)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Doctor canceled procedure: </w:t>
            </w:r>
            <w:r>
              <w:rPr>
                <w:rFonts w:eastAsia="Times New Roman"/>
                <w:lang w:val="en-US"/>
              </w:rPr>
              <w:t xml:space="preserve">Procedure order canceled by requesting physician or other authorized physician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Equipment failure: </w:t>
            </w:r>
            <w:r>
              <w:rPr>
                <w:rFonts w:eastAsia="Times New Roman"/>
                <w:lang w:val="en-US"/>
              </w:rPr>
              <w:t xml:space="preserve">Equipment failure prevented completion of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Incorrect procedure ordered: </w:t>
            </w:r>
            <w:r>
              <w:rPr>
                <w:rFonts w:eastAsia="Times New Roman"/>
                <w:lang w:val="en-US"/>
              </w:rPr>
              <w:t xml:space="preserve">Procedure discontinued due to incorrect procedure being ordered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allergic to media/contrast: </w:t>
            </w:r>
            <w:r>
              <w:rPr>
                <w:rFonts w:eastAsia="Times New Roman"/>
                <w:lang w:val="en-US"/>
              </w:rPr>
              <w:t xml:space="preserve">Procedure discontinued due to patient allergy to media/contrast (reported or reaction)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died: </w:t>
            </w:r>
            <w:r>
              <w:rPr>
                <w:rFonts w:eastAsia="Times New Roman"/>
                <w:lang w:val="en-US"/>
              </w:rPr>
              <w:t xml:space="preserve">Procedure discontinued due to death of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refused to continue procedure: </w:t>
            </w:r>
            <w:r>
              <w:rPr>
                <w:rFonts w:eastAsia="Times New Roman"/>
                <w:lang w:val="en-US"/>
              </w:rPr>
              <w:t xml:space="preserve">Procedure discontinued due to patient refusal to continue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taken for treatment or surgery: </w:t>
            </w:r>
            <w:r>
              <w:rPr>
                <w:rFonts w:eastAsia="Times New Roman"/>
                <w:lang w:val="en-US"/>
              </w:rPr>
              <w:t xml:space="preserve">Procedure discontinued due to patient being taken for treatment or surgery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did not arrive: </w:t>
            </w:r>
            <w:r>
              <w:rPr>
                <w:rFonts w:eastAsia="Times New Roman"/>
                <w:lang w:val="en-US"/>
              </w:rPr>
              <w:t xml:space="preserve">Patient did not arrive for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pregnant: </w:t>
            </w:r>
            <w:r>
              <w:rPr>
                <w:rFonts w:eastAsia="Times New Roman"/>
                <w:lang w:val="en-US"/>
              </w:rPr>
              <w:t xml:space="preserve">Procedure discontinued due to patient pregnancy (reported or determined)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Change of procedure for correct charging: </w:t>
            </w:r>
            <w:r>
              <w:rPr>
                <w:rFonts w:eastAsia="Times New Roman"/>
                <w:lang w:val="en-US"/>
              </w:rPr>
              <w:t xml:space="preserve">Procedure discontinued to restart with new procedure code for correct charging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Duplicate order: </w:t>
            </w:r>
            <w:r>
              <w:rPr>
                <w:rFonts w:eastAsia="Times New Roman"/>
                <w:lang w:val="en-US"/>
              </w:rPr>
              <w:t xml:space="preserve">Procedure discontinued due to duplicate orders received for same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Nursing unit cancel: </w:t>
            </w:r>
            <w:r>
              <w:rPr>
                <w:rFonts w:eastAsia="Times New Roman"/>
                <w:lang w:val="en-US"/>
              </w:rPr>
              <w:t xml:space="preserve">Procedure order canceled by nursing unit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Incorrect side ordered: </w:t>
            </w:r>
            <w:r>
              <w:rPr>
                <w:rFonts w:eastAsia="Times New Roman"/>
                <w:lang w:val="en-US"/>
              </w:rPr>
              <w:t xml:space="preserve">Procedure discontinued due to incorrect side (laterality) being ordered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Discontinued for unspecified reason: </w:t>
            </w:r>
            <w:r>
              <w:rPr>
                <w:rFonts w:eastAsia="Times New Roman"/>
                <w:lang w:val="en-US"/>
              </w:rPr>
              <w:t xml:space="preserve">Procedure discontinued for unspecified reason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Incorrect worklist entry selected: </w:t>
            </w:r>
            <w:r>
              <w:rPr>
                <w:rFonts w:eastAsia="Times New Roman"/>
                <w:lang w:val="en-US"/>
              </w:rPr>
              <w:t xml:space="preserve">Procedure discontinued due to incorrect patient or procedure step selected from modality worklist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condition prevented continuing: </w:t>
            </w:r>
            <w:r>
              <w:rPr>
                <w:rFonts w:eastAsia="Times New Roman"/>
                <w:lang w:val="en-US"/>
              </w:rPr>
              <w:t xml:space="preserve">Patient condition prevented continuation of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Equipment change: </w:t>
            </w:r>
            <w:r>
              <w:rPr>
                <w:rFonts w:eastAsia="Times New Roman"/>
                <w:lang w:val="en-US"/>
              </w:rPr>
              <w:t xml:space="preserve">Procedure step is discontinued to change to other equipment or modality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Movement: </w:t>
            </w:r>
            <w:r>
              <w:rPr>
                <w:rFonts w:eastAsia="Times New Roman"/>
                <w:lang w:val="en-US"/>
              </w:rPr>
              <w:t xml:space="preserve">A movement of the patient affecting test quality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Operator Error: </w:t>
            </w:r>
            <w:r>
              <w:rPr>
                <w:rFonts w:eastAsia="Times New Roman"/>
                <w:lang w:val="en-US"/>
              </w:rPr>
              <w:t xml:space="preserve">An error of the operator affecting test quality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Objects incorrectly formatted: </w:t>
            </w:r>
            <w:r>
              <w:rPr>
                <w:rFonts w:eastAsia="Times New Roman"/>
                <w:lang w:val="en-US"/>
              </w:rPr>
              <w:t xml:space="preserve">One or more of the objects is malformed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Object Types not supported: </w:t>
            </w:r>
            <w:r>
              <w:rPr>
                <w:rFonts w:eastAsia="Times New Roman"/>
                <w:lang w:val="en-US"/>
              </w:rPr>
              <w:t xml:space="preserve">Receiving System is unable to accept the object type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Object Set incomplete: </w:t>
            </w:r>
            <w:r>
              <w:rPr>
                <w:rFonts w:eastAsia="Times New Roman"/>
                <w:lang w:val="en-US"/>
              </w:rPr>
              <w:t xml:space="preserve">One or more objects associated with the object set is missing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Media Failure: </w:t>
            </w:r>
            <w:r>
              <w:rPr>
                <w:rFonts w:eastAsia="Times New Roman"/>
                <w:lang w:val="en-US"/>
              </w:rPr>
              <w:t xml:space="preserve">The contents of the Media could not be accessed properly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Resource pre-empted: </w:t>
            </w:r>
            <w:r>
              <w:rPr>
                <w:rFonts w:eastAsia="Times New Roman"/>
                <w:lang w:val="en-US"/>
              </w:rPr>
              <w:t xml:space="preserve">Procedure discontinued due to necessary equipment, staff or other resource becoming (temporarily) unavailable to the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Resource inadequate: </w:t>
            </w:r>
            <w:r>
              <w:rPr>
                <w:rFonts w:eastAsia="Times New Roman"/>
                <w:lang w:val="en-US"/>
              </w:rPr>
              <w:t xml:space="preserve">Procedure discontinued due to necessary equipment, staff or other resource being inadequate to complete the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Discontinued Procedure Step rescheduled: </w:t>
            </w:r>
            <w:r>
              <w:rPr>
                <w:rFonts w:eastAsia="Times New Roman"/>
                <w:lang w:val="en-US"/>
              </w:rPr>
              <w:t xml:space="preserve">A new Procedure Step has been scheduled to replace the Discontinued Procedure Step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Discontinued Procedure Step rescheduling recommended: </w:t>
            </w:r>
            <w:r>
              <w:rPr>
                <w:rFonts w:eastAsia="Times New Roman"/>
                <w:lang w:val="en-US"/>
              </w:rPr>
              <w:t xml:space="preserve">It is recommended that a new Procedure Step be scheduled to replace the Discontinued Procedure Step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Ventral Diencephalon: </w:t>
            </w:r>
            <w:r>
              <w:rPr>
                <w:rFonts w:eastAsia="Times New Roman"/>
                <w:lang w:val="en-US"/>
              </w:rPr>
              <w:t xml:space="preserve">Ventral structures of the diencephalon that cannot readily be distinguished on MR imaging, including the hypothalamus, mammillary body, subthalamic nuclei, substantia nigra, red nucleus, lateral geniculate nucleus, medial geniculate nucleus, zona incerta, cerebral peduncle, lenticular fasciculus, medial lemniscus, and optic tract. See http://neuromorphometrics.org:8080/Seg/html/segmentation/ventral%20diencephalon.html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White Matter T1 Hypointensity: </w:t>
            </w:r>
            <w:r>
              <w:rPr>
                <w:rFonts w:eastAsia="Times New Roman"/>
                <w:lang w:val="en-US"/>
              </w:rPr>
              <w:t xml:space="preserve">Area(s) of reduced intensity on T1 weighted images relative to the surrounding white matter. These may be indicative of age-related or neurodegenerative white matter lesions, and may be co-located with areas of white matter T2 hyperintensity, but the concept is specifically confined to the MR appearance on T1 weighted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White Matter T2 Hyperintensity: </w:t>
            </w:r>
            <w:r>
              <w:rPr>
                <w:rFonts w:eastAsia="Times New Roman"/>
                <w:lang w:val="en-US"/>
              </w:rPr>
              <w:t xml:space="preserve">Area(s) of increased intensity on T2 weighted images relative to the surrounding white matter. These may be indicative of age-related or neurodegenerative white matter lesions, and may be co-located with areas of white matter T1 hypointensity, but the concept is specifically confined to the MR appearance on T2 weighted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superior longitudinal fasciculus I: </w:t>
            </w:r>
            <w:r>
              <w:rPr>
                <w:rFonts w:eastAsia="Times New Roman"/>
                <w:lang w:val="en-US"/>
              </w:rPr>
              <w:t xml:space="preserve">The dorsal component of the SLF originating from the medial and dorsal parietal cortex and ending in the dorsal and medial part of the frontal lobe. See Makris N, et al. "Segmentation of Subcomponents within the Superior Longitudinal Fascicle in Humans: A Quantitative, In Vivo, DT-MRI Study." Cerebral Cortex 15, no. 6 (June 1, 2005): 854â€“69. doi:10.1093/cercor/bhh186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superior longitudinal fasciculus II: </w:t>
            </w:r>
            <w:r>
              <w:rPr>
                <w:rFonts w:eastAsia="Times New Roman"/>
                <w:lang w:val="en-US"/>
              </w:rPr>
              <w:t xml:space="preserve">The major component of the SLF, derived from the caudalâ€“inferior parietal region corresponding to the angular gyrus in the human and terminating within the dorsolateral frontal region. See Makris N, et al. "Segmentation of Subcomponents within the Superior Longitudinal Fascicle in Humans: A Quantitative, In Vivo, DT-MRI Study." Cerebral Cortex 15, no. 6 (June 1, 2005): 854â€“69. doi:10.1093/cercor/bhh186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superior longitudinal fasciculus III: </w:t>
            </w:r>
            <w:r>
              <w:rPr>
                <w:rFonts w:eastAsia="Times New Roman"/>
                <w:lang w:val="en-US"/>
              </w:rPr>
              <w:t xml:space="preserve">The ventral component of the SLF, originating from the supramarginal gyrus and terminating predominantly in the ventral premotor and prefrontal areas. See Makris N, et al. "Segmentation of Subcomponents within the Superior Longitudinal Fascicle in Humans: A Quantitative, In Vivo, DT-MRI Study." Cerebral Cortex 15, no. 6 (June 1, 2005): 854â€“69. doi:10.1093/cercor/bhh186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Perilesional White Matter: </w:t>
            </w:r>
            <w:r>
              <w:rPr>
                <w:rFonts w:eastAsia="Times New Roman"/>
                <w:lang w:val="en-US"/>
              </w:rPr>
              <w:t xml:space="preserve">White matter that surrounds a lesion of interest. E.g., to identify the otherwise unclassified white matetr that surrounds a tumor to be surgically resected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Spin Tagging Perfusion MR Signal Intensity: </w:t>
            </w:r>
            <w:r>
              <w:rPr>
                <w:rFonts w:eastAsia="Times New Roman"/>
                <w:lang w:val="en-US"/>
              </w:rPr>
              <w:t xml:space="preserve">Signal intensity of a Spin tagging Perfusion MR image. Spin tagging is a technique for the measurement of blood perfusion, based on magnetically labeled arterial blood water as an endogenous 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Contrast Agent Angio MR Signal Intensity: </w:t>
            </w:r>
            <w:r>
              <w:rPr>
                <w:rFonts w:eastAsia="Times New Roman"/>
                <w:lang w:val="en-US"/>
              </w:rPr>
              <w:t xml:space="preserve">Signal intensity of a Contrast Agent Angio MR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 Of Flight Angio MR Signal Intensity: </w:t>
            </w:r>
            <w:r>
              <w:rPr>
                <w:rFonts w:eastAsia="Times New Roman"/>
                <w:lang w:val="en-US"/>
              </w:rPr>
              <w:t xml:space="preserve">Signal intensity of a Time-of-flight (TOF) MR image. Time-of-flight (TOF) is based on the phenomenon of flow-related enhancement of spins entering into an imaging slice. As a result of being unsaturated, these spins give more signal that surrounding stationary spins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Proton Density Weighted MR Signal Intensity: </w:t>
            </w:r>
            <w:r>
              <w:rPr>
                <w:rFonts w:eastAsia="Times New Roman"/>
                <w:lang w:val="en-US"/>
              </w:rPr>
              <w:t xml:space="preserve">Signal intensity of a Proton Density Weighted MR image. All MR images have intensity proportional to proton density. Images with very little T1 or T2 weighting are called 'PD-weighted'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T1 Weighted MR Signal Intensity: </w:t>
            </w:r>
            <w:r>
              <w:rPr>
                <w:rFonts w:eastAsia="Times New Roman"/>
                <w:lang w:val="en-US"/>
              </w:rPr>
              <w:t xml:space="preserve">Signal intensity of T1 Weighted MR image. A T1 Weighted MR image is created typically by using short TE and TR times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T2 Weighted MR Signal Intensity: </w:t>
            </w:r>
            <w:r>
              <w:rPr>
                <w:rFonts w:eastAsia="Times New Roman"/>
                <w:lang w:val="en-US"/>
              </w:rPr>
              <w:t xml:space="preserve">Signal intensity of a T2 Weighted MR image. T2 Weighted image contrast state is approached by imaging with a TR long compared to tissue T1 (to reduce T1 contribution to image contrast) and a TE between the longest and shortest tissue T2s of interest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T2* Weighted MR Signal Intensity: </w:t>
            </w:r>
            <w:r>
              <w:rPr>
                <w:rFonts w:eastAsia="Times New Roman"/>
                <w:lang w:val="en-US"/>
              </w:rPr>
              <w:t xml:space="preserve">Signal intensity of a T2* Weighted MR image. The T2* phenomenon results from molecular interactions (spin spin relaxation) and local magnetic field non-uniformities, which cause the protons to precess at slightly different frequencies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Field Map MR Signal Intensity: </w:t>
            </w:r>
            <w:r>
              <w:rPr>
                <w:rFonts w:eastAsia="Times New Roman"/>
                <w:lang w:val="en-US"/>
              </w:rPr>
              <w:t xml:space="preserve">Signal intensity of a Field Map MR image. A Field Map MR image provides a direct measure of the B 0 inhomogeneity at each point in the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Fractional Anisotropy: </w:t>
            </w:r>
            <w:r>
              <w:rPr>
                <w:rFonts w:eastAsia="Times New Roman"/>
                <w:lang w:val="en-US"/>
              </w:rPr>
              <w:t xml:space="preserve">Coefficient reflecting the fractional anisotropy of the tissues, derived from a diffusion weighted MR image. Fractional anisotropy is proportional to the square root of the variance of the Eigen values divided by the square root of the sum of the squares of the Eigen values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Relative Anisotropy: </w:t>
            </w:r>
            <w:r>
              <w:rPr>
                <w:rFonts w:eastAsia="Times New Roman"/>
                <w:lang w:val="en-US"/>
              </w:rPr>
              <w:t xml:space="preserve">Coefficient reflecting the relative anisotropy of the tissues, derived from a diffusion weighted MR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Volumetric Diffusion Dxx Component: </w:t>
            </w:r>
            <w:r>
              <w:rPr>
                <w:rFonts w:eastAsia="Times New Roman"/>
                <w:lang w:val="en-US"/>
              </w:rPr>
              <w:t xml:space="preserve">Dxx Component of the diffusion tensor, quantifying the molecular mobility along the X axis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Volumetric Diffusion Dxy Component: </w:t>
            </w:r>
            <w:r>
              <w:rPr>
                <w:rFonts w:eastAsia="Times New Roman"/>
                <w:lang w:val="en-US"/>
              </w:rPr>
              <w:t xml:space="preserve">Dxy Component of the diffusion tensor, quantifying the correlation of molecular displacements in the X and Y directions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Volumetric Diffusion Dxz Component: </w:t>
            </w:r>
            <w:r>
              <w:rPr>
                <w:rFonts w:eastAsia="Times New Roman"/>
                <w:lang w:val="en-US"/>
              </w:rPr>
              <w:t xml:space="preserve">Dxz Component of the diffusion tensor, quantifying the correlation of molecular displacements in the X and Z directions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Volumetric Diffusion Dyy Component: </w:t>
            </w:r>
            <w:r>
              <w:rPr>
                <w:rFonts w:eastAsia="Times New Roman"/>
                <w:lang w:val="en-US"/>
              </w:rPr>
              <w:t xml:space="preserve">Dyy Component of the diffusion tensor, quantifying the molecular mobility along the Y axis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Volumetric Diffusion Dyz Component: </w:t>
            </w:r>
            <w:r>
              <w:rPr>
                <w:rFonts w:eastAsia="Times New Roman"/>
                <w:lang w:val="en-US"/>
              </w:rPr>
              <w:t xml:space="preserve">Dyz Component of the diffusion tensor, quantifying the correlation of molecular displacements in the Y and Z directions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Volumetric Diffusion Dzz Component: </w:t>
            </w:r>
            <w:r>
              <w:rPr>
                <w:rFonts w:eastAsia="Times New Roman"/>
                <w:lang w:val="en-US"/>
              </w:rPr>
              <w:t xml:space="preserve">Dzz Component of the diffusion tensor, quantifying the molecular mobility along the Z axis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T1 Weighted Dynamic Contrast Enhanced MR Signal Intensity: </w:t>
            </w:r>
            <w:r>
              <w:rPr>
                <w:rFonts w:eastAsia="Times New Roman"/>
                <w:lang w:val="en-US"/>
              </w:rPr>
              <w:t xml:space="preserve">Signal intensity of a T1 Weighted Dynamic Contrast Enhanced MR image. A T1 Weighted Dynamic Contrast Enhanced MR image reflects the dynamics of diffusion of the exogenous contrast media from the blood pool into the extra vascular extracellular space (EES) of the brain at a rate determined by the blood flow to the tissue, the permeability of the Brain Blood Barrier (BBB), and the surface area of the perfusing vessels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T2 Weighted Dynamic Contrast Enhanced MR Signal Intensity: </w:t>
            </w:r>
            <w:r>
              <w:rPr>
                <w:rFonts w:eastAsia="Times New Roman"/>
                <w:lang w:val="en-US"/>
              </w:rPr>
              <w:t xml:space="preserve">Signal intensity of a T2 Weighted Dynamic Contrast Enhanced MR image. A T2 Weighted Dynamic Contrast Enhanced MR image reflects the T2 of tissue decrease as the Gd contrast agent bolus passes through the brain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T2* Weighted Dynamic Contrast Enhanced MR Signal Intensity: </w:t>
            </w:r>
            <w:r>
              <w:rPr>
                <w:rFonts w:eastAsia="Times New Roman"/>
                <w:lang w:val="en-US"/>
              </w:rPr>
              <w:t xml:space="preserve">Signal intensity of a T2* Weighted Dynamic Contrast Enhanced MR image. A T2* Weighted Dynamic Contrast Enhanced MR image reflects the T2* of tissue decrease as the Gd contrast agent bolus passes through the brain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Blood Oxygenation Level: </w:t>
            </w:r>
            <w:r>
              <w:rPr>
                <w:rFonts w:eastAsia="Times New Roman"/>
                <w:lang w:val="en-US"/>
              </w:rPr>
              <w:t xml:space="preserve">Signal intensity of a Blood Oxygenation Level image. BOLD imaging is sensitive to blood oxygenation (but also to cerebral blood flow and volume). This modality is essentially used for detecting brain activation (functional MR)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Nuclear Medicine Projection Activity: </w:t>
            </w:r>
            <w:r>
              <w:rPr>
                <w:rFonts w:eastAsia="Times New Roman"/>
                <w:lang w:val="en-US"/>
              </w:rPr>
              <w:t xml:space="preserve">Accumulated decay event counts in a nuclear medicine projection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Nuclear Medicine Tomographic Activity: </w:t>
            </w:r>
            <w:r>
              <w:rPr>
                <w:rFonts w:eastAsia="Times New Roman"/>
                <w:lang w:val="en-US"/>
              </w:rPr>
              <w:t xml:space="preserve">Accumulated decay event counts in a </w:t>
            </w:r>
            <w:r>
              <w:rPr>
                <w:rFonts w:eastAsia="Times New Roman"/>
                <w:lang w:val="en-US"/>
              </w:rPr>
              <w:lastRenderedPageBreak/>
              <w:t xml:space="preserve">Nuclear Medicine Tomographic image (including PET)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Spatial Displacement X Component: </w:t>
            </w:r>
            <w:r>
              <w:rPr>
                <w:rFonts w:eastAsia="Times New Roman"/>
                <w:lang w:val="en-US"/>
              </w:rPr>
              <w:t xml:space="preserve">Spatial Displacement along axis X of a non linear deformable spatial registration image. The X axis is defined in reference to the patient's orientation, and is increasing to the left hand side of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Spatial Displacement Y Component: </w:t>
            </w:r>
            <w:r>
              <w:rPr>
                <w:rFonts w:eastAsia="Times New Roman"/>
                <w:lang w:val="en-US"/>
              </w:rPr>
              <w:t xml:space="preserve">Spatial Displacement along axis Y of a non linear deformable spatial registration image. The Y axis is defined in reference to the patient's orientation, and is increasing to the posterior side of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Spatial Displacement Z Component: </w:t>
            </w:r>
            <w:r>
              <w:rPr>
                <w:rFonts w:eastAsia="Times New Roman"/>
                <w:lang w:val="en-US"/>
              </w:rPr>
              <w:t xml:space="preserve">Spatial Displacement along axis Z of a Non linear deformable spatial registration image. The Z axis is defined in reference to the patient's orientation, and is increasing toward the head of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Hemodynamic Resistance: </w:t>
            </w:r>
            <w:r>
              <w:rPr>
                <w:rFonts w:eastAsia="Times New Roman"/>
                <w:lang w:val="en-US"/>
              </w:rPr>
              <w:t xml:space="preserve">Measured resistance to the flow of blood. E.g., through the vasculature or through a heart value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Indexed Hemodynamic Resistance: </w:t>
            </w:r>
            <w:r>
              <w:rPr>
                <w:rFonts w:eastAsia="Times New Roman"/>
                <w:lang w:val="en-US"/>
              </w:rPr>
              <w:t xml:space="preserve">Measured resistance to the flow of blood. E.g., through the vasculature or through a heart value, normalized to a particular indexed scale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Tissue Velocity: </w:t>
            </w:r>
            <w:r>
              <w:rPr>
                <w:rFonts w:eastAsia="Times New Roman"/>
                <w:lang w:val="en-US"/>
              </w:rPr>
              <w:t xml:space="preserve">Velocity of tissue based on Doppler measurements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Flow Velocity: </w:t>
            </w:r>
            <w:r>
              <w:rPr>
                <w:rFonts w:eastAsia="Times New Roman"/>
                <w:lang w:val="en-US"/>
              </w:rPr>
              <w:t xml:space="preserve">Velocity of blood flow based on Doppler measurements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Flow Variance: </w:t>
            </w:r>
            <w:r>
              <w:rPr>
                <w:rFonts w:eastAsia="Times New Roman"/>
                <w:lang w:val="en-US"/>
              </w:rPr>
              <w:t xml:space="preserve">Statistical variance of blood velocity relative to mean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Elasticity: </w:t>
            </w:r>
            <w:r>
              <w:rPr>
                <w:rFonts w:eastAsia="Times New Roman"/>
                <w:lang w:val="en-US"/>
              </w:rPr>
              <w:t xml:space="preserve">Scalar value related to the elastic properties of the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Perfusion: </w:t>
            </w:r>
            <w:r>
              <w:rPr>
                <w:rFonts w:eastAsia="Times New Roman"/>
                <w:lang w:val="en-US"/>
              </w:rPr>
              <w:t xml:space="preserve">Scalar value related to the volume of blood perfusing into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Speed of sound: </w:t>
            </w:r>
            <w:r>
              <w:rPr>
                <w:rFonts w:eastAsia="Times New Roman"/>
                <w:lang w:val="en-US"/>
              </w:rPr>
              <w:t xml:space="preserve">Speed of sound in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Ultrasound Attenuation: </w:t>
            </w:r>
            <w:r>
              <w:rPr>
                <w:rFonts w:eastAsia="Times New Roman"/>
                <w:lang w:val="en-US"/>
              </w:rPr>
              <w:t xml:space="preserve">Reduction in strength of ultrasound signal as the wave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RGB R Component: </w:t>
            </w:r>
            <w:r>
              <w:rPr>
                <w:rFonts w:eastAsia="Times New Roman"/>
                <w:lang w:val="en-US"/>
              </w:rPr>
              <w:t xml:space="preserve">Red component of a true color image (RGB)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RGB G Component: </w:t>
            </w:r>
            <w:r>
              <w:rPr>
                <w:rFonts w:eastAsia="Times New Roman"/>
                <w:lang w:val="en-US"/>
              </w:rPr>
              <w:t xml:space="preserve">Green component of a true color image (RGB)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RGB B Component: </w:t>
            </w:r>
            <w:r>
              <w:rPr>
                <w:rFonts w:eastAsia="Times New Roman"/>
                <w:lang w:val="en-US"/>
              </w:rPr>
              <w:t xml:space="preserve">Blue component of a true color image (RGB)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YBR FULL Y Component: </w:t>
            </w:r>
            <w:r>
              <w:rPr>
                <w:rFonts w:eastAsia="Times New Roman"/>
                <w:lang w:val="en-US"/>
              </w:rPr>
              <w:t xml:space="preserve">Y (Luminance) component of a YBR FULL image, as defined in JPEG 2000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YBR FULL CB Component: </w:t>
            </w:r>
            <w:r>
              <w:rPr>
                <w:rFonts w:eastAsia="Times New Roman"/>
                <w:lang w:val="en-US"/>
              </w:rPr>
              <w:t xml:space="preserve">CB (Blue chrominance) component of a YBR FULL image, as defined in JPEG 2000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YBR FULL CR Component: </w:t>
            </w:r>
            <w:r>
              <w:rPr>
                <w:rFonts w:eastAsia="Times New Roman"/>
                <w:lang w:val="en-US"/>
              </w:rPr>
              <w:t xml:space="preserve">CR (Red chrominance) component of a YBR FULL image, as defined in JPEG 2000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YBR PARTIAL Y Component: </w:t>
            </w:r>
            <w:r>
              <w:rPr>
                <w:rFonts w:eastAsia="Times New Roman"/>
                <w:lang w:val="en-US"/>
              </w:rPr>
              <w:t xml:space="preserve">Y (Luminance) component of a YBR PARTIAL image, as defined in JPEG 2000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YBR PARTIAL CB Component: </w:t>
            </w:r>
            <w:r>
              <w:rPr>
                <w:rFonts w:eastAsia="Times New Roman"/>
                <w:lang w:val="en-US"/>
              </w:rPr>
              <w:t xml:space="preserve">CB (Blue chrominance) component of a YBR PARTIAL image, as defined in JPEG 2000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YBR PARTIAL CR Component: </w:t>
            </w:r>
            <w:r>
              <w:rPr>
                <w:rFonts w:eastAsia="Times New Roman"/>
                <w:lang w:val="en-US"/>
              </w:rPr>
              <w:t xml:space="preserve">CR (Red chrominance) component of a YBR PARTIAL image, as defined in JPEG 2000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YBR ICT Y Component: </w:t>
            </w:r>
            <w:r>
              <w:rPr>
                <w:rFonts w:eastAsia="Times New Roman"/>
                <w:lang w:val="en-US"/>
              </w:rPr>
              <w:t xml:space="preserve">Y (Luminance) component of a YBR ICT image (Irreversible Color Transform), as defined in JPEG 2000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YBR ICT CB Component: </w:t>
            </w:r>
            <w:r>
              <w:rPr>
                <w:rFonts w:eastAsia="Times New Roman"/>
                <w:lang w:val="en-US"/>
              </w:rPr>
              <w:t xml:space="preserve">CB (Blue chrominance) component of a YBR ICT image (Irreversible Color Transform), as defined in JPEG 2000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YBR ICT CR Component: </w:t>
            </w:r>
            <w:r>
              <w:rPr>
                <w:rFonts w:eastAsia="Times New Roman"/>
                <w:lang w:val="en-US"/>
              </w:rPr>
              <w:t xml:space="preserve">CR (Red chrominance) component of a YBR ICT image (Irreversible Color Transform), as defined in JPEG 2000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YBR RCT Y Component: </w:t>
            </w:r>
            <w:r>
              <w:rPr>
                <w:rFonts w:eastAsia="Times New Roman"/>
                <w:lang w:val="en-US"/>
              </w:rPr>
              <w:t xml:space="preserve">Y (Luminance) component of a YBR RCT image (Reversible Color Transform), as defined in JPEG 2000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YBR RCT CB Component: </w:t>
            </w:r>
            <w:r>
              <w:rPr>
                <w:rFonts w:eastAsia="Times New Roman"/>
                <w:lang w:val="en-US"/>
              </w:rPr>
              <w:t xml:space="preserve">CB (Blue chrominance) component of a YBR RCT image (Reversible Color Transform), as defined in JPEG 2000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YBR RCT CR Component: </w:t>
            </w:r>
            <w:r>
              <w:rPr>
                <w:rFonts w:eastAsia="Times New Roman"/>
                <w:lang w:val="en-US"/>
              </w:rPr>
              <w:t xml:space="preserve">CR (Red chrominance) component of a YBR RCT image (Reversible Color Transform), as defined in JPEG 2000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Echogenicity: </w:t>
            </w:r>
            <w:r>
              <w:rPr>
                <w:rFonts w:eastAsia="Times New Roman"/>
                <w:lang w:val="en-US"/>
              </w:rPr>
              <w:t xml:space="preserve">The ability of a material to create an ultrasound return echo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Attenuation: </w:t>
            </w:r>
            <w:r>
              <w:rPr>
                <w:rFonts w:eastAsia="Times New Roman"/>
                <w:lang w:val="en-US"/>
              </w:rPr>
              <w:t xml:space="preserve">Decrease in the number of photons in an X-Ray beam due to interactions with the atoms of a material substance. Attenuation is due primarily to two processes, absorption and scattering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Attenuation Coefficient: </w:t>
            </w:r>
            <w:r>
              <w:rPr>
                <w:rFonts w:eastAsia="Times New Roman"/>
                <w:lang w:val="en-US"/>
              </w:rPr>
              <w:t xml:space="preserve">Coefficient that describes the fraction of a beam of X-Rays or gamma rays that is absorbed or scattered per unit thickness of the absorber. This value basically accounts for the number of atoms in a cubic cm volume of material and the probability of a photon being scattered or absorbed from the nucleus or an electron of one of these atoms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MR signal intensity: </w:t>
            </w:r>
            <w:r>
              <w:rPr>
                <w:rFonts w:eastAsia="Times New Roman"/>
                <w:lang w:val="en-US"/>
              </w:rPr>
              <w:t xml:space="preserve">Signal intensity of an MR image, not otherwise specified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Binary Segmentation: </w:t>
            </w:r>
            <w:r>
              <w:rPr>
                <w:rFonts w:eastAsia="Times New Roman"/>
                <w:lang w:val="en-US"/>
              </w:rPr>
              <w:t xml:space="preserve">Binary value denoting that the segmented property is present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Fractional Probabilistic Segmentation: </w:t>
            </w:r>
            <w:r>
              <w:rPr>
                <w:rFonts w:eastAsia="Times New Roman"/>
                <w:lang w:val="en-US"/>
              </w:rPr>
              <w:t xml:space="preserve">Probability, defined as a percentage, that the segmented property occupies the spatial area defined by the voxel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Fractional Occupancy Segmentation: </w:t>
            </w:r>
            <w:r>
              <w:rPr>
                <w:rFonts w:eastAsia="Times New Roman"/>
                <w:lang w:val="en-US"/>
              </w:rPr>
              <w:t xml:space="preserve">Percentage of the voxel area occupied by the segmented property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Linear Displacement: </w:t>
            </w:r>
            <w:r>
              <w:rPr>
                <w:rFonts w:eastAsia="Times New Roman"/>
                <w:lang w:val="en-US"/>
              </w:rPr>
              <w:t xml:space="preserve">Spatial dimension, denoting a linear displacement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Photon Energy: </w:t>
            </w:r>
            <w:r>
              <w:rPr>
                <w:rFonts w:eastAsia="Times New Roman"/>
                <w:lang w:val="en-US"/>
              </w:rPr>
              <w:t xml:space="preserve">Dimension denoting the energy (frequency or wavelength) of photons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 </w:t>
            </w:r>
            <w:r>
              <w:rPr>
                <w:rFonts w:eastAsia="Times New Roman"/>
                <w:lang w:val="en-US"/>
              </w:rPr>
              <w:t xml:space="preserve">Dimension used to sequence events, to compare the duration of events and the intervals between events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Angle: </w:t>
            </w:r>
            <w:r>
              <w:rPr>
                <w:rFonts w:eastAsia="Times New Roman"/>
                <w:lang w:val="en-US"/>
              </w:rPr>
              <w:t xml:space="preserve">Spatial dimension, denoting an angle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Left-Right Axis: </w:t>
            </w:r>
            <w:r>
              <w:rPr>
                <w:rFonts w:eastAsia="Times New Roman"/>
                <w:lang w:val="en-US"/>
              </w:rPr>
              <w:t xml:space="preserve">A spatial dimension axis running along a line between the patient's left and right side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Head-Foot Axis: </w:t>
            </w:r>
            <w:r>
              <w:rPr>
                <w:rFonts w:eastAsia="Times New Roman"/>
                <w:lang w:val="en-US"/>
              </w:rPr>
              <w:t xml:space="preserve">A spatial dimension axis running along a line between the patient's head and foot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Anterior-Posterior Axis: </w:t>
            </w:r>
            <w:r>
              <w:rPr>
                <w:rFonts w:eastAsia="Times New Roman"/>
                <w:lang w:val="en-US"/>
              </w:rPr>
              <w:t xml:space="preserve">A spatial dimension axis running along a line between the patient's anterior and posterior sides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Apex-Base Axis: </w:t>
            </w:r>
            <w:r>
              <w:rPr>
                <w:rFonts w:eastAsia="Times New Roman"/>
                <w:lang w:val="en-US"/>
              </w:rPr>
              <w:t xml:space="preserve">A spatial dimension axis running along a line between the apex and base of an organ, object, or chamber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Anterior-Inferior Axis: </w:t>
            </w:r>
            <w:r>
              <w:rPr>
                <w:rFonts w:eastAsia="Times New Roman"/>
                <w:lang w:val="en-US"/>
              </w:rPr>
              <w:t xml:space="preserve">A spatial dimension axis running along a line between the anterior and inferior sides of an organ, object, or chamber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Septum-Wall Axis: </w:t>
            </w:r>
            <w:r>
              <w:rPr>
                <w:rFonts w:eastAsia="Times New Roman"/>
                <w:lang w:val="en-US"/>
              </w:rPr>
              <w:t xml:space="preserve">A spatial dimension axis running along a line between the septum and wall of a chamber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Right To Left: </w:t>
            </w:r>
            <w:r>
              <w:rPr>
                <w:rFonts w:eastAsia="Times New Roman"/>
                <w:lang w:val="en-US"/>
              </w:rPr>
              <w:t xml:space="preserve">Orientation of a spatial dimension where increasing values run from the right to the left side of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To Right: </w:t>
            </w:r>
            <w:r>
              <w:rPr>
                <w:rFonts w:eastAsia="Times New Roman"/>
                <w:lang w:val="en-US"/>
              </w:rPr>
              <w:t xml:space="preserve">Orientation of a spatial dimension where increasing values run from the left to the right side of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Head To Foot: </w:t>
            </w:r>
            <w:r>
              <w:rPr>
                <w:rFonts w:eastAsia="Times New Roman"/>
                <w:lang w:val="en-US"/>
              </w:rPr>
              <w:t xml:space="preserve">Orientation of a spatial dimension where increasing values run from the head to the foot of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Foot To Head: </w:t>
            </w:r>
            <w:r>
              <w:rPr>
                <w:rFonts w:eastAsia="Times New Roman"/>
                <w:lang w:val="en-US"/>
              </w:rPr>
              <w:t xml:space="preserve">Orientation of a spatial dimension where increasing values run from the foot to the head of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Anterior To Posterior: </w:t>
            </w:r>
            <w:r>
              <w:rPr>
                <w:rFonts w:eastAsia="Times New Roman"/>
                <w:lang w:val="en-US"/>
              </w:rPr>
              <w:t xml:space="preserve">Orientation of a spatial dimension where increasing values run from the anterior to the posterior side of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Posterior To Anterior: </w:t>
            </w:r>
            <w:r>
              <w:rPr>
                <w:rFonts w:eastAsia="Times New Roman"/>
                <w:lang w:val="en-US"/>
              </w:rPr>
              <w:t xml:space="preserve">Orientation of a spatial dimension where increasing values run from the posterior to the anterior side of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Apex To Base: </w:t>
            </w:r>
            <w:r>
              <w:rPr>
                <w:rFonts w:eastAsia="Times New Roman"/>
                <w:lang w:val="en-US"/>
              </w:rPr>
              <w:t xml:space="preserve">Orientation of a spatial dimension where increasing values run from the apex to the base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Base To Apex: </w:t>
            </w:r>
            <w:r>
              <w:rPr>
                <w:rFonts w:eastAsia="Times New Roman"/>
                <w:lang w:val="en-US"/>
              </w:rPr>
              <w:t xml:space="preserve">Orientation of a spatial dimension where increasing values run from the base to the apex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Anterior To Inferior: </w:t>
            </w:r>
            <w:r>
              <w:rPr>
                <w:rFonts w:eastAsia="Times New Roman"/>
                <w:lang w:val="en-US"/>
              </w:rPr>
              <w:t xml:space="preserve">Orientation of a spatial dimension where increasing values run from the anterior to the inferior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Inferior To Anterior: </w:t>
            </w:r>
            <w:r>
              <w:rPr>
                <w:rFonts w:eastAsia="Times New Roman"/>
                <w:lang w:val="en-US"/>
              </w:rPr>
              <w:t xml:space="preserve">Orientation of a spatial dimension where increasing values run from the inferior to the anterior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Septum To Wall: </w:t>
            </w:r>
            <w:r>
              <w:rPr>
                <w:rFonts w:eastAsia="Times New Roman"/>
                <w:lang w:val="en-US"/>
              </w:rPr>
              <w:t xml:space="preserve">Orientation of a spatial dimension where increasing values run from the septum of a chamber to the opposite wall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Wall To Septum: </w:t>
            </w:r>
            <w:r>
              <w:rPr>
                <w:rFonts w:eastAsia="Times New Roman"/>
                <w:lang w:val="en-US"/>
              </w:rPr>
              <w:t xml:space="preserve">Orientation of a spatial dimension where increasing values run from the opposite wall to the septum of a chamber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Position (Patient) X: </w:t>
            </w:r>
            <w:r>
              <w:rPr>
                <w:rFonts w:eastAsia="Times New Roman"/>
                <w:lang w:val="en-US"/>
              </w:rPr>
              <w:t xml:space="preserve">The x coordinate of the upper left hand corner (center of the first voxel transmitted) of the image, with respect to the patient-based coordinate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Position (Patient) Y: </w:t>
            </w:r>
            <w:r>
              <w:rPr>
                <w:rFonts w:eastAsia="Times New Roman"/>
                <w:lang w:val="en-US"/>
              </w:rPr>
              <w:t xml:space="preserve">The y coordinate of the upper left hand corner (center of the first voxel transmitted) of the image, with respect to the patient-based coordinate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Position (Patient) Z: </w:t>
            </w:r>
            <w:r>
              <w:rPr>
                <w:rFonts w:eastAsia="Times New Roman"/>
                <w:lang w:val="en-US"/>
              </w:rPr>
              <w:t xml:space="preserve">The z coordinate of the upper left hand corner (center of the first voxel transmitted) of the image, with respect to the patient-based coordinate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Orientation (Patient) Row X: </w:t>
            </w:r>
            <w:r>
              <w:rPr>
                <w:rFonts w:eastAsia="Times New Roman"/>
                <w:lang w:val="en-US"/>
              </w:rPr>
              <w:t xml:space="preserve">The x value of the first row direction cosine with respect to the patient, with respect to the patient-based coordinate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Orientation (Patient) Row Y: </w:t>
            </w:r>
            <w:r>
              <w:rPr>
                <w:rFonts w:eastAsia="Times New Roman"/>
                <w:lang w:val="en-US"/>
              </w:rPr>
              <w:t xml:space="preserve">The y value of the first row direction cosine with respect to the patient, with respect to the patient-based coordinate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Orientation (Patient) Row Z: </w:t>
            </w:r>
            <w:r>
              <w:rPr>
                <w:rFonts w:eastAsia="Times New Roman"/>
                <w:lang w:val="en-US"/>
              </w:rPr>
              <w:t xml:space="preserve">The z value of the first row direction cosine with respect to the patient, with respect to the patient-based coordinate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Orientation (Patient) Column X: </w:t>
            </w:r>
            <w:r>
              <w:rPr>
                <w:rFonts w:eastAsia="Times New Roman"/>
                <w:lang w:val="en-US"/>
              </w:rPr>
              <w:t xml:space="preserve">The x value of the first column direction cosine with respect to the patient, with respect to the patient-based coordinate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Orientation (Patient) Column Y: </w:t>
            </w:r>
            <w:r>
              <w:rPr>
                <w:rFonts w:eastAsia="Times New Roman"/>
                <w:lang w:val="en-US"/>
              </w:rPr>
              <w:t xml:space="preserve">The y value of the first column direction cosine with respect to the patient, with respect to the patient-based coordinate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Orientation (Patient) Column Z: </w:t>
            </w:r>
            <w:r>
              <w:rPr>
                <w:rFonts w:eastAsia="Times New Roman"/>
                <w:lang w:val="en-US"/>
              </w:rPr>
              <w:t xml:space="preserve">The z value of the first column direction cosine with respect to the patient, with respect to the patient-based coordinate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Pixel Data Rows: </w:t>
            </w:r>
            <w:r>
              <w:rPr>
                <w:rFonts w:eastAsia="Times New Roman"/>
                <w:lang w:val="en-US"/>
              </w:rPr>
              <w:t xml:space="preserve">Number of rows in the pixel data of the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Pixel Data Columns: </w:t>
            </w:r>
            <w:r>
              <w:rPr>
                <w:rFonts w:eastAsia="Times New Roman"/>
                <w:lang w:val="en-US"/>
              </w:rPr>
              <w:t xml:space="preserve">Number of columns in the pixel data of the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Algorithm Name: </w:t>
            </w:r>
            <w:r>
              <w:rPr>
                <w:rFonts w:eastAsia="Times New Roman"/>
                <w:lang w:val="en-US"/>
              </w:rPr>
              <w:t xml:space="preserve">The name assigned by a manufacturer to a specific software algorithm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Algorithm Parameters: </w:t>
            </w:r>
            <w:r>
              <w:rPr>
                <w:rFonts w:eastAsia="Times New Roman"/>
                <w:lang w:val="en-US"/>
              </w:rPr>
              <w:t xml:space="preserve">The input parameters used by a manufacturer to configure the behavior of a specific software algorithm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Algorithm Version: </w:t>
            </w:r>
            <w:r>
              <w:rPr>
                <w:rFonts w:eastAsia="Times New Roman"/>
                <w:lang w:val="en-US"/>
              </w:rPr>
              <w:t xml:space="preserve">The software version identifier assigned by a manufacturer to a specific software algorithm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Analysis Performed: </w:t>
            </w:r>
            <w:r>
              <w:rPr>
                <w:rFonts w:eastAsia="Times New Roman"/>
                <w:lang w:val="en-US"/>
              </w:rPr>
              <w:t xml:space="preserve">The type of correlation applied to detection results. E.g., temporal, spatial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Assessment Category: </w:t>
            </w:r>
            <w:r>
              <w:rPr>
                <w:rFonts w:eastAsia="Times New Roman"/>
                <w:lang w:val="en-US"/>
              </w:rPr>
              <w:t xml:space="preserve">Assignment of intermediate or overall interpretation results to a general category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Breast composition: </w:t>
            </w:r>
            <w:r>
              <w:rPr>
                <w:rFonts w:eastAsia="Times New Roman"/>
                <w:lang w:val="en-US"/>
              </w:rPr>
              <w:t xml:space="preserve">Assessment of annotating tissues in breast; generally including fatty, mixed or dense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Breast Outline including Pectoral Muscle Tissue: </w:t>
            </w:r>
            <w:r>
              <w:rPr>
                <w:rFonts w:eastAsia="Times New Roman"/>
                <w:lang w:val="en-US"/>
              </w:rPr>
              <w:t xml:space="preserve">Purpose of reference for an SCOORD content item that is an outline of the breast that includes the pectoral muscle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Calcification Distribution: </w:t>
            </w:r>
            <w:r>
              <w:rPr>
                <w:rFonts w:eastAsia="Times New Roman"/>
                <w:lang w:val="en-US"/>
              </w:rPr>
              <w:t xml:space="preserve">The type of distribution associated with detected calcifications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Calcification Type: </w:t>
            </w:r>
            <w:r>
              <w:rPr>
                <w:rFonts w:eastAsia="Times New Roman"/>
                <w:lang w:val="en-US"/>
              </w:rPr>
              <w:t xml:space="preserve">Identification of the morphology of detected calcifications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Center: </w:t>
            </w:r>
            <w:r>
              <w:rPr>
                <w:rFonts w:eastAsia="Times New Roman"/>
                <w:lang w:val="en-US"/>
              </w:rPr>
              <w:t xml:space="preserve">Purpose of reference for an SCOORD content item that identifies the central point of a finding or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Certainty of Feature: </w:t>
            </w:r>
            <w:r>
              <w:rPr>
                <w:rFonts w:eastAsia="Times New Roman"/>
                <w:lang w:val="en-US"/>
              </w:rPr>
              <w:t xml:space="preserve">The likelihood that the feature analyzed is in fact the type of feature identified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Certainty of Finding: </w:t>
            </w:r>
            <w:r>
              <w:rPr>
                <w:rFonts w:eastAsia="Times New Roman"/>
                <w:lang w:val="en-US"/>
              </w:rPr>
              <w:t xml:space="preserve">The likelihood that the finding detected is in fact the type of finding identified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Certainty of Impression: </w:t>
            </w:r>
            <w:r>
              <w:rPr>
                <w:rFonts w:eastAsia="Times New Roman"/>
                <w:lang w:val="en-US"/>
              </w:rPr>
              <w:t xml:space="preserve">The certainty that a device places on an impression, where 0 equals no certainty and 100 equals certainty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Clockface or region: </w:t>
            </w:r>
            <w:r>
              <w:rPr>
                <w:rFonts w:eastAsia="Times New Roman"/>
                <w:lang w:val="en-US"/>
              </w:rPr>
              <w:t xml:space="preserve">A location identifier based on clockface numbering or anatomic subregion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Composite Feature: </w:t>
            </w:r>
            <w:r>
              <w:rPr>
                <w:rFonts w:eastAsia="Times New Roman"/>
                <w:lang w:val="en-US"/>
              </w:rPr>
              <w:t xml:space="preserve">An item that is an inferred correlation relating two or more individual findings or features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Composite type: </w:t>
            </w:r>
            <w:r>
              <w:rPr>
                <w:rFonts w:eastAsia="Times New Roman"/>
                <w:lang w:val="en-US"/>
              </w:rPr>
              <w:t xml:space="preserve">The inferred relationship between the findings or features making up a composite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CAD Processing and Findings Summary: </w:t>
            </w:r>
            <w:r>
              <w:rPr>
                <w:rFonts w:eastAsia="Times New Roman"/>
                <w:lang w:val="en-US"/>
              </w:rPr>
              <w:t xml:space="preserve">General assessment of whether or not CAD processing was successful, and whether any findings resulted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Content Date: </w:t>
            </w:r>
            <w:r>
              <w:rPr>
                <w:rFonts w:eastAsia="Times New Roman"/>
                <w:lang w:val="en-US"/>
              </w:rPr>
              <w:t xml:space="preserve">The date the data creation started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Content Time: </w:t>
            </w:r>
            <w:r>
              <w:rPr>
                <w:rFonts w:eastAsia="Times New Roman"/>
                <w:lang w:val="en-US"/>
              </w:rPr>
              <w:t xml:space="preserve">The time the data creation started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Depth: </w:t>
            </w:r>
            <w:r>
              <w:rPr>
                <w:rFonts w:eastAsia="Times New Roman"/>
                <w:lang w:val="en-US"/>
              </w:rPr>
              <w:t xml:space="preserve">A location identifier based on a feature's inferred distance from the surface of the associated anatomy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Description of Change: </w:t>
            </w:r>
            <w:r>
              <w:rPr>
                <w:rFonts w:eastAsia="Times New Roman"/>
                <w:lang w:val="en-US"/>
              </w:rPr>
              <w:t xml:space="preserve">A textual description of the change that occurred over time in a qualitative characteristic of a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Detection Performed: </w:t>
            </w:r>
            <w:r>
              <w:rPr>
                <w:rFonts w:eastAsia="Times New Roman"/>
                <w:lang w:val="en-US"/>
              </w:rPr>
              <w:t xml:space="preserve">The type of finding sought after by a specific algorithm applied to one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Differential Diagnosis/Impression: </w:t>
            </w:r>
            <w:r>
              <w:rPr>
                <w:rFonts w:eastAsia="Times New Roman"/>
                <w:lang w:val="en-US"/>
              </w:rPr>
              <w:t xml:space="preserve">A general change that occurred within an imaged area between a prior imaging procedure and the current imaging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Failed Analyses: </w:t>
            </w:r>
            <w:r>
              <w:rPr>
                <w:rFonts w:eastAsia="Times New Roman"/>
                <w:lang w:val="en-US"/>
              </w:rPr>
              <w:t xml:space="preserve">A group of analysis algorithms that were attempted, but failed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Failed Detections: </w:t>
            </w:r>
            <w:r>
              <w:rPr>
                <w:rFonts w:eastAsia="Times New Roman"/>
                <w:lang w:val="en-US"/>
              </w:rPr>
              <w:t xml:space="preserve">A group of detection algorithms that were attempted, but failed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Horizontal Pixel Spacing: </w:t>
            </w:r>
            <w:r>
              <w:rPr>
                <w:rFonts w:eastAsia="Times New Roman"/>
                <w:lang w:val="en-US"/>
              </w:rPr>
              <w:t xml:space="preserve">For projection radiography, the horizontal physical distance measured at the front plane of an Image Receptor housing between the center of each pixel. For tomographic images, the horizontal physical distance in the patient between the center of each pixel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Laterality: </w:t>
            </w:r>
            <w:r>
              <w:rPr>
                <w:rFonts w:eastAsia="Times New Roman"/>
                <w:lang w:val="en-US"/>
              </w:rPr>
              <w:t xml:space="preserve">Laterality of (possibly paired) body part contained in an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Library: </w:t>
            </w:r>
            <w:r>
              <w:rPr>
                <w:rFonts w:eastAsia="Times New Roman"/>
                <w:lang w:val="en-US"/>
              </w:rPr>
              <w:t xml:space="preserve">A container that references all image data used as evidence to produce a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Quality Rating: </w:t>
            </w:r>
            <w:r>
              <w:rPr>
                <w:rFonts w:eastAsia="Times New Roman"/>
                <w:lang w:val="en-US"/>
              </w:rPr>
              <w:t xml:space="preserve">A numeric value in the range 0 to 100, inclusive, where 0 is worst quality and 100 is best quality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Region: </w:t>
            </w:r>
            <w:r>
              <w:rPr>
                <w:rFonts w:eastAsia="Times New Roman"/>
                <w:lang w:val="en-US"/>
              </w:rPr>
              <w:t xml:space="preserve">Purpose of reference for an SCOORD content item that identifies a specific region of interest within an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View: </w:t>
            </w:r>
            <w:r>
              <w:rPr>
                <w:rFonts w:eastAsia="Times New Roman"/>
                <w:lang w:val="en-US"/>
              </w:rPr>
              <w:t xml:space="preserve">The projection of the anatomic region of interest on an image receptor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View Modifier: </w:t>
            </w:r>
            <w:r>
              <w:rPr>
                <w:rFonts w:eastAsia="Times New Roman"/>
                <w:lang w:val="en-US"/>
              </w:rPr>
              <w:t xml:space="preserve">Modifier for Image View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Impression Description: </w:t>
            </w:r>
            <w:r>
              <w:rPr>
                <w:rFonts w:eastAsia="Times New Roman"/>
                <w:lang w:val="en-US"/>
              </w:rPr>
              <w:t xml:space="preserve">Free-form text describing the overall or an individual impression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Individual Impression/Recommendation: </w:t>
            </w:r>
            <w:r>
              <w:rPr>
                <w:rFonts w:eastAsia="Times New Roman"/>
                <w:lang w:val="en-US"/>
              </w:rPr>
              <w:t xml:space="preserve">A container for a group of related results from interpretation of one or more images and associated clinical information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Lesion Density: </w:t>
            </w:r>
            <w:r>
              <w:rPr>
                <w:rFonts w:eastAsia="Times New Roman"/>
                <w:lang w:val="en-US"/>
              </w:rPr>
              <w:t xml:space="preserve">The X-Ray attenuation of a lesion relative to the expected attenuation of an equal volume of fibroglandular breast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Mammography CAD Report: </w:t>
            </w:r>
            <w:r>
              <w:rPr>
                <w:rFonts w:eastAsia="Times New Roman"/>
                <w:lang w:val="en-US"/>
              </w:rPr>
              <w:t xml:space="preserve">A structured report containing the results of computer-aided detection or diagnosis applied to breast imaging and associated clinical information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Margins: </w:t>
            </w:r>
            <w:r>
              <w:rPr>
                <w:rFonts w:eastAsia="Times New Roman"/>
                <w:lang w:val="en-US"/>
              </w:rPr>
              <w:t xml:space="preserve">The characteristic of the boundary, edges or border of a detected lesion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calcifications: </w:t>
            </w:r>
            <w:r>
              <w:rPr>
                <w:rFonts w:eastAsia="Times New Roman"/>
                <w:lang w:val="en-US"/>
              </w:rPr>
              <w:t xml:space="preserve">The quantity of calcifications detected within an identified group or cluster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Object type: </w:t>
            </w:r>
            <w:r>
              <w:rPr>
                <w:rFonts w:eastAsia="Times New Roman"/>
                <w:lang w:val="en-US"/>
              </w:rPr>
              <w:t xml:space="preserve">A non-lesion object identified within one or more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Original Source: </w:t>
            </w:r>
            <w:r>
              <w:rPr>
                <w:rFonts w:eastAsia="Times New Roman"/>
                <w:lang w:val="en-US"/>
              </w:rPr>
              <w:t xml:space="preserve">Purpose of reference for a COMPOSITE content item that </w:t>
            </w:r>
            <w:r>
              <w:rPr>
                <w:rFonts w:eastAsia="Times New Roman"/>
                <w:lang w:val="en-US"/>
              </w:rPr>
              <w:lastRenderedPageBreak/>
              <w:t xml:space="preserve">identifies it as the original source of evidence for another content item in the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Outline: </w:t>
            </w:r>
            <w:r>
              <w:rPr>
                <w:rFonts w:eastAsia="Times New Roman"/>
                <w:lang w:val="en-US"/>
              </w:rPr>
              <w:t xml:space="preserve">Purpose of reference for an SCOORD content item that identifies the outline or bounding region of a finding or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Pathology: </w:t>
            </w:r>
            <w:r>
              <w:rPr>
                <w:rFonts w:eastAsia="Times New Roman"/>
                <w:lang w:val="en-US"/>
              </w:rPr>
              <w:t xml:space="preserve">The inferred type of disease associated with an identified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Orientation Column: </w:t>
            </w:r>
            <w:r>
              <w:rPr>
                <w:rFonts w:eastAsia="Times New Roman"/>
                <w:lang w:val="en-US"/>
              </w:rPr>
              <w:t xml:space="preserve">The patient orientation relative to the image plane, specified by a value that designates the anatomical direction of the positive column axis (top to bottom)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Orientation Row: </w:t>
            </w:r>
            <w:r>
              <w:rPr>
                <w:rFonts w:eastAsia="Times New Roman"/>
                <w:lang w:val="en-US"/>
              </w:rPr>
              <w:t xml:space="preserve">The patient orientation relative to the image plane, specified by a value that designates the anatomical direction of the positive row axis (left to right)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Pectoral Muscle Outline: </w:t>
            </w:r>
            <w:r>
              <w:rPr>
                <w:rFonts w:eastAsia="Times New Roman"/>
                <w:lang w:val="en-US"/>
              </w:rPr>
              <w:t xml:space="preserve">Purpose of reference for an SCOORD content item that is an outline of the pectoral muscle tissue only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Percent Fibroglandular Tissue: </w:t>
            </w:r>
            <w:r>
              <w:rPr>
                <w:rFonts w:eastAsia="Times New Roman"/>
                <w:lang w:val="en-US"/>
              </w:rPr>
              <w:t xml:space="preserve">Percent of breast area that is mammographically dense, excluding pectoralis muscle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Probability of cancer: </w:t>
            </w:r>
            <w:r>
              <w:rPr>
                <w:rFonts w:eastAsia="Times New Roman"/>
                <w:lang w:val="en-US"/>
              </w:rPr>
              <w:t xml:space="preserve">The likelihood that an identified finding or feature is cancerous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Quadrant location: </w:t>
            </w:r>
            <w:r>
              <w:rPr>
                <w:rFonts w:eastAsia="Times New Roman"/>
                <w:lang w:val="en-US"/>
              </w:rPr>
              <w:t xml:space="preserve">A location identifier based on the division of an area into four regions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Qualitative Difference: </w:t>
            </w:r>
            <w:r>
              <w:rPr>
                <w:rFonts w:eastAsia="Times New Roman"/>
                <w:lang w:val="en-US"/>
              </w:rPr>
              <w:t xml:space="preserve">A qualitative characteristic of a feature that has changed over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Quality Assessment: </w:t>
            </w:r>
            <w:r>
              <w:rPr>
                <w:rFonts w:eastAsia="Times New Roman"/>
                <w:lang w:val="en-US"/>
              </w:rPr>
              <w:t xml:space="preserve">The effect of the quality of an image on its usability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Quality Control Standard: </w:t>
            </w:r>
            <w:r>
              <w:rPr>
                <w:rFonts w:eastAsia="Times New Roman"/>
                <w:lang w:val="en-US"/>
              </w:rPr>
              <w:t xml:space="preserve">The quality control standard used to make a quality assessment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Quality Finding: </w:t>
            </w:r>
            <w:r>
              <w:rPr>
                <w:rFonts w:eastAsia="Times New Roman"/>
                <w:lang w:val="en-US"/>
              </w:rPr>
              <w:t xml:space="preserve">A specific quality related deficiency detected within an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Recommended Follow-up: </w:t>
            </w:r>
            <w:r>
              <w:rPr>
                <w:rFonts w:eastAsia="Times New Roman"/>
                <w:lang w:val="en-US"/>
              </w:rPr>
              <w:t xml:space="preserve">Recommended type of follow-up to an imaging procedure, based on interpreted results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Recommended Follow-up Date: </w:t>
            </w:r>
            <w:r>
              <w:rPr>
                <w:rFonts w:eastAsia="Times New Roman"/>
                <w:lang w:val="en-US"/>
              </w:rPr>
              <w:t xml:space="preserve">Recommended follow-up date to an imaging procedure, based on interpreted results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Recommended Follow-up Interval: </w:t>
            </w:r>
            <w:r>
              <w:rPr>
                <w:rFonts w:eastAsia="Times New Roman"/>
                <w:lang w:val="en-US"/>
              </w:rPr>
              <w:t xml:space="preserve">Recommended follow-up interval to an imaging procedure, based on interpreted results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Rendering Intent: </w:t>
            </w:r>
            <w:r>
              <w:rPr>
                <w:rFonts w:eastAsia="Times New Roman"/>
                <w:lang w:val="en-US"/>
              </w:rPr>
              <w:t xml:space="preserve">The recommendation of the producer of a content item regarding presentation of the content item by recipients of the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Scope of Feature: </w:t>
            </w:r>
            <w:r>
              <w:rPr>
                <w:rFonts w:eastAsia="Times New Roman"/>
                <w:lang w:val="en-US"/>
              </w:rPr>
              <w:t xml:space="preserve">An indication of how widespread the detection of a feature is within the analyzed image data set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Selected Region Description: </w:t>
            </w:r>
            <w:r>
              <w:rPr>
                <w:rFonts w:eastAsia="Times New Roman"/>
                <w:lang w:val="en-US"/>
              </w:rPr>
              <w:t xml:space="preserve">A textual description of the contents of a selected region identified within an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Single Image Finding: </w:t>
            </w:r>
            <w:r>
              <w:rPr>
                <w:rFonts w:eastAsia="Times New Roman"/>
                <w:lang w:val="en-US"/>
              </w:rPr>
              <w:t xml:space="preserve">An item that was detected on one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Study Date: </w:t>
            </w:r>
            <w:r>
              <w:rPr>
                <w:rFonts w:eastAsia="Times New Roman"/>
                <w:lang w:val="en-US"/>
              </w:rPr>
              <w:t xml:space="preserve">Date on which the acquisition of the study information was started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Study Time: </w:t>
            </w:r>
            <w:r>
              <w:rPr>
                <w:rFonts w:eastAsia="Times New Roman"/>
                <w:lang w:val="en-US"/>
              </w:rPr>
              <w:t xml:space="preserve">Time at which the acquisition of the study information was started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Successful Analyses: </w:t>
            </w:r>
            <w:r>
              <w:rPr>
                <w:rFonts w:eastAsia="Times New Roman"/>
                <w:lang w:val="en-US"/>
              </w:rPr>
              <w:t xml:space="preserve">A group of analysis algorithms that were attempted and completed successfully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Successful Detections: </w:t>
            </w:r>
            <w:r>
              <w:rPr>
                <w:rFonts w:eastAsia="Times New Roman"/>
                <w:lang w:val="en-US"/>
              </w:rPr>
              <w:t xml:space="preserve">A group of detection algorithms that were attempted and completed successfully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Summary of Detections: </w:t>
            </w:r>
            <w:r>
              <w:rPr>
                <w:rFonts w:eastAsia="Times New Roman"/>
                <w:lang w:val="en-US"/>
              </w:rPr>
              <w:t xml:space="preserve">An overall indication of whether the CAD detection algorithms applied were completed successfully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Summary of Analyses: </w:t>
            </w:r>
            <w:r>
              <w:rPr>
                <w:rFonts w:eastAsia="Times New Roman"/>
                <w:lang w:val="en-US"/>
              </w:rPr>
              <w:t xml:space="preserve">An overall indication of whether the CAD analysis algorithms applied were completed successfully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Vertical Pixel Spacing: </w:t>
            </w:r>
            <w:r>
              <w:rPr>
                <w:rFonts w:eastAsia="Times New Roman"/>
                <w:lang w:val="en-US"/>
              </w:rPr>
              <w:t xml:space="preserve">For projection radiography, the vertical physical distance measured at the front plane of an Image Receptor housing between the center of each pixel. For tomographic images, the vertical physical distance in the patient between the center of each pixel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Crosstable: </w:t>
            </w:r>
            <w:r>
              <w:rPr>
                <w:rFonts w:eastAsia="Times New Roman"/>
                <w:lang w:val="en-US"/>
              </w:rPr>
              <w:t xml:space="preserve">A radiographic projection that has been with the patient lying on a table with the X-Ray source on one side of the table and the detector on the other. E.g., may describe a cross-table cervical spine, chest or pelvis X-Ray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CAD Operating Point: </w:t>
            </w:r>
            <w:r>
              <w:rPr>
                <w:rFonts w:eastAsia="Times New Roman"/>
                <w:lang w:val="en-US"/>
              </w:rPr>
              <w:t xml:space="preserve">One of a number of discrete points on the Receiver-Operator Characteristics (ROC) curve that reflects the expected sensitivity and specificity of a CAD algorithm, where zero indicates the highest specificity, lowest sensitivity operating point. The value should not exceed the Maximum CAD Operating Point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Maximum CAD Operating Point: </w:t>
            </w:r>
            <w:r>
              <w:rPr>
                <w:rFonts w:eastAsia="Times New Roman"/>
                <w:lang w:val="en-US"/>
              </w:rPr>
              <w:t xml:space="preserve">The maximum value of CAD Operating Point for the specific CAD algorithm used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CAD Operating Point Description: </w:t>
            </w:r>
            <w:r>
              <w:rPr>
                <w:rFonts w:eastAsia="Times New Roman"/>
                <w:lang w:val="en-US"/>
              </w:rPr>
              <w:t xml:space="preserve">The intended interpretation of a CAD Operating Point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False Markers per Image: </w:t>
            </w:r>
            <w:r>
              <w:rPr>
                <w:rFonts w:eastAsia="Times New Roman"/>
                <w:lang w:val="en-US"/>
              </w:rPr>
              <w:t xml:space="preserve">The number of false CAD markers per image. Correlates to inverse of Image Specificity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False Markers per Case: </w:t>
            </w:r>
            <w:r>
              <w:rPr>
                <w:rFonts w:eastAsia="Times New Roman"/>
                <w:lang w:val="en-US"/>
              </w:rPr>
              <w:t xml:space="preserve">The number of false markers per collection of images that are CAD processed as a group. Correlates to inverse of Case Specificity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Case Sensitivity: </w:t>
            </w:r>
            <w:r>
              <w:rPr>
                <w:rFonts w:eastAsia="Times New Roman"/>
                <w:lang w:val="en-US"/>
              </w:rPr>
              <w:t xml:space="preserve">The percentage of cancers that should be detected by a CAD algorithm where CAD marks the cancers in at least one view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Lesion Sensitivity: </w:t>
            </w:r>
            <w:r>
              <w:rPr>
                <w:rFonts w:eastAsia="Times New Roman"/>
                <w:lang w:val="en-US"/>
              </w:rPr>
              <w:t xml:space="preserve">The percentage of cancers that should be detected by a CAD algorithm where CAD marks the cancers in each view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Case Specificity: </w:t>
            </w:r>
            <w:r>
              <w:rPr>
                <w:rFonts w:eastAsia="Times New Roman"/>
                <w:lang w:val="en-US"/>
              </w:rPr>
              <w:t xml:space="preserve">The percentage of cases (collections of images CAD processed as a group) without cancer that have no CAD findings whatsoever. Correlates to inverse of False Markers per Case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Specificity: </w:t>
            </w:r>
            <w:r>
              <w:rPr>
                <w:rFonts w:eastAsia="Times New Roman"/>
                <w:lang w:val="en-US"/>
              </w:rPr>
              <w:t xml:space="preserve">The percentage of images without cancer that have no CAD findings whatsoever. Correlates to inverse of False Markers per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Recommended CAD Operating Point: </w:t>
            </w:r>
            <w:r>
              <w:rPr>
                <w:rFonts w:eastAsia="Times New Roman"/>
                <w:lang w:val="en-US"/>
              </w:rPr>
              <w:t xml:space="preserve">The CAD operating point that is recommended for initial display by the creator of the structured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CAD Operating Point Table: </w:t>
            </w:r>
            <w:r>
              <w:rPr>
                <w:rFonts w:eastAsia="Times New Roman"/>
                <w:lang w:val="en-US"/>
              </w:rPr>
              <w:t xml:space="preserve">A list of CAD operating points including their corresponding characteristics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Selected region: </w:t>
            </w:r>
            <w:r>
              <w:rPr>
                <w:rFonts w:eastAsia="Times New Roman"/>
                <w:lang w:val="en-US"/>
              </w:rPr>
              <w:t xml:space="preserve">A specific area of interest noted within an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Breast geometry: </w:t>
            </w:r>
            <w:r>
              <w:rPr>
                <w:rFonts w:eastAsia="Times New Roman"/>
                <w:lang w:val="en-US"/>
              </w:rPr>
              <w:t xml:space="preserve">The surface shape of all or a portion of breast related anatomy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Quality: </w:t>
            </w:r>
            <w:r>
              <w:rPr>
                <w:rFonts w:eastAsia="Times New Roman"/>
                <w:lang w:val="en-US"/>
              </w:rPr>
              <w:t xml:space="preserve">Image quality incorporates the following clinical image evaluation </w:t>
            </w:r>
            <w:r>
              <w:rPr>
                <w:rFonts w:eastAsia="Times New Roman"/>
                <w:lang w:val="en-US"/>
              </w:rPr>
              <w:lastRenderedPageBreak/>
              <w:t xml:space="preserve">parameters: assessment of positioning, compression, artifacts, exposure, contrast, sharpness, and labeling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Non-lesion: </w:t>
            </w:r>
            <w:r>
              <w:rPr>
                <w:rFonts w:eastAsia="Times New Roman"/>
                <w:lang w:val="en-US"/>
              </w:rPr>
              <w:t xml:space="preserve">A finding or feature that is identified as a non-anatomic foreign object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Density: </w:t>
            </w:r>
            <w:r>
              <w:rPr>
                <w:rFonts w:eastAsia="Times New Roman"/>
                <w:lang w:val="en-US"/>
              </w:rPr>
              <w:t xml:space="preserve">A space-occupying lesion identified in a single image or projection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Individual Calcification: </w:t>
            </w:r>
            <w:r>
              <w:rPr>
                <w:rFonts w:eastAsia="Times New Roman"/>
                <w:lang w:val="en-US"/>
              </w:rPr>
              <w:t xml:space="preserve">A single identified calcification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Calcification Cluster: </w:t>
            </w:r>
            <w:r>
              <w:rPr>
                <w:rFonts w:eastAsia="Times New Roman"/>
                <w:lang w:val="en-US"/>
              </w:rPr>
              <w:t xml:space="preserve">Multiple calcifications identified as occupying a small area of tissue (less than 2 cc)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Cooper's ligament changes: </w:t>
            </w:r>
            <w:r>
              <w:rPr>
                <w:rFonts w:eastAsia="Times New Roman"/>
                <w:lang w:val="en-US"/>
              </w:rPr>
              <w:t xml:space="preserve">Straightening or thickening of Cooper's ligaments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Mass in the skin: </w:t>
            </w:r>
            <w:r>
              <w:rPr>
                <w:rFonts w:eastAsia="Times New Roman"/>
                <w:lang w:val="en-US"/>
              </w:rPr>
              <w:t xml:space="preserve">An abnormality noted at imaging within the dermis of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Mass on the skin: </w:t>
            </w:r>
            <w:r>
              <w:rPr>
                <w:rFonts w:eastAsia="Times New Roman"/>
                <w:lang w:val="en-US"/>
              </w:rPr>
              <w:t xml:space="preserve">An abnormality noted at imaging on the epidermis of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 Procedure Mammograms for Marker Placement: </w:t>
            </w:r>
            <w:r>
              <w:rPr>
                <w:rFonts w:eastAsia="Times New Roman"/>
                <w:lang w:val="en-US"/>
              </w:rPr>
              <w:t xml:space="preserve">An assessment category to indicate that images have been acquired to assess marker placement following a breast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Follow-up post biopsy as directed by clinician: </w:t>
            </w:r>
            <w:r>
              <w:rPr>
                <w:rFonts w:eastAsia="Times New Roman"/>
                <w:lang w:val="en-US"/>
              </w:rPr>
              <w:t xml:space="preserve">An indication that the patient should seek post procedural follow-up directives from a clinical health care provider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Known biopsy proven malignancy - take appropriate action: </w:t>
            </w:r>
            <w:r>
              <w:rPr>
                <w:rFonts w:eastAsia="Times New Roman"/>
                <w:lang w:val="en-US"/>
              </w:rPr>
              <w:t xml:space="preserve">A recommendation on a patient with known cancer to take steps appropriate to the diagnosis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Marker placement: </w:t>
            </w:r>
            <w:r>
              <w:rPr>
                <w:rFonts w:eastAsia="Times New Roman"/>
                <w:lang w:val="en-US"/>
              </w:rPr>
              <w:t xml:space="preserve">Positioning of a radiopaque marker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Personal history of breast cancer with mastectomy: </w:t>
            </w:r>
            <w:r>
              <w:rPr>
                <w:rFonts w:eastAsia="Times New Roman"/>
                <w:lang w:val="en-US"/>
              </w:rPr>
              <w:t xml:space="preserve">Patient has previous diagnosis of breast cancer resulting in mastectomy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Known biopsy proven malignancy: </w:t>
            </w:r>
            <w:r>
              <w:rPr>
                <w:rFonts w:eastAsia="Times New Roman"/>
                <w:lang w:val="en-US"/>
              </w:rPr>
              <w:t xml:space="preserve">Patient has had biopsy containing proven malignancy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detected mass: </w:t>
            </w:r>
            <w:r>
              <w:rPr>
                <w:rFonts w:eastAsia="Times New Roman"/>
                <w:lang w:val="en-US"/>
              </w:rPr>
              <w:t xml:space="preserve">Patient has a finding of mass reported on a prior imaging exam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Targeted: </w:t>
            </w:r>
            <w:r>
              <w:rPr>
                <w:rFonts w:eastAsia="Times New Roman"/>
                <w:lang w:val="en-US"/>
              </w:rPr>
              <w:t xml:space="preserve">A breast imaging procedure performed on a specific area of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Survey: </w:t>
            </w:r>
            <w:r>
              <w:rPr>
                <w:rFonts w:eastAsia="Times New Roman"/>
                <w:lang w:val="en-US"/>
              </w:rPr>
              <w:t xml:space="preserve">A breast imaging procedure performed on the entire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Clustered microcysts: </w:t>
            </w:r>
            <w:r>
              <w:rPr>
                <w:rFonts w:eastAsia="Times New Roman"/>
                <w:lang w:val="en-US"/>
              </w:rPr>
              <w:t xml:space="preserve">A cluster of tiny anechoic foci each smaller than 2-3 mm in diameter with thin (less than 0.5 mm) intervening septations and no discrete solid components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Complicated cyst: </w:t>
            </w:r>
            <w:r>
              <w:rPr>
                <w:rFonts w:eastAsia="Times New Roman"/>
                <w:lang w:val="en-US"/>
              </w:rPr>
              <w:t xml:space="preserve">A fluid filled mass most commonly characterized by homogeneous low-level internal echoes on ultrasound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Additional projections: </w:t>
            </w:r>
            <w:r>
              <w:rPr>
                <w:rFonts w:eastAsia="Times New Roman"/>
                <w:lang w:val="en-US"/>
              </w:rPr>
              <w:t xml:space="preserve">Views not inclusive of MLO and CC (BI-RADSÂ®)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Spot magnification view(s): </w:t>
            </w:r>
            <w:r>
              <w:rPr>
                <w:rFonts w:eastAsia="Times New Roman"/>
                <w:lang w:val="en-US"/>
              </w:rPr>
              <w:t xml:space="preserve">A spot or coned down compression of the breast providing a reduction in the thickness and a magnification of the localized area of interest and improved separation of breast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Ultrasound: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Old films for comparison: </w:t>
            </w:r>
            <w:r>
              <w:rPr>
                <w:rFonts w:eastAsia="Times New Roman"/>
                <w:lang w:val="en-US"/>
              </w:rPr>
              <w:t xml:space="preserve">Obtain previous mammography studies to compare to present study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Ductography: </w:t>
            </w:r>
            <w:r>
              <w:rPr>
                <w:rFonts w:eastAsia="Times New Roman"/>
                <w:lang w:val="en-US"/>
              </w:rPr>
              <w:t xml:space="preserve">A medical procedure used for the sampling of mammary duct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Normal interval follow-up: </w:t>
            </w:r>
            <w:r>
              <w:rPr>
                <w:rFonts w:eastAsia="Times New Roman"/>
                <w:lang w:val="en-US"/>
              </w:rPr>
              <w:t xml:space="preserve">Follow up study at 12 months for women â‰¥ 40 years of age having a prior negative study and no mitigating risk factors for breast cancer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Any decision to biopsy should be based on clinical assessment: </w:t>
            </w:r>
            <w:r>
              <w:rPr>
                <w:rFonts w:eastAsia="Times New Roman"/>
                <w:lang w:val="en-US"/>
              </w:rPr>
              <w:t xml:space="preserve">Any decision to perform tissue acquisition should be based on clinical assessment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Follow-up at short interval (1-11 months): </w:t>
            </w:r>
            <w:r>
              <w:rPr>
                <w:rFonts w:eastAsia="Times New Roman"/>
                <w:lang w:val="en-US"/>
              </w:rPr>
              <w:t xml:space="preserve">Follow-up at short interval (1-11 months)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Biopsy should be considered: </w:t>
            </w:r>
            <w:r>
              <w:rPr>
                <w:rFonts w:eastAsia="Times New Roman"/>
                <w:lang w:val="en-US"/>
              </w:rPr>
              <w:t xml:space="preserve">Tissue acquisition should be considered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Needle localization and biopsy: </w:t>
            </w:r>
            <w:r>
              <w:rPr>
                <w:rFonts w:eastAsia="Times New Roman"/>
                <w:lang w:val="en-US"/>
              </w:rPr>
              <w:t xml:space="preserve">Breast tissue acquisition following the identification of an area of concern with the placement of a needle or needle-wire assembly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Histology using core biopsy: </w:t>
            </w:r>
            <w:r>
              <w:rPr>
                <w:rFonts w:eastAsia="Times New Roman"/>
                <w:lang w:val="en-US"/>
              </w:rPr>
              <w:t xml:space="preserve">Pathologic analysis of breast tissue and lesions using core tissue samples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Suggestive of malignancy - take appropriate action: </w:t>
            </w:r>
            <w:r>
              <w:rPr>
                <w:rFonts w:eastAsia="Times New Roman"/>
                <w:lang w:val="en-US"/>
              </w:rPr>
              <w:t xml:space="preserve">Lesions that do not have the characteristic morphologies of breast cancer but have a definite probability of being malignant. There is a sufficient concern to urge a biopsy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Cytologic analysis: </w:t>
            </w:r>
            <w:r>
              <w:rPr>
                <w:rFonts w:eastAsia="Times New Roman"/>
                <w:lang w:val="en-US"/>
              </w:rPr>
              <w:t xml:space="preserve">Cellular analysis of specimen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Biopsy should be strongly considered: </w:t>
            </w:r>
            <w:r>
              <w:rPr>
                <w:rFonts w:eastAsia="Times New Roman"/>
                <w:lang w:val="en-US"/>
              </w:rPr>
              <w:t xml:space="preserve">Tissue acquisition should be strongly considered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Highly suggestive of malignancy - take appropriate action: </w:t>
            </w:r>
            <w:r>
              <w:rPr>
                <w:rFonts w:eastAsia="Times New Roman"/>
                <w:lang w:val="en-US"/>
              </w:rPr>
              <w:t xml:space="preserve">Lesions have a high probability of being cancer, which require additional action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Presentation Required: Rendering device is expected to present: </w:t>
            </w:r>
            <w:r>
              <w:rPr>
                <w:rFonts w:eastAsia="Times New Roman"/>
                <w:lang w:val="en-US"/>
              </w:rPr>
              <w:t xml:space="preserve">The producer of a report intends for a recipient of the report to present or display the associated content item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Presentation Optional: Rendering device may present: </w:t>
            </w:r>
            <w:r>
              <w:rPr>
                <w:rFonts w:eastAsia="Times New Roman"/>
                <w:lang w:val="en-US"/>
              </w:rPr>
              <w:t xml:space="preserve">The producer of a report considers the presentation or display of the associated content item by a recipient to be optional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for Presentation: Rendering device expected not to present: </w:t>
            </w:r>
            <w:r>
              <w:rPr>
                <w:rFonts w:eastAsia="Times New Roman"/>
                <w:lang w:val="en-US"/>
              </w:rPr>
              <w:t xml:space="preserve">The producer of a report intends for a recipient of the report NOT to present or display the associated content item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Target content items are related temporally: </w:t>
            </w:r>
            <w:r>
              <w:rPr>
                <w:rFonts w:eastAsia="Times New Roman"/>
                <w:lang w:val="en-US"/>
              </w:rPr>
              <w:t xml:space="preserve">The associated content items are identified as being the same finding or feature at different points in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Target content items are related spatially: </w:t>
            </w:r>
            <w:r>
              <w:rPr>
                <w:rFonts w:eastAsia="Times New Roman"/>
                <w:lang w:val="en-US"/>
              </w:rPr>
              <w:t xml:space="preserve">The associated content items are identified as being the same finding or feature on different projections taken at the same point in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Target content items are related contra-laterally: </w:t>
            </w:r>
            <w:r>
              <w:rPr>
                <w:rFonts w:eastAsia="Times New Roman"/>
                <w:lang w:val="en-US"/>
              </w:rPr>
              <w:t xml:space="preserve">The associated content items are identified as being related side-to-side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Feature detected on the only image: </w:t>
            </w:r>
            <w:r>
              <w:rPr>
                <w:rFonts w:eastAsia="Times New Roman"/>
                <w:lang w:val="en-US"/>
              </w:rPr>
              <w:t xml:space="preserve">There is one image in the interpreted data set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Feature detected on only one of the images: </w:t>
            </w:r>
            <w:r>
              <w:rPr>
                <w:rFonts w:eastAsia="Times New Roman"/>
                <w:lang w:val="en-US"/>
              </w:rPr>
              <w:t xml:space="preserve">There is more than one image of the same modality in the interpreted data set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Feature detected on multiple images: </w:t>
            </w:r>
            <w:r>
              <w:rPr>
                <w:rFonts w:eastAsia="Times New Roman"/>
                <w:lang w:val="en-US"/>
              </w:rPr>
              <w:t xml:space="preserve">There is more than one image of the same modality in the interpreted data set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Feature detected on images from multiple modalities: </w:t>
            </w:r>
            <w:r>
              <w:rPr>
                <w:rFonts w:eastAsia="Times New Roman"/>
                <w:lang w:val="en-US"/>
              </w:rPr>
              <w:t xml:space="preserve">The interpreted data set contains images from multiple modalities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Scar tissue: </w:t>
            </w:r>
            <w:r>
              <w:rPr>
                <w:rFonts w:eastAsia="Times New Roman"/>
                <w:lang w:val="en-US"/>
              </w:rPr>
              <w:t xml:space="preserve">The fibrous tissue replacing normal tissues destroyed by disease or injury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 Wire: </w:t>
            </w:r>
            <w:r>
              <w:rPr>
                <w:rFonts w:eastAsia="Times New Roman"/>
                <w:lang w:val="en-US"/>
              </w:rPr>
              <w:t xml:space="preserve">A medical appliance used for localization of non palpable breast lesions to insure that the proper area is removed in a surgical biopsy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Pacemaker: </w:t>
            </w:r>
            <w:r>
              <w:rPr>
                <w:rFonts w:eastAsia="Times New Roman"/>
                <w:lang w:val="en-US"/>
              </w:rPr>
              <w:t xml:space="preserve">A medical appliance used for regulating cardiac rhythms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Paddle: </w:t>
            </w:r>
            <w:r>
              <w:rPr>
                <w:rFonts w:eastAsia="Times New Roman"/>
                <w:lang w:val="en-US"/>
              </w:rPr>
              <w:t xml:space="preserve">A compression device used for obtaining mammographic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Collimator: </w:t>
            </w:r>
            <w:r>
              <w:rPr>
                <w:rFonts w:eastAsia="Times New Roman"/>
                <w:lang w:val="en-US"/>
              </w:rPr>
              <w:t xml:space="preserve">A device used for restricting an X-Ray beam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ID Plate: </w:t>
            </w:r>
            <w:r>
              <w:rPr>
                <w:rFonts w:eastAsia="Times New Roman"/>
                <w:lang w:val="en-US"/>
              </w:rPr>
              <w:t xml:space="preserve">An area designated on a radiographic film for facility and patient ID information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Marker: </w:t>
            </w:r>
            <w:r>
              <w:rPr>
                <w:rFonts w:eastAsia="Times New Roman"/>
                <w:lang w:val="en-US"/>
              </w:rPr>
              <w:t xml:space="preserve">Site specific markers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Unspecified: </w:t>
            </w:r>
            <w:r>
              <w:rPr>
                <w:rFonts w:eastAsia="Times New Roman"/>
                <w:lang w:val="en-US"/>
              </w:rPr>
              <w:t xml:space="preserve">The value of the concept is not specified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View and Laterality Marker is missing: </w:t>
            </w:r>
            <w:r>
              <w:rPr>
                <w:rFonts w:eastAsia="Times New Roman"/>
                <w:lang w:val="en-US"/>
              </w:rPr>
              <w:t xml:space="preserve">Image quality deficiency according to MQSA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View and Laterality Marker does not have both view and laterality: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View and Laterality Marker does not have approved codes: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View and Laterality Marker is not near the axilla: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View and Laterality Marker overlaps breast tissue: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View and Laterality Marker is partially obscured: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View and Laterality Marker is incorrect: </w:t>
            </w:r>
            <w:r>
              <w:rPr>
                <w:rFonts w:eastAsia="Times New Roman"/>
                <w:lang w:val="en-US"/>
              </w:rPr>
              <w:t xml:space="preserve">Image quality deficiency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View and Laterality Marker is off image: </w:t>
            </w:r>
            <w:r>
              <w:rPr>
                <w:rFonts w:eastAsia="Times New Roman"/>
                <w:lang w:val="en-US"/>
              </w:rPr>
              <w:t xml:space="preserve">Image quality deficiency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Flash is not near edge of film: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Flash is illegible, does not fit, or is lopsided: </w:t>
            </w:r>
            <w:r>
              <w:rPr>
                <w:rFonts w:eastAsia="Times New Roman"/>
                <w:lang w:val="en-US"/>
              </w:rPr>
              <w:t xml:space="preserve">Image quality deficiency according to MQSA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Flash doesn't include patient name and additional patient id: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Flash doesn't include date of examination: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Flash doesn't include facility name and location: </w:t>
            </w:r>
            <w:r>
              <w:rPr>
                <w:rFonts w:eastAsia="Times New Roman"/>
                <w:lang w:val="en-US"/>
              </w:rPr>
              <w:t xml:space="preserve">Image quality deficiency according to MQSA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Flash doesn't include technologist identification: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Flash doesn't include cassette/screen/detector identification: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Flash doesn't include mammography unit identification: </w:t>
            </w:r>
            <w:r>
              <w:rPr>
                <w:rFonts w:eastAsia="Times New Roman"/>
                <w:lang w:val="en-US"/>
              </w:rPr>
              <w:t xml:space="preserve">Image quality </w:t>
            </w:r>
            <w:r>
              <w:rPr>
                <w:rFonts w:eastAsia="Times New Roman"/>
                <w:lang w:val="en-US"/>
              </w:rPr>
              <w:lastRenderedPageBreak/>
              <w:t xml:space="preserve">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 sticker is missing: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Technical factors missing: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Collimation too close to breast: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Inadequate compression: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MLO Insufficient pectoral muscle: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MLO No fat is visualized posterior to fibroglandular tissues: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MLO Poor separation of deep and superficial breast tissues: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MLO Evidence of motion blur: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MLO Inframammary fold is not open: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CC Not all medial tissue visualized: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CC Nipple not centered on image: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CC Posterior nipple line does not measure within 1 cm of MLO: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Nipple not in profile: </w:t>
            </w:r>
            <w:r>
              <w:rPr>
                <w:rFonts w:eastAsia="Times New Roman"/>
                <w:lang w:val="en-US"/>
              </w:rPr>
              <w:t xml:space="preserve">Image quality deficiency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Insufficient implant displacement incorrect: </w:t>
            </w:r>
            <w:r>
              <w:rPr>
                <w:rFonts w:eastAsia="Times New Roman"/>
                <w:lang w:val="en-US"/>
              </w:rPr>
              <w:t xml:space="preserve">Image quality deficiency according to MQCM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artifact(s): </w:t>
            </w:r>
            <w:r>
              <w:rPr>
                <w:rFonts w:eastAsia="Times New Roman"/>
                <w:lang w:val="en-US"/>
              </w:rPr>
              <w:t xml:space="preserve">Signals that do not faithfully reproduce actual anatomic structures because of distortion or of addition or deletion of information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Grid artifact(s): </w:t>
            </w:r>
            <w:r>
              <w:rPr>
                <w:rFonts w:eastAsia="Times New Roman"/>
                <w:lang w:val="en-US"/>
              </w:rPr>
              <w:t xml:space="preserve">Feature(s) arising from the acquisition unit's anti-scatter grid mechanism. For two-dimensional systems, such features include those of mechanically damaged or incorrectly positioned grids. For moving or Bucky grids, artifacts may result from intentional grid motion that is inadequate in duration or velocity uniformity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Positioning: </w:t>
            </w:r>
            <w:r>
              <w:rPr>
                <w:rFonts w:eastAsia="Times New Roman"/>
                <w:lang w:val="en-US"/>
              </w:rPr>
              <w:t xml:space="preserve">Inadequate arrangement of the anatomy of interest with respect to the X-Ray field and image detector sensitive area. Examples: 1) positioning is "cutoff" when the projection of anatomy of interest falls outside the sensitive area of the detector; 2) "cone cut", in which the X-Ray field does not adequately cover the anatomy of interest; 3) detector's sensitive surface is too small to cover the projection of the anatomy of interest; 4) improper angular orientation or "rotation" of anatomy of interest with respect to the X-Ray source, or detector; 5) projection of other anatomy or clothing over the anatomy of interest in the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Motion blur: </w:t>
            </w:r>
            <w:r>
              <w:rPr>
                <w:rFonts w:eastAsia="Times New Roman"/>
                <w:lang w:val="en-US"/>
              </w:rPr>
              <w:t xml:space="preserve">Unacceptable image blur resulting from motion of the anatomy of interest during exposure or the inadequately compensated motion of X-Ray source with respect to the image detector during exposure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Under exposed: </w:t>
            </w:r>
            <w:r>
              <w:rPr>
                <w:rFonts w:eastAsia="Times New Roman"/>
                <w:lang w:val="en-US"/>
              </w:rPr>
              <w:t xml:space="preserve">Inadequate number of quanta reached the detector during exposure. Reasons for under exposed images include low kVp, low mAs product, </w:t>
            </w:r>
            <w:r>
              <w:rPr>
                <w:rFonts w:eastAsia="Times New Roman"/>
                <w:lang w:val="en-US"/>
              </w:rPr>
              <w:lastRenderedPageBreak/>
              <w:t xml:space="preserve">excess Source Image Distance. Under exposed images have inadequate signal and higher noise in the areas of interest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Over exposed: </w:t>
            </w:r>
            <w:r>
              <w:rPr>
                <w:rFonts w:eastAsia="Times New Roman"/>
                <w:lang w:val="en-US"/>
              </w:rPr>
              <w:t xml:space="preserve">An excess number of quanta reached the detector during exposure. Reasons for over exposed images include high kVp, high mAs product, short Source Image Distance. Over exposed images have high signal and lower noise in the areas of interest. Over exposed area may demonstrate lack of contrast from over saturation of the detector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image: </w:t>
            </w:r>
            <w:r>
              <w:rPr>
                <w:rFonts w:eastAsia="Times New Roman"/>
                <w:lang w:val="en-US"/>
              </w:rPr>
              <w:t xml:space="preserve">No evidence of a patient exposure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Detector artifact(s): </w:t>
            </w:r>
            <w:r>
              <w:rPr>
                <w:rFonts w:eastAsia="Times New Roman"/>
                <w:lang w:val="en-US"/>
              </w:rPr>
              <w:t xml:space="preserve">Superposed features or flaws of the detector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Artifact(s) other than grid or detector artifact: </w:t>
            </w:r>
            <w:r>
              <w:rPr>
                <w:rFonts w:eastAsia="Times New Roman"/>
                <w:lang w:val="en-US"/>
              </w:rPr>
              <w:t xml:space="preserve">Features or discontinuities arising from causes other than the anti-scatter grid and image detector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Mechanical failure: </w:t>
            </w:r>
            <w:r>
              <w:rPr>
                <w:rFonts w:eastAsia="Times New Roman"/>
                <w:lang w:val="en-US"/>
              </w:rPr>
              <w:t xml:space="preserve">Failure of the device to operate according to mechanical design specifications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Electrical failure: </w:t>
            </w:r>
            <w:r>
              <w:rPr>
                <w:rFonts w:eastAsia="Times New Roman"/>
                <w:lang w:val="en-US"/>
              </w:rPr>
              <w:t xml:space="preserve">Failure of a device to operate according to electrical design specifications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Software failure: </w:t>
            </w:r>
            <w:r>
              <w:rPr>
                <w:rFonts w:eastAsia="Times New Roman"/>
                <w:lang w:val="en-US"/>
              </w:rPr>
              <w:t xml:space="preserve">Attributable to software used in generation or handling of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Inappropriate image processing: </w:t>
            </w:r>
            <w:r>
              <w:rPr>
                <w:rFonts w:eastAsia="Times New Roman"/>
                <w:lang w:val="en-US"/>
              </w:rPr>
              <w:t xml:space="preserve">Images processed inappropriately, not following appropriate protocol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failure: </w:t>
            </w:r>
            <w:r>
              <w:rPr>
                <w:rFonts w:eastAsia="Times New Roman"/>
                <w:lang w:val="en-US"/>
              </w:rPr>
              <w:t xml:space="preserve">Failure that is not mechanical or electrical or otherwise described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Unknown failure: </w:t>
            </w:r>
            <w:r>
              <w:rPr>
                <w:rFonts w:eastAsia="Times New Roman"/>
                <w:lang w:val="en-US"/>
              </w:rPr>
              <w:t xml:space="preserve">Unidentified or unknown cause of failure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Succeeded: </w:t>
            </w:r>
            <w:r>
              <w:rPr>
                <w:rFonts w:eastAsia="Times New Roman"/>
                <w:lang w:val="en-US"/>
              </w:rPr>
              <w:t xml:space="preserve">The attempted process was completely successful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Partially Succeeded: </w:t>
            </w:r>
            <w:r>
              <w:rPr>
                <w:rFonts w:eastAsia="Times New Roman"/>
                <w:lang w:val="en-US"/>
              </w:rPr>
              <w:t xml:space="preserve">The attempted process succeeded in some ways, but failed in others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Failed: </w:t>
            </w:r>
            <w:r>
              <w:rPr>
                <w:rFonts w:eastAsia="Times New Roman"/>
                <w:lang w:val="en-US"/>
              </w:rPr>
              <w:t xml:space="preserve">The attempted process completely failed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Attempted: </w:t>
            </w:r>
            <w:r>
              <w:rPr>
                <w:rFonts w:eastAsia="Times New Roman"/>
                <w:lang w:val="en-US"/>
              </w:rPr>
              <w:t xml:space="preserve">No process was performed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Individual Impression / Recommendation Analysis: </w:t>
            </w:r>
            <w:r>
              <w:rPr>
                <w:rFonts w:eastAsia="Times New Roman"/>
                <w:lang w:val="en-US"/>
              </w:rPr>
              <w:t xml:space="preserve">Analysis of a related group of findings or features detected during image data inspection, to produce a summary impression and/or recommendation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Overall Impression / Recommendation Analysis: </w:t>
            </w:r>
            <w:r>
              <w:rPr>
                <w:rFonts w:eastAsia="Times New Roman"/>
                <w:lang w:val="en-US"/>
              </w:rPr>
              <w:t xml:space="preserve">Analysis of all groups of findings or features, to produce a single impression and/or recommendation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Unusable - Quality renders image unusable: </w:t>
            </w:r>
            <w:r>
              <w:rPr>
                <w:rFonts w:eastAsia="Times New Roman"/>
                <w:lang w:val="en-US"/>
              </w:rPr>
              <w:t xml:space="preserve">The usability of an image for diagnostic interpretation or CAD, based on a quality control standard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Usable - Does not meet the quality control standard: </w:t>
            </w:r>
            <w:r>
              <w:rPr>
                <w:rFonts w:eastAsia="Times New Roman"/>
                <w:lang w:val="en-US"/>
              </w:rPr>
              <w:t xml:space="preserve">The usability of an image for diagnostic interpretation or CAD, based on a quality control standard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Usable - Meets the quality control standard: </w:t>
            </w:r>
            <w:r>
              <w:rPr>
                <w:rFonts w:eastAsia="Times New Roman"/>
                <w:lang w:val="en-US"/>
              </w:rPr>
              <w:t xml:space="preserve">The usability of an image for diagnostic interpretation or CAD, based on a quality control standard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Mammography Quality Control Manual 1999, ACR: </w:t>
            </w:r>
            <w:r>
              <w:rPr>
                <w:rFonts w:eastAsia="Times New Roman"/>
                <w:lang w:val="en-US"/>
              </w:rPr>
              <w:t xml:space="preserve">An image quality control standard specified by the American College of Radiology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Title 21 CFR Section 900, Subpart B: </w:t>
            </w:r>
            <w:r>
              <w:rPr>
                <w:rFonts w:eastAsia="Times New Roman"/>
                <w:lang w:val="en-US"/>
              </w:rPr>
              <w:t xml:space="preserve">An image quality control standard in the US Code of Federal Regulations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Institutionally defined quality control standard: </w:t>
            </w:r>
            <w:r>
              <w:rPr>
                <w:rFonts w:eastAsia="Times New Roman"/>
                <w:lang w:val="en-US"/>
              </w:rPr>
              <w:t xml:space="preserve">An image quality control </w:t>
            </w:r>
            <w:r>
              <w:rPr>
                <w:rFonts w:eastAsia="Times New Roman"/>
                <w:lang w:val="en-US"/>
              </w:rPr>
              <w:lastRenderedPageBreak/>
              <w:t xml:space="preserve">standard specified or adopted by the institution responsible for the document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All algorithms succeeded; without findings: </w:t>
            </w:r>
            <w:r>
              <w:rPr>
                <w:rFonts w:eastAsia="Times New Roman"/>
                <w:lang w:val="en-US"/>
              </w:rPr>
              <w:t xml:space="preserve">No findings resulted upon successful completion of all attempted computer-aided detection and/or analysis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All algorithms succeeded; with findings: </w:t>
            </w:r>
            <w:r>
              <w:rPr>
                <w:rFonts w:eastAsia="Times New Roman"/>
                <w:lang w:val="en-US"/>
              </w:rPr>
              <w:t xml:space="preserve">One or more findings resulted upon successful completion of all attempted computer-aided detection and/or analysis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all algorithms succeeded; without findings: </w:t>
            </w:r>
            <w:r>
              <w:rPr>
                <w:rFonts w:eastAsia="Times New Roman"/>
                <w:lang w:val="en-US"/>
              </w:rPr>
              <w:t xml:space="preserve">No findings resulted from the attempted computer-aided detection and/or analysis, but one or more failures occurred in the process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all algorithms succeeded; with findings: </w:t>
            </w:r>
            <w:r>
              <w:rPr>
                <w:rFonts w:eastAsia="Times New Roman"/>
                <w:lang w:val="en-US"/>
              </w:rPr>
              <w:t xml:space="preserve">One or more findings resulted from the attempted computer-aided detection and/or analysis, but one or more failures occurred in the process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algorithms succeeded; without findings: </w:t>
            </w:r>
            <w:r>
              <w:rPr>
                <w:rFonts w:eastAsia="Times New Roman"/>
                <w:lang w:val="en-US"/>
              </w:rPr>
              <w:t xml:space="preserve">All of the attempted computer-aided detection and/or analysis failed, so there could be no findings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Adenolipoma: </w:t>
            </w:r>
            <w:r>
              <w:rPr>
                <w:rFonts w:eastAsia="Times New Roman"/>
                <w:lang w:val="en-US"/>
              </w:rPr>
              <w:t xml:space="preserve">A benign tumor having glandular characteristics but composed of fat, with the presence of normal mammary ducts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Ductal hyperplasia: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Adenomyoepithelioma: </w:t>
            </w:r>
            <w:r>
              <w:rPr>
                <w:rFonts w:eastAsia="Times New Roman"/>
                <w:lang w:val="en-US"/>
              </w:rPr>
              <w:t xml:space="preserve">Neoplasms composed of myoepithelial cells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Normal axillary node: </w:t>
            </w:r>
            <w:r>
              <w:rPr>
                <w:rFonts w:eastAsia="Times New Roman"/>
                <w:lang w:val="en-US"/>
              </w:rPr>
              <w:t xml:space="preserve">Axillary node that is normal in appearance with no associated pathology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Axillary node with calcifications: </w:t>
            </w:r>
            <w:r>
              <w:rPr>
                <w:rFonts w:eastAsia="Times New Roman"/>
                <w:lang w:val="en-US"/>
              </w:rPr>
              <w:t xml:space="preserve">Axillary node containing calcifications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Axillary node hyperplasia: </w:t>
            </w:r>
            <w:r>
              <w:rPr>
                <w:rFonts w:eastAsia="Times New Roman"/>
                <w:lang w:val="en-US"/>
              </w:rPr>
              <w:t xml:space="preserve">Excessive proliferation of normal tissue arrangement of the axillary node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Asynchronous involution: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Benign cyst with blood: </w:t>
            </w:r>
            <w:r>
              <w:rPr>
                <w:rFonts w:eastAsia="Times New Roman"/>
                <w:lang w:val="en-US"/>
              </w:rPr>
              <w:t xml:space="preserve">Cyst with benign morphology containing blood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Benign Calcifications: </w:t>
            </w:r>
            <w:r>
              <w:rPr>
                <w:rFonts w:eastAsia="Times New Roman"/>
                <w:lang w:val="en-US"/>
              </w:rPr>
              <w:t xml:space="preserve">Calcifications having typically benign morphology. They are not of intermediate or high probability of concern for malignancy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Intracystic papilloma: </w:t>
            </w:r>
            <w:r>
              <w:rPr>
                <w:rFonts w:eastAsia="Times New Roman"/>
                <w:lang w:val="en-US"/>
              </w:rPr>
              <w:t xml:space="preserve">Growing within a cystic adenoma, filling the cavity with a mass of branching epithelial processes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Ductal adenoma: </w:t>
            </w:r>
            <w:r>
              <w:rPr>
                <w:rFonts w:eastAsia="Times New Roman"/>
                <w:lang w:val="en-US"/>
              </w:rPr>
              <w:t xml:space="preserve">Adenoma located in mammary duct, present as discrete sclerotic nodules, solitary or multiple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Diabetic fibrous mastopathy: </w:t>
            </w:r>
            <w:r>
              <w:rPr>
                <w:rFonts w:eastAsia="Times New Roman"/>
                <w:lang w:val="en-US"/>
              </w:rPr>
              <w:t xml:space="preserve">The occurrence of fibrous tumor-forming stromal proliferation in patients with diabetes mellitus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Extra abdominal desmoid: </w:t>
            </w:r>
            <w:r>
              <w:rPr>
                <w:rFonts w:eastAsia="Times New Roman"/>
                <w:lang w:val="en-US"/>
              </w:rPr>
              <w:t xml:space="preserve">A deep seated firm tumor frequently occurring on the chest consisting of collagenous tissue that infiltrates surround muscle; frequently recurs but does not metastasize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Epidermal inclusion cyst: </w:t>
            </w:r>
            <w:r>
              <w:rPr>
                <w:rFonts w:eastAsia="Times New Roman"/>
                <w:lang w:val="en-US"/>
              </w:rPr>
              <w:t xml:space="preserve">A cyst formed of a mass of epithelial cells, as a result of trauma has been pushed beneath the epidermis. The cyst is lined with squamous epithelium and contains concentric layers or keratin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Fibroadenomatoid hyperplasia: </w:t>
            </w:r>
            <w:r>
              <w:rPr>
                <w:rFonts w:eastAsia="Times New Roman"/>
                <w:lang w:val="en-US"/>
              </w:rPr>
              <w:t xml:space="preserve">Excessive proliferation of fibroadenoma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Fibroadenolipoma: </w:t>
            </w:r>
            <w:r>
              <w:rPr>
                <w:rFonts w:eastAsia="Times New Roman"/>
                <w:lang w:val="en-US"/>
              </w:rPr>
              <w:t xml:space="preserve">A lipoma with an abundant stroma of fibrous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Foreign body (reaction):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Galactocele: </w:t>
            </w:r>
            <w:r>
              <w:rPr>
                <w:rFonts w:eastAsia="Times New Roman"/>
                <w:lang w:val="en-US"/>
              </w:rPr>
              <w:t xml:space="preserve">Retention cyst caused by occlusion of a lactiferous duct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Hemangioma - nonparenchymal, subcutaneous: </w:t>
            </w:r>
            <w:r>
              <w:rPr>
                <w:rFonts w:eastAsia="Times New Roman"/>
                <w:lang w:val="en-US"/>
              </w:rPr>
              <w:t xml:space="preserve">A congenital anomaly that leads to a proliferation of blood vessels leading to a mass that resembles a neoplasm, not located in parenchymal areas but subcutaneous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Hyperplasia, usual: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Juvenile papillomatosis: </w:t>
            </w:r>
            <w:r>
              <w:rPr>
                <w:rFonts w:eastAsia="Times New Roman"/>
                <w:lang w:val="en-US"/>
              </w:rPr>
              <w:t xml:space="preserve">A form of fibrocystic disease in young woman with florid and sclerosing adenosis that microscopically may suggest carcinoma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Lactating adenoma: </w:t>
            </w:r>
            <w:r>
              <w:rPr>
                <w:rFonts w:eastAsia="Times New Roman"/>
                <w:lang w:val="en-US"/>
              </w:rPr>
              <w:t xml:space="preserve">Enlarging masses during lactation. A circumscribed benign tumor composed primarily of glandular structures with scanty stroma, with prominent secretory changes in the duct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Lactational change: </w:t>
            </w:r>
            <w:r>
              <w:rPr>
                <w:rFonts w:eastAsia="Times New Roman"/>
                <w:lang w:val="en-US"/>
              </w:rPr>
              <w:t xml:space="preserve">Changes related to the process of lactation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Large duct papilloma: </w:t>
            </w:r>
            <w:r>
              <w:rPr>
                <w:rFonts w:eastAsia="Times New Roman"/>
                <w:lang w:val="en-US"/>
              </w:rPr>
              <w:t xml:space="preserve">A papilloma pertaining to large mammary duct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Myofibroblastoma: </w:t>
            </w:r>
            <w:r>
              <w:rPr>
                <w:rFonts w:eastAsia="Times New Roman"/>
                <w:lang w:val="en-US"/>
              </w:rPr>
              <w:t xml:space="preserve">Solitary or multiple tumors of muscles and fibrous tissues, or tumors composed of myofibroblasts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Microglandular adenosis: </w:t>
            </w:r>
            <w:r>
              <w:rPr>
                <w:rFonts w:eastAsia="Times New Roman"/>
                <w:lang w:val="en-US"/>
              </w:rPr>
              <w:t xml:space="preserve">Irregular clusters of small tubules are present in adipose or fibrous tissue, resembling tubular carcinoma but lacking stromal fibroblastic proliferation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Multiple Intraductal Papillomas: </w:t>
            </w:r>
            <w:r>
              <w:rPr>
                <w:rFonts w:eastAsia="Times New Roman"/>
                <w:lang w:val="en-US"/>
              </w:rPr>
              <w:t xml:space="preserve">Papilloma typically involving an aggregate of adjacent ducts in the periphery of the breast, likely representing involvement of several foci of one or two duct systems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abnormality: </w:t>
            </w:r>
            <w:r>
              <w:rPr>
                <w:rFonts w:eastAsia="Times New Roman"/>
                <w:lang w:val="en-US"/>
              </w:rPr>
              <w:t xml:space="preserve">No abnormality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Normal breast tissue: </w:t>
            </w:r>
            <w:r>
              <w:rPr>
                <w:rFonts w:eastAsia="Times New Roman"/>
                <w:lang w:val="en-US"/>
              </w:rPr>
              <w:t xml:space="preserve">Normal breast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Neurofibromatosis: </w:t>
            </w:r>
            <w:r>
              <w:rPr>
                <w:rFonts w:eastAsia="Times New Roman"/>
                <w:lang w:val="en-US"/>
              </w:rPr>
              <w:t xml:space="preserve">Condition in which there are tumors of various sizes on peripheral nerves. They may be neuromas or fibromas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Oil cyst (fat necrosis cyst): </w:t>
            </w:r>
            <w:r>
              <w:rPr>
                <w:rFonts w:eastAsia="Times New Roman"/>
                <w:lang w:val="en-US"/>
              </w:rPr>
              <w:t xml:space="preserve">A cyst resulting from the loss of the epithelial lining of a sebaceous dermoid or lacteal cyst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 reduction mammoplasty: </w:t>
            </w:r>
            <w:r>
              <w:rPr>
                <w:rFonts w:eastAsia="Times New Roman"/>
                <w:lang w:val="en-US"/>
              </w:rPr>
              <w:t xml:space="preserve">Breast tissue with characteristics of a benign nature, following breast reduction surgery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Pseudoangiomatous stromal hyperplasia: </w:t>
            </w:r>
            <w:r>
              <w:rPr>
                <w:rFonts w:eastAsia="Times New Roman"/>
                <w:lang w:val="en-US"/>
              </w:rPr>
              <w:t xml:space="preserve">A benign stromal lesion composed of intermixed stromal and epithelial elements. The lobular and duct structures of the breast parenchyma are separated by an increased amount of stroma, non specific proliferative epithelial changes include hyperplasia of duct and lobular epithelium often with accentuation of myoepithelial cells and aprocine metaplasia with or without cyst formation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Radial scar: </w:t>
            </w:r>
            <w:r>
              <w:rPr>
                <w:rFonts w:eastAsia="Times New Roman"/>
                <w:lang w:val="en-US"/>
              </w:rPr>
              <w:t xml:space="preserve">An nonencapsulated stellate lesion consisting of a fibroelastic core and radiating bands of fibrous connective tissue containing lobules manifesting adenosis and ducts with papillary or diffuse intraductal hyperplasia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Sclerosing adenosis: </w:t>
            </w:r>
            <w:r>
              <w:rPr>
                <w:rFonts w:eastAsia="Times New Roman"/>
                <w:lang w:val="en-US"/>
              </w:rPr>
              <w:t xml:space="preserve">Prominent interductal fibrosis of the terminal ductules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Silicone granuloma: </w:t>
            </w:r>
            <w:r>
              <w:rPr>
                <w:rFonts w:eastAsia="Times New Roman"/>
                <w:lang w:val="en-US"/>
              </w:rPr>
              <w:t xml:space="preserve">Nodular inflammatory lesions due to the presence of silicone in the breast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Nipple Characteristic: </w:t>
            </w:r>
            <w:r>
              <w:rPr>
                <w:rFonts w:eastAsia="Times New Roman"/>
                <w:lang w:val="en-US"/>
              </w:rPr>
              <w:t xml:space="preserve">The morphologic status of the nipple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Virginal hyperplasia: </w:t>
            </w:r>
            <w:r>
              <w:rPr>
                <w:rFonts w:eastAsia="Times New Roman"/>
                <w:lang w:val="en-US"/>
              </w:rPr>
              <w:t xml:space="preserve">Spontaneous excessive proliferation of breast tissue, usually </w:t>
            </w:r>
            <w:r>
              <w:rPr>
                <w:rFonts w:eastAsia="Times New Roman"/>
                <w:lang w:val="en-US"/>
              </w:rPr>
              <w:lastRenderedPageBreak/>
              <w:t xml:space="preserve">found in younger women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Peripheral duct papillomas: </w:t>
            </w:r>
            <w:r>
              <w:rPr>
                <w:rFonts w:eastAsia="Times New Roman"/>
                <w:lang w:val="en-US"/>
              </w:rPr>
              <w:t xml:space="preserve">Papilloma(s) pertaining the peripheral ducts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Axillary node with lymphoma: </w:t>
            </w:r>
            <w:r>
              <w:rPr>
                <w:rFonts w:eastAsia="Times New Roman"/>
                <w:lang w:val="en-US"/>
              </w:rPr>
              <w:t xml:space="preserve">Axillary node with lymphoid tissue neoplasm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Axillary nodal metastases: </w:t>
            </w:r>
            <w:r>
              <w:rPr>
                <w:rFonts w:eastAsia="Times New Roman"/>
                <w:lang w:val="en-US"/>
              </w:rPr>
              <w:t xml:space="preserve">Metastatic disease to the axillary node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Angiosarcoma: </w:t>
            </w:r>
            <w:r>
              <w:rPr>
                <w:rFonts w:eastAsia="Times New Roman"/>
                <w:lang w:val="en-US"/>
              </w:rPr>
              <w:t xml:space="preserve">A malignant neoplasm occurring most often in breast and skin, believed to originate from endothelial cells of blood vessels, microscopically composed of closely packed round or spindle shaped cells, some of which line small spaces resembling vascular clefts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Blood vessel (vascular) invasion: </w:t>
            </w:r>
            <w:r>
              <w:rPr>
                <w:rFonts w:eastAsia="Times New Roman"/>
                <w:lang w:val="en-US"/>
              </w:rPr>
              <w:t xml:space="preserve">Histological changes to the vascular system related to an invasive process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Carcinoma in children: </w:t>
            </w:r>
            <w:r>
              <w:rPr>
                <w:rFonts w:eastAsia="Times New Roman"/>
                <w:lang w:val="en-US"/>
              </w:rPr>
              <w:t xml:space="preserve">Carcinoma of the breast found in patients less than 20 years of 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Carcinoma in ectopic breast: </w:t>
            </w:r>
            <w:r>
              <w:rPr>
                <w:rFonts w:eastAsia="Times New Roman"/>
                <w:lang w:val="en-US"/>
              </w:rPr>
              <w:t xml:space="preserve">A carcinoma found in supernumerary breasts and aberrant breast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Carcinoma with endocrine differentiation: </w:t>
            </w:r>
            <w:r>
              <w:rPr>
                <w:rFonts w:eastAsia="Times New Roman"/>
                <w:lang w:val="en-US"/>
              </w:rPr>
              <w:t xml:space="preserve">A carcinoma that synthesizes substances, including hormones, not considered to be normal products of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Basal cell carcinoma of nipple: </w:t>
            </w:r>
            <w:r>
              <w:rPr>
                <w:rFonts w:eastAsia="Times New Roman"/>
                <w:lang w:val="en-US"/>
              </w:rPr>
              <w:t xml:space="preserve">A basal cell carcinoma that arises in the nipple of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Carcinoma with metaplasia: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Cartilaginous and osseous change: </w:t>
            </w:r>
            <w:r>
              <w:rPr>
                <w:rFonts w:eastAsia="Times New Roman"/>
                <w:lang w:val="en-US"/>
              </w:rPr>
              <w:t xml:space="preserve">Tissue changes to bones and cartilage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Carcinoma in pregnancy and lactation: </w:t>
            </w:r>
            <w:r>
              <w:rPr>
                <w:rFonts w:eastAsia="Times New Roman"/>
                <w:lang w:val="en-US"/>
              </w:rPr>
              <w:t xml:space="preserve">Carcinoma of the breast presenting during pregnancy or lactation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Carcinosarcoma: </w:t>
            </w:r>
            <w:r>
              <w:rPr>
                <w:rFonts w:eastAsia="Times New Roman"/>
                <w:lang w:val="en-US"/>
              </w:rPr>
              <w:t xml:space="preserve">A malignant neoplasm that contains elements of carcinoma and sarcoma, so extensively intermixed as to indicate neoplasia of epithelial and mesenchymal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Intraductal comedocarcinoma with necrosis: </w:t>
            </w:r>
            <w:r>
              <w:rPr>
                <w:rFonts w:eastAsia="Times New Roman"/>
                <w:lang w:val="en-US"/>
              </w:rPr>
              <w:t xml:space="preserve">Comedocarcinoma of a duct with areas of necrotic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Intraductal carcinoma, low grade: </w:t>
            </w:r>
            <w:r>
              <w:rPr>
                <w:rFonts w:eastAsia="Times New Roman"/>
                <w:lang w:val="en-US"/>
              </w:rPr>
              <w:t xml:space="preserve">A non-invasive carcinoma restricted to the glandular lumen characterized by less aggressive malignant cytologic features and behavior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Intraductal carcinoma micro-papillary: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Intracystic papillary carcinoma: </w:t>
            </w:r>
            <w:r>
              <w:rPr>
                <w:rFonts w:eastAsia="Times New Roman"/>
                <w:lang w:val="en-US"/>
              </w:rPr>
              <w:t xml:space="preserve">A malignant neoplasm characterized by the formation of numerous, irregular, finger-like projections of fibrous stroma that is covered with a surface layer of neoplastic epithelial cells found in a cyst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Invasive and in-situ carcinoma: </w:t>
            </w:r>
            <w:r>
              <w:rPr>
                <w:rFonts w:eastAsia="Times New Roman"/>
                <w:lang w:val="en-US"/>
              </w:rPr>
              <w:t xml:space="preserve">Carcinoma with both characteristics of localized and spreading disease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Invasive lobular carcinoma: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Leukemic infiltration: </w:t>
            </w:r>
            <w:r>
              <w:rPr>
                <w:rFonts w:eastAsia="Times New Roman"/>
                <w:lang w:val="en-US"/>
              </w:rPr>
              <w:t xml:space="preserve">Mammary infiltrates as a secondary manifestation in patients with established leukemia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Lympathic vessel invasion: </w:t>
            </w:r>
            <w:r>
              <w:rPr>
                <w:rFonts w:eastAsia="Times New Roman"/>
                <w:lang w:val="en-US"/>
              </w:rPr>
              <w:t xml:space="preserve">Histological changes to the lymphatic system related to an invasive process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Lymphoma: </w:t>
            </w:r>
            <w:r>
              <w:rPr>
                <w:rFonts w:eastAsia="Times New Roman"/>
                <w:lang w:val="en-US"/>
              </w:rPr>
              <w:t xml:space="preserve">A heterogeneous group of neoplasms arising in the reticuloendoethelial and lymphatic systems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Occult carcinoma presenting with axillary lymph node metastases: </w:t>
            </w:r>
            <w:r>
              <w:rPr>
                <w:rFonts w:eastAsia="Times New Roman"/>
                <w:lang w:val="en-US"/>
              </w:rPr>
              <w:t xml:space="preserve">A small carcinoma, either asymptomatic or giving rise to metastases without symptoms due to the primary carcinoma presenting with metastatic disease in the axillary lymph nodes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Metastatic cancer to the breast: </w:t>
            </w:r>
            <w:r>
              <w:rPr>
                <w:rFonts w:eastAsia="Times New Roman"/>
                <w:lang w:val="en-US"/>
              </w:rPr>
              <w:t xml:space="preserve">A malignant lesion in the breast with morphologic patterns not typical of breast carcinoma arising from a non-mammary malignant neoplasm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Metastatic cancer to the breast from the colon: </w:t>
            </w:r>
            <w:r>
              <w:rPr>
                <w:rFonts w:eastAsia="Times New Roman"/>
                <w:lang w:val="en-US"/>
              </w:rPr>
              <w:t xml:space="preserve">A malignant lesion in the breast with morphologic patterns not typical of breast carcinoma arising from a neoplasm in the colon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Metastatic cancer to the breast from the lung: </w:t>
            </w:r>
            <w:r>
              <w:rPr>
                <w:rFonts w:eastAsia="Times New Roman"/>
                <w:lang w:val="en-US"/>
              </w:rPr>
              <w:t xml:space="preserve">A malignant lesion in the breast with morphologic patterns not typical of breast carcinoma arising from a neoplasm in the lung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Metastatic melanoma to the breast: </w:t>
            </w:r>
            <w:r>
              <w:rPr>
                <w:rFonts w:eastAsia="Times New Roman"/>
                <w:lang w:val="en-US"/>
              </w:rPr>
              <w:t xml:space="preserve">A malignant lesion in the breast with morphologic patterns not typical of breast carcinoma arising from a melanoma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Metastatic cancer to the breast from the ovary: </w:t>
            </w:r>
            <w:r>
              <w:rPr>
                <w:rFonts w:eastAsia="Times New Roman"/>
                <w:lang w:val="en-US"/>
              </w:rPr>
              <w:t xml:space="preserve">A malignant lesion in the breast with morphologic patterns not typical of breast carcinoma arising from a neoplasm in the ovary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Metastatic sarcoma to the breast: </w:t>
            </w:r>
            <w:r>
              <w:rPr>
                <w:rFonts w:eastAsia="Times New Roman"/>
                <w:lang w:val="en-US"/>
              </w:rPr>
              <w:t xml:space="preserve">A malignant lesion in the breast with morphologic patterns not typical of breast carcinoma arising from a sarcoma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Multifocal intraductal carcinoma: </w:t>
            </w:r>
            <w:r>
              <w:rPr>
                <w:rFonts w:eastAsia="Times New Roman"/>
                <w:lang w:val="en-US"/>
              </w:rPr>
              <w:t xml:space="preserve">Multiple foci of non-invasive carcinoma restricted to the glandular lumen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Metastatic disease to axillary node: </w:t>
            </w:r>
            <w:r>
              <w:rPr>
                <w:rFonts w:eastAsia="Times New Roman"/>
                <w:lang w:val="en-US"/>
              </w:rPr>
              <w:t xml:space="preserve">A malignant lesion in an axillary node arising from a non-axillary neoplasm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Malignant fibrous histiocytoma: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Multifocal invasive ductal carcinoma: </w:t>
            </w:r>
            <w:r>
              <w:rPr>
                <w:rFonts w:eastAsia="Times New Roman"/>
                <w:lang w:val="en-US"/>
              </w:rPr>
              <w:t xml:space="preserve">Multiple sites of ductal carcinoma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Metastasis to an intramammary lymph node: </w:t>
            </w:r>
            <w:r>
              <w:rPr>
                <w:rFonts w:eastAsia="Times New Roman"/>
                <w:lang w:val="en-US"/>
              </w:rPr>
              <w:t xml:space="preserve">A malignant lesion in a intramammary lymph node arising from a non-intramammary lymph node neoplasm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Malignant melanoma of nipple: </w:t>
            </w:r>
            <w:r>
              <w:rPr>
                <w:rFonts w:eastAsia="Times New Roman"/>
                <w:lang w:val="en-US"/>
              </w:rPr>
              <w:t xml:space="preserve">A malignant melanoma of the skin that arises in the nipple of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Neoplasm of the mammary skin: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Papillary carcinoma in-situ: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Recurrent malignancy: </w:t>
            </w:r>
            <w:r>
              <w:rPr>
                <w:rFonts w:eastAsia="Times New Roman"/>
                <w:lang w:val="en-US"/>
              </w:rPr>
              <w:t xml:space="preserve">Recurrent malignancy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Squamous cell carcinoma of the nipple: </w:t>
            </w:r>
            <w:r>
              <w:rPr>
                <w:rFonts w:eastAsia="Times New Roman"/>
                <w:lang w:val="en-US"/>
              </w:rPr>
              <w:t xml:space="preserve">Squamous cell carcinoma to the terminal portion of the alveolar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Intraductal carcinoma, high grade: </w:t>
            </w:r>
            <w:r>
              <w:rPr>
                <w:rFonts w:eastAsia="Times New Roman"/>
                <w:lang w:val="en-US"/>
              </w:rPr>
              <w:t xml:space="preserve">A non-invasive carcinoma restricted to the glandular lumen characterized by more aggressive malignant cytologic features and behavior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Invasive cribriform carcinoma: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Angular margins: </w:t>
            </w:r>
            <w:r>
              <w:rPr>
                <w:rFonts w:eastAsia="Times New Roman"/>
                <w:lang w:val="en-US"/>
              </w:rPr>
              <w:t xml:space="preserve">An indication that some or all of the margin of a lesion has sharp corners, often forming acute angles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Fine pleomorphic calcification: </w:t>
            </w:r>
            <w:r>
              <w:rPr>
                <w:rFonts w:eastAsia="Times New Roman"/>
                <w:lang w:val="en-US"/>
              </w:rPr>
              <w:t xml:space="preserve">Calcifications that vary in sizes and shapes and are usually smaller than0.5 mm in diameter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Macrocalcifications: </w:t>
            </w:r>
            <w:r>
              <w:rPr>
                <w:rFonts w:eastAsia="Times New Roman"/>
                <w:lang w:val="en-US"/>
              </w:rPr>
              <w:t xml:space="preserve">Coarse calcifications that are 0.5 mm or greater in size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Calcifications within a mass: </w:t>
            </w:r>
            <w:r>
              <w:rPr>
                <w:rFonts w:eastAsia="Times New Roman"/>
                <w:lang w:val="en-US"/>
              </w:rPr>
              <w:t xml:space="preserve">An indicator that calcifications are imbedded within a mass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Calcifications outside of a mass: </w:t>
            </w:r>
            <w:r>
              <w:rPr>
                <w:rFonts w:eastAsia="Times New Roman"/>
                <w:lang w:val="en-US"/>
              </w:rPr>
              <w:t xml:space="preserve">An indicator that calcifications are imaged outside of a mass finding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Breast background echotexture: </w:t>
            </w:r>
            <w:r>
              <w:rPr>
                <w:rFonts w:eastAsia="Times New Roman"/>
                <w:lang w:val="en-US"/>
              </w:rPr>
              <w:t xml:space="preserve">Tissue composition of the breast noted on sonography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Homogeneous fat echotexture: </w:t>
            </w:r>
            <w:r>
              <w:rPr>
                <w:rFonts w:eastAsia="Times New Roman"/>
                <w:lang w:val="en-US"/>
              </w:rPr>
              <w:t xml:space="preserve">Fat lobules and uniformly echogenic bands of supporting structures comprise the bulk of breast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Homogeneous fibroglandular echotexture: </w:t>
            </w:r>
            <w:r>
              <w:rPr>
                <w:rFonts w:eastAsia="Times New Roman"/>
                <w:lang w:val="en-US"/>
              </w:rPr>
              <w:t xml:space="preserve">A uniformly echogenic layer of fibroglandular tissue is seen beneath a thin layer of subcutaneous fat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Heterogeneous echotexture: </w:t>
            </w:r>
            <w:r>
              <w:rPr>
                <w:rFonts w:eastAsia="Times New Roman"/>
                <w:lang w:val="en-US"/>
              </w:rPr>
              <w:t xml:space="preserve">The breast texture is characterized by multiple small areas of increased and decreased echogenicity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Orientation: </w:t>
            </w:r>
            <w:r>
              <w:rPr>
                <w:rFonts w:eastAsia="Times New Roman"/>
                <w:lang w:val="en-US"/>
              </w:rPr>
              <w:t xml:space="preserve">Referential relationship of the finding to the imaging device as noted on sonography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Parallel: </w:t>
            </w:r>
            <w:r>
              <w:rPr>
                <w:rFonts w:eastAsia="Times New Roman"/>
                <w:lang w:val="en-US"/>
              </w:rPr>
              <w:t xml:space="preserve">The long axis of a lesion parallels the skin line ("wider-than-tall" or in a horizontal orientation)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parallel: </w:t>
            </w:r>
            <w:r>
              <w:rPr>
                <w:rFonts w:eastAsia="Times New Roman"/>
                <w:lang w:val="en-US"/>
              </w:rPr>
              <w:t xml:space="preserve">The anterior-posterior or vertical dimension is greater than the transverse or horizontal dimension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Lesion boundary: </w:t>
            </w:r>
            <w:r>
              <w:rPr>
                <w:rFonts w:eastAsia="Times New Roman"/>
                <w:lang w:val="en-US"/>
              </w:rPr>
              <w:t xml:space="preserve">The lesion boundary describes the transition zone between themas and the surrounding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Abrupt interface: </w:t>
            </w:r>
            <w:r>
              <w:rPr>
                <w:rFonts w:eastAsia="Times New Roman"/>
                <w:lang w:val="en-US"/>
              </w:rPr>
              <w:t xml:space="preserve">The sharp demarcation between the lesion and surrounding tissue can be imperceptible or a distinct well-defined echogenic rim of any thickness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Echogenic halo: </w:t>
            </w:r>
            <w:r>
              <w:rPr>
                <w:rFonts w:eastAsia="Times New Roman"/>
                <w:lang w:val="en-US"/>
              </w:rPr>
              <w:t xml:space="preserve">There is no sharp demarcation between the mass and the surrounding tissue, which is bridged by an echogenic transition zone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Echo pattern: </w:t>
            </w:r>
            <w:r>
              <w:rPr>
                <w:rFonts w:eastAsia="Times New Roman"/>
                <w:lang w:val="en-US"/>
              </w:rPr>
              <w:t xml:space="preserve">An imaging characteristic of resonance noted during sonography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Anechoic: </w:t>
            </w:r>
            <w:r>
              <w:rPr>
                <w:rFonts w:eastAsia="Times New Roman"/>
                <w:lang w:val="en-US"/>
              </w:rPr>
              <w:t xml:space="preserve">Without internal echoes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Hyperechoic: </w:t>
            </w:r>
            <w:r>
              <w:rPr>
                <w:rFonts w:eastAsia="Times New Roman"/>
                <w:lang w:val="en-US"/>
              </w:rPr>
              <w:t xml:space="preserve">Having increased echogenicity relative to fat or equal to fibroglandular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Complex: </w:t>
            </w:r>
            <w:r>
              <w:rPr>
                <w:rFonts w:eastAsia="Times New Roman"/>
                <w:lang w:val="en-US"/>
              </w:rPr>
              <w:t xml:space="preserve">Mass contains both anechoic and echogenic components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Hypoechoic: </w:t>
            </w:r>
            <w:r>
              <w:rPr>
                <w:rFonts w:eastAsia="Times New Roman"/>
                <w:lang w:val="en-US"/>
              </w:rPr>
              <w:t xml:space="preserve">Defined relative to fat; masses are characterized by low-level echoes throughout. E.g., appearance of a complicated cyst or fibroadenoma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Isoechoic: </w:t>
            </w:r>
            <w:r>
              <w:rPr>
                <w:rFonts w:eastAsia="Times New Roman"/>
                <w:lang w:val="en-US"/>
              </w:rPr>
              <w:t xml:space="preserve">Having the same echogenicity as fat (a complicated cyst or fibroadenoma may be isoechoic or hypoechoic)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Posterior acoustic features: </w:t>
            </w:r>
            <w:r>
              <w:rPr>
                <w:rFonts w:eastAsia="Times New Roman"/>
                <w:lang w:val="en-US"/>
              </w:rPr>
              <w:t xml:space="preserve">The attenuation characteristics of a mass with respect to its acoustic transmission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posterior acoustic features: </w:t>
            </w:r>
            <w:r>
              <w:rPr>
                <w:rFonts w:eastAsia="Times New Roman"/>
                <w:lang w:val="en-US"/>
              </w:rPr>
              <w:t xml:space="preserve">No posterior shadowing or enhancement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Posterior enhancement: </w:t>
            </w:r>
            <w:r>
              <w:rPr>
                <w:rFonts w:eastAsia="Times New Roman"/>
                <w:lang w:val="en-US"/>
              </w:rPr>
              <w:t xml:space="preserve">Increased posterior echoes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Posterior shadowing: </w:t>
            </w:r>
            <w:r>
              <w:rPr>
                <w:rFonts w:eastAsia="Times New Roman"/>
                <w:lang w:val="en-US"/>
              </w:rPr>
              <w:t xml:space="preserve">Decreased posterior echoes; edge shadows are excluded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Combined posterior enhancement and shadowing: </w:t>
            </w:r>
            <w:r>
              <w:rPr>
                <w:rFonts w:eastAsia="Times New Roman"/>
                <w:lang w:val="en-US"/>
              </w:rPr>
              <w:t xml:space="preserve">More than one pattern of posterior attenuation, both shadowing and enhancement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Identifiable effect on surrounding tissues: </w:t>
            </w:r>
            <w:r>
              <w:rPr>
                <w:rFonts w:eastAsia="Times New Roman"/>
                <w:lang w:val="en-US"/>
              </w:rPr>
              <w:t xml:space="preserve">Sonographic appearance of adjacent structures relative to a mass finding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Vascularity: </w:t>
            </w:r>
            <w:r>
              <w:rPr>
                <w:rFonts w:eastAsia="Times New Roman"/>
                <w:lang w:val="en-US"/>
              </w:rPr>
              <w:t xml:space="preserve">Characterization of vascularization in region of interest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Vascularity not present: </w:t>
            </w:r>
            <w:r>
              <w:rPr>
                <w:rFonts w:eastAsia="Times New Roman"/>
                <w:lang w:val="en-US"/>
              </w:rPr>
              <w:t xml:space="preserve">Vascularity not evident, such as on ultrasound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Vascularity not assessed: </w:t>
            </w:r>
            <w:r>
              <w:rPr>
                <w:rFonts w:eastAsia="Times New Roman"/>
                <w:lang w:val="en-US"/>
              </w:rPr>
              <w:t xml:space="preserve">Vascularity not evaluated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Vascularity present in lesion: </w:t>
            </w:r>
            <w:r>
              <w:rPr>
                <w:rFonts w:eastAsia="Times New Roman"/>
                <w:lang w:val="en-US"/>
              </w:rPr>
              <w:t xml:space="preserve">Vascularity on imaging is seen within a lesion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Vascularity present immediately adjacent to lesion: </w:t>
            </w:r>
            <w:r>
              <w:rPr>
                <w:rFonts w:eastAsia="Times New Roman"/>
                <w:lang w:val="en-US"/>
              </w:rPr>
              <w:t xml:space="preserve">Vascularity on imaging is seen immediately adjacent to a lesion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Diffusely increased vascularity in surrounding tissue: </w:t>
            </w:r>
            <w:r>
              <w:rPr>
                <w:rFonts w:eastAsia="Times New Roman"/>
                <w:lang w:val="en-US"/>
              </w:rPr>
              <w:t xml:space="preserve">Vascularity on imaging is considered diffusely elevated within the surrounding breast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Correlation to other Findings: </w:t>
            </w:r>
            <w:r>
              <w:rPr>
                <w:rFonts w:eastAsia="Times New Roman"/>
                <w:lang w:val="en-US"/>
              </w:rPr>
              <w:t xml:space="preserve">Relationship of the new anomaly to other clinical or imaging anomalies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Correlates to physical exam findings: </w:t>
            </w:r>
            <w:r>
              <w:rPr>
                <w:rFonts w:eastAsia="Times New Roman"/>
                <w:lang w:val="en-US"/>
              </w:rPr>
              <w:t xml:space="preserve">An indication that the current imaging finding relates to a finding from a clinical breast exam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Correlates to mammography findings: </w:t>
            </w:r>
            <w:r>
              <w:rPr>
                <w:rFonts w:eastAsia="Times New Roman"/>
                <w:lang w:val="en-US"/>
              </w:rPr>
              <w:t xml:space="preserve">An indication that the current imaging finding relates to a finding from a mammography exam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Correlates to MRI findings: </w:t>
            </w:r>
            <w:r>
              <w:rPr>
                <w:rFonts w:eastAsia="Times New Roman"/>
                <w:lang w:val="en-US"/>
              </w:rPr>
              <w:t xml:space="preserve">An indication that the current imaging finding relates to a finding from a breast MRI exam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Correlates to ultrasound findings: </w:t>
            </w:r>
            <w:r>
              <w:rPr>
                <w:rFonts w:eastAsia="Times New Roman"/>
                <w:lang w:val="en-US"/>
              </w:rPr>
              <w:t xml:space="preserve">An indication that the current imaging finding relates to a finding from a breast ultrasound exam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Correlates to other imaging findings: </w:t>
            </w:r>
            <w:r>
              <w:rPr>
                <w:rFonts w:eastAsia="Times New Roman"/>
                <w:lang w:val="en-US"/>
              </w:rPr>
              <w:t xml:space="preserve">An indication that the current imaging finding relates to a finding from an imaging exam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correlation to other imaging findings: </w:t>
            </w:r>
            <w:r>
              <w:rPr>
                <w:rFonts w:eastAsia="Times New Roman"/>
                <w:lang w:val="en-US"/>
              </w:rPr>
              <w:t xml:space="preserve">An indication that the current imaging finding has no relation to findings from any other imaging exam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correlation to clinical findings: </w:t>
            </w:r>
            <w:r>
              <w:rPr>
                <w:rFonts w:eastAsia="Times New Roman"/>
                <w:lang w:val="en-US"/>
              </w:rPr>
              <w:t xml:space="preserve">An indication that the current imaging finding has no relation to any other clinical findings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Malignancy Type: </w:t>
            </w:r>
            <w:r>
              <w:rPr>
                <w:rFonts w:eastAsia="Times New Roman"/>
                <w:lang w:val="en-US"/>
              </w:rPr>
              <w:t xml:space="preserve">Classification of the cancer as invasive, DCIS, or other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Invasive breast carcinoma: </w:t>
            </w:r>
            <w:r>
              <w:rPr>
                <w:rFonts w:eastAsia="Times New Roman"/>
                <w:lang w:val="en-US"/>
              </w:rPr>
              <w:t xml:space="preserve">A malignancy that has spread beyond an area of focus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malignancy type: </w:t>
            </w:r>
            <w:r>
              <w:rPr>
                <w:rFonts w:eastAsia="Times New Roman"/>
                <w:lang w:val="en-US"/>
              </w:rPr>
              <w:t xml:space="preserve">A breast cancer with malignant pathology findings that are not classified as invasive or in situ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Menstrual Cycle Phase: </w:t>
            </w:r>
            <w:r>
              <w:rPr>
                <w:rFonts w:eastAsia="Times New Roman"/>
                <w:lang w:val="en-US"/>
              </w:rPr>
              <w:t xml:space="preserve">A specific timeframe during menses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1st week: </w:t>
            </w:r>
            <w:r>
              <w:rPr>
                <w:rFonts w:eastAsia="Times New Roman"/>
                <w:lang w:val="en-US"/>
              </w:rPr>
              <w:t xml:space="preserve">In the first week of the menstrual cycle phase, that is, one week following menses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2nd week: </w:t>
            </w:r>
            <w:r>
              <w:rPr>
                <w:rFonts w:eastAsia="Times New Roman"/>
                <w:lang w:val="en-US"/>
              </w:rPr>
              <w:t xml:space="preserve">In the second week of the menstrual cycle phase, that is, two weeks following menses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3rd week: </w:t>
            </w:r>
            <w:r>
              <w:rPr>
                <w:rFonts w:eastAsia="Times New Roman"/>
                <w:lang w:val="en-US"/>
              </w:rPr>
              <w:t xml:space="preserve">In the third week of the menstrual cycle phase, that is, three weeks </w:t>
            </w:r>
            <w:r>
              <w:rPr>
                <w:rFonts w:eastAsia="Times New Roman"/>
                <w:lang w:val="en-US"/>
              </w:rPr>
              <w:lastRenderedPageBreak/>
              <w:t xml:space="preserve">following menses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Estimated Timeframe: </w:t>
            </w:r>
            <w:r>
              <w:rPr>
                <w:rFonts w:eastAsia="Times New Roman"/>
                <w:lang w:val="en-US"/>
              </w:rPr>
              <w:t xml:space="preserve">An estimated period of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&lt; 3 months ago: </w:t>
            </w:r>
            <w:r>
              <w:rPr>
                <w:rFonts w:eastAsia="Times New Roman"/>
                <w:lang w:val="en-US"/>
              </w:rPr>
              <w:t xml:space="preserve">An event occurred less than 3 months ago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 months to 1 year ago: </w:t>
            </w:r>
            <w:r>
              <w:rPr>
                <w:rFonts w:eastAsia="Times New Roman"/>
                <w:lang w:val="en-US"/>
              </w:rPr>
              <w:t xml:space="preserve">An event occurred between 4 months and 1 year ago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&gt; 1 year ago: </w:t>
            </w:r>
            <w:r>
              <w:rPr>
                <w:rFonts w:eastAsia="Times New Roman"/>
                <w:lang w:val="en-US"/>
              </w:rPr>
              <w:t xml:space="preserve">An event occurred longer than 1 year ago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Timeframe uncertain: </w:t>
            </w:r>
            <w:r>
              <w:rPr>
                <w:rFonts w:eastAsia="Times New Roman"/>
                <w:lang w:val="en-US"/>
              </w:rPr>
              <w:t xml:space="preserve">The timing of an event is not recalled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Breast Imaging Report: </w:t>
            </w:r>
            <w:r>
              <w:rPr>
                <w:rFonts w:eastAsia="Times New Roman"/>
                <w:lang w:val="en-US"/>
              </w:rPr>
              <w:t xml:space="preserve">Report title for the diagnostic report for one or more breast imaging or intervention procedures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Reason for procedure: </w:t>
            </w:r>
            <w:r>
              <w:rPr>
                <w:rFonts w:eastAsia="Times New Roman"/>
                <w:lang w:val="en-US"/>
              </w:rPr>
              <w:t xml:space="preserve">Concept name for the description of why a procedure has been performed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Clinical Finding: </w:t>
            </w:r>
            <w:r>
              <w:rPr>
                <w:rFonts w:eastAsia="Times New Roman"/>
                <w:lang w:val="en-US"/>
              </w:rPr>
              <w:t xml:space="preserve">A finding during clinical examination (i.e., history and physical examination) such as pain, palpable mass or discharge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Baseline screening mammogram: </w:t>
            </w:r>
            <w:r>
              <w:rPr>
                <w:rFonts w:eastAsia="Times New Roman"/>
                <w:lang w:val="en-US"/>
              </w:rPr>
              <w:t xml:space="preserve">First screening mammogram taken for patient that is used as a comparison baseline for further examinations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First mammogram ever: </w:t>
            </w:r>
            <w:r>
              <w:rPr>
                <w:rFonts w:eastAsia="Times New Roman"/>
                <w:lang w:val="en-US"/>
              </w:rPr>
              <w:t xml:space="preserve">First mammogram taken for a patient without regard to whether it was for screening or a diagnostic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Implant type: </w:t>
            </w:r>
            <w:r>
              <w:rPr>
                <w:rFonts w:eastAsia="Times New Roman"/>
                <w:lang w:val="en-US"/>
              </w:rPr>
              <w:t xml:space="preserve">Concept name for the material of which a breast prosthetic device is constructed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similar findings: </w:t>
            </w:r>
            <w:r>
              <w:rPr>
                <w:rFonts w:eastAsia="Times New Roman"/>
                <w:lang w:val="en-US"/>
              </w:rPr>
              <w:t xml:space="preserve">A numeric count of findings classified as similar in nature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Implant finding: </w:t>
            </w:r>
            <w:r>
              <w:rPr>
                <w:rFonts w:eastAsia="Times New Roman"/>
                <w:lang w:val="en-US"/>
              </w:rPr>
              <w:t xml:space="preserve">Concept name for the status of a breast prosthetic device as noted by imaging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Film Screen Mammography: </w:t>
            </w:r>
            <w:r>
              <w:rPr>
                <w:rFonts w:eastAsia="Times New Roman"/>
                <w:lang w:val="en-US"/>
              </w:rPr>
              <w:t xml:space="preserve">Mammogram using traditional X-Ray film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Digital Mammography: </w:t>
            </w:r>
            <w:r>
              <w:rPr>
                <w:rFonts w:eastAsia="Times New Roman"/>
                <w:lang w:val="en-US"/>
              </w:rPr>
              <w:t xml:space="preserve">Mammogram using a digital image acquisition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Surgical consult: </w:t>
            </w:r>
            <w:r>
              <w:rPr>
                <w:rFonts w:eastAsia="Times New Roman"/>
                <w:lang w:val="en-US"/>
              </w:rPr>
              <w:t xml:space="preserve">Referred for evaluation by a surgeon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Mammography CAD: </w:t>
            </w:r>
            <w:r>
              <w:rPr>
                <w:rFonts w:eastAsia="Times New Roman"/>
                <w:lang w:val="en-US"/>
              </w:rPr>
              <w:t xml:space="preserve">Computer aided detection and/or computer aided diagnosis for mammography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Narrative Summary: </w:t>
            </w:r>
            <w:r>
              <w:rPr>
                <w:rFonts w:eastAsia="Times New Roman"/>
                <w:lang w:val="en-US"/>
              </w:rPr>
              <w:t xml:space="preserve">Concept name for a text-based section of a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Overall Assessment: </w:t>
            </w:r>
            <w:r>
              <w:rPr>
                <w:rFonts w:eastAsia="Times New Roman"/>
                <w:lang w:val="en-US"/>
              </w:rPr>
              <w:t xml:space="preserve">A title for a report section that summarizes all interpretation results for a report with one overriding assessment. E.g., benign or negative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Supplementary Data: </w:t>
            </w:r>
            <w:r>
              <w:rPr>
                <w:rFonts w:eastAsia="Times New Roman"/>
                <w:lang w:val="en-US"/>
              </w:rPr>
              <w:t xml:space="preserve">Concept name for a collection of supporting evidence for a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Additional evaluation requested from prior study: </w:t>
            </w:r>
            <w:r>
              <w:rPr>
                <w:rFonts w:eastAsia="Times New Roman"/>
                <w:lang w:val="en-US"/>
              </w:rPr>
              <w:t xml:space="preserve">Prior study indicates that additional imaging be performed to further evaluate a suspicious or questionable anatomic region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Follow-up at short interval from prior study: </w:t>
            </w:r>
            <w:r>
              <w:rPr>
                <w:rFonts w:eastAsia="Times New Roman"/>
                <w:lang w:val="en-US"/>
              </w:rPr>
              <w:t xml:space="preserve">The prior study recommended a follow-up breast imaging exam in 1 to 11 months (generally in 6 months)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History of breast augmentation, asymptomatic: </w:t>
            </w:r>
            <w:r>
              <w:rPr>
                <w:rFonts w:eastAsia="Times New Roman"/>
                <w:lang w:val="en-US"/>
              </w:rPr>
              <w:t xml:space="preserve">Prior breast augmentation (breast enlargement) and is not presenting with any symptoms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Review of an outside study: </w:t>
            </w:r>
            <w:r>
              <w:rPr>
                <w:rFonts w:eastAsia="Times New Roman"/>
                <w:lang w:val="en-US"/>
              </w:rPr>
              <w:t xml:space="preserve">Review or second opinion made on an image performed outside of the facility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Additional evaluation requested from abnormal screening exam: </w:t>
            </w:r>
            <w:r>
              <w:rPr>
                <w:rFonts w:eastAsia="Times New Roman"/>
                <w:lang w:val="en-US"/>
              </w:rPr>
              <w:t xml:space="preserve">Additional breast imaging performed at the time of the patient's screening mammogram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History of benign breast biopsy: </w:t>
            </w:r>
            <w:r>
              <w:rPr>
                <w:rFonts w:eastAsia="Times New Roman"/>
                <w:lang w:val="en-US"/>
              </w:rPr>
              <w:t xml:space="preserve">Patient has had previous benign breast biopsies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Personal history of breast cancer with breast conservation therapy: </w:t>
            </w:r>
            <w:r>
              <w:rPr>
                <w:rFonts w:eastAsia="Times New Roman"/>
                <w:lang w:val="en-US"/>
              </w:rPr>
              <w:t xml:space="preserve">Patient has had a prior surgery such as a lumpectomy or quadrantectomy to remove malignant breast tissue, but breast tissue remains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Physical Examination Results: </w:t>
            </w:r>
            <w:r>
              <w:rPr>
                <w:rFonts w:eastAsia="Times New Roman"/>
                <w:lang w:val="en-US"/>
              </w:rPr>
              <w:t xml:space="preserve">The results of a physical examination performed on the patient, possibly including the results of inspection, palpation, auscultation, or percussion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Comparison to previous findings: </w:t>
            </w:r>
            <w:r>
              <w:rPr>
                <w:rFonts w:eastAsia="Times New Roman"/>
                <w:lang w:val="en-US"/>
              </w:rPr>
              <w:t xml:space="preserve">The result of assessing the current imaging exam in comparison to previous imaging exams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Intraluminal filling defect: </w:t>
            </w:r>
            <w:r>
              <w:rPr>
                <w:rFonts w:eastAsia="Times New Roman"/>
                <w:lang w:val="en-US"/>
              </w:rPr>
              <w:t xml:space="preserve">An abnormality observed during ductography where the ductal system within the breast fills in an abnormal pattern. Ductography is an imaging exam in which a radio opaque contrast media is introduced into the ductal system of the breast through the nipple and images of the ductal system are obtained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Multiple filling defect: </w:t>
            </w:r>
            <w:r>
              <w:rPr>
                <w:rFonts w:eastAsia="Times New Roman"/>
                <w:lang w:val="en-US"/>
              </w:rPr>
              <w:t xml:space="preserve">During ductography an observation of more than one filling abnormality within the breast ductal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Abrupt duct termination: </w:t>
            </w:r>
            <w:r>
              <w:rPr>
                <w:rFonts w:eastAsia="Times New Roman"/>
                <w:lang w:val="en-US"/>
              </w:rPr>
              <w:t xml:space="preserve">An abnormality observed during ductography where the ductal system within the breast terminates in an unusual fashion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Extravasation: </w:t>
            </w:r>
            <w:r>
              <w:rPr>
                <w:rFonts w:eastAsia="Times New Roman"/>
                <w:lang w:val="en-US"/>
              </w:rPr>
              <w:t xml:space="preserve">Abnormal flowage of contrast media within the breast noted on ductography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Duct narrowing: </w:t>
            </w:r>
            <w:r>
              <w:rPr>
                <w:rFonts w:eastAsia="Times New Roman"/>
                <w:lang w:val="en-US"/>
              </w:rPr>
              <w:t xml:space="preserve">An abnormality observed during ductography where the ductal system within the breast appears narrow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Cyst fill: </w:t>
            </w:r>
            <w:r>
              <w:rPr>
                <w:rFonts w:eastAsia="Times New Roman"/>
                <w:lang w:val="en-US"/>
              </w:rPr>
              <w:t xml:space="preserve">During ductography an observation of the contrast media filling a cyst within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Instrument Approach: </w:t>
            </w:r>
            <w:r>
              <w:rPr>
                <w:rFonts w:eastAsia="Times New Roman"/>
                <w:lang w:val="en-US"/>
              </w:rPr>
              <w:t xml:space="preserve">The area and line within the anatomy through which a needle or instrument passes during an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Inferolateral to superomedial: </w:t>
            </w:r>
            <w:r>
              <w:rPr>
                <w:rFonts w:eastAsia="Times New Roman"/>
                <w:lang w:val="en-US"/>
              </w:rPr>
              <w:t xml:space="preserve">The line within the anatomy from the lower outer to the upper inner aspect. E.g., through which a needle or instrument passes in an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Inferomedial to superolateral: </w:t>
            </w:r>
            <w:r>
              <w:rPr>
                <w:rFonts w:eastAsia="Times New Roman"/>
                <w:lang w:val="en-US"/>
              </w:rPr>
              <w:t xml:space="preserve">The line within the anatomy from the lower inner to the upper outer aspect. E.g., through which a needle or instrument passes in an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Superolateral to inferomedial: </w:t>
            </w:r>
            <w:r>
              <w:rPr>
                <w:rFonts w:eastAsia="Times New Roman"/>
                <w:lang w:val="en-US"/>
              </w:rPr>
              <w:t xml:space="preserve">The line within the anatomy from the upper outer to the lower inner aspect. E.g., through which a needle or instrument passes in an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Superomedial to inferolateral: </w:t>
            </w:r>
            <w:r>
              <w:rPr>
                <w:rFonts w:eastAsia="Times New Roman"/>
                <w:lang w:val="en-US"/>
              </w:rPr>
              <w:t xml:space="preserve">The line within the anatomy from the upper inner to the lower outer aspect. E.g., through which a needle or instrument passes in an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passes: </w:t>
            </w:r>
            <w:r>
              <w:rPr>
                <w:rFonts w:eastAsia="Times New Roman"/>
                <w:lang w:val="en-US"/>
              </w:rPr>
              <w:t xml:space="preserve">The number of times a biopsy instrument is passed through an area of interest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specimens: </w:t>
            </w:r>
            <w:r>
              <w:rPr>
                <w:rFonts w:eastAsia="Times New Roman"/>
                <w:lang w:val="en-US"/>
              </w:rPr>
              <w:t xml:space="preserve">The number of biopsy specimens obtained from an </w:t>
            </w:r>
            <w:r>
              <w:rPr>
                <w:rFonts w:eastAsia="Times New Roman"/>
                <w:lang w:val="en-US"/>
              </w:rPr>
              <w:lastRenderedPageBreak/>
              <w:t xml:space="preserve">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Needle in target: </w:t>
            </w:r>
            <w:r>
              <w:rPr>
                <w:rFonts w:eastAsia="Times New Roman"/>
                <w:lang w:val="en-US"/>
              </w:rPr>
              <w:t xml:space="preserve">An indicator of whether or not a biopsy or localizing needle in an interventional procedure is seen to be in the area of interest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needles around target: </w:t>
            </w:r>
            <w:r>
              <w:rPr>
                <w:rFonts w:eastAsia="Times New Roman"/>
                <w:lang w:val="en-US"/>
              </w:rPr>
              <w:t xml:space="preserve">The number of localizing needles placed around the area of interest in an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Incision made: </w:t>
            </w:r>
            <w:r>
              <w:rPr>
                <w:rFonts w:eastAsia="Times New Roman"/>
                <w:lang w:val="en-US"/>
              </w:rPr>
              <w:t xml:space="preserve">An indicator of whether or not an incision was made in the anatomy during an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Microclip placed: </w:t>
            </w:r>
            <w:r>
              <w:rPr>
                <w:rFonts w:eastAsia="Times New Roman"/>
                <w:lang w:val="en-US"/>
              </w:rPr>
              <w:t xml:space="preserve">An indicator of whether or not a radio opaque microclip was placed in the anatomy during an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Confirmation of target: </w:t>
            </w:r>
            <w:r>
              <w:rPr>
                <w:rFonts w:eastAsia="Times New Roman"/>
                <w:lang w:val="en-US"/>
              </w:rPr>
              <w:t xml:space="preserve">An indicator of the degree of success of an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Target completely contained in the specimen: </w:t>
            </w:r>
            <w:r>
              <w:rPr>
                <w:rFonts w:eastAsia="Times New Roman"/>
                <w:lang w:val="en-US"/>
              </w:rPr>
              <w:t xml:space="preserve">An indicator that during an interventional procedure the area of interest was fully excised and is noted in the resultant biopsy specimen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Target partially obtained in the specimen: </w:t>
            </w:r>
            <w:r>
              <w:rPr>
                <w:rFonts w:eastAsia="Times New Roman"/>
                <w:lang w:val="en-US"/>
              </w:rPr>
              <w:t xml:space="preserve">An indicator that during an interventional procedure the area of interest was partially excised and is noted in the resultant biopsy specimen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Target not in the specimen: </w:t>
            </w:r>
            <w:r>
              <w:rPr>
                <w:rFonts w:eastAsia="Times New Roman"/>
                <w:lang w:val="en-US"/>
              </w:rPr>
              <w:t xml:space="preserve">An indicator that following an interventional procedure the area of interest is not seen in the resultant biopsy specimen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Calcifications seen in the core: </w:t>
            </w:r>
            <w:r>
              <w:rPr>
                <w:rFonts w:eastAsia="Times New Roman"/>
                <w:lang w:val="en-US"/>
              </w:rPr>
              <w:t xml:space="preserve">An indicator that following an interventional procedure the targeted calcifications are noted in the resultant biopsy specimen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Lesion completely removed: </w:t>
            </w:r>
            <w:r>
              <w:rPr>
                <w:rFonts w:eastAsia="Times New Roman"/>
                <w:lang w:val="en-US"/>
              </w:rPr>
              <w:t xml:space="preserve">An indicator that during an interventional procedure the area of interest was fully excised and is noted in the resultant biopsy specimen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Lesion partially removed: </w:t>
            </w:r>
            <w:r>
              <w:rPr>
                <w:rFonts w:eastAsia="Times New Roman"/>
                <w:lang w:val="en-US"/>
              </w:rPr>
              <w:t xml:space="preserve">An indicator that during an interventional procedure the area of interest was partially excised and is noted in the resultant biopsy specimen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Fluid obtained: </w:t>
            </w:r>
            <w:r>
              <w:rPr>
                <w:rFonts w:eastAsia="Times New Roman"/>
                <w:lang w:val="en-US"/>
              </w:rPr>
              <w:t xml:space="preserve">An indicator that during an interventional procedure fluid was successfully aspirated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Light brown color: </w:t>
            </w:r>
            <w:r>
              <w:rPr>
                <w:rFonts w:eastAsia="Times New Roman"/>
                <w:lang w:val="en-US"/>
              </w:rPr>
              <w:t xml:space="preserve">Color that is a light shade of brown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Dark red color: </w:t>
            </w:r>
            <w:r>
              <w:rPr>
                <w:rFonts w:eastAsia="Times New Roman"/>
                <w:lang w:val="en-US"/>
              </w:rPr>
              <w:t xml:space="preserve">Color that is a dark shade of 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Dark brown color: </w:t>
            </w:r>
            <w:r>
              <w:rPr>
                <w:rFonts w:eastAsia="Times New Roman"/>
                <w:lang w:val="en-US"/>
              </w:rPr>
              <w:t xml:space="preserve">Color that is a dark shade of brown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Bright red color: </w:t>
            </w:r>
            <w:r>
              <w:rPr>
                <w:rFonts w:eastAsia="Times New Roman"/>
                <w:lang w:val="en-US"/>
              </w:rPr>
              <w:t xml:space="preserve">Color that is a bright shade of 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Blood tinged color: </w:t>
            </w:r>
            <w:r>
              <w:rPr>
                <w:rFonts w:eastAsia="Times New Roman"/>
                <w:lang w:val="en-US"/>
              </w:rPr>
              <w:t xml:space="preserve">Color that is tinged with the color of blood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Occult blood test result: </w:t>
            </w:r>
            <w:r>
              <w:rPr>
                <w:rFonts w:eastAsia="Times New Roman"/>
                <w:lang w:val="en-US"/>
              </w:rPr>
              <w:t xml:space="preserve">An indicator of whether or not the fluid obtained during an interventional procedure contains red blood cells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Action on fluid: </w:t>
            </w:r>
            <w:r>
              <w:rPr>
                <w:rFonts w:eastAsia="Times New Roman"/>
                <w:lang w:val="en-US"/>
              </w:rPr>
              <w:t xml:space="preserve">An indicator of whether or not fluid during an interventional procedure was sent for cytological analysis or simply discarded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Sent for analysis: </w:t>
            </w:r>
            <w:r>
              <w:rPr>
                <w:rFonts w:eastAsia="Times New Roman"/>
                <w:lang w:val="en-US"/>
              </w:rPr>
              <w:t xml:space="preserve">An indicator that fluid obtained during an interventional procedure was sent to a laboratory for analysis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Discarded: </w:t>
            </w:r>
            <w:r>
              <w:rPr>
                <w:rFonts w:eastAsia="Times New Roman"/>
                <w:lang w:val="en-US"/>
              </w:rPr>
              <w:t xml:space="preserve">An indicator that fluid obtained during an interventional procedure was discarded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Mass with calcifications: </w:t>
            </w:r>
            <w:r>
              <w:rPr>
                <w:rFonts w:eastAsia="Times New Roman"/>
                <w:lang w:val="en-US"/>
              </w:rPr>
              <w:t xml:space="preserve">A radiopaque density noted during diagnostic imaging that has associated calcific densities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Complex cyst: </w:t>
            </w:r>
            <w:r>
              <w:rPr>
                <w:rFonts w:eastAsia="Times New Roman"/>
                <w:lang w:val="en-US"/>
              </w:rPr>
              <w:t xml:space="preserve">A fluid-filled sac with greater than normal characteristics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Intracystic lesion: </w:t>
            </w:r>
            <w:r>
              <w:rPr>
                <w:rFonts w:eastAsia="Times New Roman"/>
                <w:lang w:val="en-US"/>
              </w:rPr>
              <w:t xml:space="preserve">A tumor within a cyst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Solid mass: </w:t>
            </w:r>
            <w:r>
              <w:rPr>
                <w:rFonts w:eastAsia="Times New Roman"/>
                <w:lang w:val="en-US"/>
              </w:rPr>
              <w:t xml:space="preserve">A tumor or lesion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Supplementary Data for Intervention: </w:t>
            </w:r>
            <w:r>
              <w:rPr>
                <w:rFonts w:eastAsia="Times New Roman"/>
                <w:lang w:val="en-US"/>
              </w:rPr>
              <w:t xml:space="preserve">Supporting evidence for interpretation results of an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Modifier: </w:t>
            </w:r>
            <w:r>
              <w:rPr>
                <w:rFonts w:eastAsia="Times New Roman"/>
                <w:lang w:val="en-US"/>
              </w:rPr>
              <w:t xml:space="preserve">A descriptor that further qualifies or characterizes a type of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Needle Gauge: </w:t>
            </w:r>
            <w:r>
              <w:rPr>
                <w:rFonts w:eastAsia="Times New Roman"/>
                <w:lang w:val="en-US"/>
              </w:rPr>
              <w:t xml:space="preserve">Needle size (diameter) characterization. E.g., of a biopsy needle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Severity of Complication: </w:t>
            </w:r>
            <w:r>
              <w:rPr>
                <w:rFonts w:eastAsia="Times New Roman"/>
                <w:lang w:val="en-US"/>
              </w:rPr>
              <w:t xml:space="preserve">An indicator of the gravity of a problem experienced by a patient, related to a procedure that was performed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Needle Length: </w:t>
            </w:r>
            <w:r>
              <w:rPr>
                <w:rFonts w:eastAsia="Times New Roman"/>
                <w:lang w:val="en-US"/>
              </w:rPr>
              <w:t xml:space="preserve">Distance from the hub or bushing to the tip of the needle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Pathology Results: </w:t>
            </w:r>
            <w:r>
              <w:rPr>
                <w:rFonts w:eastAsia="Times New Roman"/>
                <w:lang w:val="en-US"/>
              </w:rPr>
              <w:t xml:space="preserve">The collection of observations and findings from pathologic analysis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Sampling DateTime: </w:t>
            </w:r>
            <w:r>
              <w:rPr>
                <w:rFonts w:eastAsia="Times New Roman"/>
                <w:lang w:val="en-US"/>
              </w:rPr>
              <w:t xml:space="preserve">The date and time that the sample was collected from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Uninvolved: </w:t>
            </w:r>
            <w:r>
              <w:rPr>
                <w:rFonts w:eastAsia="Times New Roman"/>
                <w:lang w:val="en-US"/>
              </w:rPr>
              <w:t xml:space="preserve">Indicates that the margin of the biopsy specimen was not involved with the tumor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Involved: </w:t>
            </w:r>
            <w:r>
              <w:rPr>
                <w:rFonts w:eastAsia="Times New Roman"/>
                <w:lang w:val="en-US"/>
              </w:rPr>
              <w:t xml:space="preserve">Indicates that the margin of the biopsy specimen was involved with the tumor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Nipple involved: </w:t>
            </w:r>
            <w:r>
              <w:rPr>
                <w:rFonts w:eastAsia="Times New Roman"/>
                <w:lang w:val="en-US"/>
              </w:rPr>
              <w:t xml:space="preserve">Indicates whether the nipple was involved in an interventional procedure or pathologic analysis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nodes removed: </w:t>
            </w:r>
            <w:r>
              <w:rPr>
                <w:rFonts w:eastAsia="Times New Roman"/>
                <w:lang w:val="en-US"/>
              </w:rPr>
              <w:t xml:space="preserve">Indicates the number of lymph nodes removed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nodes positive: </w:t>
            </w:r>
            <w:r>
              <w:rPr>
                <w:rFonts w:eastAsia="Times New Roman"/>
                <w:lang w:val="en-US"/>
              </w:rPr>
              <w:t xml:space="preserve">Indicates the number of lymph nodes removed that contain cancer cells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Estrogen receptor: </w:t>
            </w:r>
            <w:r>
              <w:rPr>
                <w:rFonts w:eastAsia="Times New Roman"/>
                <w:lang w:val="en-US"/>
              </w:rPr>
              <w:t xml:space="preserve">The result of a test for the presence of a protein that binds with estrogen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Progesterone receptor: </w:t>
            </w:r>
            <w:r>
              <w:rPr>
                <w:rFonts w:eastAsia="Times New Roman"/>
                <w:lang w:val="en-US"/>
              </w:rPr>
              <w:t xml:space="preserve">The result of a test for the presence of a protein that binds with progesterone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 Phase: </w:t>
            </w:r>
            <w:r>
              <w:rPr>
                <w:rFonts w:eastAsia="Times New Roman"/>
                <w:lang w:val="en-US"/>
              </w:rPr>
              <w:t xml:space="preserve">Indicates the percentage of cells in S phase. Cell division is defined by phases; the S phase is the stage during which DNA replicates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Non-bloody discharge (from nipple): </w:t>
            </w:r>
            <w:r>
              <w:rPr>
                <w:rFonts w:eastAsia="Times New Roman"/>
                <w:lang w:val="en-US"/>
              </w:rPr>
              <w:t xml:space="preserve">The visible emission of non-bloody fluid from the nipple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Difficult physical/clinical examination: </w:t>
            </w:r>
            <w:r>
              <w:rPr>
                <w:rFonts w:eastAsia="Times New Roman"/>
                <w:lang w:val="en-US"/>
              </w:rPr>
              <w:t xml:space="preserve">The inability to discern normal versus abnormal breast tissue during palpation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Cancer elsewhere: </w:t>
            </w:r>
            <w:r>
              <w:rPr>
                <w:rFonts w:eastAsia="Times New Roman"/>
                <w:lang w:val="en-US"/>
              </w:rPr>
              <w:t xml:space="preserve">An indication that a patient has or had a malignant occurrence in an area of the body other than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Saline implant: </w:t>
            </w:r>
            <w:r>
              <w:rPr>
                <w:rFonts w:eastAsia="Times New Roman"/>
                <w:lang w:val="en-US"/>
              </w:rPr>
              <w:t xml:space="preserve">A salt water filled prosthetic device implanted in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Polyurethane implant: </w:t>
            </w:r>
            <w:r>
              <w:rPr>
                <w:rFonts w:eastAsia="Times New Roman"/>
                <w:lang w:val="en-US"/>
              </w:rPr>
              <w:t xml:space="preserve">A polymer based (plastic) prosthetic device implanted in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Percutaneous silicone injection: </w:t>
            </w:r>
            <w:r>
              <w:rPr>
                <w:rFonts w:eastAsia="Times New Roman"/>
                <w:lang w:val="en-US"/>
              </w:rPr>
              <w:t xml:space="preserve">The introduction of polymeric organic silicon based material through the skin, as for breast augmentation or reconstruction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Combination implant: </w:t>
            </w:r>
            <w:r>
              <w:rPr>
                <w:rFonts w:eastAsia="Times New Roman"/>
                <w:lang w:val="en-US"/>
              </w:rPr>
              <w:t xml:space="preserve">A prosthetic device that contains more than one material implanted in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Pre-pectoral implant: </w:t>
            </w:r>
            <w:r>
              <w:rPr>
                <w:rFonts w:eastAsia="Times New Roman"/>
                <w:lang w:val="en-US"/>
              </w:rPr>
              <w:t xml:space="preserve">A breast implant placed in front of the pectoralis major muscle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Retro-pectoral implant: </w:t>
            </w:r>
            <w:r>
              <w:rPr>
                <w:rFonts w:eastAsia="Times New Roman"/>
                <w:lang w:val="en-US"/>
              </w:rPr>
              <w:t xml:space="preserve">A breast implant placed behind the pectoralis major muscle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Mammographic (crosshair): </w:t>
            </w:r>
            <w:r>
              <w:rPr>
                <w:rFonts w:eastAsia="Times New Roman"/>
                <w:lang w:val="en-US"/>
              </w:rPr>
              <w:t xml:space="preserve">Using X-Ray technique and a superimposed set of crossed lines for detection or placement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Mammographic (grid): </w:t>
            </w:r>
            <w:r>
              <w:rPr>
                <w:rFonts w:eastAsia="Times New Roman"/>
                <w:lang w:val="en-US"/>
              </w:rPr>
              <w:t xml:space="preserve">Using X-Ray technique and a superimposed aperture for detection or placement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Palpation guided: </w:t>
            </w:r>
            <w:r>
              <w:rPr>
                <w:rFonts w:eastAsia="Times New Roman"/>
                <w:lang w:val="en-US"/>
              </w:rPr>
              <w:t xml:space="preserve">Using physical touch for detection or placement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Vacuum assisted: </w:t>
            </w:r>
            <w:r>
              <w:rPr>
                <w:rFonts w:eastAsia="Times New Roman"/>
                <w:lang w:val="en-US"/>
              </w:rPr>
              <w:t xml:space="preserve">The performance of a biopsy procedure using a vacuum device attached to the biopsy needle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Abnormal discharge: </w:t>
            </w:r>
            <w:r>
              <w:rPr>
                <w:rFonts w:eastAsia="Times New Roman"/>
                <w:lang w:val="en-US"/>
              </w:rPr>
              <w:t xml:space="preserve">Unusual or unexpected emission of fluid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complications: </w:t>
            </w:r>
            <w:r>
              <w:rPr>
                <w:rFonts w:eastAsia="Times New Roman"/>
                <w:lang w:val="en-US"/>
              </w:rPr>
              <w:t xml:space="preserve">Having experienced no adverse medical conditions related to or resulting from an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Stage 0: </w:t>
            </w:r>
            <w:r>
              <w:rPr>
                <w:rFonts w:eastAsia="Times New Roman"/>
                <w:lang w:val="en-US"/>
              </w:rPr>
              <w:t xml:space="preserve">TNM grouping of tumor stage, from AJCC, where primary tumor is Tis, regional lymph node is N0, and distant metastasis is M0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Stage I: </w:t>
            </w:r>
            <w:r>
              <w:rPr>
                <w:rFonts w:eastAsia="Times New Roman"/>
                <w:lang w:val="en-US"/>
              </w:rPr>
              <w:t xml:space="preserve">TNM grouping of tumor stage, from AJCC, where primary tumor is T1, regional lymph node is N0, and distant metastasis is M0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Stage IIA: </w:t>
            </w:r>
            <w:r>
              <w:rPr>
                <w:rFonts w:eastAsia="Times New Roman"/>
                <w:lang w:val="en-US"/>
              </w:rPr>
              <w:t xml:space="preserve">TNM grouping of tumor stage, from AJCC, where primary tumor is T0 or T1, with regional lymph node N1 and distant metastasis is M0, or T2 with N0 and M0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Stage IIB: </w:t>
            </w:r>
            <w:r>
              <w:rPr>
                <w:rFonts w:eastAsia="Times New Roman"/>
                <w:lang w:val="en-US"/>
              </w:rPr>
              <w:t xml:space="preserve">TNM grouping of tumor stage, from AJCC, where primary tumor is T2, with regional lymph node N1 and distant metastasis is M0, or T3 with N0 and M0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Stage IIIA: </w:t>
            </w:r>
            <w:r>
              <w:rPr>
                <w:rFonts w:eastAsia="Times New Roman"/>
                <w:lang w:val="en-US"/>
              </w:rPr>
              <w:t xml:space="preserve">TNM grouping of tumor stage, from AJCC, where primary tumor is T0, T1 or T2, with regional lymph node N2 and distant metastasis is M0, or T3 with N1 or N2 and M0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Stage IIIB: </w:t>
            </w:r>
            <w:r>
              <w:rPr>
                <w:rFonts w:eastAsia="Times New Roman"/>
                <w:lang w:val="en-US"/>
              </w:rPr>
              <w:t xml:space="preserve">TNM grouping of tumor stage, from AJCC, where primary tumor is T4, regional lymph node is N0, N1 or N2, and distant metastasis is M0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Stage IIIC: </w:t>
            </w:r>
            <w:r>
              <w:rPr>
                <w:rFonts w:eastAsia="Times New Roman"/>
                <w:lang w:val="en-US"/>
              </w:rPr>
              <w:t xml:space="preserve">TNM grouping of tumor stage, from AJCC, where primary tumor is any T value, regional lymph node is N3, and distant metastasis is M0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Stage IV: </w:t>
            </w:r>
            <w:r>
              <w:rPr>
                <w:rFonts w:eastAsia="Times New Roman"/>
                <w:lang w:val="en-US"/>
              </w:rPr>
              <w:t xml:space="preserve">TNM grouping of tumor stage, from AJCC, where primary tumor is any T value, regional lymph node is any N value, and distant metastasis is M1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Bloom-Richardson Grade: </w:t>
            </w:r>
            <w:r>
              <w:rPr>
                <w:rFonts w:eastAsia="Times New Roman"/>
                <w:lang w:val="en-US"/>
              </w:rPr>
              <w:t xml:space="preserve">Histologic tumor grade (sometimes called Scarff-Bloom-Richardson grade) is based on the arrangement of the cells in relation to each other -- whether they form tubules, how closely they resemble normal breast cells (nuclear grade) and how many of the cancer cells are in the process of dividing (mitotic count)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Normal implants: </w:t>
            </w:r>
            <w:r>
              <w:rPr>
                <w:rFonts w:eastAsia="Times New Roman"/>
                <w:lang w:val="en-US"/>
              </w:rPr>
              <w:t xml:space="preserve">Breast prosthetic devices are intact, not leaking, and are in a </w:t>
            </w:r>
            <w:r>
              <w:rPr>
                <w:rFonts w:eastAsia="Times New Roman"/>
                <w:lang w:val="en-US"/>
              </w:rPr>
              <w:lastRenderedPageBreak/>
              <w:t xml:space="preserve">normal shape and form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Asymmetric implants: </w:t>
            </w:r>
            <w:r>
              <w:rPr>
                <w:rFonts w:eastAsia="Times New Roman"/>
                <w:lang w:val="en-US"/>
              </w:rPr>
              <w:t xml:space="preserve">Breast prosthetic devices are not symmetric, equal, corresponding in form, or are in one breast (unilateral)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Calcified implant: </w:t>
            </w:r>
            <w:r>
              <w:rPr>
                <w:rFonts w:eastAsia="Times New Roman"/>
                <w:lang w:val="en-US"/>
              </w:rPr>
              <w:t xml:space="preserve">Fibrous or calcific contracture of the tissue capsule that forms around a breast prosthetic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Distorted implant: </w:t>
            </w:r>
            <w:r>
              <w:rPr>
                <w:rFonts w:eastAsia="Times New Roman"/>
                <w:lang w:val="en-US"/>
              </w:rPr>
              <w:t xml:space="preserve">Breast prosthetic device is twisted out of normal shape or form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Silicone-laden lymph nodes: </w:t>
            </w:r>
            <w:r>
              <w:rPr>
                <w:rFonts w:eastAsia="Times New Roman"/>
                <w:lang w:val="en-US"/>
              </w:rPr>
              <w:t xml:space="preserve">Silicone from breast prosthetic device found in lymphatic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Free silicone: </w:t>
            </w:r>
            <w:r>
              <w:rPr>
                <w:rFonts w:eastAsia="Times New Roman"/>
                <w:lang w:val="en-US"/>
              </w:rPr>
              <w:t xml:space="preserve">Silicone found in breast tissue outside of the prosthetic capsule or implant membrane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Herniated implant: </w:t>
            </w:r>
            <w:r>
              <w:rPr>
                <w:rFonts w:eastAsia="Times New Roman"/>
                <w:lang w:val="en-US"/>
              </w:rPr>
              <w:t xml:space="preserve">Protrusion of part of the structure normally encapsulating the content of the breast prosthetic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Explantation: </w:t>
            </w:r>
            <w:r>
              <w:rPr>
                <w:rFonts w:eastAsia="Times New Roman"/>
                <w:lang w:val="en-US"/>
              </w:rPr>
              <w:t xml:space="preserve">Evidence of removal of a breast prosthetic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Relevant Patient Information for Breast Imaging: </w:t>
            </w:r>
            <w:r>
              <w:rPr>
                <w:rFonts w:eastAsia="Times New Roman"/>
                <w:lang w:val="en-US"/>
              </w:rPr>
              <w:t xml:space="preserve">Historical patient health information of interest to the breast health clinician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Medication History: </w:t>
            </w:r>
            <w:r>
              <w:rPr>
                <w:rFonts w:eastAsia="Times New Roman"/>
                <w:lang w:val="en-US"/>
              </w:rPr>
              <w:t xml:space="preserve">Information regarding usage by the patient of certain medications, such as hormones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Relevant Previous Procedures: </w:t>
            </w:r>
            <w:r>
              <w:rPr>
                <w:rFonts w:eastAsia="Times New Roman"/>
                <w:lang w:val="en-US"/>
              </w:rPr>
              <w:t xml:space="preserve">Interventional or non-interventional procedures previously performed on the patient, such as breast biopsies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Relevant Indicated Problems: </w:t>
            </w:r>
            <w:r>
              <w:rPr>
                <w:rFonts w:eastAsia="Times New Roman"/>
                <w:lang w:val="en-US"/>
              </w:rPr>
              <w:t xml:space="preserve">Abnormal conditions experienced by the patient that serve as the reason for performing a procedure, such as a breast exam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Relevant Risk Factors: </w:t>
            </w:r>
            <w:r>
              <w:rPr>
                <w:rFonts w:eastAsia="Times New Roman"/>
                <w:lang w:val="en-US"/>
              </w:rPr>
              <w:t xml:space="preserve">Personal, familial, and other health factors that may indicate an increase in the patient's chances of developing a health condition or disease, such as breast cancer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Medication Type: </w:t>
            </w:r>
            <w:r>
              <w:rPr>
                <w:rFonts w:eastAsia="Times New Roman"/>
                <w:lang w:val="en-US"/>
              </w:rPr>
              <w:t xml:space="preserve">A classification of a medicinal substance, such as hormonal contraceptive or antibiotic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Relevant Patient Information: </w:t>
            </w:r>
            <w:r>
              <w:rPr>
                <w:rFonts w:eastAsia="Times New Roman"/>
                <w:lang w:val="en-US"/>
              </w:rPr>
              <w:t xml:space="preserve">Historical patient health information for general purpose use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Age when first menstrual period occurred: </w:t>
            </w:r>
            <w:r>
              <w:rPr>
                <w:rFonts w:eastAsia="Times New Roman"/>
                <w:lang w:val="en-US"/>
              </w:rPr>
              <w:t xml:space="preserve">The age of the patient at the first occurrence of menses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Age at First Full Term Pregnancy: </w:t>
            </w:r>
            <w:r>
              <w:rPr>
                <w:rFonts w:eastAsia="Times New Roman"/>
                <w:lang w:val="en-US"/>
              </w:rPr>
              <w:t xml:space="preserve">The age of the patient at the time of her first full term pregnancy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Age at Menopause: </w:t>
            </w:r>
            <w:r>
              <w:rPr>
                <w:rFonts w:eastAsia="Times New Roman"/>
                <w:lang w:val="en-US"/>
              </w:rPr>
              <w:t xml:space="preserve">The age of the patient at the cessation of menses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Age when hysterectomy performed: </w:t>
            </w:r>
            <w:r>
              <w:rPr>
                <w:rFonts w:eastAsia="Times New Roman"/>
                <w:lang w:val="en-US"/>
              </w:rPr>
              <w:t xml:space="preserve">The age of the patient at the time her uterus was removed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Age when left ovary removed: </w:t>
            </w:r>
            <w:r>
              <w:rPr>
                <w:rFonts w:eastAsia="Times New Roman"/>
                <w:lang w:val="en-US"/>
              </w:rPr>
              <w:t xml:space="preserve">The age of the patient at the time she had her left ovary removed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Age when right ovary removed: </w:t>
            </w:r>
            <w:r>
              <w:rPr>
                <w:rFonts w:eastAsia="Times New Roman"/>
                <w:lang w:val="en-US"/>
              </w:rPr>
              <w:t xml:space="preserve">The age of the patient at the time she had her right ovary removed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Age Started: </w:t>
            </w:r>
            <w:r>
              <w:rPr>
                <w:rFonts w:eastAsia="Times New Roman"/>
                <w:lang w:val="en-US"/>
              </w:rPr>
              <w:t xml:space="preserve">The age of a patient on the first occurrence of an event, such as the first use of a medication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Age Ended: </w:t>
            </w:r>
            <w:r>
              <w:rPr>
                <w:rFonts w:eastAsia="Times New Roman"/>
                <w:lang w:val="en-US"/>
              </w:rPr>
              <w:t xml:space="preserve">The age of a patient on the last occurrence of an event, such as the last use of a medication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DateTime Started: </w:t>
            </w:r>
            <w:r>
              <w:rPr>
                <w:rFonts w:eastAsia="Times New Roman"/>
                <w:lang w:val="en-US"/>
              </w:rPr>
              <w:t xml:space="preserve">The date and time of the first occurrence of an event, such as the first use of a medication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DateTime Ended: </w:t>
            </w:r>
            <w:r>
              <w:rPr>
                <w:rFonts w:eastAsia="Times New Roman"/>
                <w:lang w:val="en-US"/>
              </w:rPr>
              <w:t xml:space="preserve">The date and time of the last occurrence of an event, such as the last use of a medication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Ongoing: </w:t>
            </w:r>
            <w:r>
              <w:rPr>
                <w:rFonts w:eastAsia="Times New Roman"/>
                <w:lang w:val="en-US"/>
              </w:rPr>
              <w:t xml:space="preserve">An indicator of whether an event is still in progress, such as the use of a medication or substance, or environmental exposure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Brand Name: </w:t>
            </w:r>
            <w:r>
              <w:rPr>
                <w:rFonts w:eastAsia="Times New Roman"/>
                <w:lang w:val="en-US"/>
              </w:rPr>
              <w:t xml:space="preserve">Product name of a device or substance, such as medication, to identify it as the product of a single firm or manufacturer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Risk Factor modifier: </w:t>
            </w:r>
            <w:r>
              <w:rPr>
                <w:rFonts w:eastAsia="Times New Roman"/>
                <w:lang w:val="en-US"/>
              </w:rPr>
              <w:t xml:space="preserve">A descriptor that further qualifies or characterizes a risk factor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Previous Procedure: </w:t>
            </w:r>
            <w:r>
              <w:rPr>
                <w:rFonts w:eastAsia="Times New Roman"/>
                <w:lang w:val="en-US"/>
              </w:rPr>
              <w:t xml:space="preserve">A prior non-interventional exam or interventional procedure performed on a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Pregnancy Status: </w:t>
            </w:r>
            <w:r>
              <w:rPr>
                <w:rFonts w:eastAsia="Times New Roman"/>
                <w:lang w:val="en-US"/>
              </w:rPr>
              <w:t xml:space="preserve">Describes the pregnancy state of a referenced subject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Indicated Problem: </w:t>
            </w:r>
            <w:r>
              <w:rPr>
                <w:rFonts w:eastAsia="Times New Roman"/>
                <w:lang w:val="en-US"/>
              </w:rPr>
              <w:t xml:space="preserve">A symptom experienced by a patient that is used as the reason for performing an exam or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Role of person reporting: </w:t>
            </w:r>
            <w:r>
              <w:rPr>
                <w:rFonts w:eastAsia="Times New Roman"/>
                <w:lang w:val="en-US"/>
              </w:rPr>
              <w:t xml:space="preserve">The function of the individual who is reporting information on a patient, which could be a specific health care related profession, the patient him/herself, or a relative or friend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DateTime problem observed: </w:t>
            </w:r>
            <w:r>
              <w:rPr>
                <w:rFonts w:eastAsia="Times New Roman"/>
                <w:lang w:val="en-US"/>
              </w:rPr>
              <w:t xml:space="preserve">The date and time that a symptom was noted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DateTime of last evaluation: </w:t>
            </w:r>
            <w:r>
              <w:rPr>
                <w:rFonts w:eastAsia="Times New Roman"/>
                <w:lang w:val="en-US"/>
              </w:rPr>
              <w:t xml:space="preserve">The date and time of the most recent evaluation of an indicated problem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Family Member with Risk Factor: </w:t>
            </w:r>
            <w:r>
              <w:rPr>
                <w:rFonts w:eastAsia="Times New Roman"/>
                <w:lang w:val="en-US"/>
              </w:rPr>
              <w:t xml:space="preserve">A patient's biological relative who exhibits a health factor that may indicate an increase in the patient's chances of developing a particular disease or medical problem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Age at Occurrence: </w:t>
            </w:r>
            <w:r>
              <w:rPr>
                <w:rFonts w:eastAsia="Times New Roman"/>
                <w:lang w:val="en-US"/>
              </w:rPr>
              <w:t xml:space="preserve">The age at which an individual experienced a specific event, such as breast cancer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Menopausal phase: </w:t>
            </w:r>
            <w:r>
              <w:rPr>
                <w:rFonts w:eastAsia="Times New Roman"/>
                <w:lang w:val="en-US"/>
              </w:rPr>
              <w:t xml:space="preserve">The current stage of an individual in her gynecological development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Side of Family: </w:t>
            </w:r>
            <w:r>
              <w:rPr>
                <w:rFonts w:eastAsia="Times New Roman"/>
                <w:lang w:val="en-US"/>
              </w:rPr>
              <w:t xml:space="preserve">An indicator of paternal or maternal relationship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Maternal: </w:t>
            </w:r>
            <w:r>
              <w:rPr>
                <w:rFonts w:eastAsia="Times New Roman"/>
                <w:lang w:val="en-US"/>
              </w:rPr>
              <w:t xml:space="preserve">Relating to biological female parentage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Unspecified gynecological hormone: </w:t>
            </w:r>
            <w:r>
              <w:rPr>
                <w:rFonts w:eastAsia="Times New Roman"/>
                <w:lang w:val="en-US"/>
              </w:rPr>
              <w:t xml:space="preserve">A gynecological hormone for which the specific type is not specified. E.g., contraceptive, estrogen, Tamoxifen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Breast feeding history: </w:t>
            </w:r>
            <w:r>
              <w:rPr>
                <w:rFonts w:eastAsia="Times New Roman"/>
                <w:lang w:val="en-US"/>
              </w:rPr>
              <w:t xml:space="preserve">An indicator of whether or not a patient ever provided breast milk to her offspring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Average breast feeding period: </w:t>
            </w:r>
            <w:r>
              <w:rPr>
                <w:rFonts w:eastAsia="Times New Roman"/>
                <w:lang w:val="en-US"/>
              </w:rPr>
              <w:t xml:space="preserve">The average length of time that a patient provided breast milk to her offspring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Substance Use History: </w:t>
            </w:r>
            <w:r>
              <w:rPr>
                <w:rFonts w:eastAsia="Times New Roman"/>
                <w:lang w:val="en-US"/>
              </w:rPr>
              <w:t xml:space="preserve">Information regarding usage by the patient of certain legal or illicit substances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Used Substance Type: </w:t>
            </w:r>
            <w:r>
              <w:rPr>
                <w:rFonts w:eastAsia="Times New Roman"/>
                <w:lang w:val="en-US"/>
              </w:rPr>
              <w:t xml:space="preserve">A classification of a substance, such as alcohol or a legal or illicit drug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Environmental Exposure History: </w:t>
            </w:r>
            <w:r>
              <w:rPr>
                <w:rFonts w:eastAsia="Times New Roman"/>
                <w:lang w:val="en-US"/>
              </w:rPr>
              <w:t xml:space="preserve">Information regarding exposure of the patient to potentially harmful environmental factors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Environmental Factor: </w:t>
            </w:r>
            <w:r>
              <w:rPr>
                <w:rFonts w:eastAsia="Times New Roman"/>
                <w:lang w:val="en-US"/>
              </w:rPr>
              <w:t xml:space="preserve">A classification of a potentially harmful substance or gas in a subject's environment, such as asbestos, lead, or carcinogens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Previous Reports: </w:t>
            </w:r>
            <w:r>
              <w:rPr>
                <w:rFonts w:eastAsia="Times New Roman"/>
                <w:lang w:val="en-US"/>
              </w:rPr>
              <w:t xml:space="preserve">Previous Structured Reports that could have relevant information for a current imaging service request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Personal breast cancer history: </w:t>
            </w:r>
            <w:r>
              <w:rPr>
                <w:rFonts w:eastAsia="Times New Roman"/>
                <w:lang w:val="en-US"/>
              </w:rPr>
              <w:t xml:space="preserve">An indication that a patient has had a previous malignancy of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History of endometrial cancer: </w:t>
            </w:r>
            <w:r>
              <w:rPr>
                <w:rFonts w:eastAsia="Times New Roman"/>
                <w:lang w:val="en-US"/>
              </w:rPr>
              <w:t xml:space="preserve">Indicates a previous occurrence of cancer of the lining of the uterus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History of ovarian cancer: </w:t>
            </w:r>
            <w:r>
              <w:rPr>
                <w:rFonts w:eastAsia="Times New Roman"/>
                <w:lang w:val="en-US"/>
              </w:rPr>
              <w:t xml:space="preserve">Indicates a previous occurrence of cancer of the lining of the ovary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History of high risk lesion on previous biopsy: </w:t>
            </w:r>
            <w:r>
              <w:rPr>
                <w:rFonts w:eastAsia="Times New Roman"/>
                <w:lang w:val="en-US"/>
              </w:rPr>
              <w:t xml:space="preserve">Indicates a prior diagnosis of pre-cancerous cells or tissue removed for pathologic evaluation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 menopausal patient: </w:t>
            </w:r>
            <w:r>
              <w:rPr>
                <w:rFonts w:eastAsia="Times New Roman"/>
                <w:lang w:val="en-US"/>
              </w:rPr>
              <w:t xml:space="preserve">A female patient whose menstrual periods have ceased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Late child bearing (after 30): </w:t>
            </w:r>
            <w:r>
              <w:rPr>
                <w:rFonts w:eastAsia="Times New Roman"/>
                <w:lang w:val="en-US"/>
              </w:rPr>
              <w:t xml:space="preserve">A female patient whose first child was born after the patient was 30 years old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BRCA1 breast cancer gene: </w:t>
            </w:r>
            <w:r>
              <w:rPr>
                <w:rFonts w:eastAsia="Times New Roman"/>
                <w:lang w:val="en-US"/>
              </w:rPr>
              <w:t xml:space="preserve">The first level genetic marker indicating risk for breast cancer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BRCA2 breast cancer gene: </w:t>
            </w:r>
            <w:r>
              <w:rPr>
                <w:rFonts w:eastAsia="Times New Roman"/>
                <w:lang w:val="en-US"/>
              </w:rPr>
              <w:t xml:space="preserve">The second level genetic marker indicating risk for breast cancer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BRCA3 breast cancer gene: </w:t>
            </w:r>
            <w:r>
              <w:rPr>
                <w:rFonts w:eastAsia="Times New Roman"/>
                <w:lang w:val="en-US"/>
              </w:rPr>
              <w:t xml:space="preserve">The third level genetic marker indicating risk for breast cancer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Weak family history of breast cancer: </w:t>
            </w:r>
            <w:r>
              <w:rPr>
                <w:rFonts w:eastAsia="Times New Roman"/>
                <w:lang w:val="en-US"/>
              </w:rPr>
              <w:t xml:space="preserve">A patient's biological aunt, grandmother, or female cousin was diagnosed with breast cancer. Definition from BI-RADSÂ®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Intermediate family history of breast cancer: </w:t>
            </w:r>
            <w:r>
              <w:rPr>
                <w:rFonts w:eastAsia="Times New Roman"/>
                <w:lang w:val="en-US"/>
              </w:rPr>
              <w:t xml:space="preserve">A patient's biological mother or sister was diagnosed with breast cancer after they had gone through menopause. Definition from BI-RADSÂ®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Very strong family history of breast cancer: </w:t>
            </w:r>
            <w:r>
              <w:rPr>
                <w:rFonts w:eastAsia="Times New Roman"/>
                <w:lang w:val="en-US"/>
              </w:rPr>
              <w:t xml:space="preserve">A patient's biological mother or sister was diagnosed with breast cancer before they had gone through menopause, or more than one of the patient's first-degree relatives (biological mother or sister) were diagnosed with breast cancer after they had gone through menopause. Definition from BI-RADSÂ®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Family history of prostate cancer: </w:t>
            </w:r>
            <w:r>
              <w:rPr>
                <w:rFonts w:eastAsia="Times New Roman"/>
                <w:lang w:val="en-US"/>
              </w:rPr>
              <w:t xml:space="preserve">Previous diagnosis of a malignancy of the prostate gland in a biological relative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Family history unknown: </w:t>
            </w:r>
            <w:r>
              <w:rPr>
                <w:rFonts w:eastAsia="Times New Roman"/>
                <w:lang w:val="en-US"/>
              </w:rPr>
              <w:t xml:space="preserve">The health record of a patient's biological relatives is not known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Nipple discharge cytology: </w:t>
            </w:r>
            <w:r>
              <w:rPr>
                <w:rFonts w:eastAsia="Times New Roman"/>
                <w:lang w:val="en-US"/>
              </w:rPr>
              <w:t xml:space="preserve">The study of cells obtained from fluid emitted from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Uterine malformations: </w:t>
            </w:r>
            <w:r>
              <w:rPr>
                <w:rFonts w:eastAsia="Times New Roman"/>
                <w:lang w:val="en-US"/>
              </w:rPr>
              <w:t xml:space="preserve">A developmental abnormality resulting in an abnormal shape of the uterus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Spontaneous Abortion: </w:t>
            </w:r>
            <w:r>
              <w:rPr>
                <w:rFonts w:eastAsia="Times New Roman"/>
                <w:lang w:val="en-US"/>
              </w:rPr>
              <w:t xml:space="preserve">A naturally occurring premature expulsion from the uterus </w:t>
            </w:r>
            <w:r>
              <w:rPr>
                <w:rFonts w:eastAsia="Times New Roman"/>
                <w:lang w:val="en-US"/>
              </w:rPr>
              <w:lastRenderedPageBreak/>
              <w:t xml:space="preserve">of the products of conception - the embryo or a nonviable fetus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Gynecologic condition: </w:t>
            </w:r>
            <w:r>
              <w:rPr>
                <w:rFonts w:eastAsia="Times New Roman"/>
                <w:lang w:val="en-US"/>
              </w:rPr>
              <w:t xml:space="preserve">An ailment/abnormality or state of the female reproductive tract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Gynecologic surgery: </w:t>
            </w:r>
            <w:r>
              <w:rPr>
                <w:rFonts w:eastAsia="Times New Roman"/>
                <w:lang w:val="en-US"/>
              </w:rPr>
              <w:t xml:space="preserve">A surgical operation performed on any portion of the female reproductive tract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Previous LBW or IUGR birth: </w:t>
            </w:r>
            <w:r>
              <w:rPr>
                <w:rFonts w:eastAsia="Times New Roman"/>
                <w:lang w:val="en-US"/>
              </w:rPr>
              <w:t xml:space="preserve">Prior pregnancy with a low birth weight baby or a fetus with Intrauterine Growth Restriction or Retardation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Previous fetal malformation/syndrome: </w:t>
            </w:r>
            <w:r>
              <w:rPr>
                <w:rFonts w:eastAsia="Times New Roman"/>
                <w:lang w:val="en-US"/>
              </w:rPr>
              <w:t xml:space="preserve">History of at least one prior pregnancy with fetal anatomic abnormality(s)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Previous RH negative or blood dyscrasia at birth: </w:t>
            </w:r>
            <w:r>
              <w:rPr>
                <w:rFonts w:eastAsia="Times New Roman"/>
                <w:lang w:val="en-US"/>
              </w:rPr>
              <w:t xml:space="preserve">History of delivering a Rhesis Isoimmunization affected child(ren) or a child(ren) with another blood disorder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History of multiple fetuses: </w:t>
            </w:r>
            <w:r>
              <w:rPr>
                <w:rFonts w:eastAsia="Times New Roman"/>
                <w:lang w:val="en-US"/>
              </w:rPr>
              <w:t xml:space="preserve">History of at least one pregnancy that contained more than one fetus. E.g., twins, triplets, etc.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Current pregnancy, known or suspected malformations/syndromes: </w:t>
            </w:r>
            <w:r>
              <w:rPr>
                <w:rFonts w:eastAsia="Times New Roman"/>
                <w:lang w:val="en-US"/>
              </w:rPr>
              <w:t xml:space="preserve">At least one fetus of this pregnancy has an anatomic abnormality(s) that is known to exist, or a "marker" is present that suggests the abnormality(s) may be present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Family history, fetal malformation/syndrome: </w:t>
            </w:r>
            <w:r>
              <w:rPr>
                <w:rFonts w:eastAsia="Times New Roman"/>
                <w:lang w:val="en-US"/>
              </w:rPr>
              <w:t xml:space="preserve">Biological relatives have previously conceived a fetus with an anatomic abnormality(s)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High: </w:t>
            </w:r>
            <w:r>
              <w:rPr>
                <w:rFonts w:eastAsia="Times New Roman"/>
                <w:lang w:val="en-US"/>
              </w:rPr>
              <w:t xml:space="preserve">A subjective descriptor for an elevated amount of exposure, use, or dosage, incurring high risk of adverse effects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Medium: </w:t>
            </w:r>
            <w:r>
              <w:rPr>
                <w:rFonts w:eastAsia="Times New Roman"/>
                <w:lang w:val="en-US"/>
              </w:rPr>
              <w:t xml:space="preserve">A subjective descriptor for a moderate amount of exposure, use, or dosage, incurring medium risk of adverse effects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Low: </w:t>
            </w:r>
            <w:r>
              <w:rPr>
                <w:rFonts w:eastAsia="Times New Roman"/>
                <w:lang w:val="en-US"/>
              </w:rPr>
              <w:t xml:space="preserve">A subjective descriptor for a limited amount of exposure, use, or dosage, incurring low risk of adverse effects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Dose frequency: </w:t>
            </w:r>
            <w:r>
              <w:rPr>
                <w:rFonts w:eastAsia="Times New Roman"/>
                <w:lang w:val="en-US"/>
              </w:rPr>
              <w:t xml:space="preserve">A measurement of the rate of occurrence of which a patient takes a certain medication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Rate of exposure: </w:t>
            </w:r>
            <w:r>
              <w:rPr>
                <w:rFonts w:eastAsia="Times New Roman"/>
                <w:lang w:val="en-US"/>
              </w:rPr>
              <w:t xml:space="preserve">The quantity per unit of time that a patient was or is being exposed to an environmental irritant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of use: </w:t>
            </w:r>
            <w:r>
              <w:rPr>
                <w:rFonts w:eastAsia="Times New Roman"/>
                <w:lang w:val="en-US"/>
              </w:rPr>
              <w:t xml:space="preserve">The quantity per unit of time that a medication or substance was or is being used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Relative dose amount: </w:t>
            </w:r>
            <w:r>
              <w:rPr>
                <w:rFonts w:eastAsia="Times New Roman"/>
                <w:lang w:val="en-US"/>
              </w:rPr>
              <w:t xml:space="preserve">A qualitative descriptor for the amount of a medication that was or is being taken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Relative amount of exposure: </w:t>
            </w:r>
            <w:r>
              <w:rPr>
                <w:rFonts w:eastAsia="Times New Roman"/>
                <w:lang w:val="en-US"/>
              </w:rPr>
              <w:t xml:space="preserve">A qualitative descriptor for the amount of present or past exposure to an environmental irritant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Relative amount of use: </w:t>
            </w:r>
            <w:r>
              <w:rPr>
                <w:rFonts w:eastAsia="Times New Roman"/>
                <w:lang w:val="en-US"/>
              </w:rPr>
              <w:t xml:space="preserve">A qualitative descriptor for the amount of a medication or substance that was or is being used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Relative dose frequency: </w:t>
            </w:r>
            <w:r>
              <w:rPr>
                <w:rFonts w:eastAsia="Times New Roman"/>
                <w:lang w:val="en-US"/>
              </w:rPr>
              <w:t xml:space="preserve">A qualitative descriptor for the frequency with which a medication was or is being taken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Relative frequency of exposure: </w:t>
            </w:r>
            <w:r>
              <w:rPr>
                <w:rFonts w:eastAsia="Times New Roman"/>
                <w:lang w:val="en-US"/>
              </w:rPr>
              <w:t xml:space="preserve">A qualitative descriptor for the frequency of present or past exposure to an environmental irritant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Relative frequency of use: </w:t>
            </w:r>
            <w:r>
              <w:rPr>
                <w:rFonts w:eastAsia="Times New Roman"/>
                <w:lang w:val="en-US"/>
              </w:rPr>
              <w:t xml:space="preserve">A qualitative descriptor for the frequency with which a medication or substance was or is being used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known exposure: </w:t>
            </w:r>
            <w:r>
              <w:rPr>
                <w:rFonts w:eastAsia="Times New Roman"/>
                <w:lang w:val="en-US"/>
              </w:rPr>
              <w:t xml:space="preserve">Patient is not known to have been exposed to or used the substance or medication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Recall for technical reasons: </w:t>
            </w:r>
            <w:r>
              <w:rPr>
                <w:rFonts w:eastAsia="Times New Roman"/>
                <w:lang w:val="en-US"/>
              </w:rPr>
              <w:t xml:space="preserve">Patient returns for additional images to improve the quality of the most recent exam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Recall for imaging findings: </w:t>
            </w:r>
            <w:r>
              <w:rPr>
                <w:rFonts w:eastAsia="Times New Roman"/>
                <w:lang w:val="en-US"/>
              </w:rPr>
              <w:t xml:space="preserve">Patient returns for additional images to clarify findings from the most recent exam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Recall for patient symptoms/ clinical findings: </w:t>
            </w:r>
            <w:r>
              <w:rPr>
                <w:rFonts w:eastAsia="Times New Roman"/>
                <w:lang w:val="en-US"/>
              </w:rPr>
              <w:t xml:space="preserve">Patient returns for additional images to clarify symptoms or signs reported by the patient or a healthcare professional at the time of the most recent exam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LBW or IUGR: </w:t>
            </w:r>
            <w:r>
              <w:rPr>
                <w:rFonts w:eastAsia="Times New Roman"/>
                <w:lang w:val="en-US"/>
              </w:rPr>
              <w:t xml:space="preserve">Number of births with low birth weight or intrauterine growth restriction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Green filter: </w:t>
            </w:r>
            <w:r>
              <w:rPr>
                <w:rFonts w:eastAsia="Times New Roman"/>
                <w:lang w:val="en-US"/>
              </w:rPr>
              <w:t xml:space="preserve">Filter that transmits green light while blocking the other colors, typically centered at 510-540 nm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Red filter: </w:t>
            </w:r>
            <w:r>
              <w:rPr>
                <w:rFonts w:eastAsia="Times New Roman"/>
                <w:lang w:val="en-US"/>
              </w:rPr>
              <w:t xml:space="preserve">Filter that transmits red light while blocking the other colors, typically centered at 630-680 nm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Blue filter: </w:t>
            </w:r>
            <w:r>
              <w:rPr>
                <w:rFonts w:eastAsia="Times New Roman"/>
                <w:lang w:val="en-US"/>
              </w:rPr>
              <w:t xml:space="preserve">Filter that transmits blue while blocking the other colors, typically centered at 460-480 nm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Yellow-green filter: </w:t>
            </w:r>
            <w:r>
              <w:rPr>
                <w:rFonts w:eastAsia="Times New Roman"/>
                <w:lang w:val="en-US"/>
              </w:rPr>
              <w:t xml:space="preserve">A filter of 560nm that is used for retinal imaging and can provide good contrast and good visibility of the retinal vasculature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Blue-green filter: </w:t>
            </w:r>
            <w:r>
              <w:rPr>
                <w:rFonts w:eastAsia="Times New Roman"/>
                <w:lang w:val="en-US"/>
              </w:rPr>
              <w:t xml:space="preserve">A filter of 490nm that is used for retinal imaging because of excessive scattering of some retinal structures at very short wavelengths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Infrared filter: </w:t>
            </w:r>
            <w:r>
              <w:rPr>
                <w:rFonts w:eastAsia="Times New Roman"/>
                <w:lang w:val="en-US"/>
              </w:rPr>
              <w:t xml:space="preserve">Filter that transmits the infrared spectrum, which is light that lies outside of the visible spectrum, with wavelengths longer than those of red light, while blocking visible light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Polarizing filter: </w:t>
            </w:r>
            <w:r>
              <w:rPr>
                <w:rFonts w:eastAsia="Times New Roman"/>
                <w:lang w:val="en-US"/>
              </w:rPr>
              <w:t xml:space="preserve">A filter that reduces reflections from non-metallic surfaces such as glass or water by blocking light waves that are vibrating at selected angles to the filter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filter: </w:t>
            </w:r>
            <w:r>
              <w:rPr>
                <w:rFonts w:eastAsia="Times New Roman"/>
                <w:lang w:val="en-US"/>
              </w:rPr>
              <w:t xml:space="preserve">No filter used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Field 1 for Joslin 3 field: </w:t>
            </w:r>
            <w:r>
              <w:rPr>
                <w:rFonts w:eastAsia="Times New Roman"/>
                <w:lang w:val="en-US"/>
              </w:rPr>
              <w:t xml:space="preserve">Joslin NM-1 is a 45 degree field focused centrally between the temporal margin of optic disc and the center of the macula: Center the camera on the papillomacular bundle midway between the temporal margin of the optic disc and the center of the macula. The horizontal centerline of the image should pass directly through the center of the disc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Field 2 for Joslin 3 field: </w:t>
            </w:r>
            <w:r>
              <w:rPr>
                <w:rFonts w:eastAsia="Times New Roman"/>
                <w:lang w:val="en-US"/>
              </w:rPr>
              <w:t xml:space="preserve">Joslin NM-2 is a 45 degree field focused superior temporal to the optic disc: Center the camera laterally approximately one-half disc diameter temporal to the center of the macula. The lower edge of the field is tangent to a horizontal line passing through the upper edge of the optic disc. The image is taken temporal to the macula but includes more retinal nasal and superior to the macula than standard field 2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Field 3 for Joslin 3 field: </w:t>
            </w:r>
            <w:r>
              <w:rPr>
                <w:rFonts w:eastAsia="Times New Roman"/>
                <w:lang w:val="en-US"/>
              </w:rPr>
              <w:t xml:space="preserve">Joslin NM-3 is a 45 degree field focused nasal to the optic disc: This field is nasal to the optic disc and may include part of the optic disc. The horizontal centerline of the image should pass tangent to the lower edge of the optic disc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Diffuse direct illumination: </w:t>
            </w:r>
            <w:r>
              <w:rPr>
                <w:rFonts w:eastAsia="Times New Roman"/>
                <w:lang w:val="en-US"/>
              </w:rPr>
              <w:t xml:space="preserve">A broad or "soft" light supplied from a single source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Scheimpflug Camera: </w:t>
            </w:r>
            <w:r>
              <w:rPr>
                <w:rFonts w:eastAsia="Times New Roman"/>
                <w:lang w:val="en-US"/>
              </w:rPr>
              <w:t xml:space="preserve">A slit reflected light microscope, which has the ability to form an image of the back scattered light from the eye in a sagittal plane. Scheimpflug cameras are able to achieve a wide depth of focus by employing the "Sheimpflug principle" where the lens and image planes are not parallel with each other. Rotating Sheimplug cameras are able to generate three-dimensional images and calculate measurements of the anterior chamber of the eye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Scotopic light: </w:t>
            </w:r>
            <w:r>
              <w:rPr>
                <w:rFonts w:eastAsia="Times New Roman"/>
                <w:lang w:val="en-US"/>
              </w:rPr>
              <w:t xml:space="preserve">Lighting condition approximately 0.04 lux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Mesopic light: </w:t>
            </w:r>
            <w:r>
              <w:rPr>
                <w:rFonts w:eastAsia="Times New Roman"/>
                <w:lang w:val="en-US"/>
              </w:rPr>
              <w:t xml:space="preserve">Lighting condition approximately 4 lux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Photopic light: </w:t>
            </w:r>
            <w:r>
              <w:rPr>
                <w:rFonts w:eastAsia="Times New Roman"/>
                <w:lang w:val="en-US"/>
              </w:rPr>
              <w:t xml:space="preserve">Lighting condition approximately 40 lux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Dynamic light: </w:t>
            </w:r>
            <w:r>
              <w:rPr>
                <w:rFonts w:eastAsia="Times New Roman"/>
                <w:lang w:val="en-US"/>
              </w:rPr>
              <w:t xml:space="preserve">Acquisition preceded by intense light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Average Glandular Dose: </w:t>
            </w:r>
            <w:r>
              <w:rPr>
                <w:rFonts w:eastAsia="Times New Roman"/>
                <w:lang w:val="en-US"/>
              </w:rPr>
              <w:t xml:space="preserve">Calculated from values of entrance exposure in air, the X-Ray beam quality (half-value layer), and compressed breast thickness, is the energy deposited per unit mass of glandular tissue averaged over all the glandular tissue in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Anode Target Material: </w:t>
            </w:r>
            <w:r>
              <w:rPr>
                <w:rFonts w:eastAsia="Times New Roman"/>
                <w:lang w:val="en-US"/>
              </w:rPr>
              <w:t xml:space="preserve">The primary material in the anode of an X-Ray source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Compression Thickness: </w:t>
            </w:r>
            <w:r>
              <w:rPr>
                <w:rFonts w:eastAsia="Times New Roman"/>
                <w:lang w:val="en-US"/>
              </w:rPr>
              <w:t xml:space="preserve">The average thickness of the body part examined when compressed, if compression has been applied during X-Ray exposure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Half Value Layer: </w:t>
            </w:r>
            <w:r>
              <w:rPr>
                <w:rFonts w:eastAsia="Times New Roman"/>
                <w:lang w:val="en-US"/>
              </w:rPr>
              <w:t xml:space="preserve">Thickness of Aluminum required to reduce the X-Ray output at the patient entrance surface by a factor of two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Grid: </w:t>
            </w:r>
            <w:r>
              <w:rPr>
                <w:rFonts w:eastAsia="Times New Roman"/>
                <w:lang w:val="en-US"/>
              </w:rPr>
              <w:t xml:space="preserve">An anti-scatter device based on radiation absorbing strips above the detector. E.g., in the patient support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Entrance Exposure at RP: </w:t>
            </w:r>
            <w:r>
              <w:rPr>
                <w:rFonts w:eastAsia="Times New Roman"/>
                <w:lang w:val="en-US"/>
              </w:rPr>
              <w:t xml:space="preserve">Exposure measurement in air at the reference point that does not include back scatter, according to MQCM 1999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Accumulated Average Glandular Dose: </w:t>
            </w:r>
            <w:r>
              <w:rPr>
                <w:rFonts w:eastAsia="Times New Roman"/>
                <w:lang w:val="en-US"/>
              </w:rPr>
              <w:t xml:space="preserve">Average Glandular Dose to a single breast accumulated over multiple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Equivalent Thickness: </w:t>
            </w:r>
            <w:r>
              <w:rPr>
                <w:rFonts w:eastAsia="Times New Roman"/>
                <w:lang w:val="en-US"/>
              </w:rPr>
              <w:t xml:space="preserve">Value of the control variable used to parametrize the Automatic Exposure Control (AEC) closed loop. E.g., "Water Value"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Fixed grid: </w:t>
            </w:r>
            <w:r>
              <w:rPr>
                <w:rFonts w:eastAsia="Times New Roman"/>
                <w:lang w:val="en-US"/>
              </w:rPr>
              <w:t xml:space="preserve">An X-Ray Grid that does not move during exposure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Focused grid: </w:t>
            </w:r>
            <w:r>
              <w:rPr>
                <w:rFonts w:eastAsia="Times New Roman"/>
                <w:lang w:val="en-US"/>
              </w:rPr>
              <w:t xml:space="preserve">An X-Ray Grid with radiation absorbing strips that are focused toward the focal spot, to eliminate grid cutoff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Reciprocating grid: </w:t>
            </w:r>
            <w:r>
              <w:rPr>
                <w:rFonts w:eastAsia="Times New Roman"/>
                <w:lang w:val="en-US"/>
              </w:rPr>
              <w:t xml:space="preserve">An X-Ray Grid that is designed to move during exposure, to eliminate the appearance of grid lines on the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Parallel grid: </w:t>
            </w:r>
            <w:r>
              <w:rPr>
                <w:rFonts w:eastAsia="Times New Roman"/>
                <w:lang w:val="en-US"/>
              </w:rPr>
              <w:t xml:space="preserve">An X-Ray Grid with radiation absorbing strips that are parallel to each other and that is used only with long source to image distances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Crossed grid: </w:t>
            </w:r>
            <w:r>
              <w:rPr>
                <w:rFonts w:eastAsia="Times New Roman"/>
                <w:lang w:val="en-US"/>
              </w:rPr>
              <w:t xml:space="preserve">An X-Ray Grid with crossed radiation absorbing strips used for more complete cleanup of scatter radiation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grid: </w:t>
            </w:r>
            <w:r>
              <w:rPr>
                <w:rFonts w:eastAsia="Times New Roman"/>
                <w:lang w:val="en-US"/>
              </w:rPr>
              <w:t xml:space="preserve">No X-Ray Grid was used due to low scatter conditions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Spectacle Prescription Report: </w:t>
            </w:r>
            <w:r>
              <w:rPr>
                <w:rFonts w:eastAsia="Times New Roman"/>
                <w:lang w:val="en-US"/>
              </w:rPr>
              <w:t xml:space="preserve">The spectacle prescription for a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Add Near: </w:t>
            </w:r>
            <w:r>
              <w:rPr>
                <w:rFonts w:eastAsia="Times New Roman"/>
                <w:lang w:val="en-US"/>
              </w:rPr>
              <w:t xml:space="preserve">Refractive measurements of the eye to correct for inability to focus at near while wearing the distance prescription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Add Intermediate: </w:t>
            </w:r>
            <w:r>
              <w:rPr>
                <w:rFonts w:eastAsia="Times New Roman"/>
                <w:lang w:val="en-US"/>
              </w:rPr>
              <w:t xml:space="preserve">Refractive measurements of the eye to correct for inability to focus at intermediate distance while wearing the distance prescription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Add Other: </w:t>
            </w:r>
            <w:r>
              <w:rPr>
                <w:rFonts w:eastAsia="Times New Roman"/>
                <w:lang w:val="en-US"/>
              </w:rPr>
              <w:t xml:space="preserve">Refractive measurements of the eye to correct for inability to focus at the specified distance while wearing the distance prescription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Horizontal Prism Power: </w:t>
            </w:r>
            <w:r>
              <w:rPr>
                <w:rFonts w:eastAsia="Times New Roman"/>
                <w:lang w:val="en-US"/>
              </w:rPr>
              <w:t xml:space="preserve">The power of a prism to bend light in the horizontal direction, in prism diopters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Horizontal Prism Base: </w:t>
            </w:r>
            <w:r>
              <w:rPr>
                <w:rFonts w:eastAsia="Times New Roman"/>
                <w:lang w:val="en-US"/>
              </w:rPr>
              <w:t xml:space="preserve">Direction of the base of a horizontal prism -- either in (toward the nose), or out (away from the nose)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Vertical Prism Power: </w:t>
            </w:r>
            <w:r>
              <w:rPr>
                <w:rFonts w:eastAsia="Times New Roman"/>
                <w:lang w:val="en-US"/>
              </w:rPr>
              <w:t xml:space="preserve">The power of a prism to bend light in the vertical direction, in prism diopters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Vertical Prism Base: </w:t>
            </w:r>
            <w:r>
              <w:rPr>
                <w:rFonts w:eastAsia="Times New Roman"/>
                <w:lang w:val="en-US"/>
              </w:rPr>
              <w:t xml:space="preserve">Direction of the base of a vertical prism -- either up, or down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Distance Pupillary Distance: </w:t>
            </w:r>
            <w:r>
              <w:rPr>
                <w:rFonts w:eastAsia="Times New Roman"/>
                <w:lang w:val="en-US"/>
              </w:rPr>
              <w:t xml:space="preserve">Distance in mm between the pupils when the patient's object of regard is in the distance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Near Pupillary Distance: </w:t>
            </w:r>
            <w:r>
              <w:rPr>
                <w:rFonts w:eastAsia="Times New Roman"/>
                <w:lang w:val="en-US"/>
              </w:rPr>
              <w:t xml:space="preserve">Distance in mm between the pupils when the patient's object of regard is at near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Autorefraction Visual Acuity: </w:t>
            </w:r>
            <w:r>
              <w:rPr>
                <w:rFonts w:eastAsia="Times New Roman"/>
                <w:lang w:val="en-US"/>
              </w:rPr>
              <w:t xml:space="preserve">A patient's vision with the correction measured by an autorefractor in place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Habitual Visual Acuity: </w:t>
            </w:r>
            <w:r>
              <w:rPr>
                <w:rFonts w:eastAsia="Times New Roman"/>
                <w:lang w:val="en-US"/>
              </w:rPr>
              <w:t xml:space="preserve">A patient's vision with whichever vision correction the patient customarily wears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Prescription Visual Acuity: </w:t>
            </w:r>
            <w:r>
              <w:rPr>
                <w:rFonts w:eastAsia="Times New Roman"/>
                <w:lang w:val="en-US"/>
              </w:rPr>
              <w:t xml:space="preserve">A patient's vision with the final spectacle prescription in place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Right Eye Rx: </w:t>
            </w:r>
            <w:r>
              <w:rPr>
                <w:rFonts w:eastAsia="Times New Roman"/>
                <w:lang w:val="en-US"/>
              </w:rPr>
              <w:t xml:space="preserve">The spectacle prescription for the right eye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Eye Rx: </w:t>
            </w:r>
            <w:r>
              <w:rPr>
                <w:rFonts w:eastAsia="Times New Roman"/>
                <w:lang w:val="en-US"/>
              </w:rPr>
              <w:t xml:space="preserve">The spectacle prescription for the left eye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Macular Grid Thickness and Volume Report: </w:t>
            </w:r>
            <w:r>
              <w:rPr>
                <w:rFonts w:eastAsia="Times New Roman"/>
                <w:lang w:val="en-US"/>
              </w:rPr>
              <w:t xml:space="preserve">A macular grid thickness and volume report for a patient. The macular grid is an analytic tool described in PS3.1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Images Used for Macular Measurements: </w:t>
            </w:r>
            <w:r>
              <w:rPr>
                <w:rFonts w:eastAsia="Times New Roman"/>
                <w:lang w:val="en-US"/>
              </w:rPr>
              <w:t xml:space="preserve">Number of images used for the macular grid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Samples Used per Image: </w:t>
            </w:r>
            <w:r>
              <w:rPr>
                <w:rFonts w:eastAsia="Times New Roman"/>
                <w:lang w:val="en-US"/>
              </w:rPr>
              <w:t xml:space="preserve">Number of samples used per Image for analysis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Analysis Quality Rating: </w:t>
            </w:r>
            <w:r>
              <w:rPr>
                <w:rFonts w:eastAsia="Times New Roman"/>
                <w:lang w:val="en-US"/>
              </w:rPr>
              <w:t xml:space="preserve">A numeric rating of the quality of the entire analysis with respect to grading and diagnostic purposes. Higher numbers indicate greater quality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Set Quality Rating: </w:t>
            </w:r>
            <w:r>
              <w:rPr>
                <w:rFonts w:eastAsia="Times New Roman"/>
                <w:lang w:val="en-US"/>
              </w:rPr>
              <w:t xml:space="preserve">A numeric rating of the quality of an entire image set with respect to grading and diagnostic purposes. Higher numbers indicate greater quality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Interfering Tears or Drops: </w:t>
            </w:r>
            <w:r>
              <w:rPr>
                <w:rFonts w:eastAsia="Times New Roman"/>
                <w:lang w:val="en-US"/>
              </w:rPr>
              <w:t xml:space="preserve">Tear film or drops affecting test quality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Fixation Quality During Acquisition: </w:t>
            </w:r>
            <w:r>
              <w:rPr>
                <w:rFonts w:eastAsia="Times New Roman"/>
                <w:lang w:val="en-US"/>
              </w:rPr>
              <w:t xml:space="preserve">The assessment of the centricity and persistence of the visual fixation (direction of gaze) during the acquisition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Fixation Quality Problem: </w:t>
            </w:r>
            <w:r>
              <w:rPr>
                <w:rFonts w:eastAsia="Times New Roman"/>
                <w:lang w:val="en-US"/>
              </w:rPr>
              <w:t xml:space="preserve">The reason why the patient's visual fixation was not steady or was indeterminate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Ophthalmic Macular Grid Problem: </w:t>
            </w:r>
            <w:r>
              <w:rPr>
                <w:rFonts w:eastAsia="Times New Roman"/>
                <w:lang w:val="en-US"/>
              </w:rPr>
              <w:t xml:space="preserve">The reason why the macular grid measurements may be questionable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Specimen Container Identifier: </w:t>
            </w:r>
            <w:r>
              <w:rPr>
                <w:rFonts w:eastAsia="Times New Roman"/>
                <w:lang w:val="en-US"/>
              </w:rPr>
              <w:t xml:space="preserve">Identifier of container (box, block, microscope slide, etc.) for the specimen under observation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Processing type: </w:t>
            </w:r>
            <w:r>
              <w:rPr>
                <w:rFonts w:eastAsia="Times New Roman"/>
                <w:lang w:val="en-US"/>
              </w:rPr>
              <w:t xml:space="preserve">Type of processing that tissue specimen underwent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DateTime of processing: </w:t>
            </w:r>
            <w:r>
              <w:rPr>
                <w:rFonts w:eastAsia="Times New Roman"/>
                <w:lang w:val="en-US"/>
              </w:rPr>
              <w:t xml:space="preserve">Date and time of processing step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Processing step description: </w:t>
            </w:r>
            <w:r>
              <w:rPr>
                <w:rFonts w:eastAsia="Times New Roman"/>
                <w:lang w:val="en-US"/>
              </w:rPr>
              <w:t xml:space="preserve">Description of the individual step in the tissue processing sequence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Sampling Method: </w:t>
            </w:r>
            <w:r>
              <w:rPr>
                <w:rFonts w:eastAsia="Times New Roman"/>
                <w:lang w:val="en-US"/>
              </w:rPr>
              <w:t xml:space="preserve">Method of sampling used to derive specimen from its parent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Parent Specimen Identifier: </w:t>
            </w:r>
            <w:r>
              <w:rPr>
                <w:rFonts w:eastAsia="Times New Roman"/>
                <w:lang w:val="en-US"/>
              </w:rPr>
              <w:t xml:space="preserve">Identifier of the parent specimen that gave rise to the current specimen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Issuer of Parent Specimen Identifier: </w:t>
            </w:r>
            <w:r>
              <w:rPr>
                <w:rFonts w:eastAsia="Times New Roman"/>
                <w:lang w:val="en-US"/>
              </w:rPr>
              <w:t xml:space="preserve">Assigning authority for parent specimen's identifier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Parent specimen type: </w:t>
            </w:r>
            <w:r>
              <w:rPr>
                <w:rFonts w:eastAsia="Times New Roman"/>
                <w:lang w:val="en-US"/>
              </w:rPr>
              <w:t xml:space="preserve">Parent specimen type that gave rise to current specimen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Position Frame of Reference: </w:t>
            </w:r>
            <w:r>
              <w:rPr>
                <w:rFonts w:eastAsia="Times New Roman"/>
                <w:lang w:val="en-US"/>
              </w:rPr>
              <w:t xml:space="preserve">Description of coordinate system and origin reference point on parent specimen, or parent specimen container, or image used for localizing the sampling site or location within container or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Location of sampling site: </w:t>
            </w:r>
            <w:r>
              <w:rPr>
                <w:rFonts w:eastAsia="Times New Roman"/>
                <w:lang w:val="en-US"/>
              </w:rPr>
              <w:t xml:space="preserve">Reference to image of parent specimen localizing the sampling site; may include referenced Presentation State object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Location of sampling site X offset: </w:t>
            </w:r>
            <w:r>
              <w:rPr>
                <w:rFonts w:eastAsia="Times New Roman"/>
                <w:lang w:val="en-US"/>
              </w:rPr>
              <w:t xml:space="preserve">Location of sampling site of specimen (nominal center) relative to the Position Frame of Reference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Location of sampling site Y offset: </w:t>
            </w:r>
            <w:r>
              <w:rPr>
                <w:rFonts w:eastAsia="Times New Roman"/>
                <w:lang w:val="en-US"/>
              </w:rPr>
              <w:t xml:space="preserve">Location of sampling site of specimen (nominal center) relative to the Position Frame of Reference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Location of sampling site Z offset: </w:t>
            </w:r>
            <w:r>
              <w:rPr>
                <w:rFonts w:eastAsia="Times New Roman"/>
                <w:lang w:val="en-US"/>
              </w:rPr>
              <w:t xml:space="preserve">Location of sampling site of specimen (nominal center) relative to the Position Frame of Reference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Location of Specimen: </w:t>
            </w:r>
            <w:r>
              <w:rPr>
                <w:rFonts w:eastAsia="Times New Roman"/>
                <w:lang w:val="en-US"/>
              </w:rPr>
              <w:t xml:space="preserve">Description of specimen location, either in absolute terms or relative to the Position Frame of Reference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Location of Specimen X offset: </w:t>
            </w:r>
            <w:r>
              <w:rPr>
                <w:rFonts w:eastAsia="Times New Roman"/>
                <w:lang w:val="en-US"/>
              </w:rPr>
              <w:t xml:space="preserve">Location of specimen (nominal center) relative to the Position Frame of Reference in the X dimension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Location of Specimen Y offset: </w:t>
            </w:r>
            <w:r>
              <w:rPr>
                <w:rFonts w:eastAsia="Times New Roman"/>
                <w:lang w:val="en-US"/>
              </w:rPr>
              <w:t xml:space="preserve">Location of specimen (nominal center) relative to the Position Frame of Reference in the Y dimension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Location of Specimen Z offset: </w:t>
            </w:r>
            <w:r>
              <w:rPr>
                <w:rFonts w:eastAsia="Times New Roman"/>
                <w:lang w:val="en-US"/>
              </w:rPr>
              <w:t xml:space="preserve">Location of specimen (nominal center) relative to the Position Frame of Reference in the Z dimension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Marking of Specimen: </w:t>
            </w:r>
            <w:r>
              <w:rPr>
                <w:rFonts w:eastAsia="Times New Roman"/>
                <w:lang w:val="en-US"/>
              </w:rPr>
              <w:t xml:space="preserve">Description of visual distinguishing identifiers. E.g., ink, or a particular shape of the specimen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Issuer of Specimen Identifier: </w:t>
            </w:r>
            <w:r>
              <w:rPr>
                <w:rFonts w:eastAsia="Times New Roman"/>
                <w:lang w:val="en-US"/>
              </w:rPr>
              <w:t xml:space="preserve">Assigning authority for specimen identifier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Dissection with entire specimen submission: </w:t>
            </w:r>
            <w:r>
              <w:rPr>
                <w:rFonts w:eastAsia="Times New Roman"/>
                <w:lang w:val="en-US"/>
              </w:rPr>
              <w:t xml:space="preserve">Dissection of specimen with submission of all its sections for further processing or examination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Dissection with representative sections submission: </w:t>
            </w:r>
            <w:r>
              <w:rPr>
                <w:rFonts w:eastAsia="Times New Roman"/>
                <w:lang w:val="en-US"/>
              </w:rPr>
              <w:t xml:space="preserve">Dissection of specimen with submission of representative sections for further processing or examination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Specimen storage: </w:t>
            </w:r>
            <w:r>
              <w:rPr>
                <w:rFonts w:eastAsia="Times New Roman"/>
                <w:lang w:val="en-US"/>
              </w:rPr>
              <w:t xml:space="preserve">A workflow step, during which tissue specimens are stored in a climate-controlled environment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Transmission illumination: </w:t>
            </w:r>
            <w:r>
              <w:rPr>
                <w:rFonts w:eastAsia="Times New Roman"/>
                <w:lang w:val="en-US"/>
              </w:rPr>
              <w:t xml:space="preserve">Transmission illumination method for specimen </w:t>
            </w:r>
            <w:r>
              <w:rPr>
                <w:rFonts w:eastAsia="Times New Roman"/>
                <w:lang w:val="en-US"/>
              </w:rPr>
              <w:lastRenderedPageBreak/>
              <w:t xml:space="preserve">microscopy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Reflection illumination: </w:t>
            </w:r>
            <w:r>
              <w:rPr>
                <w:rFonts w:eastAsia="Times New Roman"/>
                <w:lang w:val="en-US"/>
              </w:rPr>
              <w:t xml:space="preserve">Reflection illumination method for specimen microscopy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Epifluorescence illumination: </w:t>
            </w:r>
            <w:r>
              <w:rPr>
                <w:rFonts w:eastAsia="Times New Roman"/>
                <w:lang w:val="en-US"/>
              </w:rPr>
              <w:t xml:space="preserve">Epifluorescence illumination method for specimen microscopy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Brightfield illumination: </w:t>
            </w:r>
            <w:r>
              <w:rPr>
                <w:rFonts w:eastAsia="Times New Roman"/>
                <w:lang w:val="en-US"/>
              </w:rPr>
              <w:t xml:space="preserve">Brightfield illumination method for specimen microscopy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Darkfield illumination: </w:t>
            </w:r>
            <w:r>
              <w:rPr>
                <w:rFonts w:eastAsia="Times New Roman"/>
                <w:lang w:val="en-US"/>
              </w:rPr>
              <w:t xml:space="preserve">Darkfield illumination method for specimen microscopy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Oblique illumination: </w:t>
            </w:r>
            <w:r>
              <w:rPr>
                <w:rFonts w:eastAsia="Times New Roman"/>
                <w:lang w:val="en-US"/>
              </w:rPr>
              <w:t xml:space="preserve">Oblique illumination method for specimen microscopy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Phase contrast illumination: </w:t>
            </w:r>
            <w:r>
              <w:rPr>
                <w:rFonts w:eastAsia="Times New Roman"/>
                <w:lang w:val="en-US"/>
              </w:rPr>
              <w:t xml:space="preserve">Phase contrast illumination method for specimen microscopy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Differential interference contrast: </w:t>
            </w:r>
            <w:r>
              <w:rPr>
                <w:rFonts w:eastAsia="Times New Roman"/>
                <w:lang w:val="en-US"/>
              </w:rPr>
              <w:t xml:space="preserve">Differential interference contrast method for specimen microscopy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Total internal reflection fluorescence: </w:t>
            </w:r>
            <w:r>
              <w:rPr>
                <w:rFonts w:eastAsia="Times New Roman"/>
                <w:lang w:val="en-US"/>
              </w:rPr>
              <w:t xml:space="preserve">Total internal reflection fluorescence method for specimen microscopy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Ultrasound Contact: </w:t>
            </w:r>
            <w:r>
              <w:rPr>
                <w:rFonts w:eastAsia="Times New Roman"/>
                <w:lang w:val="en-US"/>
              </w:rPr>
              <w:t xml:space="preserve">A method of obtaining ophthalmic axial measurements that uses ultrasound, and that requires applanation of the cornea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Ultrasound Immersion: </w:t>
            </w:r>
            <w:r>
              <w:rPr>
                <w:rFonts w:eastAsia="Times New Roman"/>
                <w:lang w:val="en-US"/>
              </w:rPr>
              <w:t xml:space="preserve">A method of obtaining ophthalmic axial measurements that uses ultrasound, and that requires immersion of the patient's eye in fluid as he lies in a supine position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Optical: </w:t>
            </w:r>
            <w:r>
              <w:rPr>
                <w:rFonts w:eastAsia="Times New Roman"/>
                <w:lang w:val="en-US"/>
              </w:rPr>
              <w:t xml:space="preserve">A method of obtaining ophthalmic axial measurements that uses light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Manual Keratometry: </w:t>
            </w:r>
            <w:r>
              <w:rPr>
                <w:rFonts w:eastAsia="Times New Roman"/>
                <w:lang w:val="en-US"/>
              </w:rPr>
              <w:t xml:space="preserve">Measurements taken of the corneal curvature using a manual keratometer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Auto Keratometry: </w:t>
            </w:r>
            <w:r>
              <w:rPr>
                <w:rFonts w:eastAsia="Times New Roman"/>
                <w:lang w:val="en-US"/>
              </w:rPr>
              <w:t xml:space="preserve">Measurements taken of the corneal curvature using an automated keratometer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Simulated Keratometry: </w:t>
            </w:r>
            <w:r>
              <w:rPr>
                <w:rFonts w:eastAsia="Times New Roman"/>
                <w:lang w:val="en-US"/>
              </w:rPr>
              <w:t xml:space="preserve">Simulated Keratometry measurements derived from corneal topography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Equivalent K-reading: </w:t>
            </w:r>
            <w:r>
              <w:rPr>
                <w:rFonts w:eastAsia="Times New Roman"/>
                <w:lang w:val="en-US"/>
              </w:rPr>
              <w:t xml:space="preserve">Corneal power measurements using Scheimpflug camera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Haigis: </w:t>
            </w:r>
            <w:r>
              <w:rPr>
                <w:rFonts w:eastAsia="Times New Roman"/>
                <w:lang w:val="en-US"/>
              </w:rPr>
              <w:t xml:space="preserve">The Haigis IOL calculation formula. Haigis W, Lege B, Miller N, Schneider B. Comparison of immersion ultrasound biometry and partial coherence interferometry for intraocular lens calculation according to Haigis. Graefes Arch Clin Exp Ophthalmol 2000;238:765-73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Haigis-L: </w:t>
            </w:r>
            <w:r>
              <w:rPr>
                <w:rFonts w:eastAsia="Times New Roman"/>
                <w:lang w:val="en-US"/>
              </w:rPr>
              <w:t xml:space="preserve">The Haigis-L IOL calculation formula. Haigis W. Intraocular lens calculation after refractive surgery for myopia: Haigis-L formula. J Cataract Refract Surg. 2008 Oct;34(10):1658-63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Holladay 1: </w:t>
            </w:r>
            <w:r>
              <w:rPr>
                <w:rFonts w:eastAsia="Times New Roman"/>
                <w:lang w:val="en-US"/>
              </w:rPr>
              <w:t xml:space="preserve">The Holladay 1 IOL calculation formula. Holladay JT, Prager TC, Chandler TY, Musgrove KH, Lewis JW, Ruiz RS. A three-part system for refining intraocular lens power calculations. J Cataract Refract Surg. 1988; 14:17-24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Holladay 2: </w:t>
            </w:r>
            <w:r>
              <w:rPr>
                <w:rFonts w:eastAsia="Times New Roman"/>
                <w:lang w:val="en-US"/>
              </w:rPr>
              <w:t xml:space="preserve">The Holladay 2 IOL calculation formula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Hoffer Q: </w:t>
            </w:r>
            <w:r>
              <w:rPr>
                <w:rFonts w:eastAsia="Times New Roman"/>
                <w:lang w:val="en-US"/>
              </w:rPr>
              <w:t xml:space="preserve">The Hoffer Q IOL calculation formula. Hoffer KJ. The Hoffer Q formula: a comparison of theoretic and regression formulas. J Cataract Refract Surg 1993;19:700-12. Errata. J Cataract Refract Surg 1994;20:677 and 2007;33:2-3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Olsen: </w:t>
            </w:r>
            <w:r>
              <w:rPr>
                <w:rFonts w:eastAsia="Times New Roman"/>
                <w:lang w:val="en-US"/>
              </w:rPr>
              <w:t xml:space="preserve">The Olsen IOL calculation formula. Olsen T. Calculation of intraocular lens </w:t>
            </w:r>
            <w:r>
              <w:rPr>
                <w:rFonts w:eastAsia="Times New Roman"/>
                <w:lang w:val="en-US"/>
              </w:rPr>
              <w:lastRenderedPageBreak/>
              <w:t xml:space="preserve">power: a review. Acta Ophthalmol. Scand. 2007: 85: 472-485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SRKII: </w:t>
            </w:r>
            <w:r>
              <w:rPr>
                <w:rFonts w:eastAsia="Times New Roman"/>
                <w:lang w:val="en-US"/>
              </w:rPr>
              <w:t xml:space="preserve">The SRKII IOL calculation formula. Sanders DR, Retzlaff J, Kraff MC. Comparison of the SRK II formula and other second generation formulas. J Cataract Refract Surg. 1988 Mar;14(2):136-41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SRK-T: </w:t>
            </w:r>
            <w:r>
              <w:rPr>
                <w:rFonts w:eastAsia="Times New Roman"/>
                <w:lang w:val="en-US"/>
              </w:rPr>
              <w:t xml:space="preserve">The SRK-T IOL calculation formula. Retzlaff JA, Sanders DR, Kraff MC. Development of the SRK/T intraocular lens implant power calculation formula. J Cataract Refract Surg 1990;16:333-40. Erratum 1990;16:528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ACD Constant: </w:t>
            </w:r>
            <w:r>
              <w:rPr>
                <w:rFonts w:eastAsia="Times New Roman"/>
                <w:lang w:val="en-US"/>
              </w:rPr>
              <w:t xml:space="preserve">The "ACD Constant" used in IOL calculation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Haigis a0: </w:t>
            </w:r>
            <w:r>
              <w:rPr>
                <w:rFonts w:eastAsia="Times New Roman"/>
                <w:lang w:val="en-US"/>
              </w:rPr>
              <w:t xml:space="preserve">The "Haigis a0" constant used in IOL calculation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Haigis a1: </w:t>
            </w:r>
            <w:r>
              <w:rPr>
                <w:rFonts w:eastAsia="Times New Roman"/>
                <w:lang w:val="en-US"/>
              </w:rPr>
              <w:t xml:space="preserve">The "Haigis a1" constant used in IOL calculation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Haigis a2: </w:t>
            </w:r>
            <w:r>
              <w:rPr>
                <w:rFonts w:eastAsia="Times New Roman"/>
                <w:lang w:val="en-US"/>
              </w:rPr>
              <w:t xml:space="preserve">The "Haigis a2" constant used in IOL calculation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Hoffer pACD Constant: </w:t>
            </w:r>
            <w:r>
              <w:rPr>
                <w:rFonts w:eastAsia="Times New Roman"/>
                <w:lang w:val="en-US"/>
              </w:rPr>
              <w:t xml:space="preserve">The "Hoffer pACD Constant" used in IOL calculation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Surgeon Factor: </w:t>
            </w:r>
            <w:r>
              <w:rPr>
                <w:rFonts w:eastAsia="Times New Roman"/>
                <w:lang w:val="en-US"/>
              </w:rPr>
              <w:t xml:space="preserve">The "Surgeon Factor" constant used in IOL calculation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Front Of Cornea To Front Of Lens: </w:t>
            </w:r>
            <w:r>
              <w:rPr>
                <w:rFonts w:eastAsia="Times New Roman"/>
                <w:lang w:val="en-US"/>
              </w:rPr>
              <w:t xml:space="preserve">Anterior chamber depth defined as the front of the cornea to the front of the lens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Back Of Cornea To Front Of Lens: </w:t>
            </w:r>
            <w:r>
              <w:rPr>
                <w:rFonts w:eastAsia="Times New Roman"/>
                <w:lang w:val="en-US"/>
              </w:rPr>
              <w:t xml:space="preserve">Anterior chamber depth defined as the back of the cornea to the front of the lens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Single or Anterior Lens: </w:t>
            </w:r>
            <w:r>
              <w:rPr>
                <w:rFonts w:eastAsia="Times New Roman"/>
                <w:lang w:val="en-US"/>
              </w:rPr>
              <w:t xml:space="preserve">Refers to the anterior lens when there are two lenses in the eye. The distance, in mm, from the anterior surface of the lens to the posterior surface of the lens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Posterior Lens: </w:t>
            </w:r>
            <w:r>
              <w:rPr>
                <w:rFonts w:eastAsia="Times New Roman"/>
                <w:lang w:val="en-US"/>
              </w:rPr>
              <w:t xml:space="preserve">Refers to the posterior lens when there are two lenses in the eye. The distance, in mm, from the anterior surface of the lens to the posterior surface of the lens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Measurement From This Device: </w:t>
            </w:r>
            <w:r>
              <w:rPr>
                <w:rFonts w:eastAsia="Times New Roman"/>
                <w:lang w:val="en-US"/>
              </w:rPr>
              <w:t xml:space="preserve">Value obtained from measurements taken by the device creating this SOP Instance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External Data Source: </w:t>
            </w:r>
            <w:r>
              <w:rPr>
                <w:rFonts w:eastAsia="Times New Roman"/>
                <w:lang w:val="en-US"/>
              </w:rPr>
              <w:t xml:space="preserve">Value obtained by data transfer from an external source - not from measurements taken by the device providing the value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Axial Measurements SOP Instance: </w:t>
            </w:r>
            <w:r>
              <w:rPr>
                <w:rFonts w:eastAsia="Times New Roman"/>
                <w:lang w:val="en-US"/>
              </w:rPr>
              <w:t xml:space="preserve">Axial Measurements DICOM SOP Instance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Refractive Measurements SOP Instance: </w:t>
            </w:r>
            <w:r>
              <w:rPr>
                <w:rFonts w:eastAsia="Times New Roman"/>
                <w:lang w:val="en-US"/>
              </w:rPr>
              <w:t xml:space="preserve">Refractive Measurements DICOM SOP Instance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Standard Deviation of measurements used: </w:t>
            </w:r>
            <w:r>
              <w:rPr>
                <w:rFonts w:eastAsia="Times New Roman"/>
                <w:lang w:val="en-US"/>
              </w:rPr>
              <w:t xml:space="preserve">Standard Deviation is a simple measure of the variability of a data set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Signal to Noise Ratio: </w:t>
            </w:r>
            <w:r>
              <w:rPr>
                <w:rFonts w:eastAsia="Times New Roman"/>
                <w:lang w:val="en-US"/>
              </w:rPr>
              <w:t xml:space="preserve">Signal to Noise Ratio of the data samples taken to create a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Spherical projection: </w:t>
            </w:r>
            <w:r>
              <w:rPr>
                <w:rFonts w:eastAsia="Times New Roman"/>
                <w:lang w:val="en-US"/>
              </w:rPr>
              <w:t xml:space="preserve">Projection from 2D image pixels to 3D Cartesian coordinates based on a spherical mathematical model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Surface contour mapping: </w:t>
            </w:r>
            <w:r>
              <w:rPr>
                <w:rFonts w:eastAsia="Times New Roman"/>
                <w:lang w:val="en-US"/>
              </w:rPr>
              <w:t xml:space="preserve">Mapping from 2D image pixels to 3D Cartesian coordinates based on measurements of the retinal surface. E.g., of the retina, derived via a measurement technology such as Optical Coherence Tomography, Ultrasound etc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24-2 Test Pattern: </w:t>
            </w:r>
            <w:r>
              <w:rPr>
                <w:rFonts w:eastAsia="Times New Roman"/>
                <w:lang w:val="en-US"/>
              </w:rPr>
              <w:t xml:space="preserve">Test pattern, nominally covering an area within 24Â° of fixation. Consists of 54 test points a minimum of 3Â° from each meridian </w:t>
            </w:r>
            <w:r>
              <w:rPr>
                <w:rFonts w:eastAsia="Times New Roman"/>
                <w:lang w:val="en-US"/>
              </w:rPr>
              <w:lastRenderedPageBreak/>
              <w:t xml:space="preserve">and placed 6Â° apart. The "-2" distinguishes this from another 24Â° pattern (no longer supported)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10-2 Test Pattern: </w:t>
            </w:r>
            <w:r>
              <w:rPr>
                <w:rFonts w:eastAsia="Times New Roman"/>
                <w:lang w:val="en-US"/>
              </w:rPr>
              <w:t xml:space="preserve">Test pattern, nominally covering an area within 10Â° of fixation. Consists of 68 test points a minimum of 1Â° from each meridian and placed 2Â° apart. The "-2" in this case indicates its point layout to be similar to the 30-2 and 24-2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30-2 Test Pattern: </w:t>
            </w:r>
            <w:r>
              <w:rPr>
                <w:rFonts w:eastAsia="Times New Roman"/>
                <w:lang w:val="en-US"/>
              </w:rPr>
              <w:t xml:space="preserve">Test pattern consisting of test point locations within 30Â° of fixation. Consists of 76 test points a minimum of 3Â° from each meridian and placed 6Â° apart. The "-2" distinguishes this from another 30Â° pattern (no longer supported)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60-4 Test Pattern: </w:t>
            </w:r>
            <w:r>
              <w:rPr>
                <w:rFonts w:eastAsia="Times New Roman"/>
                <w:lang w:val="en-US"/>
              </w:rPr>
              <w:t xml:space="preserve">Test pattern consisting of 60 test point locations between 30Â° and 60Â° of fixation a minimum of 6Â° from each meridian and placed 12Â° apart. The "-4" distinguishes this from a similar 60Â° pattern having 4 additional points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Macula Test Pattern: </w:t>
            </w:r>
            <w:r>
              <w:rPr>
                <w:rFonts w:eastAsia="Times New Roman"/>
                <w:lang w:val="en-US"/>
              </w:rPr>
              <w:t xml:space="preserve">Test pattern consisting of 16 test point locations within 10Â° of fixation a minimum of 1Â° from each meridian and placed 2Â° apart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Central 40 Point Test Pattern: </w:t>
            </w:r>
            <w:r>
              <w:rPr>
                <w:rFonts w:eastAsia="Times New Roman"/>
                <w:lang w:val="en-US"/>
              </w:rPr>
              <w:t xml:space="preserve">Test pattern consisting of 40 test point locations within 30Â° of fixation that spread out radially from fixation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Central 76 Point Test Pattern: </w:t>
            </w:r>
            <w:r>
              <w:rPr>
                <w:rFonts w:eastAsia="Times New Roman"/>
                <w:lang w:val="en-US"/>
              </w:rPr>
              <w:t xml:space="preserve">Test pattern consisting of 76 test point locations within 30Â° of fixation a minimum of 3Â° from each meridian and placed 6Â° apart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Peripheral 60 Point Test Pattern: </w:t>
            </w:r>
            <w:r>
              <w:rPr>
                <w:rFonts w:eastAsia="Times New Roman"/>
                <w:lang w:val="en-US"/>
              </w:rPr>
              <w:t xml:space="preserve">Test pattern consisting of 60 test point locations between 30Â° and 60Â° of fixation a minimum of 6Â° from each meridian and placed 12Â° apart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Full Field 81 Point Test Pattern: </w:t>
            </w:r>
            <w:r>
              <w:rPr>
                <w:rFonts w:eastAsia="Times New Roman"/>
                <w:lang w:val="en-US"/>
              </w:rPr>
              <w:t xml:space="preserve">Test pattern consisting of 81 test point locations within 60Â° of fixation that spread out radially from fixation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Full Field 120 Point Test Pattern: </w:t>
            </w:r>
            <w:r>
              <w:rPr>
                <w:rFonts w:eastAsia="Times New Roman"/>
                <w:lang w:val="en-US"/>
              </w:rPr>
              <w:t xml:space="preserve">Test pattern consisting of 120 test point locations within 60Â° of fixation that spread out radially from fixation, concentrated in the nasal hemisphere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G Test Pattern: </w:t>
            </w:r>
            <w:r>
              <w:rPr>
                <w:rFonts w:eastAsia="Times New Roman"/>
                <w:lang w:val="en-US"/>
              </w:rPr>
              <w:t xml:space="preserve">Test pattern for Glaucoma and general visual field assessment with 59 test locations of which 16 test locations are in the macular area (up to 10Â° eccentricity) and where the density of test location is reduced with eccentricity. The test can be extended with the inclusion of 14 test locations between 30Â° and 60Â° eccentricity, 6 of which are located at the nasal step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M Test Pattern: </w:t>
            </w:r>
            <w:r>
              <w:rPr>
                <w:rFonts w:eastAsia="Times New Roman"/>
                <w:lang w:val="en-US"/>
              </w:rPr>
              <w:t xml:space="preserve">Test pattern for the macular area. Orthogonal test pattern with 0.7Â° spacing within the central 4Â° of eccentricity and reduced density of test locations between 4 and 10, 5Â° of eccentricity. 81 test locations over all. The test can be extended to include the test locations of the Visual Field G Test Pattern between 10, 5Â° and 60Â°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07 Test Pattern: </w:t>
            </w:r>
            <w:r>
              <w:rPr>
                <w:rFonts w:eastAsia="Times New Roman"/>
                <w:lang w:val="en-US"/>
              </w:rPr>
              <w:t xml:space="preserve">Full field test pattern with 48 test locations from 0-30Â° and 82 test locations from 30-70Â°. Reduced test point density with increased eccentricity. Can be combined with screening and threshold strategies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LVC Test Pattern: </w:t>
            </w:r>
            <w:r>
              <w:rPr>
                <w:rFonts w:eastAsia="Times New Roman"/>
                <w:lang w:val="en-US"/>
              </w:rPr>
              <w:t xml:space="preserve">Low Vision Central. Orthogonal off-center test pattern with 6Â° spacing. 75 test locations within the central 30Â°. Corresponds with the 32/30-2 excluding the 2 locations at the blind spot, including a macular test location. The LVC is linked with a staircase threshold strategy starting at 0 dB intensity and applies stimulus area V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Central Test Pattern: </w:t>
            </w:r>
            <w:r>
              <w:rPr>
                <w:rFonts w:eastAsia="Times New Roman"/>
                <w:lang w:val="en-US"/>
              </w:rPr>
              <w:t xml:space="preserve">General test corresponding to the 30-2 but excluding the 2 test locations in the blind spot area, hence with 74 instead of 76 test locations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SITA-Standard Test Strategy: </w:t>
            </w:r>
            <w:r>
              <w:rPr>
                <w:rFonts w:eastAsia="Times New Roman"/>
                <w:lang w:val="en-US"/>
              </w:rPr>
              <w:t xml:space="preserve">Swedish Interactive Thresholding Algorithm (SITA). Strategy gains testing efficiency through use of visual field and information theory models. In: Bengtsson B, Olsson J, Heijl A, Rootzen H. A new generation of algorithms for computerized threshold perimetry, SITA. Acta Ophthalmologica Scandinavica, 1997, 75: 368-375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SITA-SWAP Test Strategy: </w:t>
            </w:r>
            <w:r>
              <w:rPr>
                <w:rFonts w:eastAsia="Times New Roman"/>
                <w:lang w:val="en-US"/>
              </w:rPr>
              <w:t xml:space="preserve">Adaptation of SITA testing methods to Blue-Yellow testing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SITA-Fast Test Strategy: </w:t>
            </w:r>
            <w:r>
              <w:rPr>
                <w:rFonts w:eastAsia="Times New Roman"/>
                <w:lang w:val="en-US"/>
              </w:rPr>
              <w:t xml:space="preserve">Similar to SITA-Standard but with less strict criteria for closing test points. Intended for patients who must be tested in the shortest possible time. In: Bengtsson B, Hejl A. SITA Fast, a new rapid perimetric threshold test. Description of methods and evaluation in patients with manifest and suspect glaucoma. Acta Ophthalmologica Scandinavica, 1998, 76: 431-437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Full Threshold Test Strategy: </w:t>
            </w:r>
            <w:r>
              <w:rPr>
                <w:rFonts w:eastAsia="Times New Roman"/>
                <w:lang w:val="en-US"/>
              </w:rPr>
              <w:t xml:space="preserve">Threshold test algorithm that determines a patient's sensitivity at each test point in the threshold test pattern by adjusting intensity by 4 dB steps until the patient changes their response, and then adjusts the intensity in the opposite direction by 2 dB steps until the patient changes their response again. The last stimulus seen by the patient is recognized as the threshold for that point. The starting values are determined by first thresholding a "primary" point in each quadrant then using the results of each primary point to determine the starting values for neighboring points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FastPac Test Strategy: </w:t>
            </w:r>
            <w:r>
              <w:rPr>
                <w:rFonts w:eastAsia="Times New Roman"/>
                <w:lang w:val="en-US"/>
              </w:rPr>
              <w:t xml:space="preserve">Similar to the Full Threshold algorithm except that it steps by 3 dB and only crosses the threshold only once. In: Flanagan JG, Wild JM, Trope GE. Evaluation of FASTPAC, a new strategy for threshold estimation with the Humphrey Field Analyzer, in a glaucomatous population. Ophthalmology, 1993, 100: 949-954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Full From Prior Test Strategy: </w:t>
            </w:r>
            <w:r>
              <w:rPr>
                <w:rFonts w:eastAsia="Times New Roman"/>
                <w:lang w:val="en-US"/>
              </w:rPr>
              <w:t xml:space="preserve">Identical to Full Threshold except that starting values are determined by the results of a previous test performed using the same test pattern and the Full Threshold test strategy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Optima Test Strategy: </w:t>
            </w:r>
            <w:r>
              <w:rPr>
                <w:rFonts w:eastAsia="Times New Roman"/>
                <w:lang w:val="en-US"/>
              </w:rPr>
              <w:t xml:space="preserve">Similar to FastPac except that the steps are pseudo-dynamic (differ based on the intensity of the last presentation)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Two-Zone Test Strategy: </w:t>
            </w:r>
            <w:r>
              <w:rPr>
                <w:rFonts w:eastAsia="Times New Roman"/>
                <w:lang w:val="en-US"/>
              </w:rPr>
              <w:t xml:space="preserve">Suprathreshold testing strategy, in which each point is initially tested using stimulus that is 6 dB brighter than the expected hill of vision. If the patient does not respond, the stimulus is presented a second time at the same brightness. If the patient sees either presentation, the point is marked as "seen"; otherwise it is marked as "not seen"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Three-Zone Test Strategy: </w:t>
            </w:r>
            <w:r>
              <w:rPr>
                <w:rFonts w:eastAsia="Times New Roman"/>
                <w:lang w:val="en-US"/>
              </w:rPr>
              <w:t xml:space="preserve">An extension of the two-zone strategy in </w:t>
            </w:r>
            <w:r>
              <w:rPr>
                <w:rFonts w:eastAsia="Times New Roman"/>
                <w:lang w:val="en-US"/>
              </w:rPr>
              <w:lastRenderedPageBreak/>
              <w:t xml:space="preserve">which test points where the second stimulus is not seen are presented with a third stimulus at maximum brightness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Quantify-Defects Test Strategy: </w:t>
            </w:r>
            <w:r>
              <w:rPr>
                <w:rFonts w:eastAsia="Times New Roman"/>
                <w:lang w:val="en-US"/>
              </w:rPr>
              <w:t xml:space="preserve">An extension of the two-zone strategy, in which test points where the second stimulus is not seen receive threshold testing to quantify the depth of any detected scotomas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TOP Test Strategy: </w:t>
            </w:r>
            <w:r>
              <w:rPr>
                <w:rFonts w:eastAsia="Times New Roman"/>
                <w:lang w:val="en-US"/>
              </w:rPr>
              <w:t xml:space="preserve">Tendency Oriented Perimetry. Fast thresholding algorithm. Test strategy makes use of the interaction between neighboring test locations to reduce the test time compared to normal full threshold strategy by 60-80%. In: Morales J, Weitzman ML, Gonzalez de la Rosa M. Comparison between Tendency-Oriented Perimetry (TOP) and octopus threshold perimetry. Ophthalmology, 2000, 107: 134-142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Dynamic Test Strategy: </w:t>
            </w:r>
            <w:r>
              <w:rPr>
                <w:rFonts w:eastAsia="Times New Roman"/>
                <w:lang w:val="en-US"/>
              </w:rPr>
              <w:t xml:space="preserve">Dynamic strategy is a fast thresholding strategy reducing test duration by adapting the dB step sizes according to the frequency-of-seeing curve of the threshold. Reduction of test time compared to normal full threshold strategy 30-50%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Normal Test Strategy: </w:t>
            </w:r>
            <w:r>
              <w:rPr>
                <w:rFonts w:eastAsia="Times New Roman"/>
                <w:lang w:val="en-US"/>
              </w:rPr>
              <w:t xml:space="preserve">Traditional full threshold staircase strategy. Initial intensities are presented, based on anchor point sensitivities in each quadrant and based on already known neighboring sensitivities. In a first run, thresholds are changed in 4dB steps until the first response reversal. Then the threshold is changed in 2 dB steps until the second response reversal. The threshold is calculated as the average between the last seen and last not-seen stimulus, supposed to correspond with the 50% point in the frequency-of-seeing curve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1-LT Test Strategy: </w:t>
            </w:r>
            <w:r>
              <w:rPr>
                <w:rFonts w:eastAsia="Times New Roman"/>
                <w:lang w:val="en-US"/>
              </w:rPr>
              <w:t xml:space="preserve">One level screening test: Each test location is tested with a single intensity. The result is shown as seen or not-seen. The intensity can either be a 0 dB stimulus or a predefined intensity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2-LT Test Strategy: </w:t>
            </w:r>
            <w:r>
              <w:rPr>
                <w:rFonts w:eastAsia="Times New Roman"/>
                <w:lang w:val="en-US"/>
              </w:rPr>
              <w:t xml:space="preserve">Two level screening test: Each test location is initially tested 6 dB brighter than the age corrected normal value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LVS Test Strategy: </w:t>
            </w:r>
            <w:r>
              <w:rPr>
                <w:rFonts w:eastAsia="Times New Roman"/>
                <w:lang w:val="en-US"/>
              </w:rPr>
              <w:t xml:space="preserve">Low Vision Strategy is a full threshold normal strategy with the exception that it starts at 0 dB intensity and applies stimulus area V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GATE Test Strategy: </w:t>
            </w:r>
            <w:r>
              <w:rPr>
                <w:rFonts w:eastAsia="Times New Roman"/>
                <w:lang w:val="en-US"/>
              </w:rPr>
              <w:t xml:space="preserve">German Adaptive Threshold Estimation is a fast strategy based on a modified 4-2 staircase algorithm, using prior visual fields to calculate the starting intensity. In: Chiefer U, Pascual JP, Edmunds B, Feudner E, Hoffmann EM, Johnson CA, Lagreze WA, Pfeiffer N, Sample PA, Staubach F, Weleber RG, Vonthein R, Krapp E, Paetzold J. Comparison of the new perimetric GATE strategy with conventional full-threshold and SITA standard strategies. Investigative Ophthalmology and Visual Science, 2009, 51: 488-494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GATEi Test Strategy: </w:t>
            </w:r>
            <w:r>
              <w:rPr>
                <w:rFonts w:eastAsia="Times New Roman"/>
                <w:lang w:val="en-US"/>
              </w:rPr>
              <w:t xml:space="preserve">Similar to GATE. The i stands for initial. If there was no prior visual field test to calculate the starting values, an anchor point method is used to define the local start values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2LT-Dynamic Test Strategy: </w:t>
            </w:r>
            <w:r>
              <w:rPr>
                <w:rFonts w:eastAsia="Times New Roman"/>
                <w:lang w:val="en-US"/>
              </w:rPr>
              <w:t xml:space="preserve">A test started as two level screening test. In the course of the test, the threshold of relative defects and/or normal test locations has been quantified using the dynamic threshold strategy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2LT-Normal Test Strategy: </w:t>
            </w:r>
            <w:r>
              <w:rPr>
                <w:rFonts w:eastAsia="Times New Roman"/>
                <w:lang w:val="en-US"/>
              </w:rPr>
              <w:t xml:space="preserve">A test started as two level screening </w:t>
            </w:r>
            <w:r>
              <w:rPr>
                <w:rFonts w:eastAsia="Times New Roman"/>
                <w:lang w:val="en-US"/>
              </w:rPr>
              <w:lastRenderedPageBreak/>
              <w:t xml:space="preserve">test. In the course of the test, the threshold of relative defects and/or normal test locations has been quantified using the normal full threshold strategy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Fast Threshold Test Strategy: </w:t>
            </w:r>
            <w:r>
              <w:rPr>
                <w:rFonts w:eastAsia="Times New Roman"/>
                <w:lang w:val="en-US"/>
              </w:rPr>
              <w:t xml:space="preserve">Takes neighborhood test point results into account and offers stimuli with an adapted value to save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CLIP Test Strategy: </w:t>
            </w:r>
            <w:r>
              <w:rPr>
                <w:rFonts w:eastAsia="Times New Roman"/>
                <w:lang w:val="en-US"/>
              </w:rPr>
              <w:t xml:space="preserve">Continuous Luminance Incremental Perimetry, which measures at first the individual reaction time of the patient and threshold values in every quadrant. The starting value for the main test is slightly below in individual threshold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CLASS Strategy: </w:t>
            </w:r>
            <w:r>
              <w:rPr>
                <w:rFonts w:eastAsia="Times New Roman"/>
                <w:lang w:val="en-US"/>
              </w:rPr>
              <w:t xml:space="preserve">A supra threshold screening strategy. The starting stimuli intensities depend on the classification of the patient's visual hill by measuring the central (fovea) or peripheral (15Â° meridian) threshold. The result of each dot slightly underestimates the sensitivity value (within 5 dB)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Age corrected: </w:t>
            </w:r>
            <w:r>
              <w:rPr>
                <w:rFonts w:eastAsia="Times New Roman"/>
                <w:lang w:val="en-US"/>
              </w:rPr>
              <w:t xml:space="preserve">Mode for determining the starting luminance for screening test points - the starting luminance s is chosen based on the age of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Threshold related: </w:t>
            </w:r>
            <w:r>
              <w:rPr>
                <w:rFonts w:eastAsia="Times New Roman"/>
                <w:lang w:val="en-US"/>
              </w:rPr>
              <w:t xml:space="preserve">Mode for determining the starting luminance for screening test points - the starting luminance is chosen based on the results of thresholding a set of "primary" test points (one in each quadrant)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Single luminance: </w:t>
            </w:r>
            <w:r>
              <w:rPr>
                <w:rFonts w:eastAsia="Times New Roman"/>
                <w:lang w:val="en-US"/>
              </w:rPr>
              <w:t xml:space="preserve">Mode for determining the starting luminance for screening test points - in this case, all starting luminance is set to the same value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Foveal sensitivity related: </w:t>
            </w:r>
            <w:r>
              <w:rPr>
                <w:rFonts w:eastAsia="Times New Roman"/>
                <w:lang w:val="en-US"/>
              </w:rPr>
              <w:t xml:space="preserve">Mode for determining the starting luminance for screening test points - the starting luminance is chosen based on the result of the foveal threshold value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Related to non macular sensitivity: </w:t>
            </w:r>
            <w:r>
              <w:rPr>
                <w:rFonts w:eastAsia="Times New Roman"/>
                <w:lang w:val="en-US"/>
              </w:rPr>
              <w:t xml:space="preserve">Mode for determining the starting luminance for screening test points - the starting luminance is chosen based on the result of four threshold values measured near the 15Â° meridian (one in each quadrant)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Automated Optical: </w:t>
            </w:r>
            <w:r>
              <w:rPr>
                <w:rFonts w:eastAsia="Times New Roman"/>
                <w:lang w:val="en-US"/>
              </w:rPr>
              <w:t xml:space="preserve">Real time evaluation of the camera image to recognize blinks and fixation losses with influence on the test procedure. Blinks that interfere with stimuli presentation cause the automated repetition of such stimulus presentations. Fixation losses can be used to delay the stimulus presentation until correct fixation is regained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Blind Spot Monitoring: </w:t>
            </w:r>
            <w:r>
              <w:rPr>
                <w:rFonts w:eastAsia="Times New Roman"/>
                <w:lang w:val="en-US"/>
              </w:rPr>
              <w:t xml:space="preserve">A method of monitoring the patient's fixation by periodically presenting stimulus in a location on the background surface that corresponds to the patient's blind spot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Macular Fixation Testing: </w:t>
            </w:r>
            <w:r>
              <w:rPr>
                <w:rFonts w:eastAsia="Times New Roman"/>
                <w:lang w:val="en-US"/>
              </w:rPr>
              <w:t xml:space="preserve">A method of monitoring the patient's fixation by presenting the stimulus to the patient's macula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Observation by Examiner: </w:t>
            </w:r>
            <w:r>
              <w:rPr>
                <w:rFonts w:eastAsia="Times New Roman"/>
                <w:lang w:val="en-US"/>
              </w:rPr>
              <w:t xml:space="preserve">A method of monitoring the patient's fixation by observation from the examiner of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Outside normal limits: </w:t>
            </w:r>
            <w:r>
              <w:rPr>
                <w:rFonts w:eastAsia="Times New Roman"/>
                <w:lang w:val="en-US"/>
              </w:rPr>
              <w:t xml:space="preserve">Analysis Results are outside normal limits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Borderline: </w:t>
            </w:r>
            <w:r>
              <w:rPr>
                <w:rFonts w:eastAsia="Times New Roman"/>
                <w:lang w:val="en-US"/>
              </w:rPr>
              <w:t xml:space="preserve">Analysis Results are borderline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Abnormally high sensitivity: </w:t>
            </w:r>
            <w:r>
              <w:rPr>
                <w:rFonts w:eastAsia="Times New Roman"/>
                <w:lang w:val="en-US"/>
              </w:rPr>
              <w:t xml:space="preserve">Analysis Results identify abnormally high sensitivity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General reduction in sensitivity: </w:t>
            </w:r>
            <w:r>
              <w:rPr>
                <w:rFonts w:eastAsia="Times New Roman"/>
                <w:lang w:val="en-US"/>
              </w:rPr>
              <w:t xml:space="preserve">Analysis Results identify general reduction in sensitivity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Borderline and general reduction in sensitivity: </w:t>
            </w:r>
            <w:r>
              <w:rPr>
                <w:rFonts w:eastAsia="Times New Roman"/>
                <w:lang w:val="en-US"/>
              </w:rPr>
              <w:t xml:space="preserve">Analysis Results identify Borderline and general reduction in sensitivity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Index: </w:t>
            </w:r>
            <w:r>
              <w:rPr>
                <w:rFonts w:eastAsia="Times New Roman"/>
                <w:lang w:val="en-US"/>
              </w:rPr>
              <w:t xml:space="preserve">Index of a patient's remaining visual field normalized for both age and generalized defect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Loss Due to Diffuse Defect: </w:t>
            </w:r>
            <w:r>
              <w:rPr>
                <w:rFonts w:eastAsia="Times New Roman"/>
                <w:lang w:val="en-US"/>
              </w:rPr>
              <w:t xml:space="preserve">Estimate of the portion of a patient's visual field loss that is diffuse (i.e., spread evenly across all portions of the visual field)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Field Loss Due to Local Defect: </w:t>
            </w:r>
            <w:r>
              <w:rPr>
                <w:rFonts w:eastAsia="Times New Roman"/>
                <w:lang w:val="en-US"/>
              </w:rPr>
              <w:t xml:space="preserve">Estimate of the portion of a patient's visual field loss that is local (i.e., not spread evenly across all portions of the visual field)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Glaucoma Hemifield Test Analysis: </w:t>
            </w:r>
            <w:r>
              <w:rPr>
                <w:rFonts w:eastAsia="Times New Roman"/>
                <w:lang w:val="en-US"/>
              </w:rPr>
              <w:t xml:space="preserve">An analysis of asymmetry between zones of the superior and inferior visual field. It is designed to be specific for defects due to glaucoma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Optical Fixation Measurements: </w:t>
            </w:r>
            <w:r>
              <w:rPr>
                <w:rFonts w:eastAsia="Times New Roman"/>
                <w:lang w:val="en-US"/>
              </w:rPr>
              <w:t xml:space="preserve">The data output of an optical fixation monitoring process, consisting of a list of positive and negative numbers indicating the quality of patient fixation over the course of a visual field test. The value 0 represents the initial fixation. Negative numbers indicate a measuring error (i.e., the patient blinked). Positive numbers quantify the degree of eccentricity from initial fixation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Macula centered: </w:t>
            </w:r>
            <w:r>
              <w:rPr>
                <w:rFonts w:eastAsia="Times New Roman"/>
                <w:lang w:val="en-US"/>
              </w:rPr>
              <w:t xml:space="preserve">An image of at least 15Â° angular subtend that is centered on the macula;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Disc centered: </w:t>
            </w:r>
            <w:r>
              <w:rPr>
                <w:rFonts w:eastAsia="Times New Roman"/>
                <w:lang w:val="en-US"/>
              </w:rPr>
              <w:t xml:space="preserve">An image of at least 15Â° angular subtend that is centered on the optic disc;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Lesion centered: </w:t>
            </w:r>
            <w:r>
              <w:rPr>
                <w:rFonts w:eastAsia="Times New Roman"/>
                <w:lang w:val="en-US"/>
              </w:rPr>
              <w:t xml:space="preserve">An image of any angular subtend that is centered on a lesion located in any region of the fundus;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Disc-macula centered: </w:t>
            </w:r>
            <w:r>
              <w:rPr>
                <w:rFonts w:eastAsia="Times New Roman"/>
                <w:lang w:val="en-US"/>
              </w:rPr>
              <w:t xml:space="preserve">An image of at least 15Â° angular subtend centered midway between the disc and macula and containing at least a portion of the disc and both the disc and the macula;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Mid-peripheral-superior: </w:t>
            </w:r>
            <w:r>
              <w:rPr>
                <w:rFonts w:eastAsia="Times New Roman"/>
                <w:lang w:val="en-US"/>
              </w:rPr>
              <w:t xml:space="preserve">An image of at least 15Â° angular subtend positioned between the central zone and the equator, and spanning both the superior-temporal and superior-nasal quadrants of the fundus;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Mid-peripheral-superior temporal: </w:t>
            </w:r>
            <w:r>
              <w:rPr>
                <w:rFonts w:eastAsia="Times New Roman"/>
                <w:lang w:val="en-US"/>
              </w:rPr>
              <w:t xml:space="preserve">An image of at least 15Â° angular subtend positioned between the central zone and the equator in the superior-temporal quadrant of the fundus;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Mid-peripheral-temporal: </w:t>
            </w:r>
            <w:r>
              <w:rPr>
                <w:rFonts w:eastAsia="Times New Roman"/>
                <w:lang w:val="en-US"/>
              </w:rPr>
              <w:t xml:space="preserve">An image of at least 15Â° angular subtend positioned between the central zone and the equator, and spanning both the superior-temporal and inferior-temporal quadrants of the fundus;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Mid-peripheral-inferior temporal: </w:t>
            </w:r>
            <w:r>
              <w:rPr>
                <w:rFonts w:eastAsia="Times New Roman"/>
                <w:lang w:val="en-US"/>
              </w:rPr>
              <w:t xml:space="preserve">An image of at least 15Â° angular subtend positioned between the central zone and the equator in the inferior-temporal quadrant of the fundus;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Mid-peripheral-inferior: </w:t>
            </w:r>
            <w:r>
              <w:rPr>
                <w:rFonts w:eastAsia="Times New Roman"/>
                <w:lang w:val="en-US"/>
              </w:rPr>
              <w:t xml:space="preserve">An image of at least 15Â° angular subtend positioned between the central zone and the equator, and spanning both the inferior-temporal and inferior-nasal quadrants of the fundus;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Mid-peripheral-inferior nasal: </w:t>
            </w:r>
            <w:r>
              <w:rPr>
                <w:rFonts w:eastAsia="Times New Roman"/>
                <w:lang w:val="en-US"/>
              </w:rPr>
              <w:t xml:space="preserve">An image of at least 15Â° angular subtend positioned between the central zone and the equator in the inferior-nasal quadrant of the fundus;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Mid-peripheral-nasal: </w:t>
            </w:r>
            <w:r>
              <w:rPr>
                <w:rFonts w:eastAsia="Times New Roman"/>
                <w:lang w:val="en-US"/>
              </w:rPr>
              <w:t xml:space="preserve">An image of at least 15Â° angular subtend positioned between the central zone and the equator, and spanning both the superior-nasal and inferior-nasal quadrants of the fundus;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Mid-peripheral-superior nasal: </w:t>
            </w:r>
            <w:r>
              <w:rPr>
                <w:rFonts w:eastAsia="Times New Roman"/>
                <w:lang w:val="en-US"/>
              </w:rPr>
              <w:t xml:space="preserve">An image of at least 15Â° angular subtend positioned between the central zone and the equator in the superior-nasal quadrant of the fundus;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Peripheral-superior: </w:t>
            </w:r>
            <w:r>
              <w:rPr>
                <w:rFonts w:eastAsia="Times New Roman"/>
                <w:lang w:val="en-US"/>
              </w:rPr>
              <w:t xml:space="preserve">An image of at least 15Â° angular subtend positioned between the equator and the ora serrata, and spanning both the superior temporal and superior nasal quadrants of the fundus;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Peripheral-superior temporal: </w:t>
            </w:r>
            <w:r>
              <w:rPr>
                <w:rFonts w:eastAsia="Times New Roman"/>
                <w:lang w:val="en-US"/>
              </w:rPr>
              <w:t xml:space="preserve">An image of at least 15Â° angular subtend positioned between the equator and ora serrata in the superior-temporal quadrant of the fundus;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Peripheral-temporal: </w:t>
            </w:r>
            <w:r>
              <w:rPr>
                <w:rFonts w:eastAsia="Times New Roman"/>
                <w:lang w:val="en-US"/>
              </w:rPr>
              <w:t xml:space="preserve">An image of at least 15Â° angular subtend positioned between the equator and ora serrata, and spanning both the superior-temporal and inferior-temporal quadrants of the fundus;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Peripheral-inferior temporal: </w:t>
            </w:r>
            <w:r>
              <w:rPr>
                <w:rFonts w:eastAsia="Times New Roman"/>
                <w:lang w:val="en-US"/>
              </w:rPr>
              <w:t xml:space="preserve">An image of at least 15Â° angular subtend positioned between the equator and ora serrata in the inferior-temporal quadrant of the fundus;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Peripheral-inferior: </w:t>
            </w:r>
            <w:r>
              <w:rPr>
                <w:rFonts w:eastAsia="Times New Roman"/>
                <w:lang w:val="en-US"/>
              </w:rPr>
              <w:t xml:space="preserve">An image of at least 15Â° angular subtend positioned between the equator and ora serrata, and spanning both the inferior-temporal and inferior-nasal quadrants of the fundus;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Peripheral-inferior nasal: </w:t>
            </w:r>
            <w:r>
              <w:rPr>
                <w:rFonts w:eastAsia="Times New Roman"/>
                <w:lang w:val="en-US"/>
              </w:rPr>
              <w:t xml:space="preserve">An image of at least 15Â° angular subtend positioned between the equator and ora serrata in the inferior-nasal quadrant of the fundus;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Peripheral-nasal: </w:t>
            </w:r>
            <w:r>
              <w:rPr>
                <w:rFonts w:eastAsia="Times New Roman"/>
                <w:lang w:val="en-US"/>
              </w:rPr>
              <w:t xml:space="preserve">An image of at least 15Â° angular subtend positioned between </w:t>
            </w:r>
            <w:r>
              <w:rPr>
                <w:rFonts w:eastAsia="Times New Roman"/>
                <w:lang w:val="en-US"/>
              </w:rPr>
              <w:lastRenderedPageBreak/>
              <w:t xml:space="preserve">the equator and ora serrata, and spanning both the superior-nasal and inferior-nasal quadrants of the fundus;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Peripheral-superior nasal: </w:t>
            </w:r>
            <w:r>
              <w:rPr>
                <w:rFonts w:eastAsia="Times New Roman"/>
                <w:lang w:val="en-US"/>
              </w:rPr>
              <w:t xml:space="preserve">An image of at least 15Â° angular subtend positioned between the equator and ora serrata in the superior-nasal quadrant of the fundus; see Section U.1.8 â€œRelative Image Position Definitionsâ€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 domain: </w:t>
            </w:r>
            <w:r>
              <w:rPr>
                <w:rFonts w:eastAsia="Times New Roman"/>
                <w:lang w:val="en-US"/>
              </w:rPr>
              <w:t xml:space="preserve">Identifies the use of physical signals with respect to time to capture information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Spectral domain: </w:t>
            </w:r>
            <w:r>
              <w:rPr>
                <w:rFonts w:eastAsia="Times New Roman"/>
                <w:lang w:val="en-US"/>
              </w:rPr>
              <w:t xml:space="preserve">Identifies the use of physical signals with respect to multiple frequencies to capture information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corneal compensation: </w:t>
            </w:r>
            <w:r>
              <w:rPr>
                <w:rFonts w:eastAsia="Times New Roman"/>
                <w:lang w:val="en-US"/>
              </w:rPr>
              <w:t xml:space="preserve">No compensation algorithm for corneal birefringence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Corneal birefringence compensation: </w:t>
            </w:r>
            <w:r>
              <w:rPr>
                <w:rFonts w:eastAsia="Times New Roman"/>
                <w:lang w:val="en-US"/>
              </w:rPr>
              <w:t xml:space="preserve">Algorithm to compensate for variability in corneal birefringence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Retinal topography: </w:t>
            </w:r>
            <w:r>
              <w:rPr>
                <w:rFonts w:eastAsia="Times New Roman"/>
                <w:lang w:val="en-US"/>
              </w:rPr>
              <w:t xml:space="preserve">Measurement of the retinal surface contour relative to an assigned datum plane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Retinal nerve fiber layer thickness: </w:t>
            </w:r>
            <w:r>
              <w:rPr>
                <w:rFonts w:eastAsia="Times New Roman"/>
                <w:lang w:val="en-US"/>
              </w:rPr>
              <w:t xml:space="preserve">Measurement approximating the distance related to the structure between the internal limiting membrane (ILM) and the outer boarder of the retinal nerve fiber layer (RNFL); see Section III.6 â€œRetinal Thickness Definitionâ€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Ganglion cell complex thickness: </w:t>
            </w:r>
            <w:r>
              <w:rPr>
                <w:rFonts w:eastAsia="Times New Roman"/>
                <w:lang w:val="en-US"/>
              </w:rPr>
              <w:t xml:space="preserve">Measurement approximating the distance related to the structure between the ILM and the outer border of the inner plexiform layer (IPL), called the ganglion cell complex (GCC); see Section III.6 â€œRetinal Thickness Definitionâ€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Total retinal thickness (ILM to IS-OS): </w:t>
            </w:r>
            <w:r>
              <w:rPr>
                <w:rFonts w:eastAsia="Times New Roman"/>
                <w:lang w:val="en-US"/>
              </w:rPr>
              <w:t xml:space="preserve">Measurement approximating the distance related to the structure between the ILM and the inner-outer segment junction (IS-OS); see Section III.6 â€œRetinal Thickness Definitionâ€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Total retinal thickness (ILM to RPE): </w:t>
            </w:r>
            <w:r>
              <w:rPr>
                <w:rFonts w:eastAsia="Times New Roman"/>
                <w:lang w:val="en-US"/>
              </w:rPr>
              <w:t xml:space="preserve">Measurement approximating the distance related to the structure between the ILM and the retinal pigment epithelium (RPE); see Section III.6 â€œRetinal Thickness Definitionâ€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Total retinal thickness (ILM to BM): </w:t>
            </w:r>
            <w:r>
              <w:rPr>
                <w:rFonts w:eastAsia="Times New Roman"/>
                <w:lang w:val="en-US"/>
              </w:rPr>
              <w:t xml:space="preserve">Measurement approximating the distance related to the structure between the ILM and the Bruch's membrane (BM); see Section III.6 â€œRetinal Thickness Definitionâ€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Absolute ophthalmic thickness: </w:t>
            </w:r>
            <w:r>
              <w:rPr>
                <w:rFonts w:eastAsia="Times New Roman"/>
                <w:lang w:val="en-US"/>
              </w:rPr>
              <w:t xml:space="preserve">Thickness of a component of the posterior segment of the eye. E.g., thickness of retina, choroid, etc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Thickness deviation category from normative data: </w:t>
            </w:r>
            <w:r>
              <w:rPr>
                <w:rFonts w:eastAsia="Times New Roman"/>
                <w:lang w:val="en-US"/>
              </w:rPr>
              <w:t xml:space="preserve">Ophthalmic Thickness map based upon statistical significance category (such as percentile) from a normative data set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Thickness deviation from normative data: </w:t>
            </w:r>
            <w:r>
              <w:rPr>
                <w:rFonts w:eastAsia="Times New Roman"/>
                <w:lang w:val="en-US"/>
              </w:rPr>
              <w:t xml:space="preserve">Ophthalmic Thickness map based upon deviation (such as microns) from a normative data set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Related ophthalmic thickness map: </w:t>
            </w:r>
            <w:r>
              <w:rPr>
                <w:rFonts w:eastAsia="Times New Roman"/>
                <w:lang w:val="en-US"/>
              </w:rPr>
              <w:t xml:space="preserve">Ophthalmic Thickness Map related to another Ophthalmic Thickness Map or another SOP Instance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Disc-Fovea: </w:t>
            </w:r>
            <w:r>
              <w:rPr>
                <w:rFonts w:eastAsia="Times New Roman"/>
                <w:lang w:val="en-US"/>
              </w:rPr>
              <w:t xml:space="preserve">An anatomic point centered midway between the disc and fovea centralis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p&gt;5%: </w:t>
            </w:r>
            <w:r>
              <w:rPr>
                <w:rFonts w:eastAsia="Times New Roman"/>
                <w:lang w:val="en-US"/>
              </w:rPr>
              <w:t xml:space="preserve">Assuming the null hypothesis is true, the conditional percent probability of observing this result is not statistically significant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p&lt;5%: </w:t>
            </w:r>
            <w:r>
              <w:rPr>
                <w:rFonts w:eastAsia="Times New Roman"/>
                <w:lang w:val="en-US"/>
              </w:rPr>
              <w:t xml:space="preserve">Assuming the null hypothesis is true, the conditional percent probability of observing this result is statistically significant, 95% unlikely to happen by chance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p&lt;2%: </w:t>
            </w:r>
            <w:r>
              <w:rPr>
                <w:rFonts w:eastAsia="Times New Roman"/>
                <w:lang w:val="en-US"/>
              </w:rPr>
              <w:t xml:space="preserve">Assuming the null hypothesis is true, the conditional percent probability of observing this result is statistically significant, 98% unlikely to happen by chance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p&lt;1%: </w:t>
            </w:r>
            <w:r>
              <w:rPr>
                <w:rFonts w:eastAsia="Times New Roman"/>
                <w:lang w:val="en-US"/>
              </w:rPr>
              <w:t xml:space="preserve">Assuming the null hypothesis is true, the conditional percent probability of observing this result is statistically significant, 99% unlikely to happen by chance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p&lt;0.5%: </w:t>
            </w:r>
            <w:r>
              <w:rPr>
                <w:rFonts w:eastAsia="Times New Roman"/>
                <w:lang w:val="en-US"/>
              </w:rPr>
              <w:t xml:space="preserve">Assuming the null hypothesis is true, the conditional percent probability of observing this result is statistically significant, 99.5% unlikely to happen by chance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Corneal axial power map: </w:t>
            </w:r>
            <w:r>
              <w:rPr>
                <w:rFonts w:eastAsia="Times New Roman"/>
                <w:lang w:val="en-US"/>
              </w:rPr>
              <w:t xml:space="preserve">A two dimensional representation of the axial curvature of the cornea. Axial curvature is calculated from the reciprocal of the distance from a point on a meridian normal at the point to the corneal topographer axis. Also known as sagittal curvature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Corneal instantaneous power map: </w:t>
            </w:r>
            <w:r>
              <w:rPr>
                <w:rFonts w:eastAsia="Times New Roman"/>
                <w:lang w:val="en-US"/>
              </w:rPr>
              <w:t xml:space="preserve">A two dimensional representation of the instantaneous curvature of the cornea. Instantaneous curvature is calculated from the reciprocal of the distance from a point on a meridian normal at the point to the center of curvature of that point. Also called tangential curvature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Corneal refractive power map: </w:t>
            </w:r>
            <w:r>
              <w:rPr>
                <w:rFonts w:eastAsia="Times New Roman"/>
                <w:lang w:val="en-US"/>
              </w:rPr>
              <w:t xml:space="preserve">A two dimensional representation of the refractive power of the cornea. Corneal refractive power is calculated using Snell's Law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Corneal elevation map: </w:t>
            </w:r>
            <w:r>
              <w:rPr>
                <w:rFonts w:eastAsia="Times New Roman"/>
                <w:lang w:val="en-US"/>
              </w:rPr>
              <w:t xml:space="preserve">A two dimensional representation of the elevation of the cornea. Elevation is calculated as the distance from a point on the corneal surface to a point on a reference surface along a line parallel to the corneal topographer axis. For the purpose of visualization the reference surface is usually a sphere or an ellipse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Corneal wavefront map: </w:t>
            </w:r>
            <w:r>
              <w:rPr>
                <w:rFonts w:eastAsia="Times New Roman"/>
                <w:lang w:val="en-US"/>
              </w:rPr>
              <w:t xml:space="preserve">A two dimensional representation of a wavefront aberration surface of the cornea. Wavefront aberration surface is calculated from the corneal elevation data fit with either the Zernike polynomial series or the Fourier Series. Maps generally display total aberrations and selectable higher order aberrations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Elevation-based corneal tomographer: </w:t>
            </w:r>
            <w:r>
              <w:rPr>
                <w:rFonts w:eastAsia="Times New Roman"/>
                <w:lang w:val="en-US"/>
              </w:rPr>
              <w:t xml:space="preserve">A device that measures corneal anterior surface shape using elevation-based methods (stereographic and light slit-based). Rasterstereography images a grid pattern illuminating the fluorescein dyed tear film with 2 cameras to produce 3D. Slit-based devices scan the cornea, usually by rotation about the instrument axis centered on the cornea vertex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Reflection-based corneal topographer: </w:t>
            </w:r>
            <w:r>
              <w:rPr>
                <w:rFonts w:eastAsia="Times New Roman"/>
                <w:lang w:val="en-US"/>
              </w:rPr>
              <w:t xml:space="preserve">A reflection-based device that projects a pattern of light onto the cornea and an image of the reflection of that pattern from the tear film is recorded in one video frame. Light patterns include the circular mire pattern (Placido disc) and spot matrix patterns. Sequential scanning of light spots reflected from the corneal surface is also used requiring multiple video frames for recording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Interferometry-based corneal tomographer: </w:t>
            </w:r>
            <w:r>
              <w:rPr>
                <w:rFonts w:eastAsia="Times New Roman"/>
                <w:lang w:val="en-US"/>
              </w:rPr>
              <w:t xml:space="preserve">An Interference-based device that </w:t>
            </w:r>
            <w:r>
              <w:rPr>
                <w:rFonts w:eastAsia="Times New Roman"/>
                <w:lang w:val="en-US"/>
              </w:rPr>
              <w:lastRenderedPageBreak/>
              <w:t xml:space="preserve">projects a beam of light onto and through the cornea. Light reflected from within the cornea is combined with a reference beam giving rise to an interference pattern. Appropriately scanned, this imaging is used to construct 3-dimensional images of the cornea from anterior to posterior surfaces. E.g., swept source OCT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Chest CAD Report: </w:t>
            </w:r>
            <w:r>
              <w:rPr>
                <w:rFonts w:eastAsia="Times New Roman"/>
                <w:lang w:val="en-US"/>
              </w:rPr>
              <w:t xml:space="preserve">A structured report containing the results of computer-aided detection or diagnosis applied to chest imaging and associated clinical information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Opacity: </w:t>
            </w:r>
            <w:r>
              <w:rPr>
                <w:rFonts w:eastAsia="Times New Roman"/>
                <w:lang w:val="en-US"/>
              </w:rPr>
              <w:t xml:space="preserve">The shadow of an absorber that attenuates the X-Ray beam more effectively than do surrounding absorbers. In a radiograph, any circumscribed area that appears more nearly white (of lesser photometric density) than its surround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Series Instance UID: </w:t>
            </w:r>
            <w:r>
              <w:rPr>
                <w:rFonts w:eastAsia="Times New Roman"/>
                <w:lang w:val="en-US"/>
              </w:rPr>
              <w:t xml:space="preserve">A unique identifier for a series of DICOM SOP instances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Associated Chest Component: </w:t>
            </w:r>
            <w:r>
              <w:rPr>
                <w:rFonts w:eastAsia="Times New Roman"/>
                <w:lang w:val="en-US"/>
              </w:rPr>
              <w:t xml:space="preserve">A named anatomic region within the chest cavity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Abnormal interstitial pattern: </w:t>
            </w:r>
            <w:r>
              <w:rPr>
                <w:rFonts w:eastAsia="Times New Roman"/>
                <w:lang w:val="en-US"/>
              </w:rPr>
              <w:t xml:space="preserve">A collection of opacities detected within the continuum of loose connective tissue throughout the lung, that is not expected in a diagnostically normal radiograph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Radiographic anatomy: </w:t>
            </w:r>
            <w:r>
              <w:rPr>
                <w:rFonts w:eastAsia="Times New Roman"/>
                <w:lang w:val="en-US"/>
              </w:rPr>
              <w:t xml:space="preserve">A type of anatomy that is expected to be detectable on a radiographic (X-Ray based)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Distribution Descriptor: </w:t>
            </w:r>
            <w:r>
              <w:rPr>
                <w:rFonts w:eastAsia="Times New Roman"/>
                <w:lang w:val="en-US"/>
              </w:rPr>
              <w:t xml:space="preserve">Characteristic of the extent of spreading of a finding or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Border definition: </w:t>
            </w:r>
            <w:r>
              <w:rPr>
                <w:rFonts w:eastAsia="Times New Roman"/>
                <w:lang w:val="en-US"/>
              </w:rPr>
              <w:t xml:space="preserve">Characteristic of the clarity of the boundary or edges of a finding or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Site involvement: </w:t>
            </w:r>
            <w:r>
              <w:rPr>
                <w:rFonts w:eastAsia="Times New Roman"/>
                <w:lang w:val="en-US"/>
              </w:rPr>
              <w:t xml:space="preserve">The part(s) of the anatomy affected or encompassed by a finding or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Type of Content: </w:t>
            </w:r>
            <w:r>
              <w:rPr>
                <w:rFonts w:eastAsia="Times New Roman"/>
                <w:lang w:val="en-US"/>
              </w:rPr>
              <w:t xml:space="preserve">Characteristic of the matter or substance within a finding or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Texture Descriptor: </w:t>
            </w:r>
            <w:r>
              <w:rPr>
                <w:rFonts w:eastAsia="Times New Roman"/>
                <w:lang w:val="en-US"/>
              </w:rPr>
              <w:t xml:space="preserve">Characteristic of the surface or consistency of a finding or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Positioner Primary Angle: </w:t>
            </w:r>
            <w:r>
              <w:rPr>
                <w:rFonts w:eastAsia="Times New Roman"/>
                <w:lang w:val="en-US"/>
              </w:rPr>
              <w:t xml:space="preserve">Position of the X-Ray beam about the patient from the RAO to LAO direction where movement from RAO to vertical is positive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Positioner Secondary Angle: </w:t>
            </w:r>
            <w:r>
              <w:rPr>
                <w:rFonts w:eastAsia="Times New Roman"/>
                <w:lang w:val="en-US"/>
              </w:rPr>
              <w:t xml:space="preserve">Position of the X-Ray beam about the patient from the caudal to cranial direction where movement from caudal to vertical is positive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Location in Chest: </w:t>
            </w:r>
            <w:r>
              <w:rPr>
                <w:rFonts w:eastAsia="Times New Roman"/>
                <w:lang w:val="en-US"/>
              </w:rPr>
              <w:t xml:space="preserve">The zone, lobe or segment within the chest cavity in which a finding or feature is situated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Orientation Descriptor: </w:t>
            </w:r>
            <w:r>
              <w:rPr>
                <w:rFonts w:eastAsia="Times New Roman"/>
                <w:lang w:val="en-US"/>
              </w:rPr>
              <w:t xml:space="preserve">Vertical refers to orientation parallel to the superior-inferior (cephalad-caudad) axis of the body, with horizontal being perpendicular to this, and an oblique orientation having projections in both the horizontal and vertical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Border shape: </w:t>
            </w:r>
            <w:r>
              <w:rPr>
                <w:rFonts w:eastAsia="Times New Roman"/>
                <w:lang w:val="en-US"/>
              </w:rPr>
              <w:t xml:space="preserve">Characteristic of the shape formed by the boundary or edges of a finding or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Baseline Category: </w:t>
            </w:r>
            <w:r>
              <w:rPr>
                <w:rFonts w:eastAsia="Times New Roman"/>
                <w:lang w:val="en-US"/>
              </w:rPr>
              <w:t xml:space="preserve">Indicates whether a finding was considered a target lesion, non-target lesion, or non-lesion during evaluation of a baseline series, according to a method such as RECIST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Cavity extent as percent of volume: </w:t>
            </w:r>
            <w:r>
              <w:rPr>
                <w:rFonts w:eastAsia="Times New Roman"/>
                <w:lang w:val="en-US"/>
              </w:rPr>
              <w:t xml:space="preserve">The extent of a detected cavity, represented as the percent of the surrounding volume that it occupies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Calcification extent as percent of surface: </w:t>
            </w:r>
            <w:r>
              <w:rPr>
                <w:rFonts w:eastAsia="Times New Roman"/>
                <w:lang w:val="en-US"/>
              </w:rPr>
              <w:t xml:space="preserve">The extent of a detected calcification, represented as the percent of the surrounding surface that it occupies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Calcification extent as percent of volume: </w:t>
            </w:r>
            <w:r>
              <w:rPr>
                <w:rFonts w:eastAsia="Times New Roman"/>
                <w:lang w:val="en-US"/>
              </w:rPr>
              <w:t xml:space="preserve">The extent of a detected calcification, represented as the percent of the surrounding volume that it occupies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Response Evaluation: </w:t>
            </w:r>
            <w:r>
              <w:rPr>
                <w:rFonts w:eastAsia="Times New Roman"/>
                <w:lang w:val="en-US"/>
              </w:rPr>
              <w:t xml:space="preserve">A heading for the reporting of response evaluation for treatment of solid tumors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Response Evaluation Method: </w:t>
            </w:r>
            <w:r>
              <w:rPr>
                <w:rFonts w:eastAsia="Times New Roman"/>
                <w:lang w:val="en-US"/>
              </w:rPr>
              <w:t xml:space="preserve">The system applied in the reporting of response evaluation for treatment of solid tumors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RECIST: </w:t>
            </w:r>
            <w:r>
              <w:rPr>
                <w:rFonts w:eastAsia="Times New Roman"/>
                <w:lang w:val="en-US"/>
              </w:rPr>
              <w:t xml:space="preserve">Response Evaluation Criteria In Solid Tumors; see Normative References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Composite Feature Modifier: </w:t>
            </w:r>
            <w:r>
              <w:rPr>
                <w:rFonts w:eastAsia="Times New Roman"/>
                <w:lang w:val="en-US"/>
              </w:rPr>
              <w:t xml:space="preserve">A term that further specifies the name of an item that is an inferred correlation relating two or more individual findings or features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Single Image Finding Modifier: </w:t>
            </w:r>
            <w:r>
              <w:rPr>
                <w:rFonts w:eastAsia="Times New Roman"/>
                <w:lang w:val="en-US"/>
              </w:rPr>
              <w:t xml:space="preserve">A term that further specifies the name of an item that was detected on one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Size Descriptor: </w:t>
            </w:r>
            <w:r>
              <w:rPr>
                <w:rFonts w:eastAsia="Times New Roman"/>
                <w:lang w:val="en-US"/>
              </w:rPr>
              <w:t xml:space="preserve">A qualitative descriptor for the extent of a finding or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Width Descriptor: </w:t>
            </w:r>
            <w:r>
              <w:rPr>
                <w:rFonts w:eastAsia="Times New Roman"/>
                <w:lang w:val="en-US"/>
              </w:rPr>
              <w:t xml:space="preserve">A qualitative descriptor for the thickness of tubular structures, such as blood vessels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Opacity Descriptor: </w:t>
            </w:r>
            <w:r>
              <w:rPr>
                <w:rFonts w:eastAsia="Times New Roman"/>
                <w:lang w:val="en-US"/>
              </w:rPr>
              <w:t xml:space="preserve">A characteristic that further describes the nature of an opacity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Abnormal Distribution of Anatomic Structure: </w:t>
            </w:r>
            <w:r>
              <w:rPr>
                <w:rFonts w:eastAsia="Times New Roman"/>
                <w:lang w:val="en-US"/>
              </w:rPr>
              <w:t xml:space="preserve">The type of adverse affect that a finding or feature is having on the surrounding anatomy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WHO: </w:t>
            </w:r>
            <w:r>
              <w:rPr>
                <w:rFonts w:eastAsia="Times New Roman"/>
                <w:lang w:val="en-US"/>
              </w:rPr>
              <w:t xml:space="preserve">Response evaluation method as defined in chapter 5, "Reporting of Response" of the WHO Handbook for Reporting Results for Cancer Treatment; see Normative References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Calcification Descriptor: </w:t>
            </w:r>
            <w:r>
              <w:rPr>
                <w:rFonts w:eastAsia="Times New Roman"/>
                <w:lang w:val="en-US"/>
              </w:rPr>
              <w:t xml:space="preserve">Identification of the morphology of detected calcifications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Attenuation Coefficient: </w:t>
            </w:r>
            <w:r>
              <w:rPr>
                <w:rFonts w:eastAsia="Times New Roman"/>
                <w:lang w:val="en-US"/>
              </w:rPr>
              <w:t xml:space="preserve">A quantitative numerical statement of the relative attenuation of the X-Ray beam at a specified point. Coefficient that describes the fraction of a beam of X-Rays or gamma rays that is absorbed or scattered per unit thickness of the absorber. This value basically accounts for the number of atoms in a cubic cm volume of material and the probability of a photon being scattered or absorbed from the nucleus or an electron of one of these atoms. Usually expressed in Hounsfield units [referred to as CT Number in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Threshold Attenuation Coefficient: </w:t>
            </w:r>
            <w:r>
              <w:rPr>
                <w:rFonts w:eastAsia="Times New Roman"/>
                <w:lang w:val="en-US"/>
              </w:rPr>
              <w:t xml:space="preserve">An X-Ray attenuation coefficient that is used as a threshold. E.g., in calcium scoring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Abnormal opacity: </w:t>
            </w:r>
            <w:r>
              <w:rPr>
                <w:rFonts w:eastAsia="Times New Roman"/>
                <w:lang w:val="en-US"/>
              </w:rPr>
              <w:t xml:space="preserve">An opacity that is not expected in a diagnostically normal radiograph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Calculation Description: </w:t>
            </w:r>
            <w:r>
              <w:rPr>
                <w:rFonts w:eastAsia="Times New Roman"/>
                <w:lang w:val="en-US"/>
              </w:rPr>
              <w:t xml:space="preserve">A textual description of the mathematical method of calculation that resulted in a calculated value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Performance of Pediatric and Adult Chest Radiography, ACR: </w:t>
            </w:r>
            <w:r>
              <w:rPr>
                <w:rFonts w:eastAsia="Times New Roman"/>
                <w:lang w:val="en-US"/>
              </w:rPr>
              <w:t xml:space="preserve">American College of Radiology. ACR Standard for the Performance of Pediatric and Adult </w:t>
            </w:r>
            <w:r>
              <w:rPr>
                <w:rFonts w:eastAsia="Times New Roman"/>
                <w:lang w:val="en-US"/>
              </w:rPr>
              <w:lastRenderedPageBreak/>
              <w:t xml:space="preserve">Chest Radiography. In: Standards. Reston, Va: 2001:95-98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ACR Position Statement: </w:t>
            </w:r>
            <w:r>
              <w:rPr>
                <w:rFonts w:eastAsia="Times New Roman"/>
                <w:lang w:val="en-US"/>
              </w:rPr>
              <w:t xml:space="preserve">American College of Radiology. ACR Position Statement for Quality Control and Improvement, Safety, Infection Control, and Patient Concerns. In: Practice Guidelines and Technical Standards. Reston, Va: 2001:iv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Non-lesion Modifier: </w:t>
            </w:r>
            <w:r>
              <w:rPr>
                <w:rFonts w:eastAsia="Times New Roman"/>
                <w:lang w:val="en-US"/>
              </w:rPr>
              <w:t xml:space="preserve">A descriptor for a non-lesion object finding or feature, used to indicate whether the object was detected as being internal or external to the patient's body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Osseous Modifier: </w:t>
            </w:r>
            <w:r>
              <w:rPr>
                <w:rFonts w:eastAsia="Times New Roman"/>
                <w:lang w:val="en-US"/>
              </w:rPr>
              <w:t xml:space="preserve">A concept modifier for an Osseous Anatomy, or bone related, finding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Tracking Identifier: </w:t>
            </w:r>
            <w:r>
              <w:rPr>
                <w:rFonts w:eastAsia="Times New Roman"/>
                <w:lang w:val="en-US"/>
              </w:rPr>
              <w:t xml:space="preserve">A text label used for tracking a finding or feature, potentially across multiple reporting objects, over time. This label shall be unique within the domain in which it is used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Tracking Unique Identifier: </w:t>
            </w:r>
            <w:r>
              <w:rPr>
                <w:rFonts w:eastAsia="Times New Roman"/>
                <w:lang w:val="en-US"/>
              </w:rPr>
              <w:t xml:space="preserve">A unique identifier used for tracking a finding or feature, potentially across multiple reporting objects, over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Target Lesion Complete Response: </w:t>
            </w:r>
            <w:r>
              <w:rPr>
                <w:rFonts w:eastAsia="Times New Roman"/>
                <w:lang w:val="en-US"/>
              </w:rPr>
              <w:t xml:space="preserve">Disappearance of all target lesions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Target Lesion Partial Response: </w:t>
            </w:r>
            <w:r>
              <w:rPr>
                <w:rFonts w:eastAsia="Times New Roman"/>
                <w:lang w:val="en-US"/>
              </w:rPr>
              <w:t xml:space="preserve">At least a 30% decrease in the sum of the Longest Diameter of target lesions, taking as reference the baseline sum Longest Diameter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Target Lesion Progressive Disease: </w:t>
            </w:r>
            <w:r>
              <w:rPr>
                <w:rFonts w:eastAsia="Times New Roman"/>
                <w:lang w:val="en-US"/>
              </w:rPr>
              <w:t xml:space="preserve">At least a 20% increase in the sum of the Longest Diameter of target lesions, taking as reference the smallest sum Longest Diameter recorded since the treatment started, or the appearance of one or more new lesions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Target Lesion Stable Disease: </w:t>
            </w:r>
            <w:r>
              <w:rPr>
                <w:rFonts w:eastAsia="Times New Roman"/>
                <w:lang w:val="en-US"/>
              </w:rPr>
              <w:t xml:space="preserve">Neither sufficient shrinkage to qualify for Partial Response nor sufficient increase to qualify for Progressive Disease, taking as reference the smallest sum Longest Diameter since the treatment started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Non-Target Lesion Complete Response: </w:t>
            </w:r>
            <w:r>
              <w:rPr>
                <w:rFonts w:eastAsia="Times New Roman"/>
                <w:lang w:val="en-US"/>
              </w:rPr>
              <w:t xml:space="preserve">Disappearance of all non-target lesions and normalization of tumor marker level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Non-Target Lesion Incomplete Response or Stable Disease: </w:t>
            </w:r>
            <w:r>
              <w:rPr>
                <w:rFonts w:eastAsia="Times New Roman"/>
                <w:lang w:val="en-US"/>
              </w:rPr>
              <w:t xml:space="preserve">Persistence of one or more non-target lesions and/or maintenance of tumor marker level above the normal limits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Non-Target Lesion Progressive Disease: </w:t>
            </w:r>
            <w:r>
              <w:rPr>
                <w:rFonts w:eastAsia="Times New Roman"/>
                <w:lang w:val="en-US"/>
              </w:rPr>
              <w:t xml:space="preserve">Appearance of one or more new lesions and/or unequivocal progression of existing non-target lesions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Current Response: </w:t>
            </w:r>
            <w:r>
              <w:rPr>
                <w:rFonts w:eastAsia="Times New Roman"/>
                <w:lang w:val="en-US"/>
              </w:rPr>
              <w:t xml:space="preserve">The current response evaluation for treatment of solid tumors, according to a method such as RECIST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Best Overall Response: </w:t>
            </w:r>
            <w:r>
              <w:rPr>
                <w:rFonts w:eastAsia="Times New Roman"/>
                <w:lang w:val="en-US"/>
              </w:rPr>
              <w:t xml:space="preserve">Best response recorded from the start of the treatment until disease progression/recurrence, taking as reference for Progressive Disease the smallest measurements recorded since the treatment started, according to a method such as RECIST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Anatomic Identifier: </w:t>
            </w:r>
            <w:r>
              <w:rPr>
                <w:rFonts w:eastAsia="Times New Roman"/>
                <w:lang w:val="en-US"/>
              </w:rPr>
              <w:t xml:space="preserve">A text identifier of an anatomic feature when a multiplicity of features of that type may be present, such as "Rib 1", "Rib 2" or thoracic vertebrae "T1" or "T2"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Measurement of Response: </w:t>
            </w:r>
            <w:r>
              <w:rPr>
                <w:rFonts w:eastAsia="Times New Roman"/>
                <w:lang w:val="en-US"/>
              </w:rPr>
              <w:t xml:space="preserve">A measured or calculated evaluation of response. E.g., </w:t>
            </w:r>
            <w:r>
              <w:rPr>
                <w:rFonts w:eastAsia="Times New Roman"/>
                <w:lang w:val="en-US"/>
              </w:rPr>
              <w:lastRenderedPageBreak/>
              <w:t xml:space="preserve">according to a method such as RECIST, the value would be the calculated sum of the lengths of the longest axes of a set of target lesions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Bronchovascular: </w:t>
            </w:r>
            <w:r>
              <w:rPr>
                <w:rFonts w:eastAsia="Times New Roman"/>
                <w:lang w:val="en-US"/>
              </w:rPr>
              <w:t xml:space="preserve">Of or relating to a bronchial (lung) specific channel for the conveyance of a body fluid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Osseous: </w:t>
            </w:r>
            <w:r>
              <w:rPr>
                <w:rFonts w:eastAsia="Times New Roman"/>
                <w:lang w:val="en-US"/>
              </w:rPr>
              <w:t xml:space="preserve">Of, relating to, or composed of bone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Secondary pulmonary lobule: </w:t>
            </w:r>
            <w:r>
              <w:rPr>
                <w:rFonts w:eastAsia="Times New Roman"/>
                <w:lang w:val="en-US"/>
              </w:rPr>
              <w:t xml:space="preserve">The smallest unit of lung surrounded by connective tissue septa; the unit of lung subtended by any bronchiole that gives off three to five terminal bronchioles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Agatston scoring method: </w:t>
            </w:r>
            <w:r>
              <w:rPr>
                <w:rFonts w:eastAsia="Times New Roman"/>
                <w:lang w:val="en-US"/>
              </w:rPr>
              <w:t xml:space="preserve">A method of calculating an overall calcium score, reflecting the calcification of coronary arteries, based on the maximum X-Ray attenuation coefficient and the area of calcium deposits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scoring method: </w:t>
            </w:r>
            <w:r>
              <w:rPr>
                <w:rFonts w:eastAsia="Times New Roman"/>
                <w:lang w:val="en-US"/>
              </w:rPr>
              <w:t xml:space="preserve">A method of calculating an overall calcium score, reflecting the calcification of coronary arteries, based on the volume of each calcification, typically expressed in mm3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Mass scoring method: </w:t>
            </w:r>
            <w:r>
              <w:rPr>
                <w:rFonts w:eastAsia="Times New Roman"/>
                <w:lang w:val="en-US"/>
              </w:rPr>
              <w:t xml:space="preserve">A method of calculating an overall calcium score, reflecting the calcification of coronary arteries, based on the total mass of calcification, typically expressed in mg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Calcium score: </w:t>
            </w:r>
            <w:r>
              <w:rPr>
                <w:rFonts w:eastAsia="Times New Roman"/>
                <w:lang w:val="en-US"/>
              </w:rPr>
              <w:t xml:space="preserve">A measure often arrived at through calculation of findings from CT examination, which is a common predictor of significant stenosis of the coronary arteries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Primary complex: </w:t>
            </w:r>
            <w:r>
              <w:rPr>
                <w:rFonts w:eastAsia="Times New Roman"/>
                <w:lang w:val="en-US"/>
              </w:rPr>
              <w:t xml:space="preserve">The combination of a focus of pneumonia due to a primary infection with granulomas in the draining hilar or mediastinal lymph nodes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Oligemia: </w:t>
            </w:r>
            <w:r>
              <w:rPr>
                <w:rFonts w:eastAsia="Times New Roman"/>
                <w:lang w:val="en-US"/>
              </w:rPr>
              <w:t xml:space="preserve">General or local decrease in the apparent width of visible pulmonary vessels, suggesting less than normal blood flow (reduced blood flow)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Abnormal lines (1D): </w:t>
            </w:r>
            <w:r>
              <w:rPr>
                <w:rFonts w:eastAsia="Times New Roman"/>
                <w:lang w:val="en-US"/>
              </w:rPr>
              <w:t xml:space="preserve">Linear opacity of very fine width, i.e., a nearly one dimensional opacity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Abnormal lucency: </w:t>
            </w:r>
            <w:r>
              <w:rPr>
                <w:rFonts w:eastAsia="Times New Roman"/>
                <w:lang w:val="en-US"/>
              </w:rPr>
              <w:t xml:space="preserve">Area of abnormal very low X-Ray attenuation, typically lower than aerated lung when occurring in or projecting over lung, or lower than soft tissue when occurring in or projecting over soft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Abnormal calcifications: </w:t>
            </w:r>
            <w:r>
              <w:rPr>
                <w:rFonts w:eastAsia="Times New Roman"/>
                <w:lang w:val="en-US"/>
              </w:rPr>
              <w:t xml:space="preserve">A calcific opacity within the lung that may be organized, but does not display the trabecular organization of true bone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Abnormal texture: </w:t>
            </w:r>
            <w:r>
              <w:rPr>
                <w:rFonts w:eastAsia="Times New Roman"/>
                <w:lang w:val="en-US"/>
              </w:rPr>
              <w:t xml:space="preserve">Relatively homogeneous, extended, pattern of abnormal opacity in the lung, typically low in contrast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Reticulonodular pattern: </w:t>
            </w:r>
            <w:r>
              <w:rPr>
                <w:rFonts w:eastAsia="Times New Roman"/>
                <w:lang w:val="en-US"/>
              </w:rPr>
              <w:t xml:space="preserve">A collection of innumerable small, linear, and nodular opacities that together produce a composite appearance resembling a net with small superimposed nodules. The reticular and nodular elements are dimensionally of similar magnitude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Beaded septum sign: </w:t>
            </w:r>
            <w:r>
              <w:rPr>
                <w:rFonts w:eastAsia="Times New Roman"/>
                <w:lang w:val="en-US"/>
              </w:rPr>
              <w:t xml:space="preserve">Irregular septal thickening that suggests the appearance of a row of beads; usually a sign of lymphangitic carcinomatosis, but may also occur rarely in sarcoidosis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Nodular pattern: </w:t>
            </w:r>
            <w:r>
              <w:rPr>
                <w:rFonts w:eastAsia="Times New Roman"/>
                <w:lang w:val="en-US"/>
              </w:rPr>
              <w:t xml:space="preserve">A collection of innumerable, small discrete opacities ranging in </w:t>
            </w:r>
            <w:r>
              <w:rPr>
                <w:rFonts w:eastAsia="Times New Roman"/>
                <w:lang w:val="en-US"/>
              </w:rPr>
              <w:lastRenderedPageBreak/>
              <w:t xml:space="preserve">diameter from 2-10 mm, generally uniform in size and widespread in distribution, and without marginal spiculation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Pseudoplaque: </w:t>
            </w:r>
            <w:r>
              <w:rPr>
                <w:rFonts w:eastAsia="Times New Roman"/>
                <w:lang w:val="en-US"/>
              </w:rPr>
              <w:t xml:space="preserve">An irregular band of peripheral pulmonary opacity adjacent to visceral pleura that simulates the appearance of a pleural plaque and is formed by coalescence of small nodules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Signet-ring sign: </w:t>
            </w:r>
            <w:r>
              <w:rPr>
                <w:rFonts w:eastAsia="Times New Roman"/>
                <w:lang w:val="en-US"/>
              </w:rPr>
              <w:t xml:space="preserve">A ring of opacities (usually representing a dilated, thick-walled bronchus) in association with a smaller, round, soft tissue opacity (the adjacent pulmonary artery) suggesting a "signet ring"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 bronchiologram: </w:t>
            </w:r>
            <w:r>
              <w:rPr>
                <w:rFonts w:eastAsia="Times New Roman"/>
                <w:lang w:val="en-US"/>
              </w:rPr>
              <w:t xml:space="preserve">Equivalent of air bronchogram, but in airways assumed to be bronchioles because of peripheral location and diameter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 bronchogram: </w:t>
            </w:r>
            <w:r>
              <w:rPr>
                <w:rFonts w:eastAsia="Times New Roman"/>
                <w:lang w:val="en-US"/>
              </w:rPr>
              <w:t xml:space="preserve">Radiographic shadow of an air-containing bronchus; presumed to represent an air-containing segment of the bronchial tree (identity often inferred)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 crescent: </w:t>
            </w:r>
            <w:r>
              <w:rPr>
                <w:rFonts w:eastAsia="Times New Roman"/>
                <w:lang w:val="en-US"/>
              </w:rPr>
              <w:t xml:space="preserve">Air in a crescentic shape in a nodule or mass, in which the air separates the outer wall of the lesion from an inner sequestrum, which most commonly is a fungus ball of Aspergillusspecies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Halo sign: </w:t>
            </w:r>
            <w:r>
              <w:rPr>
                <w:rFonts w:eastAsia="Times New Roman"/>
                <w:lang w:val="en-US"/>
              </w:rPr>
              <w:t xml:space="preserve">Ground-glass opacity surrounding the circumference of a nodule or mass. May be a sign of invasive aspergillosis or hemorrhage of various causes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Target Lesion at Baseline: </w:t>
            </w:r>
            <w:r>
              <w:rPr>
                <w:rFonts w:eastAsia="Times New Roman"/>
                <w:lang w:val="en-US"/>
              </w:rPr>
              <w:t xml:space="preserve">Flag denoting that this lesion was identified, at baseline, as a target lesion intended for tracking over time [RECIST]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Non-Target Lesion at Baseline: </w:t>
            </w:r>
            <w:r>
              <w:rPr>
                <w:rFonts w:eastAsia="Times New Roman"/>
                <w:lang w:val="en-US"/>
              </w:rPr>
              <w:t xml:space="preserve">Flag denoting that this lesion was not identified, at baseline, as a target lesion, and was not intended for tracking over time [RECIST]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Non-Lesion at Baseline: </w:t>
            </w:r>
            <w:r>
              <w:rPr>
                <w:rFonts w:eastAsia="Times New Roman"/>
                <w:lang w:val="en-US"/>
              </w:rPr>
              <w:t xml:space="preserve">Flag denoting that this finding was identified, at baseline, as a category other than a lesion, and was not intended for tracking over time [RECIST]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Vasoconstriction: </w:t>
            </w:r>
            <w:r>
              <w:rPr>
                <w:rFonts w:eastAsia="Times New Roman"/>
                <w:lang w:val="en-US"/>
              </w:rPr>
              <w:t xml:space="preserve">Local or general reduction in the caliber of visible pulmonary vessels, presumed to result from decreased flow occasioned by contraction of muscular pulmonary arteries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Vasodilation: </w:t>
            </w:r>
            <w:r>
              <w:rPr>
                <w:rFonts w:eastAsia="Times New Roman"/>
                <w:lang w:val="en-US"/>
              </w:rPr>
              <w:t xml:space="preserve">Local or general increase in the width of visible pulmonary vessels resulting from increased pulmonary blood flow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Architectural distortion: </w:t>
            </w:r>
            <w:r>
              <w:rPr>
                <w:rFonts w:eastAsia="Times New Roman"/>
                <w:lang w:val="en-US"/>
              </w:rPr>
              <w:t xml:space="preserve">A manifestation of lung disease in which bronchi, pulmonary vessels, a fissure or fissures, or septa of secondary pulmonary lobules are abnormally displaced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Mosaic perfusion: </w:t>
            </w:r>
            <w:r>
              <w:rPr>
                <w:rFonts w:eastAsia="Times New Roman"/>
                <w:lang w:val="en-US"/>
              </w:rPr>
              <w:t xml:space="preserve">A patchwork of regions of varied attenuation, interpreted as secondary to regional differences in perfusion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Pleonemia: </w:t>
            </w:r>
            <w:r>
              <w:rPr>
                <w:rFonts w:eastAsia="Times New Roman"/>
                <w:lang w:val="en-US"/>
              </w:rPr>
              <w:t xml:space="preserve">Increased blood flow to the lungs or a portion thereof, manifested by a general or local increase in the width of visible pulmonary vessels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Interface: </w:t>
            </w:r>
            <w:r>
              <w:rPr>
                <w:rFonts w:eastAsia="Times New Roman"/>
                <w:lang w:val="en-US"/>
              </w:rPr>
              <w:t xml:space="preserve">The common boundary between the shadows of two juxtaposed structures or tissues of different texture or opacity (edge, border)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Line: </w:t>
            </w:r>
            <w:r>
              <w:rPr>
                <w:rFonts w:eastAsia="Times New Roman"/>
                <w:lang w:val="en-US"/>
              </w:rPr>
              <w:t xml:space="preserve">A longitudinal opacity no greater than 2 mm in width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Lucency: </w:t>
            </w:r>
            <w:r>
              <w:rPr>
                <w:rFonts w:eastAsia="Times New Roman"/>
                <w:lang w:val="en-US"/>
              </w:rPr>
              <w:t xml:space="preserve">The shadow of an absorber that attenuates the primary X-Ray beam less </w:t>
            </w:r>
            <w:r>
              <w:rPr>
                <w:rFonts w:eastAsia="Times New Roman"/>
                <w:lang w:val="en-US"/>
              </w:rPr>
              <w:lastRenderedPageBreak/>
              <w:t xml:space="preserve">effectively than do surrounding absorbers. In a radiograph, any circumscribed area that appears more nearly black (of greater photometric density) than its surround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Midlung window: </w:t>
            </w:r>
            <w:r>
              <w:rPr>
                <w:rFonts w:eastAsia="Times New Roman"/>
                <w:lang w:val="en-US"/>
              </w:rPr>
              <w:t xml:space="preserve">A midlung region, characterized by the absence of large blood vessels and by a paucity of small blood vessels, that corresponds to the minor fissure and adjacent peripheral lung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Carina angle: </w:t>
            </w:r>
            <w:r>
              <w:rPr>
                <w:rFonts w:eastAsia="Times New Roman"/>
                <w:lang w:val="en-US"/>
              </w:rPr>
              <w:t xml:space="preserve">The angle formed by the right and left main bronchi at the tracheal bifurcation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Centrilobular structures: </w:t>
            </w:r>
            <w:r>
              <w:rPr>
                <w:rFonts w:eastAsia="Times New Roman"/>
                <w:lang w:val="en-US"/>
              </w:rPr>
              <w:t xml:space="preserve">The pulmonary artery and its immediate branches in a secondary lobule; HRCT depicts these vessels in certain cases; a.k.a. core structures or lobular core structures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Anterior junction line: </w:t>
            </w:r>
            <w:r>
              <w:rPr>
                <w:rFonts w:eastAsia="Times New Roman"/>
                <w:lang w:val="en-US"/>
              </w:rPr>
              <w:t xml:space="preserve">A vertically oriented linear or curvilinear opacity approximately 1-2 mm wide, commonly projected on the tracheal air shadow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Posterior junction line: </w:t>
            </w:r>
            <w:r>
              <w:rPr>
                <w:rFonts w:eastAsia="Times New Roman"/>
                <w:lang w:val="en-US"/>
              </w:rPr>
              <w:t xml:space="preserve">A vertically oriented, linear or curvilinear opacity approximately 2 mm wide, commonly projected on the tracheal air shadow, and usually slightly concave to the right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Azygoesophageal recess interface: </w:t>
            </w:r>
            <w:r>
              <w:rPr>
                <w:rFonts w:eastAsia="Times New Roman"/>
                <w:lang w:val="en-US"/>
              </w:rPr>
              <w:t xml:space="preserve">A space in the right side of the mediastinum into which the medial edge of the right lower lobe extends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Paraspinal line: </w:t>
            </w:r>
            <w:r>
              <w:rPr>
                <w:rFonts w:eastAsia="Times New Roman"/>
                <w:lang w:val="en-US"/>
              </w:rPr>
              <w:t xml:space="preserve">A vertically oriented interface usually seen in a frontal chest radiograph to the left of the thoracic vertebral column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Posterior tracheal stripe: </w:t>
            </w:r>
            <w:r>
              <w:rPr>
                <w:rFonts w:eastAsia="Times New Roman"/>
                <w:lang w:val="en-US"/>
              </w:rPr>
              <w:t xml:space="preserve">A vertically oriented linear opacity ranging in width from 2-5 mm, extending from the thoracic inlet to the bifurcation of the trachea, and visible only on lateral radiographs of the chest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Right tracheal stripe: </w:t>
            </w:r>
            <w:r>
              <w:rPr>
                <w:rFonts w:eastAsia="Times New Roman"/>
                <w:lang w:val="en-US"/>
              </w:rPr>
              <w:t xml:space="preserve">A vertically oriented linear opacity approximately 2-3 mm wide extending from the thoracic inlet to the right tracheobronchial angle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Stripe: </w:t>
            </w:r>
            <w:r>
              <w:rPr>
                <w:rFonts w:eastAsia="Times New Roman"/>
                <w:lang w:val="en-US"/>
              </w:rPr>
              <w:t xml:space="preserve">A longitudinal composite opacity measuring 2-5 mm in width; acceptable when limited to anatomic structures within the mediastinum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Hiatus: </w:t>
            </w:r>
            <w:r>
              <w:rPr>
                <w:rFonts w:eastAsia="Times New Roman"/>
                <w:lang w:val="en-US"/>
              </w:rPr>
              <w:t xml:space="preserve">A gap or passage through an anatomical part or organ; especially : a gap through which another part or organ passes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Rib Scalene Tubercle: </w:t>
            </w:r>
            <w:r>
              <w:rPr>
                <w:rFonts w:eastAsia="Times New Roman"/>
                <w:lang w:val="en-US"/>
              </w:rPr>
              <w:t xml:space="preserve">A small rounded elevation or eminence on the first rib for the attachment of the scalenus anterior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Vertebral Intervertebral Notch: </w:t>
            </w:r>
            <w:r>
              <w:rPr>
                <w:rFonts w:eastAsia="Times New Roman"/>
                <w:lang w:val="en-US"/>
              </w:rPr>
              <w:t xml:space="preserve">A groove that serves for the transmission of the vertebral artery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Subscapular Fossa: </w:t>
            </w:r>
            <w:r>
              <w:rPr>
                <w:rFonts w:eastAsia="Times New Roman"/>
                <w:lang w:val="en-US"/>
              </w:rPr>
              <w:t xml:space="preserve">The concave depression of the anterior surface of the scapula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Scapular Spine: </w:t>
            </w:r>
            <w:r>
              <w:rPr>
                <w:rFonts w:eastAsia="Times New Roman"/>
                <w:lang w:val="en-US"/>
              </w:rPr>
              <w:t xml:space="preserve">A sloping ridge dividing the dorsal surface of the scapula into the supraspinatous fossa (above), and the infraspinatous fossa (below)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Scapular Supraspinatus Fossa: </w:t>
            </w:r>
            <w:r>
              <w:rPr>
                <w:rFonts w:eastAsia="Times New Roman"/>
                <w:lang w:val="en-US"/>
              </w:rPr>
              <w:t xml:space="preserve">The portion of the dorsal surface of the scapula above the scapular spine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Scapular Infraspinatus Fossa: </w:t>
            </w:r>
            <w:r>
              <w:rPr>
                <w:rFonts w:eastAsia="Times New Roman"/>
                <w:lang w:val="en-US"/>
              </w:rPr>
              <w:t xml:space="preserve">The portion of the dorsal surface of the scapula below the scapular spine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Aortic knob: </w:t>
            </w:r>
            <w:r>
              <w:rPr>
                <w:rFonts w:eastAsia="Times New Roman"/>
                <w:lang w:val="en-US"/>
              </w:rPr>
              <w:t xml:space="preserve">The portion of the aortic arch that defines the transition between its ascending and descending limbs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Arch of the Azygos vein: </w:t>
            </w:r>
            <w:r>
              <w:rPr>
                <w:rFonts w:eastAsia="Times New Roman"/>
                <w:lang w:val="en-US"/>
              </w:rPr>
              <w:t xml:space="preserve">Section of Azygos vein near the fourth thoracic vertebra, where it arches forward over the root of the right lung, and ends in the superior vena cava, just before that vessel pierces the pericardium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Air-fluid level: </w:t>
            </w:r>
            <w:r>
              <w:rPr>
                <w:rFonts w:eastAsia="Times New Roman"/>
                <w:lang w:val="en-US"/>
              </w:rPr>
              <w:t xml:space="preserve">A local collection of gas and liquid that, when traversed by a horizontal X-Ray beam, creates a shadow characterized by a sharp horizontal interface between gas density above and liquid density below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Corona radiata: </w:t>
            </w:r>
            <w:r>
              <w:rPr>
                <w:rFonts w:eastAsia="Times New Roman"/>
                <w:lang w:val="en-US"/>
              </w:rPr>
              <w:t xml:space="preserve">A circumferential pattern of fine linear spicules, approximately 5 mm long, extending outward from the margin of a solitary pulmonary nodule through a zone of relative lucency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Honeycomb pattern: </w:t>
            </w:r>
            <w:r>
              <w:rPr>
                <w:rFonts w:eastAsia="Times New Roman"/>
                <w:lang w:val="en-US"/>
              </w:rPr>
              <w:t xml:space="preserve">A number of closely approximated ring shadows representing air spaces 5-10 mm in diameter with walls 2-3 mm thick that resemble a true honeycomb; implies "end-stage" lung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Fleischner's line(s): </w:t>
            </w:r>
            <w:r>
              <w:rPr>
                <w:rFonts w:eastAsia="Times New Roman"/>
                <w:lang w:val="en-US"/>
              </w:rPr>
              <w:t xml:space="preserve">A straight, curved, or irregular linear opacity that is visible in multiple projections; usually situated in the lower half of the lung; vary markedly in length and width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Intralobular lines: </w:t>
            </w:r>
            <w:r>
              <w:rPr>
                <w:rFonts w:eastAsia="Times New Roman"/>
                <w:lang w:val="en-US"/>
              </w:rPr>
              <w:t xml:space="preserve">Fine linear opacities present in a lobule when the intralobular interstitium is thickened. When numerous, they may appear as a fine reticular pattern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Kerley A line: </w:t>
            </w:r>
            <w:r>
              <w:rPr>
                <w:rFonts w:eastAsia="Times New Roman"/>
                <w:lang w:val="en-US"/>
              </w:rPr>
              <w:t xml:space="preserve">Essentially straight linear opacity 2-6 cm in length and 1-3 mm in width, usually in an upper lung zone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Kerley B line: </w:t>
            </w:r>
            <w:r>
              <w:rPr>
                <w:rFonts w:eastAsia="Times New Roman"/>
                <w:lang w:val="en-US"/>
              </w:rPr>
              <w:t xml:space="preserve">A straight linear opacity 1.5-2 cm in length and 1-2 mm in width, usually at the lung base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Kerley C lines: </w:t>
            </w:r>
            <w:r>
              <w:rPr>
                <w:rFonts w:eastAsia="Times New Roman"/>
                <w:lang w:val="en-US"/>
              </w:rPr>
              <w:t xml:space="preserve">A group of branching, linear opacities producing the appearing of a fine net, at the lung base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Parenchymal band: </w:t>
            </w:r>
            <w:r>
              <w:rPr>
                <w:rFonts w:eastAsia="Times New Roman"/>
                <w:lang w:val="en-US"/>
              </w:rPr>
              <w:t xml:space="preserve">Elongated opacity, usually several millimeters wide and up to about 5 cm long, often extending to the pleura, which may be thickened and retracted at the site of contact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Reticular pattern: </w:t>
            </w:r>
            <w:r>
              <w:rPr>
                <w:rFonts w:eastAsia="Times New Roman"/>
                <w:lang w:val="en-US"/>
              </w:rPr>
              <w:t xml:space="preserve">A collection of innumerable small linear opacities that together produce an appearance resembling a net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Septal line(s): </w:t>
            </w:r>
            <w:r>
              <w:rPr>
                <w:rFonts w:eastAsia="Times New Roman"/>
                <w:lang w:val="en-US"/>
              </w:rPr>
              <w:t xml:space="preserve">Usually used in the plural, a generic term for linear opacities of varied distribution produced when the interstitium between pulmonary lobules is thickened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Subpleural line: </w:t>
            </w:r>
            <w:r>
              <w:rPr>
                <w:rFonts w:eastAsia="Times New Roman"/>
                <w:lang w:val="en-US"/>
              </w:rPr>
              <w:t xml:space="preserve">A thin curvilinear opacity, a few millimeters or less in thickness, usually less than 1 cm from the pleural surface and paralleling the pleura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Tramline shadow: </w:t>
            </w:r>
            <w:r>
              <w:rPr>
                <w:rFonts w:eastAsia="Times New Roman"/>
                <w:lang w:val="en-US"/>
              </w:rPr>
              <w:t xml:space="preserve">Parallel or slightly convergent linear opacities that suggest the planar projection of tubular structures and that correspond in location and orientation to elements of the bronchial tree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Tubular shadow: </w:t>
            </w:r>
            <w:r>
              <w:rPr>
                <w:rFonts w:eastAsia="Times New Roman"/>
                <w:lang w:val="en-US"/>
              </w:rPr>
              <w:t xml:space="preserve">Paired, parallel, or slightly convergent linear opacities presumed to represent the walls of a tubular structure seen en face; used if the anatomic nature of a shadow is obscure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Density: </w:t>
            </w:r>
            <w:r>
              <w:rPr>
                <w:rFonts w:eastAsia="Times New Roman"/>
                <w:lang w:val="en-US"/>
              </w:rPr>
              <w:t xml:space="preserve">The opacity of a radiographic shadow to visible light; film blackening; the term should never be used to mean an "opacity" or "radiopacity"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Dependent opacity: </w:t>
            </w:r>
            <w:r>
              <w:rPr>
                <w:rFonts w:eastAsia="Times New Roman"/>
                <w:lang w:val="en-US"/>
              </w:rPr>
              <w:t xml:space="preserve">Subpleural increased attenuation in dependent lung. The increased attenuation disappears when the region of lung is nondependent; a.k.a. dependent increased attenuation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Ground glass opacity: </w:t>
            </w:r>
            <w:r>
              <w:rPr>
                <w:rFonts w:eastAsia="Times New Roman"/>
                <w:lang w:val="en-US"/>
              </w:rPr>
              <w:t xml:space="preserve">Hazy increased attenuation of lung, but with preservation of bronchial and vascular margins; caused by partial filling of air spaces, interstitial thickening, partial collapse of alveoli, normal expiration, or increased capillary blood volume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Infiltrate: </w:t>
            </w:r>
            <w:r>
              <w:rPr>
                <w:rFonts w:eastAsia="Times New Roman"/>
                <w:lang w:val="en-US"/>
              </w:rPr>
              <w:t xml:space="preserve">Any ill-defined opacity in the lung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Micronodule: </w:t>
            </w:r>
            <w:r>
              <w:rPr>
                <w:rFonts w:eastAsia="Times New Roman"/>
                <w:lang w:val="en-US"/>
              </w:rPr>
              <w:t xml:space="preserve">Discrete, small, round, focal opacity of at least soft tissue attenuation and with a diameter no greater than 7 mm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Phantom tumor (pseudotumor): </w:t>
            </w:r>
            <w:r>
              <w:rPr>
                <w:rFonts w:eastAsia="Times New Roman"/>
                <w:lang w:val="en-US"/>
              </w:rPr>
              <w:t xml:space="preserve">A shadow produced by a local collection of fluid in one of the interlobar fissures, usually elliptic in one radiographic projection and rounded in the other, resembling a tumor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Shadow: </w:t>
            </w:r>
            <w:r>
              <w:rPr>
                <w:rFonts w:eastAsia="Times New Roman"/>
                <w:lang w:val="en-US"/>
              </w:rPr>
              <w:t xml:space="preserve">Any perceptible discontinuity in film blackening attributed to the attenuation of the X-Ray beam by a specific anatomic absorber or lesion on or within the body of the patient; to be employed only when more specific identification is not possible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Small irregular opacities: </w:t>
            </w:r>
            <w:r>
              <w:rPr>
                <w:rFonts w:eastAsia="Times New Roman"/>
                <w:lang w:val="en-US"/>
              </w:rPr>
              <w:t xml:space="preserve">Term used to define a reticular pattern specific to pneumoconioses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Small rounded opacities: </w:t>
            </w:r>
            <w:r>
              <w:rPr>
                <w:rFonts w:eastAsia="Times New Roman"/>
                <w:lang w:val="en-US"/>
              </w:rPr>
              <w:t xml:space="preserve">Term used to define a nodular pattern specific to pneumoconioses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Tree-in-bud sign: </w:t>
            </w:r>
            <w:r>
              <w:rPr>
                <w:rFonts w:eastAsia="Times New Roman"/>
                <w:lang w:val="en-US"/>
              </w:rPr>
              <w:t xml:space="preserve">Nodular dilation of centrilobular branching structures that resembles a budding tree and represents exudative bronchiolar dilation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Granular pattern: </w:t>
            </w:r>
            <w:r>
              <w:rPr>
                <w:rFonts w:eastAsia="Times New Roman"/>
                <w:lang w:val="en-US"/>
              </w:rPr>
              <w:t xml:space="preserve">Any extended, finely granular pattern of pulmonary opacity within which normal anatomic details are partly obscured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Miliary pattern: </w:t>
            </w:r>
            <w:r>
              <w:rPr>
                <w:rFonts w:eastAsia="Times New Roman"/>
                <w:lang w:val="en-US"/>
              </w:rPr>
              <w:t xml:space="preserve">A collection of tiny discrete opacities in the lungs, each measuring 2 mm or less in diameter, generally uniform in size and widespread in distribution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Mosaic pattern: </w:t>
            </w:r>
            <w:r>
              <w:rPr>
                <w:rFonts w:eastAsia="Times New Roman"/>
                <w:lang w:val="en-US"/>
              </w:rPr>
              <w:t xml:space="preserve">Generalized pattern of relatively well defined areas in the lung having different X-Ray attenuations due to a longstanding underlying pulmonary disease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Extremely small: </w:t>
            </w:r>
            <w:r>
              <w:rPr>
                <w:rFonts w:eastAsia="Times New Roman"/>
                <w:lang w:val="en-US"/>
              </w:rPr>
              <w:t xml:space="preserve">A qualitative descriptor of a size that is dramatically less than typical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Very small: </w:t>
            </w:r>
            <w:r>
              <w:rPr>
                <w:rFonts w:eastAsia="Times New Roman"/>
                <w:lang w:val="en-US"/>
              </w:rPr>
              <w:t xml:space="preserve">A qualitative descriptor of a size that is considerably less than typical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Too small: </w:t>
            </w:r>
            <w:r>
              <w:rPr>
                <w:rFonts w:eastAsia="Times New Roman"/>
                <w:lang w:val="en-US"/>
              </w:rPr>
              <w:t xml:space="preserve">A qualitative descriptor of a size that is so small as to be abnormal versus expected size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Elliptic: </w:t>
            </w:r>
            <w:r>
              <w:rPr>
                <w:rFonts w:eastAsia="Times New Roman"/>
                <w:lang w:val="en-US"/>
              </w:rPr>
              <w:t xml:space="preserve">Shaped like an ellipse (oval)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Lobulated: </w:t>
            </w:r>
            <w:r>
              <w:rPr>
                <w:rFonts w:eastAsia="Times New Roman"/>
                <w:lang w:val="en-US"/>
              </w:rPr>
              <w:t xml:space="preserve">A border shape that is made up of, provided with, or divided into lobules (small lobes, curved or rounded projections or divisions)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Spiculated: </w:t>
            </w:r>
            <w:r>
              <w:rPr>
                <w:rFonts w:eastAsia="Times New Roman"/>
                <w:lang w:val="en-US"/>
              </w:rPr>
              <w:t xml:space="preserve">Radially orientated border shape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Sharply defined: </w:t>
            </w:r>
            <w:r>
              <w:rPr>
                <w:rFonts w:eastAsia="Times New Roman"/>
                <w:lang w:val="en-US"/>
              </w:rPr>
              <w:t xml:space="preserve">The border of a shadow (opacity) is sharply defined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Distinctly defined: </w:t>
            </w:r>
            <w:r>
              <w:rPr>
                <w:rFonts w:eastAsia="Times New Roman"/>
                <w:lang w:val="en-US"/>
              </w:rPr>
              <w:t xml:space="preserve">The border of a shadow (opacity) is distinctly defined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Well demarcated: </w:t>
            </w:r>
            <w:r>
              <w:rPr>
                <w:rFonts w:eastAsia="Times New Roman"/>
                <w:lang w:val="en-US"/>
              </w:rPr>
              <w:t xml:space="preserve">The border of a shadow (opacity) is well distinct from adjacent structures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Sharply demarcated: </w:t>
            </w:r>
            <w:r>
              <w:rPr>
                <w:rFonts w:eastAsia="Times New Roman"/>
                <w:lang w:val="en-US"/>
              </w:rPr>
              <w:t xml:space="preserve">The border of a shadow (opacity) is sharply distinct from adjacent structures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Poorly demarcated: </w:t>
            </w:r>
            <w:r>
              <w:rPr>
                <w:rFonts w:eastAsia="Times New Roman"/>
                <w:lang w:val="en-US"/>
              </w:rPr>
              <w:t xml:space="preserve">The border of a shadow (opacity) is poorly distinct from adjacent structures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Circumscribed: </w:t>
            </w:r>
            <w:r>
              <w:rPr>
                <w:rFonts w:eastAsia="Times New Roman"/>
                <w:lang w:val="en-US"/>
              </w:rPr>
              <w:t xml:space="preserve">A shadow (opacity) possessing a complete or nearly complete visible border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 </w:t>
            </w:r>
            <w:r>
              <w:rPr>
                <w:rFonts w:eastAsia="Times New Roman"/>
                <w:lang w:val="en-US"/>
              </w:rPr>
              <w:t xml:space="preserve">Inspired atmospheric gas. The word is sometimes used to describe gas within the body regardless of its composition or site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Soft tissue: </w:t>
            </w:r>
            <w:r>
              <w:rPr>
                <w:rFonts w:eastAsia="Times New Roman"/>
                <w:lang w:val="en-US"/>
              </w:rPr>
              <w:t xml:space="preserve">Material having X-Ray attenuation properties similar to muscle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Calcium: </w:t>
            </w:r>
            <w:r>
              <w:rPr>
                <w:rFonts w:eastAsia="Times New Roman"/>
                <w:lang w:val="en-US"/>
              </w:rPr>
              <w:t xml:space="preserve">Material having X-Ray attenuation properties similar to calcium, a silver-white bivalent metallic element occurring in plants and animals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Acinar: </w:t>
            </w:r>
            <w:r>
              <w:rPr>
                <w:rFonts w:eastAsia="Times New Roman"/>
                <w:lang w:val="en-US"/>
              </w:rPr>
              <w:t xml:space="preserve">A pulmonary opacity 4-8 mm in diameter, presumed to represent anatomic acinus, or a collection of opacities in the lung, each measuring 4-8 mm in diameter, and together producing an extended, homogeneous shadow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 space: </w:t>
            </w:r>
            <w:r>
              <w:rPr>
                <w:rFonts w:eastAsia="Times New Roman"/>
                <w:lang w:val="en-US"/>
              </w:rPr>
              <w:t xml:space="preserve">The gas-containing portion of the lung parenchyma, including the acini and excluding the interstitium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Fibronodular: </w:t>
            </w:r>
            <w:r>
              <w:rPr>
                <w:rFonts w:eastAsia="Times New Roman"/>
                <w:lang w:val="en-US"/>
              </w:rPr>
              <w:t xml:space="preserve">Sharply defined, approximately circular opacities occurring singly or in clusters, usually in the upper lobes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Fluffy: </w:t>
            </w:r>
            <w:r>
              <w:rPr>
                <w:rFonts w:eastAsia="Times New Roman"/>
                <w:lang w:val="en-US"/>
              </w:rPr>
              <w:t xml:space="preserve">A shadow (opacity) that is ill-defined, lacking clear-cut margins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Linear: </w:t>
            </w:r>
            <w:r>
              <w:rPr>
                <w:rFonts w:eastAsia="Times New Roman"/>
                <w:lang w:val="en-US"/>
              </w:rPr>
              <w:t xml:space="preserve">A shadow resembling a line; any elongated opacity of approximately uniform width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Profusion: </w:t>
            </w:r>
            <w:r>
              <w:rPr>
                <w:rFonts w:eastAsia="Times New Roman"/>
                <w:lang w:val="en-US"/>
              </w:rPr>
              <w:t xml:space="preserve">The number of small opacities per unit area or zone of lung. In the International Labor Organization (ILO) classification of radiographs of the pneumoconioses, the qualifiers 0 through 3 subdivide the profusion into 4 categories. The profusion categories may be further subdivided by employing a 12-point scale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Silhouette sign: </w:t>
            </w:r>
            <w:r>
              <w:rPr>
                <w:rFonts w:eastAsia="Times New Roman"/>
                <w:lang w:val="en-US"/>
              </w:rPr>
              <w:t xml:space="preserve">The effacement of an anatomic soft tissue border by either a normal anatomic structure or a pathologic state such as airlessness of adjacent lung or accumulation of fluid in the contiguous pleural space; useful in detecting and localizing an opacity along the axis of the X-Ray beam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Subpleural: </w:t>
            </w:r>
            <w:r>
              <w:rPr>
                <w:rFonts w:eastAsia="Times New Roman"/>
                <w:lang w:val="en-US"/>
              </w:rPr>
              <w:t xml:space="preserve">Situated or occurring between the pleura and the body wall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Bat's wing distribution: </w:t>
            </w:r>
            <w:r>
              <w:rPr>
                <w:rFonts w:eastAsia="Times New Roman"/>
                <w:lang w:val="en-US"/>
              </w:rPr>
              <w:t xml:space="preserve">Spatial arrangement of opacities that bears vague resemblance to the shape of a bat in flight; bilaterally symmetric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Butterfly distribution: </w:t>
            </w:r>
            <w:r>
              <w:rPr>
                <w:rFonts w:eastAsia="Times New Roman"/>
                <w:lang w:val="en-US"/>
              </w:rPr>
              <w:t xml:space="preserve">Spatial arrangement of opacities that bears vague </w:t>
            </w:r>
            <w:r>
              <w:rPr>
                <w:rFonts w:eastAsia="Times New Roman"/>
                <w:lang w:val="en-US"/>
              </w:rPr>
              <w:lastRenderedPageBreak/>
              <w:t xml:space="preserve">resemblance to the shape of a butterfly in flight; bilaterally symmetric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Centrilobular: </w:t>
            </w:r>
            <w:r>
              <w:rPr>
                <w:rFonts w:eastAsia="Times New Roman"/>
                <w:lang w:val="en-US"/>
              </w:rPr>
              <w:t xml:space="preserve">Referring to the region of the bronchioloarteriolar core of a secondary pulmonary lobule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Coalescent: </w:t>
            </w:r>
            <w:r>
              <w:rPr>
                <w:rFonts w:eastAsia="Times New Roman"/>
                <w:lang w:val="en-US"/>
              </w:rPr>
              <w:t xml:space="preserve">The joining together of a number of opacities into a single opacity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Lobar: </w:t>
            </w:r>
            <w:r>
              <w:rPr>
                <w:rFonts w:eastAsia="Times New Roman"/>
                <w:lang w:val="en-US"/>
              </w:rPr>
              <w:t xml:space="preserve">Of or relating to a lobe (a curved or rounded projection or division). E.g., involving an entire lobe of the lung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Hyper-acute: </w:t>
            </w:r>
            <w:r>
              <w:rPr>
                <w:rFonts w:eastAsia="Times New Roman"/>
                <w:lang w:val="en-US"/>
              </w:rPr>
              <w:t xml:space="preserve">Extremely or excessively acute, as a qualitative measure of severity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Homogeneous (uniform opacity): </w:t>
            </w:r>
            <w:r>
              <w:rPr>
                <w:rFonts w:eastAsia="Times New Roman"/>
                <w:lang w:val="en-US"/>
              </w:rPr>
              <w:t xml:space="preserve">Of uniform opacity or texture throughout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Inhomogeneous: </w:t>
            </w:r>
            <w:r>
              <w:rPr>
                <w:rFonts w:eastAsia="Times New Roman"/>
                <w:lang w:val="en-US"/>
              </w:rPr>
              <w:t xml:space="preserve">Lack of homogeneity in opacity or texture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Target: </w:t>
            </w:r>
            <w:r>
              <w:rPr>
                <w:rFonts w:eastAsia="Times New Roman"/>
                <w:lang w:val="en-US"/>
              </w:rPr>
              <w:t xml:space="preserve">Discrete opacity centrally within a larger opacity, as a calcification descriptor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Fibrocalcific: </w:t>
            </w:r>
            <w:r>
              <w:rPr>
                <w:rFonts w:eastAsia="Times New Roman"/>
                <w:lang w:val="en-US"/>
              </w:rPr>
              <w:t xml:space="preserve">Pertaining to sharply defined, linear, and/or nodular opacities containing calcification(s) [Fraser and Pare]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Flocculent: </w:t>
            </w:r>
            <w:r>
              <w:rPr>
                <w:rFonts w:eastAsia="Times New Roman"/>
                <w:lang w:val="en-US"/>
              </w:rPr>
              <w:t xml:space="preserve">Calcifications made up of loosely aggregated particles, resembling wool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Difference in border shape: </w:t>
            </w:r>
            <w:r>
              <w:rPr>
                <w:rFonts w:eastAsia="Times New Roman"/>
                <w:lang w:val="en-US"/>
              </w:rPr>
              <w:t xml:space="preserve">A change in the shape formed by the boundary or edges of a finding or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Difference in border definition: </w:t>
            </w:r>
            <w:r>
              <w:rPr>
                <w:rFonts w:eastAsia="Times New Roman"/>
                <w:lang w:val="en-US"/>
              </w:rPr>
              <w:t xml:space="preserve">A change in the clarity of the boundary or edges of a finding or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Difference in distribution: </w:t>
            </w:r>
            <w:r>
              <w:rPr>
                <w:rFonts w:eastAsia="Times New Roman"/>
                <w:lang w:val="en-US"/>
              </w:rPr>
              <w:t xml:space="preserve">A change in the extent of spreading of a finding or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Difference in site involvement: </w:t>
            </w:r>
            <w:r>
              <w:rPr>
                <w:rFonts w:eastAsia="Times New Roman"/>
                <w:lang w:val="en-US"/>
              </w:rPr>
              <w:t xml:space="preserve">A change in the part(s) of the anatomy affected or encompassed by a finding or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Difference in Type of Content: </w:t>
            </w:r>
            <w:r>
              <w:rPr>
                <w:rFonts w:eastAsia="Times New Roman"/>
                <w:lang w:val="en-US"/>
              </w:rPr>
              <w:t xml:space="preserve">A change in the matter or substance within a finding or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Difference in Texture: </w:t>
            </w:r>
            <w:r>
              <w:rPr>
                <w:rFonts w:eastAsia="Times New Roman"/>
                <w:lang w:val="en-US"/>
              </w:rPr>
              <w:t xml:space="preserve">A change in the surface or consistency of a finding or feature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Fiducial mark: </w:t>
            </w:r>
            <w:r>
              <w:rPr>
                <w:rFonts w:eastAsia="Times New Roman"/>
                <w:lang w:val="en-US"/>
              </w:rPr>
              <w:t xml:space="preserve">A location in image space, which may or may not correspond to an anatomical reference, which is often used for registering data sets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Portacath: </w:t>
            </w:r>
            <w:r>
              <w:rPr>
                <w:rFonts w:eastAsia="Times New Roman"/>
                <w:lang w:val="en-US"/>
              </w:rPr>
              <w:t xml:space="preserve">Connected to an injection chamber placed under the skin in the upper part of the chest. When it is necessary to inject some drug, a specific needle is put in the chamber through the skin and a silicon membrane. The advantage of a portacath is that it may be left in place several months contrarily of "classical" catheters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Chest tube: </w:t>
            </w:r>
            <w:r>
              <w:rPr>
                <w:rFonts w:eastAsia="Times New Roman"/>
                <w:lang w:val="en-US"/>
              </w:rPr>
              <w:t xml:space="preserve">A tube inserted into the chest wall from outside the body, for drainage. Sometimes used for collapsed lung. Usually connected to a receptor placed lower than the insertion site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Central line: </w:t>
            </w:r>
            <w:r>
              <w:rPr>
                <w:rFonts w:eastAsia="Times New Roman"/>
                <w:lang w:val="en-US"/>
              </w:rPr>
              <w:t xml:space="preserve">A tube placed into the subclavian vein to deliver medication directly into the venous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Kidney stent: </w:t>
            </w:r>
            <w:r>
              <w:rPr>
                <w:rFonts w:eastAsia="Times New Roman"/>
                <w:lang w:val="en-US"/>
              </w:rPr>
              <w:t xml:space="preserve">A stent is a tube inserted into another tube. Kidney stent is a tube that is inserted into the kidney, ureter, and bladder, to help drain urine. Usually inserted through a scoping device presented through the urethra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Pancreatic stent: </w:t>
            </w:r>
            <w:r>
              <w:rPr>
                <w:rFonts w:eastAsia="Times New Roman"/>
                <w:lang w:val="en-US"/>
              </w:rPr>
              <w:t xml:space="preserve">A stent is a tube inserted into another tube. Pancreatic stent is inserted through the common bile duct to the pancreatic duct, to drain bile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Nipple ring: </w:t>
            </w:r>
            <w:r>
              <w:rPr>
                <w:rFonts w:eastAsia="Times New Roman"/>
                <w:lang w:val="en-US"/>
              </w:rPr>
              <w:t xml:space="preserve">A non-lesion object that appears to be a circular band, attached to the body via pierced nipple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Coin: </w:t>
            </w:r>
            <w:r>
              <w:rPr>
                <w:rFonts w:eastAsia="Times New Roman"/>
                <w:lang w:val="en-US"/>
              </w:rPr>
              <w:t xml:space="preserve">A non-lesion object that appears to be a flat round piece of metal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Minimum Attenuation Coefficient: </w:t>
            </w:r>
            <w:r>
              <w:rPr>
                <w:rFonts w:eastAsia="Times New Roman"/>
                <w:lang w:val="en-US"/>
              </w:rPr>
              <w:t xml:space="preserve">The least quantity assignable, admissible, or possible; the least of a set of X-Ray attenuation coefficients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Maximum Attenuation Coefficient: </w:t>
            </w:r>
            <w:r>
              <w:rPr>
                <w:rFonts w:eastAsia="Times New Roman"/>
                <w:lang w:val="en-US"/>
              </w:rPr>
              <w:t xml:space="preserve">The greatest quantity or value attainable or attained; the largest of a set of X-Ray attenuation coefficients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Mean Attenuation Coefficient: </w:t>
            </w:r>
            <w:r>
              <w:rPr>
                <w:rFonts w:eastAsia="Times New Roman"/>
                <w:lang w:val="en-US"/>
              </w:rPr>
              <w:t xml:space="preserve">The value that is computed by dividing the sum of a set of X-Ray attenuation coefficients by the number of values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Median Attenuation Coefficient: </w:t>
            </w:r>
            <w:r>
              <w:rPr>
                <w:rFonts w:eastAsia="Times New Roman"/>
                <w:lang w:val="en-US"/>
              </w:rPr>
              <w:t xml:space="preserve">The value in an ordered set of X-Ray attenuation coefficients, below and above which there is an equal number of values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Standard Deviation of Attenuation Coefficient: </w:t>
            </w:r>
            <w:r>
              <w:rPr>
                <w:rFonts w:eastAsia="Times New Roman"/>
                <w:lang w:val="en-US"/>
              </w:rPr>
              <w:t xml:space="preserve">For a set of X-Ray attenuation coefficients: 1) a measure of the dispersion of a frequency distribution that is the square root of the arithmetic mean of the squares of the deviation of each of the class frequencies from the arithmetic mean of the frequency distribution; 2) a parameter that indicates the way in which a probability function or a probability density function is centered around its mean and that is equal to the square root of the moment in which the deviation from the mean is squared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Performance of Pediatric and Adult Thoracic CT: </w:t>
            </w:r>
            <w:r>
              <w:rPr>
                <w:rFonts w:eastAsia="Times New Roman"/>
                <w:lang w:val="en-US"/>
              </w:rPr>
              <w:t xml:space="preserve">American College of Radiology. ACR Standard for the Performance of Pediatric and Adult Thoracic Computed Tomography (CT). In: Standards. Reston, Va: 2001:103-107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Performance of CT for Detection of Pulmonary Embolism in Adults: </w:t>
            </w:r>
            <w:r>
              <w:rPr>
                <w:rFonts w:eastAsia="Times New Roman"/>
                <w:lang w:val="en-US"/>
              </w:rPr>
              <w:t xml:space="preserve">American College of Radiology. ACR Standard for the Performance of Computed Tomography for the Detection of Pulmonary Embolism in Adults. In: Standards. Reston, Va: 2001:109-113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Performance of High-Resolution CT of the Lungs in Adults: </w:t>
            </w:r>
            <w:r>
              <w:rPr>
                <w:rFonts w:eastAsia="Times New Roman"/>
                <w:lang w:val="en-US"/>
              </w:rPr>
              <w:t xml:space="preserve">American College of Radiology. ACR Standard for the Performance of High-Resolution Computed Tomography (HRCT) of the Lungs in Adults. In: Standards. Reston, Va: 2001:115-118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Unspecified method of calculation: </w:t>
            </w:r>
            <w:r>
              <w:rPr>
                <w:rFonts w:eastAsia="Times New Roman"/>
                <w:lang w:val="en-US"/>
              </w:rPr>
              <w:t xml:space="preserve">The method of calculation of a measurement or other type of numeric value is not specified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Two-dimensional method: </w:t>
            </w:r>
            <w:r>
              <w:rPr>
                <w:rFonts w:eastAsia="Times New Roman"/>
                <w:lang w:val="en-US"/>
              </w:rPr>
              <w:t xml:space="preserve">The calculation method was performed in two-dimensional space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Three-dimensional method: </w:t>
            </w:r>
            <w:r>
              <w:rPr>
                <w:rFonts w:eastAsia="Times New Roman"/>
                <w:lang w:val="en-US"/>
              </w:rPr>
              <w:t xml:space="preserve">The calculation method was performed in three-dimensional space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Breast tissue density: </w:t>
            </w:r>
            <w:r>
              <w:rPr>
                <w:rFonts w:eastAsia="Times New Roman"/>
                <w:lang w:val="en-US"/>
              </w:rPr>
              <w:t xml:space="preserve">The relative density of parenchymal tissue as a proportion of breast volume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of parenchymal tissue: </w:t>
            </w:r>
            <w:r>
              <w:rPr>
                <w:rFonts w:eastAsia="Times New Roman"/>
                <w:lang w:val="en-US"/>
              </w:rPr>
              <w:t xml:space="preserve">The volume of parenchymal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of breast: </w:t>
            </w:r>
            <w:r>
              <w:rPr>
                <w:rFonts w:eastAsia="Times New Roman"/>
                <w:lang w:val="en-US"/>
              </w:rPr>
              <w:t xml:space="preserve">The volume of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Mass of parenchymal tissue: </w:t>
            </w:r>
            <w:r>
              <w:rPr>
                <w:rFonts w:eastAsia="Times New Roman"/>
                <w:lang w:val="en-US"/>
              </w:rPr>
              <w:t xml:space="preserve">The mass of parenchymal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Mass of breast: </w:t>
            </w:r>
            <w:r>
              <w:rPr>
                <w:rFonts w:eastAsia="Times New Roman"/>
                <w:lang w:val="en-US"/>
              </w:rPr>
              <w:t xml:space="preserve">The mass of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Area of Vascular Calcification: </w:t>
            </w:r>
            <w:r>
              <w:rPr>
                <w:rFonts w:eastAsia="Times New Roman"/>
                <w:lang w:val="en-US"/>
              </w:rPr>
              <w:t xml:space="preserve">A measured or calculated area of vascular calcification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of Vascular Calcification: </w:t>
            </w:r>
            <w:r>
              <w:rPr>
                <w:rFonts w:eastAsia="Times New Roman"/>
                <w:lang w:val="en-US"/>
              </w:rPr>
              <w:t xml:space="preserve">A measured or calculated volume of vascular calcification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Percentage of Vascular Calcification: </w:t>
            </w:r>
            <w:r>
              <w:rPr>
                <w:rFonts w:eastAsia="Times New Roman"/>
                <w:lang w:val="en-US"/>
              </w:rPr>
              <w:t xml:space="preserve">A measured or calculated percentage of vascular calcification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Mass of Vascular Calcification: </w:t>
            </w:r>
            <w:r>
              <w:rPr>
                <w:rFonts w:eastAsia="Times New Roman"/>
                <w:lang w:val="en-US"/>
              </w:rPr>
              <w:t xml:space="preserve">A measured or calculated mass of vascular calcification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Average calcification distance in a calcification cluster: </w:t>
            </w:r>
            <w:r>
              <w:rPr>
                <w:rFonts w:eastAsia="Times New Roman"/>
                <w:lang w:val="en-US"/>
              </w:rPr>
              <w:t xml:space="preserve">The average nearest neighbor distance of all individual microcalcifications in a cluster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Standard deviation distance of calcifications in a cluster: </w:t>
            </w:r>
            <w:r>
              <w:rPr>
                <w:rFonts w:eastAsia="Times New Roman"/>
                <w:lang w:val="en-US"/>
              </w:rPr>
              <w:t xml:space="preserve">The standard deviation of nearest neighbor distance of all individual microcalcifications in a cluster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Colon CAD Report: </w:t>
            </w:r>
            <w:r>
              <w:rPr>
                <w:rFonts w:eastAsia="Times New Roman"/>
                <w:lang w:val="en-US"/>
              </w:rPr>
              <w:t xml:space="preserve">A structured report containing the results of computer-aided detection or diagnosis applied to colon imaging and associated clinical information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Colon Overall Assessment: </w:t>
            </w:r>
            <w:r>
              <w:rPr>
                <w:rFonts w:eastAsia="Times New Roman"/>
                <w:lang w:val="en-US"/>
              </w:rPr>
              <w:t xml:space="preserve">Overall interpretation of the colon using C-RADS categorization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Set Properties: </w:t>
            </w:r>
            <w:r>
              <w:rPr>
                <w:rFonts w:eastAsia="Times New Roman"/>
                <w:lang w:val="en-US"/>
              </w:rPr>
              <w:t xml:space="preserve">Characteristics of a set of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Slice Thickness: </w:t>
            </w:r>
            <w:r>
              <w:rPr>
                <w:rFonts w:eastAsia="Times New Roman"/>
                <w:lang w:val="en-US"/>
              </w:rPr>
              <w:t xml:space="preserve">Nominal slice thickness, in mm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Spacing between slices: </w:t>
            </w:r>
            <w:r>
              <w:rPr>
                <w:rFonts w:eastAsia="Times New Roman"/>
                <w:lang w:val="en-US"/>
              </w:rPr>
              <w:t xml:space="preserve">Distance between contiguous images, measured from the center-to-center of each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Frame of Reference UID: </w:t>
            </w:r>
            <w:r>
              <w:rPr>
                <w:rFonts w:eastAsia="Times New Roman"/>
                <w:lang w:val="en-US"/>
              </w:rPr>
              <w:t xml:space="preserve">Uniquely identifies groups of composite instances that have the same coordinate system that conveys spatial and/or temporal information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Recumbent Patient Position with respect to gravity: </w:t>
            </w:r>
            <w:r>
              <w:rPr>
                <w:rFonts w:eastAsia="Times New Roman"/>
                <w:lang w:val="en-US"/>
              </w:rPr>
              <w:t xml:space="preserve">Patient orientation with respect to downward direction (gravity)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Identifying Segment: </w:t>
            </w:r>
            <w:r>
              <w:rPr>
                <w:rFonts w:eastAsia="Times New Roman"/>
                <w:lang w:val="en-US"/>
              </w:rPr>
              <w:t xml:space="preserve">Distinguishes a part of a segmentation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Polyp stalk width: </w:t>
            </w:r>
            <w:r>
              <w:rPr>
                <w:rFonts w:eastAsia="Times New Roman"/>
                <w:lang w:val="en-US"/>
              </w:rPr>
              <w:t xml:space="preserve">The diameter of a polyp stalk measured perpendicular to the axis of the stalk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Distance from anus: </w:t>
            </w:r>
            <w:r>
              <w:rPr>
                <w:rFonts w:eastAsia="Times New Roman"/>
                <w:lang w:val="en-US"/>
              </w:rPr>
              <w:t xml:space="preserve">The length of the path following the centerline of the colon from the anus to the area of interest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Anatomic non-colon: </w:t>
            </w:r>
            <w:r>
              <w:rPr>
                <w:rFonts w:eastAsia="Times New Roman"/>
                <w:lang w:val="en-US"/>
              </w:rPr>
              <w:t xml:space="preserve">A location in the body that is outside the colon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C0 - Inadequate Study/Awaiting Prior Comparisons: </w:t>
            </w:r>
            <w:r>
              <w:rPr>
                <w:rFonts w:eastAsia="Times New Roman"/>
                <w:lang w:val="en-US"/>
              </w:rPr>
              <w:t xml:space="preserve">An inadequate study or a study that is awaiting prior comparisons. The study may have inadequate preparation and cannot exclude lesions greater than or equal to ten millimeters owing to presence of fluid or feces. The study may have inadequate insufflation where one or more colonic segments collapsed on both views. Based on "CT Colonography Reporting and Data System: A Consensus Proposal", Radiology, July 2005; 236:3-9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C1 - Normal Colon or Benign Lesion: </w:t>
            </w:r>
            <w:r>
              <w:rPr>
                <w:rFonts w:eastAsia="Times New Roman"/>
                <w:lang w:val="en-US"/>
              </w:rPr>
              <w:t xml:space="preserve">The study has a normal colon or benign lesion, with the recommendation to continue routine screening. The study has no </w:t>
            </w:r>
            <w:r>
              <w:rPr>
                <w:rFonts w:eastAsia="Times New Roman"/>
                <w:lang w:val="en-US"/>
              </w:rPr>
              <w:lastRenderedPageBreak/>
              <w:t xml:space="preserve">visible abnormalities of the colon. The study has no polyps greater than six millimeters. The study may have lipoma, inverted diverticulum, or nonneoplastic findings, such as colonic diverticula. Based on "CT Colonography Reporting and Data System: A Consensus Proposal", Radiology, July 2005; 236:3-9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C2 - Intermediate Polyp or Indeterminate Finding: </w:t>
            </w:r>
            <w:r>
              <w:rPr>
                <w:rFonts w:eastAsia="Times New Roman"/>
                <w:lang w:val="en-US"/>
              </w:rPr>
              <w:t xml:space="preserve">The study has an intermediate polyp or indeterminate finding and surveillance or colonoscopy is recommended. There may be intermediate polyps between six and nine millimeters and there are less than three in number. The study may have an intermediate finding and cannot exclude a polyp that is greater than or equal to six millimeters in a technically adequate exam. Based on "CT Colonography Reporting and Data System: A Consensus Proposal", Radiology, July 2005; 236:3-9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C3 - Polyp, Possibly Advanced Adenoma: </w:t>
            </w:r>
            <w:r>
              <w:rPr>
                <w:rFonts w:eastAsia="Times New Roman"/>
                <w:lang w:val="en-US"/>
              </w:rPr>
              <w:t xml:space="preserve">The study has a polyp, possibly advanced adenoma, and a follow-up colonoscopy is recommended. The study has a polyp greater than or equal to ten millimeters or the study has three or more polyps that are each between six to nine millimeters. Based on "CT Colonography Reporting and Data System: A Consensus Proposal", Radiology, July 2005; 236:3-9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C4 - Colonic Mass, Likely Malignant: </w:t>
            </w:r>
            <w:r>
              <w:rPr>
                <w:rFonts w:eastAsia="Times New Roman"/>
                <w:lang w:val="en-US"/>
              </w:rPr>
              <w:t xml:space="preserve">The study has a colonic mass, likely malignant, and surgical consultation is recommended. The lesion compromises bowel lumen and demonstrates extracolonic invasion. Based on "CT Colonography Reporting and Data System: A Consensus Proposal", Radiology, July 2005; 236:3-9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ACR Guideline, Performance of Adult CT Colonography: </w:t>
            </w:r>
            <w:r>
              <w:rPr>
                <w:rFonts w:eastAsia="Times New Roman"/>
                <w:lang w:val="en-US"/>
              </w:rPr>
              <w:t xml:space="preserve">American College of Radiology Practice Guideline for the Performance of Computed Tomography (CT) Colonography in Adults. In: Practice Guidelines and Technical Standards.Reston, Va: American College of Radiology;2006:371-376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ACR Standard, CT medical physics performance monitoring: </w:t>
            </w:r>
            <w:r>
              <w:rPr>
                <w:rFonts w:eastAsia="Times New Roman"/>
                <w:lang w:val="en-US"/>
              </w:rPr>
              <w:t xml:space="preserve">American College of Radiology Technical Standard for Diagnostic Medical Physics Performance Monitoring of Computed Tomography (CT) Equipment. In: Practice Guidelines and Technical Standards.Reston, Va: American College of Radiology;2006:945-948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AP+45: </w:t>
            </w:r>
            <w:r>
              <w:rPr>
                <w:rFonts w:eastAsia="Times New Roman"/>
                <w:lang w:val="en-US"/>
              </w:rPr>
              <w:t xml:space="preserve">View Orientation Modifier indicates that the view orientation of the imaging plane is rotated +45Â° along the cranial-caudal axis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AP-45: </w:t>
            </w:r>
            <w:r>
              <w:rPr>
                <w:rFonts w:eastAsia="Times New Roman"/>
                <w:lang w:val="en-US"/>
              </w:rPr>
              <w:t xml:space="preserve">View Orientation Modifier indicates that the view orientation of the imaging plane is rotated -45Â° along the cranial-caudal axis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Anatomical axis of femur: </w:t>
            </w:r>
            <w:r>
              <w:rPr>
                <w:rFonts w:eastAsia="Times New Roman"/>
                <w:lang w:val="en-US"/>
              </w:rPr>
              <w:t xml:space="preserve">The axis following the shaft of the femur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Acetabular Center of Rotation: </w:t>
            </w:r>
            <w:r>
              <w:rPr>
                <w:rFonts w:eastAsia="Times New Roman"/>
                <w:lang w:val="en-US"/>
              </w:rPr>
              <w:t xml:space="preserve">Center of Rotation of the natural Acetabulum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Femur Head Center of Rotation: </w:t>
            </w:r>
            <w:r>
              <w:rPr>
                <w:rFonts w:eastAsia="Times New Roman"/>
                <w:lang w:val="en-US"/>
              </w:rPr>
              <w:t xml:space="preserve">Center of Rotation of the natural femur head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Acetabular Cup Shell: </w:t>
            </w:r>
            <w:r>
              <w:rPr>
                <w:rFonts w:eastAsia="Times New Roman"/>
                <w:lang w:val="en-US"/>
              </w:rPr>
              <w:t xml:space="preserve">Prosthetic component implanted into the acetabulum. Provides hold for the insert that is mounted inside the cup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Acetabular Cup Insert: </w:t>
            </w:r>
            <w:r>
              <w:rPr>
                <w:rFonts w:eastAsia="Times New Roman"/>
                <w:lang w:val="en-US"/>
              </w:rPr>
              <w:t xml:space="preserve">Prosthetic pelvic joint component. Inserted into the cup, takes in the femoral head replacement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Acetabular Cup Monoblock: </w:t>
            </w:r>
            <w:r>
              <w:rPr>
                <w:rFonts w:eastAsia="Times New Roman"/>
                <w:lang w:val="en-US"/>
              </w:rPr>
              <w:t xml:space="preserve">Prosthetic pelvic joint cup including insert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Femoral Head Ball Component: </w:t>
            </w:r>
            <w:r>
              <w:rPr>
                <w:rFonts w:eastAsia="Times New Roman"/>
                <w:lang w:val="en-US"/>
              </w:rPr>
              <w:t xml:space="preserve">Component for Femoral Head Prosthesis where the conic intake for the stem neck can be exchanged. Combined with a Femoral Head Cone Taper Component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Femoral Head Cone Taper Component: </w:t>
            </w:r>
            <w:r>
              <w:rPr>
                <w:rFonts w:eastAsia="Times New Roman"/>
                <w:lang w:val="en-US"/>
              </w:rPr>
              <w:t xml:space="preserve">Exchangeable neck intake for composite femoral head prosthesis. Combined with a Femoral Head Ball Component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Femoral Stem: </w:t>
            </w:r>
            <w:r>
              <w:rPr>
                <w:rFonts w:eastAsia="Times New Roman"/>
                <w:lang w:val="en-US"/>
              </w:rPr>
              <w:t xml:space="preserve">Prosthesis Implanted into the femoral bone to provide force transmission between joint replacement and bone. On the proximal end a conic neck holds the femoral head replacement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Femoral Stem Distal Component: </w:t>
            </w:r>
            <w:r>
              <w:rPr>
                <w:rFonts w:eastAsia="Times New Roman"/>
                <w:lang w:val="en-US"/>
              </w:rPr>
              <w:t xml:space="preserve">Distal half of a modular stem prosthesis system. Combined with a Stem Proximal Component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Femoral Stem Proximal Component: </w:t>
            </w:r>
            <w:r>
              <w:rPr>
                <w:rFonts w:eastAsia="Times New Roman"/>
                <w:lang w:val="en-US"/>
              </w:rPr>
              <w:t xml:space="preserve">Proximal half of a modular stem prosthesis system. Combined with a Stem Distal Component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Femoral Stem Component: </w:t>
            </w:r>
            <w:r>
              <w:rPr>
                <w:rFonts w:eastAsia="Times New Roman"/>
                <w:lang w:val="en-US"/>
              </w:rPr>
              <w:t xml:space="preserve">Stem prosthetic component with a modular insert for an exchangeable neck component. Combined with a Neck Component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Neck Component: </w:t>
            </w:r>
            <w:r>
              <w:rPr>
                <w:rFonts w:eastAsia="Times New Roman"/>
                <w:lang w:val="en-US"/>
              </w:rPr>
              <w:t xml:space="preserve">Prosthetic Neck to be combined with a Stem Component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Monoblock Stem: </w:t>
            </w:r>
            <w:r>
              <w:rPr>
                <w:rFonts w:eastAsia="Times New Roman"/>
                <w:lang w:val="en-US"/>
              </w:rPr>
              <w:t xml:space="preserve">Prosthetic Stem and Femoral Head in one piece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Prosthetic Shaft Augment: </w:t>
            </w:r>
            <w:r>
              <w:rPr>
                <w:rFonts w:eastAsia="Times New Roman"/>
                <w:lang w:val="en-US"/>
              </w:rPr>
              <w:t xml:space="preserve">A proximal attachment to the shaft used to compensate for bone deficiencies or bone loss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Femoral Head Resurfacing Component: </w:t>
            </w:r>
            <w:r>
              <w:rPr>
                <w:rFonts w:eastAsia="Times New Roman"/>
                <w:lang w:val="en-US"/>
              </w:rPr>
              <w:t xml:space="preserve">Artificial femur head surface needed for the partial replacement of the femoral head where only the surface is replaced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Pinning: </w:t>
            </w:r>
            <w:r>
              <w:rPr>
                <w:rFonts w:eastAsia="Times New Roman"/>
                <w:lang w:val="en-US"/>
              </w:rPr>
              <w:t xml:space="preserve">Fixation using a pin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Sewing: </w:t>
            </w:r>
            <w:r>
              <w:rPr>
                <w:rFonts w:eastAsia="Times New Roman"/>
                <w:lang w:val="en-US"/>
              </w:rPr>
              <w:t xml:space="preserve">Fixation sewing several objects together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Bolting: </w:t>
            </w:r>
            <w:r>
              <w:rPr>
                <w:rFonts w:eastAsia="Times New Roman"/>
                <w:lang w:val="en-US"/>
              </w:rPr>
              <w:t xml:space="preserve">Fixation using a bolt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Wedging: </w:t>
            </w:r>
            <w:r>
              <w:rPr>
                <w:rFonts w:eastAsia="Times New Roman"/>
                <w:lang w:val="en-US"/>
              </w:rPr>
              <w:t xml:space="preserve">Fixation due to forcing an object into a narrow space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Distal Centralizer: </w:t>
            </w:r>
            <w:r>
              <w:rPr>
                <w:rFonts w:eastAsia="Times New Roman"/>
                <w:lang w:val="en-US"/>
              </w:rPr>
              <w:t xml:space="preserve">Attachment to the distal end of a cemented stem assuring that the stem is in a central position inside the drilled femoral canal before cementation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Generic 2D Planning: </w:t>
            </w:r>
            <w:r>
              <w:rPr>
                <w:rFonts w:eastAsia="Times New Roman"/>
                <w:lang w:val="en-US"/>
              </w:rPr>
              <w:t xml:space="preserve">Planning by an unspecified 2D method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Generic 3D Planning: </w:t>
            </w:r>
            <w:r>
              <w:rPr>
                <w:rFonts w:eastAsia="Times New Roman"/>
                <w:lang w:val="en-US"/>
              </w:rPr>
              <w:t xml:space="preserve">Planning by an unspecified 3D method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Generic Planning for Hip Replacement: </w:t>
            </w:r>
            <w:r>
              <w:rPr>
                <w:rFonts w:eastAsia="Times New Roman"/>
                <w:lang w:val="en-US"/>
              </w:rPr>
              <w:t xml:space="preserve">Planning of a Hip Replacement, by an unspecified method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Generic Planning for Knee Replacement: </w:t>
            </w:r>
            <w:r>
              <w:rPr>
                <w:rFonts w:eastAsia="Times New Roman"/>
                <w:lang w:val="en-US"/>
              </w:rPr>
              <w:t xml:space="preserve">Planning of Knee Replacement, by an unspecified method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MÃ¼ller Method Planning for Hip Replacement: </w:t>
            </w:r>
            <w:r>
              <w:rPr>
                <w:rFonts w:eastAsia="Times New Roman"/>
                <w:lang w:val="en-US"/>
              </w:rPr>
              <w:t xml:space="preserve">Planning of Hip Replacement according to the procedure of M. E. MÃ¼ller [Eggli et. al.1998]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Implantation Plan: </w:t>
            </w:r>
            <w:r>
              <w:rPr>
                <w:rFonts w:eastAsia="Times New Roman"/>
                <w:lang w:val="en-US"/>
              </w:rPr>
              <w:t xml:space="preserve">A Report containing the results of an Implantation Planning Activity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Selected Implant Component: </w:t>
            </w:r>
            <w:r>
              <w:rPr>
                <w:rFonts w:eastAsia="Times New Roman"/>
                <w:lang w:val="en-US"/>
              </w:rPr>
              <w:t xml:space="preserve">A selection of one Implant Component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Component ID: </w:t>
            </w:r>
            <w:r>
              <w:rPr>
                <w:rFonts w:eastAsia="Times New Roman"/>
                <w:lang w:val="en-US"/>
              </w:rPr>
              <w:t xml:space="preserve">Identification ID of an Implant Component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Implant Template: </w:t>
            </w:r>
            <w:r>
              <w:rPr>
                <w:rFonts w:eastAsia="Times New Roman"/>
                <w:lang w:val="en-US"/>
              </w:rPr>
              <w:t xml:space="preserve">An implant template describing the properties (2D/3D geometry and other data) of one Implant Component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Component Connection: </w:t>
            </w:r>
            <w:r>
              <w:rPr>
                <w:rFonts w:eastAsia="Times New Roman"/>
                <w:lang w:val="en-US"/>
              </w:rPr>
              <w:t xml:space="preserve">A connection of two Connected Implantation Plan </w:t>
            </w:r>
            <w:r>
              <w:rPr>
                <w:rFonts w:eastAsia="Times New Roman"/>
                <w:lang w:val="en-US"/>
              </w:rPr>
              <w:lastRenderedPageBreak/>
              <w:t xml:space="preserve">Components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Mating Feature Set ID: </w:t>
            </w:r>
            <w:r>
              <w:rPr>
                <w:rFonts w:eastAsia="Times New Roman"/>
                <w:lang w:val="en-US"/>
              </w:rPr>
              <w:t xml:space="preserve">ID of a Mating Feature Set in an Implant Component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Mating Feature ID: </w:t>
            </w:r>
            <w:r>
              <w:rPr>
                <w:rFonts w:eastAsia="Times New Roman"/>
                <w:lang w:val="en-US"/>
              </w:rPr>
              <w:t xml:space="preserve">ID of the Mating Feature in a Mating Feature Set in an Implant Component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Spatial Registration: </w:t>
            </w:r>
            <w:r>
              <w:rPr>
                <w:rFonts w:eastAsia="Times New Roman"/>
                <w:lang w:val="en-US"/>
              </w:rPr>
              <w:t xml:space="preserve">The Spatial Registration of one or more Implant Components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Image: </w:t>
            </w:r>
            <w:r>
              <w:rPr>
                <w:rFonts w:eastAsia="Times New Roman"/>
                <w:lang w:val="en-US"/>
              </w:rPr>
              <w:t xml:space="preserve">Patient Images used for an implantation planning activity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Assembly: </w:t>
            </w:r>
            <w:r>
              <w:rPr>
                <w:rFonts w:eastAsia="Times New Roman"/>
                <w:lang w:val="en-US"/>
              </w:rPr>
              <w:t xml:space="preserve">A collection of Component Connections of Implant Components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User Selected Fiducial: </w:t>
            </w:r>
            <w:r>
              <w:rPr>
                <w:rFonts w:eastAsia="Times New Roman"/>
                <w:lang w:val="en-US"/>
              </w:rPr>
              <w:t xml:space="preserve">Fiducials that are selected by the user and may or may not belong to anatomical landmarks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Derived Fiducial: </w:t>
            </w:r>
            <w:r>
              <w:rPr>
                <w:rFonts w:eastAsia="Times New Roman"/>
                <w:lang w:val="en-US"/>
              </w:rPr>
              <w:t xml:space="preserve">Fiducials that represent geometric characteristics, such as center of rotation, and are derived from other fiducials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Information used for planning: </w:t>
            </w:r>
            <w:r>
              <w:rPr>
                <w:rFonts w:eastAsia="Times New Roman"/>
                <w:lang w:val="en-US"/>
              </w:rPr>
              <w:t xml:space="preserve">All parameters and data that were used for the planning activity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Supporting Information: </w:t>
            </w:r>
            <w:r>
              <w:rPr>
                <w:rFonts w:eastAsia="Times New Roman"/>
                <w:lang w:val="en-US"/>
              </w:rPr>
              <w:t xml:space="preserve">A description of the plan as encapsulated PDF SOP Instance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Implant Component List: </w:t>
            </w:r>
            <w:r>
              <w:rPr>
                <w:rFonts w:eastAsia="Times New Roman"/>
                <w:lang w:val="en-US"/>
              </w:rPr>
              <w:t xml:space="preserve">A list of all Implant Components selected for an implantation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Data Used During Planning: </w:t>
            </w:r>
            <w:r>
              <w:rPr>
                <w:rFonts w:eastAsia="Times New Roman"/>
                <w:lang w:val="en-US"/>
              </w:rPr>
              <w:t xml:space="preserve">Reference to objects containing patient data that is used for planning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Degrees of Freedom Specification: </w:t>
            </w:r>
            <w:r>
              <w:rPr>
                <w:rFonts w:eastAsia="Times New Roman"/>
                <w:lang w:val="en-US"/>
              </w:rPr>
              <w:t xml:space="preserve">A specification of the values from one or more Degrees of Freedom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Degree of Freedom ID: </w:t>
            </w:r>
            <w:r>
              <w:rPr>
                <w:rFonts w:eastAsia="Times New Roman"/>
                <w:lang w:val="en-US"/>
              </w:rPr>
              <w:t xml:space="preserve">ID of one Degree of Freedom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Related Patient Data Not Used During Planning: </w:t>
            </w:r>
            <w:r>
              <w:rPr>
                <w:rFonts w:eastAsia="Times New Roman"/>
                <w:lang w:val="en-US"/>
              </w:rPr>
              <w:t xml:space="preserve">Reference to objects containing patient data that were not used for planning but are somehow related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Related Implantation Reports: </w:t>
            </w:r>
            <w:r>
              <w:rPr>
                <w:rFonts w:eastAsia="Times New Roman"/>
                <w:lang w:val="en-US"/>
              </w:rPr>
              <w:t xml:space="preserve">Implantation Reports that are somehow related. E.g., contemporaneous implantations that are independent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Implant Assembly Template: </w:t>
            </w:r>
            <w:r>
              <w:rPr>
                <w:rFonts w:eastAsia="Times New Roman"/>
                <w:lang w:val="en-US"/>
              </w:rPr>
              <w:t xml:space="preserve">Implant Assembly Template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Planning Information for Intraoperative Usage: </w:t>
            </w:r>
            <w:r>
              <w:rPr>
                <w:rFonts w:eastAsia="Times New Roman"/>
                <w:lang w:val="en-US"/>
              </w:rPr>
              <w:t xml:space="preserve">Information that is intended to be used intra-operatively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Implantation Patient Positioning: </w:t>
            </w:r>
            <w:r>
              <w:rPr>
                <w:rFonts w:eastAsia="Times New Roman"/>
                <w:lang w:val="en-US"/>
              </w:rPr>
              <w:t xml:space="preserve">Position of the patient on the operating room table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Fiducial Intent: </w:t>
            </w:r>
            <w:r>
              <w:rPr>
                <w:rFonts w:eastAsia="Times New Roman"/>
                <w:lang w:val="en-US"/>
              </w:rPr>
              <w:t xml:space="preserve">Intended use of the fiducial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Component Type: </w:t>
            </w:r>
            <w:r>
              <w:rPr>
                <w:rFonts w:eastAsia="Times New Roman"/>
                <w:lang w:val="en-US"/>
              </w:rPr>
              <w:t xml:space="preserve">Type of an Implant Component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Manufacturer Implant Template: </w:t>
            </w:r>
            <w:r>
              <w:rPr>
                <w:rFonts w:eastAsia="Times New Roman"/>
                <w:lang w:val="en-US"/>
              </w:rPr>
              <w:t xml:space="preserve">Implant Template released by the Manufacturer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Derived Planning Images: </w:t>
            </w:r>
            <w:r>
              <w:rPr>
                <w:rFonts w:eastAsia="Times New Roman"/>
                <w:lang w:val="en-US"/>
              </w:rPr>
              <w:t xml:space="preserve">Images that are created by a planning application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Derived Planning Data: </w:t>
            </w:r>
            <w:r>
              <w:rPr>
                <w:rFonts w:eastAsia="Times New Roman"/>
                <w:lang w:val="en-US"/>
              </w:rPr>
              <w:t xml:space="preserve">Data that is created by a planning application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Connected Implantation Plan Component: </w:t>
            </w:r>
            <w:r>
              <w:rPr>
                <w:rFonts w:eastAsia="Times New Roman"/>
                <w:lang w:val="en-US"/>
              </w:rPr>
              <w:t xml:space="preserve">One Implant Component that is connected to another Implant Component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Planning Method: </w:t>
            </w:r>
            <w:r>
              <w:rPr>
                <w:rFonts w:eastAsia="Times New Roman"/>
                <w:lang w:val="en-US"/>
              </w:rPr>
              <w:t xml:space="preserve">The method used for planning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Degree of Freedom Exact Translational Value: </w:t>
            </w:r>
            <w:r>
              <w:rPr>
                <w:rFonts w:eastAsia="Times New Roman"/>
                <w:lang w:val="en-US"/>
              </w:rPr>
              <w:t xml:space="preserve">Defines the exact value that was planned for translation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Degree of Freedom Minimum Translational Value: </w:t>
            </w:r>
            <w:r>
              <w:rPr>
                <w:rFonts w:eastAsia="Times New Roman"/>
                <w:lang w:val="en-US"/>
              </w:rPr>
              <w:t xml:space="preserve">Defines the minimum value that was planned for translation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Degree of Freedom Maximum Translational Value: </w:t>
            </w:r>
            <w:r>
              <w:rPr>
                <w:rFonts w:eastAsia="Times New Roman"/>
                <w:lang w:val="en-US"/>
              </w:rPr>
              <w:t xml:space="preserve">Defines the maximum value that was planned for translation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Degree of Freedom Exact Rotational Translation Value: </w:t>
            </w:r>
            <w:r>
              <w:rPr>
                <w:rFonts w:eastAsia="Times New Roman"/>
                <w:lang w:val="en-US"/>
              </w:rPr>
              <w:t xml:space="preserve">Defines the exact value that was planned for rotation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Degree of Freedom Minimum Rotational Value: </w:t>
            </w:r>
            <w:r>
              <w:rPr>
                <w:rFonts w:eastAsia="Times New Roman"/>
                <w:lang w:val="en-US"/>
              </w:rPr>
              <w:t xml:space="preserve">Defines the minimum value that was planned for rotation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Degree of Freedom Maximum Rotational Value: </w:t>
            </w:r>
            <w:r>
              <w:rPr>
                <w:rFonts w:eastAsia="Times New Roman"/>
                <w:lang w:val="en-US"/>
              </w:rPr>
              <w:t xml:space="preserve">Defines the maximum value that was planned for rotation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Peri-operative Photographic Imaging: </w:t>
            </w:r>
            <w:r>
              <w:rPr>
                <w:rFonts w:eastAsia="Times New Roman"/>
                <w:lang w:val="en-US"/>
              </w:rPr>
              <w:t xml:space="preserve">Procedure step protocol for photographic imaging of surgical procedures, including photography of specimens collected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Gross Specimen Imaging: </w:t>
            </w:r>
            <w:r>
              <w:rPr>
                <w:rFonts w:eastAsia="Times New Roman"/>
                <w:lang w:val="en-US"/>
              </w:rPr>
              <w:t xml:space="preserve">Procedure step protocol for imaging gross specimens, typically with a photographic camera (modality XC), and planning further dissection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Slide Microscopy: </w:t>
            </w:r>
            <w:r>
              <w:rPr>
                <w:rFonts w:eastAsia="Times New Roman"/>
                <w:lang w:val="en-US"/>
              </w:rPr>
              <w:t xml:space="preserve">Procedure step protocol for imaging slide specimens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Whole Slide Imaging: </w:t>
            </w:r>
            <w:r>
              <w:rPr>
                <w:rFonts w:eastAsia="Times New Roman"/>
                <w:lang w:val="en-US"/>
              </w:rPr>
              <w:t xml:space="preserve">Procedure step protocol for imaging slide specimens using a whole slide scanner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WSI 20X RGB: </w:t>
            </w:r>
            <w:r>
              <w:rPr>
                <w:rFonts w:eastAsia="Times New Roman"/>
                <w:lang w:val="en-US"/>
              </w:rPr>
              <w:t xml:space="preserve">Procedure step protocol for imaging slide specimens using a whole slide scanner with a 20X nominal objective lens, in full color, with a single imaging focal plane across the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WSI 40X RGB: </w:t>
            </w:r>
            <w:r>
              <w:rPr>
                <w:rFonts w:eastAsia="Times New Roman"/>
                <w:lang w:val="en-US"/>
              </w:rPr>
              <w:t xml:space="preserve">Procedure step protocol for imaging slide specimens using a whole slide scanner with a 40X nominal objective lens, in full color, with a single imaging focal plane across the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Illumination Method: </w:t>
            </w:r>
            <w:r>
              <w:rPr>
                <w:rFonts w:eastAsia="Times New Roman"/>
                <w:lang w:val="en-US"/>
              </w:rPr>
              <w:t xml:space="preserve">Technique of illuminating specimen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focal planes: </w:t>
            </w:r>
            <w:r>
              <w:rPr>
                <w:rFonts w:eastAsia="Times New Roman"/>
                <w:lang w:val="en-US"/>
              </w:rPr>
              <w:t xml:space="preserve">Number of focal planes for a microscopy image acquisition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Focal plane Z offset: </w:t>
            </w:r>
            <w:r>
              <w:rPr>
                <w:rFonts w:eastAsia="Times New Roman"/>
                <w:lang w:val="en-US"/>
              </w:rPr>
              <w:t xml:space="preserve">Nominal distance above a reference plane (typically a slide glass substrate top surface) of the focal plane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Magnification selection: </w:t>
            </w:r>
            <w:r>
              <w:rPr>
                <w:rFonts w:eastAsia="Times New Roman"/>
                <w:lang w:val="en-US"/>
              </w:rPr>
              <w:t xml:space="preserve">Microscope magnification based on nominal objective lens power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Illumination wavelength: </w:t>
            </w:r>
            <w:r>
              <w:rPr>
                <w:rFonts w:eastAsia="Times New Roman"/>
                <w:lang w:val="en-US"/>
              </w:rPr>
              <w:t xml:space="preserve">Nominal center wavelength for an imaging spectral band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Illumination spectral band: </w:t>
            </w:r>
            <w:r>
              <w:rPr>
                <w:rFonts w:eastAsia="Times New Roman"/>
                <w:lang w:val="en-US"/>
              </w:rPr>
              <w:t xml:space="preserve">Name (coded) for an imaging spectral band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Optical filter type: </w:t>
            </w:r>
            <w:r>
              <w:rPr>
                <w:rFonts w:eastAsia="Times New Roman"/>
                <w:lang w:val="en-US"/>
              </w:rPr>
              <w:t xml:space="preserve">Type of filter inserted into the optical imaging path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Tissue selection method: </w:t>
            </w:r>
            <w:r>
              <w:rPr>
                <w:rFonts w:eastAsia="Times New Roman"/>
                <w:lang w:val="en-US"/>
              </w:rPr>
              <w:t xml:space="preserve">Technique for identifying tissue to be imaged versus area of slide not to be imaged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Multiple planes: </w:t>
            </w:r>
            <w:r>
              <w:rPr>
                <w:rFonts w:eastAsia="Times New Roman"/>
                <w:lang w:val="en-US"/>
              </w:rPr>
              <w:t xml:space="preserve">Imaging performed at multiple imaging (focal) planes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5X: </w:t>
            </w:r>
            <w:r>
              <w:rPr>
                <w:rFonts w:eastAsia="Times New Roman"/>
                <w:lang w:val="en-US"/>
              </w:rPr>
              <w:t xml:space="preserve">Nominal 5 power objective lens, resulting in a digital image at approximately 2 um/pixel spacing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10X: </w:t>
            </w:r>
            <w:r>
              <w:rPr>
                <w:rFonts w:eastAsia="Times New Roman"/>
                <w:lang w:val="en-US"/>
              </w:rPr>
              <w:t xml:space="preserve">Nominal 10 power objective lens, resulting in a digital image at approximately 1 um/pixel spacing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20X: </w:t>
            </w:r>
            <w:r>
              <w:rPr>
                <w:rFonts w:eastAsia="Times New Roman"/>
                <w:lang w:val="en-US"/>
              </w:rPr>
              <w:t xml:space="preserve">Nominal 20 power microscope objective lens, resulting in a digital image at approximately 0.5 um/pixel spacing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40X: </w:t>
            </w:r>
            <w:r>
              <w:rPr>
                <w:rFonts w:eastAsia="Times New Roman"/>
                <w:lang w:val="en-US"/>
              </w:rPr>
              <w:t xml:space="preserve">Nominal 40 power microscope objective lens, with a combined condenser and objective lens numerical aperture of approximately 1.3, resulting in a digital image at approximately 0.25 um/pixel spacing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Nominal empty tile suppression: </w:t>
            </w:r>
            <w:r>
              <w:rPr>
                <w:rFonts w:eastAsia="Times New Roman"/>
                <w:lang w:val="en-US"/>
              </w:rPr>
              <w:t xml:space="preserve">Equipment-specific nominal or default method for identifying tiles without tissue imaged for suppression from inclusion in image object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High threshold empty tile suppression: </w:t>
            </w:r>
            <w:r>
              <w:rPr>
                <w:rFonts w:eastAsia="Times New Roman"/>
                <w:lang w:val="en-US"/>
              </w:rPr>
              <w:t xml:space="preserve">Equipment-specific high threshold method for identifying tiles without tissue imaged for suppression from inclusion in image object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empty tile suppression: </w:t>
            </w:r>
            <w:r>
              <w:rPr>
                <w:rFonts w:eastAsia="Times New Roman"/>
                <w:lang w:val="en-US"/>
              </w:rPr>
              <w:t xml:space="preserve">Tiles without tissue imaged are not suppressed from inclusion in image object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Of Interest: </w:t>
            </w:r>
            <w:r>
              <w:rPr>
                <w:rFonts w:eastAsia="Times New Roman"/>
                <w:lang w:val="en-US"/>
              </w:rPr>
              <w:t xml:space="preserve">Of Interest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Rejected for Quality Reasons: </w:t>
            </w:r>
            <w:r>
              <w:rPr>
                <w:rFonts w:eastAsia="Times New Roman"/>
                <w:lang w:val="en-US"/>
              </w:rPr>
              <w:t xml:space="preserve">Rejected for Quality Reasons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 Referring Provider: </w:t>
            </w:r>
            <w:r>
              <w:rPr>
                <w:rFonts w:eastAsia="Times New Roman"/>
                <w:lang w:val="en-US"/>
              </w:rPr>
              <w:t xml:space="preserve">For Referring Provider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 Surgery: </w:t>
            </w:r>
            <w:r>
              <w:rPr>
                <w:rFonts w:eastAsia="Times New Roman"/>
                <w:lang w:val="en-US"/>
              </w:rPr>
              <w:t xml:space="preserve">For Surgery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 Teaching: </w:t>
            </w:r>
            <w:r>
              <w:rPr>
                <w:rFonts w:eastAsia="Times New Roman"/>
                <w:lang w:val="en-US"/>
              </w:rPr>
              <w:t xml:space="preserve">For Teaching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 Conference: </w:t>
            </w:r>
            <w:r>
              <w:rPr>
                <w:rFonts w:eastAsia="Times New Roman"/>
                <w:lang w:val="en-US"/>
              </w:rPr>
              <w:t xml:space="preserve">For Conference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 Therapy: </w:t>
            </w:r>
            <w:r>
              <w:rPr>
                <w:rFonts w:eastAsia="Times New Roman"/>
                <w:lang w:val="en-US"/>
              </w:rPr>
              <w:t xml:space="preserve">For Therapy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 Patient: </w:t>
            </w:r>
            <w:r>
              <w:rPr>
                <w:rFonts w:eastAsia="Times New Roman"/>
                <w:lang w:val="en-US"/>
              </w:rPr>
              <w:t xml:space="preserve">For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 Peer Review: </w:t>
            </w:r>
            <w:r>
              <w:rPr>
                <w:rFonts w:eastAsia="Times New Roman"/>
                <w:lang w:val="en-US"/>
              </w:rPr>
              <w:t xml:space="preserve">For Peer Review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 Research: </w:t>
            </w:r>
            <w:r>
              <w:rPr>
                <w:rFonts w:eastAsia="Times New Roman"/>
                <w:lang w:val="en-US"/>
              </w:rPr>
              <w:t xml:space="preserve">For Research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Quality Issue: </w:t>
            </w:r>
            <w:r>
              <w:rPr>
                <w:rFonts w:eastAsia="Times New Roman"/>
                <w:lang w:val="en-US"/>
              </w:rPr>
              <w:t xml:space="preserve">Quality 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Document Title Modifier: </w:t>
            </w:r>
            <w:r>
              <w:rPr>
                <w:rFonts w:eastAsia="Times New Roman"/>
                <w:lang w:val="en-US"/>
              </w:rPr>
              <w:t xml:space="preserve">Document Title Modifier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Key Object Description: </w:t>
            </w:r>
            <w:r>
              <w:rPr>
                <w:rFonts w:eastAsia="Times New Roman"/>
                <w:lang w:val="en-US"/>
              </w:rPr>
              <w:t xml:space="preserve">Key Object Description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Best In Set: </w:t>
            </w:r>
            <w:r>
              <w:rPr>
                <w:rFonts w:eastAsia="Times New Roman"/>
                <w:lang w:val="en-US"/>
              </w:rPr>
              <w:t xml:space="preserve">A selection that represents the "best" chosen from a larger set of items. E.g., the best images within a Study or Series. The criteria against which "best" is measured is not defined. Contrast this with the more specific term "Best illustration of finding"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Study: </w:t>
            </w:r>
            <w:r>
              <w:rPr>
                <w:rFonts w:eastAsia="Times New Roman"/>
                <w:lang w:val="en-US"/>
              </w:rPr>
              <w:t xml:space="preserve">A study is a collection of one or more series of medical images, presentation states, and/or SR documents that are logically related for the purpose of diagnosing a patient. A study may include composite instances that are created by a single modality, multiple modalities or by multiple devices of the same modality. [From Section A.1.2.2 â€œStudy IEâ€ in PS3.3 ]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Series: </w:t>
            </w:r>
            <w:r>
              <w:rPr>
                <w:rFonts w:eastAsia="Times New Roman"/>
                <w:lang w:val="en-US"/>
              </w:rPr>
              <w:t xml:space="preserve">A distinct logical set used to group composite instances. All instances within a Series are of the same modality, in the same Frame of Reference (if any), and created by the same equipment. [See Section A.1.2.3 â€œSeries IEâ€ in PS3.3 ]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Performed Procedure Step: </w:t>
            </w:r>
            <w:r>
              <w:rPr>
                <w:rFonts w:eastAsia="Times New Roman"/>
                <w:lang w:val="en-US"/>
              </w:rPr>
              <w:t xml:space="preserve">An arbitrarily defined unit of service that has actually been performed (not just scheduled). [From Section 7.3.1.9 â€œModality Performed Procedure Stepâ€ in PS3.3 ]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Stage-View: </w:t>
            </w:r>
            <w:r>
              <w:rPr>
                <w:rFonts w:eastAsia="Times New Roman"/>
                <w:lang w:val="en-US"/>
              </w:rPr>
              <w:t xml:space="preserve">An image or set of images illustrating a specific stage (phase in a stress echo exam protocol) and view (combination of the transducer position and orientation at the time of image acquisition)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 Printing: </w:t>
            </w:r>
            <w:r>
              <w:rPr>
                <w:rFonts w:eastAsia="Times New Roman"/>
                <w:lang w:val="en-US"/>
              </w:rPr>
              <w:t xml:space="preserve">For Printing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 Report Attachment: </w:t>
            </w:r>
            <w:r>
              <w:rPr>
                <w:rFonts w:eastAsia="Times New Roman"/>
                <w:lang w:val="en-US"/>
              </w:rPr>
              <w:t xml:space="preserve">Selection of information objects for attachment to the clinical report of the Current Requested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 Litigation: </w:t>
            </w:r>
            <w:r>
              <w:rPr>
                <w:rFonts w:eastAsia="Times New Roman"/>
                <w:lang w:val="en-US"/>
              </w:rPr>
              <w:t xml:space="preserve">List of objects that are related to litigation and should be specially handled. E.g., may apply if a complaint has been received regarding a patient, or a specific set of images has been the subject of a subpoena, and needs to be sequestered or excluded from automatic purging according to retention policy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Double exposure: </w:t>
            </w:r>
            <w:r>
              <w:rPr>
                <w:rFonts w:eastAsia="Times New Roman"/>
                <w:lang w:val="en-US"/>
              </w:rPr>
              <w:t xml:space="preserve">Double exposure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Manifest: </w:t>
            </w:r>
            <w:r>
              <w:rPr>
                <w:rFonts w:eastAsia="Times New Roman"/>
                <w:lang w:val="en-US"/>
              </w:rPr>
              <w:t xml:space="preserve">A list of objects that have been exported out of one organizational domain into another domain. Typically, the first domain has no direct control over what the second domain will do with the objects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Signed Manifest: </w:t>
            </w:r>
            <w:r>
              <w:rPr>
                <w:rFonts w:eastAsia="Times New Roman"/>
                <w:lang w:val="en-US"/>
              </w:rPr>
              <w:t xml:space="preserve">A signed list of objects that have been exported out of one organizational domain into another domain, referenced securely with either Digital Signatures or MACs. Typically, the first domain has no direct control over what the second domain will do with the objects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 Study Content: </w:t>
            </w:r>
            <w:r>
              <w:rPr>
                <w:rFonts w:eastAsia="Times New Roman"/>
                <w:lang w:val="en-US"/>
              </w:rPr>
              <w:t xml:space="preserve">The list of objects that constitute a study at the time that the list was created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Signed Complete Study Content: </w:t>
            </w:r>
            <w:r>
              <w:rPr>
                <w:rFonts w:eastAsia="Times New Roman"/>
                <w:lang w:val="en-US"/>
              </w:rPr>
              <w:t xml:space="preserve">The signed list of objects that constitute a study at the time that the list was created, referenced securely with either Digital Signatures or MACs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 Acquisition Content: </w:t>
            </w:r>
            <w:r>
              <w:rPr>
                <w:rFonts w:eastAsia="Times New Roman"/>
                <w:lang w:val="en-US"/>
              </w:rPr>
              <w:t xml:space="preserve">The list of objects that were generated in a single procedure step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Signed Complete Acquisition Content: </w:t>
            </w:r>
            <w:r>
              <w:rPr>
                <w:rFonts w:eastAsia="Times New Roman"/>
                <w:lang w:val="en-US"/>
              </w:rPr>
              <w:t xml:space="preserve">The signed list of objects that were generated in a single procedure step, referenced securely with either Digital Signatures or MACs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Group of Frames for Display: </w:t>
            </w:r>
            <w:r>
              <w:rPr>
                <w:rFonts w:eastAsia="Times New Roman"/>
                <w:lang w:val="en-US"/>
              </w:rPr>
              <w:t xml:space="preserve">A list of frames or single-frame or entire multi-frame instances that together constitute a set for some purpose, such as might be displayed together in the same viewport, as distinct from another set that might be displayed in a separate viewport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Rejected for Patient Safety Reasons: </w:t>
            </w:r>
            <w:r>
              <w:rPr>
                <w:rFonts w:eastAsia="Times New Roman"/>
                <w:lang w:val="en-US"/>
              </w:rPr>
              <w:t xml:space="preserve">List of objects whose use is potentially harmful to the patient. E.g., an improperly labeled image could lead to dangerous surgical decisions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Incorrect Modality Worklist Entry: </w:t>
            </w:r>
            <w:r>
              <w:rPr>
                <w:rFonts w:eastAsia="Times New Roman"/>
                <w:lang w:val="en-US"/>
              </w:rPr>
              <w:t xml:space="preserve">List of objects that were acquired using an incorrect modality worklist entry, and that should not be used, since they may be incorrectly identified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Data Retention Policy Expired: </w:t>
            </w:r>
            <w:r>
              <w:rPr>
                <w:rFonts w:eastAsia="Times New Roman"/>
                <w:lang w:val="en-US"/>
              </w:rPr>
              <w:t xml:space="preserve">List of objects that have expired according to a defined data retention policy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Lossy Compression: </w:t>
            </w:r>
            <w:r>
              <w:rPr>
                <w:rFonts w:eastAsia="Times New Roman"/>
                <w:lang w:val="en-US"/>
              </w:rPr>
              <w:t xml:space="preserve">Lossy compression has been applied to an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Apparent Diffusion Coefficient: </w:t>
            </w:r>
            <w:r>
              <w:rPr>
                <w:rFonts w:eastAsia="Times New Roman"/>
                <w:lang w:val="en-US"/>
              </w:rPr>
              <w:t xml:space="preserve">Values are derived by calculation of the apparent diffusion coefficient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Pixel by pixel addition: </w:t>
            </w:r>
            <w:r>
              <w:rPr>
                <w:rFonts w:eastAsia="Times New Roman"/>
                <w:lang w:val="en-US"/>
              </w:rPr>
              <w:t xml:space="preserve">Values are derived by the pixel by pixel addition of two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Diffusion weighted: </w:t>
            </w:r>
            <w:r>
              <w:rPr>
                <w:rFonts w:eastAsia="Times New Roman"/>
                <w:lang w:val="en-US"/>
              </w:rPr>
              <w:t xml:space="preserve">Values are derived by calculation of the diffusion weighting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Diffusion Anisotropy: </w:t>
            </w:r>
            <w:r>
              <w:rPr>
                <w:rFonts w:eastAsia="Times New Roman"/>
                <w:lang w:val="en-US"/>
              </w:rPr>
              <w:t xml:space="preserve">Values are derived by calculation of the diffusion anisotropy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Diffusion Attenuated: </w:t>
            </w:r>
            <w:r>
              <w:rPr>
                <w:rFonts w:eastAsia="Times New Roman"/>
                <w:lang w:val="en-US"/>
              </w:rPr>
              <w:t xml:space="preserve">Values are derived by calculation of the diffusion attenuation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Pixel by pixel division: </w:t>
            </w:r>
            <w:r>
              <w:rPr>
                <w:rFonts w:eastAsia="Times New Roman"/>
                <w:lang w:val="en-US"/>
              </w:rPr>
              <w:t xml:space="preserve">Values are derived by the pixel by pixel division of two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Pixel by pixel mask: </w:t>
            </w:r>
            <w:r>
              <w:rPr>
                <w:rFonts w:eastAsia="Times New Roman"/>
                <w:lang w:val="en-US"/>
              </w:rPr>
              <w:t xml:space="preserve">Values are derived by the pixel by pixel masking of one image by another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Pixel by pixel Maximum: </w:t>
            </w:r>
            <w:r>
              <w:rPr>
                <w:rFonts w:eastAsia="Times New Roman"/>
                <w:lang w:val="en-US"/>
              </w:rPr>
              <w:t xml:space="preserve">Values are derived by calculating the pixel by pixel maximum of two or more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Pixel by pixel mean: </w:t>
            </w:r>
            <w:r>
              <w:rPr>
                <w:rFonts w:eastAsia="Times New Roman"/>
                <w:lang w:val="en-US"/>
              </w:rPr>
              <w:t xml:space="preserve">Values are derived by calculating the pixel by pixel mean of two or more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Metabolite Maps from spectroscopy data: </w:t>
            </w:r>
            <w:r>
              <w:rPr>
                <w:rFonts w:eastAsia="Times New Roman"/>
                <w:lang w:val="en-US"/>
              </w:rPr>
              <w:t xml:space="preserve">Values are derived by calculating from spectroscopy data pixel values localized in two dimensional space based on the concentration of specific metabolites (i.e, at specific frequencies)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Pixel by pixel Minimum: </w:t>
            </w:r>
            <w:r>
              <w:rPr>
                <w:rFonts w:eastAsia="Times New Roman"/>
                <w:lang w:val="en-US"/>
              </w:rPr>
              <w:t xml:space="preserve">Values are derived by calculating the pixel by pixel minimum of two or more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Mean Transit Time: </w:t>
            </w:r>
            <w:r>
              <w:rPr>
                <w:rFonts w:eastAsia="Times New Roman"/>
                <w:lang w:val="en-US"/>
              </w:rPr>
              <w:t xml:space="preserve">The time required for blood to pass through a region of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Pixel by pixel multiplication: </w:t>
            </w:r>
            <w:r>
              <w:rPr>
                <w:rFonts w:eastAsia="Times New Roman"/>
                <w:lang w:val="en-US"/>
              </w:rPr>
              <w:t xml:space="preserve">Values are derived by the pixel by pixel multiplication of two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Negative Enhancement Integral: </w:t>
            </w:r>
            <w:r>
              <w:rPr>
                <w:rFonts w:eastAsia="Times New Roman"/>
                <w:lang w:val="en-US"/>
              </w:rPr>
              <w:t xml:space="preserve">Values are derived by calculating negative enhancement integral values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Regional Cerebral Blood Flow: </w:t>
            </w:r>
            <w:r>
              <w:rPr>
                <w:rFonts w:eastAsia="Times New Roman"/>
                <w:lang w:val="en-US"/>
              </w:rPr>
              <w:t xml:space="preserve">The flow rate of blood perfusing a region of the brain as volume per mass per unit of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Regional Cerebral Blood Volume: </w:t>
            </w:r>
            <w:r>
              <w:rPr>
                <w:rFonts w:eastAsia="Times New Roman"/>
                <w:lang w:val="en-US"/>
              </w:rPr>
              <w:t xml:space="preserve">The volume of blood perfusing a region of brain as as volume per mass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R-Coefficient: </w:t>
            </w:r>
            <w:r>
              <w:rPr>
                <w:rFonts w:eastAsia="Times New Roman"/>
                <w:lang w:val="en-US"/>
              </w:rPr>
              <w:t xml:space="preserve">Correlation Coefficient, 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Proton Density: </w:t>
            </w:r>
            <w:r>
              <w:rPr>
                <w:rFonts w:eastAsia="Times New Roman"/>
                <w:lang w:val="en-US"/>
              </w:rPr>
              <w:t xml:space="preserve">Values are derived by calculating proton density values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Signal Change: </w:t>
            </w:r>
            <w:r>
              <w:rPr>
                <w:rFonts w:eastAsia="Times New Roman"/>
                <w:lang w:val="en-US"/>
              </w:rPr>
              <w:t xml:space="preserve">Values are derived by calculating signal change values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Signal to Noise: </w:t>
            </w:r>
            <w:r>
              <w:rPr>
                <w:rFonts w:eastAsia="Times New Roman"/>
                <w:lang w:val="en-US"/>
              </w:rPr>
              <w:t xml:space="preserve">Values are derived by calculating the signal to noise ratio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Standard Deviation: </w:t>
            </w:r>
            <w:r>
              <w:rPr>
                <w:rFonts w:eastAsia="Times New Roman"/>
                <w:lang w:val="en-US"/>
              </w:rPr>
              <w:t xml:space="preserve">Values are derived by calculating the standard deviation of two or more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Pixel by pixel subtraction: </w:t>
            </w:r>
            <w:r>
              <w:rPr>
                <w:rFonts w:eastAsia="Times New Roman"/>
                <w:lang w:val="en-US"/>
              </w:rPr>
              <w:t xml:space="preserve">Values are derived by the pixel by pixel subtraction of two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T1: </w:t>
            </w:r>
            <w:r>
              <w:rPr>
                <w:rFonts w:eastAsia="Times New Roman"/>
                <w:lang w:val="en-US"/>
              </w:rPr>
              <w:t xml:space="preserve">Values are derived by calculating T1 values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T2*: </w:t>
            </w:r>
            <w:r>
              <w:rPr>
                <w:rFonts w:eastAsia="Times New Roman"/>
                <w:lang w:val="en-US"/>
              </w:rPr>
              <w:t xml:space="preserve">Values are derived by calculating T2* values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T2: </w:t>
            </w:r>
            <w:r>
              <w:rPr>
                <w:rFonts w:eastAsia="Times New Roman"/>
                <w:lang w:val="en-US"/>
              </w:rPr>
              <w:t xml:space="preserve">Values are derived by calculating T2 values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 Course of Signal: </w:t>
            </w:r>
            <w:r>
              <w:rPr>
                <w:rFonts w:eastAsia="Times New Roman"/>
                <w:lang w:val="en-US"/>
              </w:rPr>
              <w:t xml:space="preserve">Values are derived by calculating values based on the time course of signal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Temperature encoded: </w:t>
            </w:r>
            <w:r>
              <w:rPr>
                <w:rFonts w:eastAsia="Times New Roman"/>
                <w:lang w:val="en-US"/>
              </w:rPr>
              <w:t xml:space="preserve">Values are derived by calculating values based on temperature encoding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Student's T-Test: </w:t>
            </w:r>
            <w:r>
              <w:rPr>
                <w:rFonts w:eastAsia="Times New Roman"/>
                <w:lang w:val="en-US"/>
              </w:rPr>
              <w:t xml:space="preserve">Values are derived by calculating the value of the Student's T-Test statistic from multiple image samples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 To Peak: </w:t>
            </w:r>
            <w:r>
              <w:rPr>
                <w:rFonts w:eastAsia="Times New Roman"/>
                <w:lang w:val="en-US"/>
              </w:rPr>
              <w:t xml:space="preserve">The time from the start of the contrast agent injection to the maximum enhancement value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Velocity encoded: </w:t>
            </w:r>
            <w:r>
              <w:rPr>
                <w:rFonts w:eastAsia="Times New Roman"/>
                <w:lang w:val="en-US"/>
              </w:rPr>
              <w:t xml:space="preserve">Values are derived by calculating values based on velocity encoded. E.g., phase contrast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Z-Score: </w:t>
            </w:r>
            <w:r>
              <w:rPr>
                <w:rFonts w:eastAsia="Times New Roman"/>
                <w:lang w:val="en-US"/>
              </w:rPr>
              <w:t xml:space="preserve">Values are derived by calculating the value of the Z-Score statistic from multiple image samples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Multiplanar reformatting: </w:t>
            </w:r>
            <w:r>
              <w:rPr>
                <w:rFonts w:eastAsia="Times New Roman"/>
                <w:lang w:val="en-US"/>
              </w:rPr>
              <w:t xml:space="preserve">Values are derived by reformatting in a flat plane other than that originally acquired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Curved multiplanar reformatting: </w:t>
            </w:r>
            <w:r>
              <w:rPr>
                <w:rFonts w:eastAsia="Times New Roman"/>
                <w:lang w:val="en-US"/>
              </w:rPr>
              <w:t xml:space="preserve">Values are derived by reformatting in a curve plane other than that originally acquired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rendering: </w:t>
            </w:r>
            <w:r>
              <w:rPr>
                <w:rFonts w:eastAsia="Times New Roman"/>
                <w:lang w:val="en-US"/>
              </w:rPr>
              <w:t xml:space="preserve">Values are derived by volume rendering of acquired data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Surface rendering: </w:t>
            </w:r>
            <w:r>
              <w:rPr>
                <w:rFonts w:eastAsia="Times New Roman"/>
                <w:lang w:val="en-US"/>
              </w:rPr>
              <w:t xml:space="preserve">Values are derived by surface rendering of acquired data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Segmentation: </w:t>
            </w:r>
            <w:r>
              <w:rPr>
                <w:rFonts w:eastAsia="Times New Roman"/>
                <w:lang w:val="en-US"/>
              </w:rPr>
              <w:t xml:space="preserve">Values are derived by segmentation (classification into tissue types) of acquired data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editing: </w:t>
            </w:r>
            <w:r>
              <w:rPr>
                <w:rFonts w:eastAsia="Times New Roman"/>
                <w:lang w:val="en-US"/>
              </w:rPr>
              <w:t xml:space="preserve">Values are derived by selectively editing acquired data (removing values from the volume), such as in order to remove obscuring structures or noise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Maximum intensity projection: </w:t>
            </w:r>
            <w:r>
              <w:rPr>
                <w:rFonts w:eastAsia="Times New Roman"/>
                <w:lang w:val="en-US"/>
              </w:rPr>
              <w:t xml:space="preserve">Values are derived by maximum intensity projection of acquired data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Minimum intensity projection: </w:t>
            </w:r>
            <w:r>
              <w:rPr>
                <w:rFonts w:eastAsia="Times New Roman"/>
                <w:lang w:val="en-US"/>
              </w:rPr>
              <w:t xml:space="preserve">Values are derived by minimum intensity projection of acquired data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Glutamate and glutamine: </w:t>
            </w:r>
            <w:r>
              <w:rPr>
                <w:rFonts w:eastAsia="Times New Roman"/>
                <w:lang w:val="en-US"/>
              </w:rPr>
              <w:t xml:space="preserve">For single-proton MR spectroscopy, the resonance peak corresponding to glutamate and glutamine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Choline/Creatine Ratio: </w:t>
            </w:r>
            <w:r>
              <w:rPr>
                <w:rFonts w:eastAsia="Times New Roman"/>
                <w:lang w:val="en-US"/>
              </w:rPr>
              <w:t xml:space="preserve">For single-proton MR spectroscopy, the ratio between the Choline and Creatine resonance peaks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N-acetylaspartate /Creatine Ratio: </w:t>
            </w:r>
            <w:r>
              <w:rPr>
                <w:rFonts w:eastAsia="Times New Roman"/>
                <w:lang w:val="en-US"/>
              </w:rPr>
              <w:t xml:space="preserve">For single-proton MR spectroscopy, the ratio between the N-acetylaspartate and Creatine resonance peaks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N-acetylaspartate /Choline Ratio: </w:t>
            </w:r>
            <w:r>
              <w:rPr>
                <w:rFonts w:eastAsia="Times New Roman"/>
                <w:lang w:val="en-US"/>
              </w:rPr>
              <w:t xml:space="preserve">For single-proton MR spectroscopy, the ratio between the N-acetylaspartate and Choline resonance peaks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Spatial resampling: </w:t>
            </w:r>
            <w:r>
              <w:rPr>
                <w:rFonts w:eastAsia="Times New Roman"/>
                <w:lang w:val="en-US"/>
              </w:rPr>
              <w:t xml:space="preserve">Values are derived by spatial resampling of acquired data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Edge enhancement: </w:t>
            </w:r>
            <w:r>
              <w:rPr>
                <w:rFonts w:eastAsia="Times New Roman"/>
                <w:lang w:val="en-US"/>
              </w:rPr>
              <w:t xml:space="preserve">Values are derived by edge enhancement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Smoothing: </w:t>
            </w:r>
            <w:r>
              <w:rPr>
                <w:rFonts w:eastAsia="Times New Roman"/>
                <w:lang w:val="en-US"/>
              </w:rPr>
              <w:t xml:space="preserve">Values are derived by smoothing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Gaussian blur: </w:t>
            </w:r>
            <w:r>
              <w:rPr>
                <w:rFonts w:eastAsia="Times New Roman"/>
                <w:lang w:val="en-US"/>
              </w:rPr>
              <w:t xml:space="preserve">Values are derived by Gaussian blurring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Unsharp mask: </w:t>
            </w:r>
            <w:r>
              <w:rPr>
                <w:rFonts w:eastAsia="Times New Roman"/>
                <w:lang w:val="en-US"/>
              </w:rPr>
              <w:t xml:space="preserve">Values are derived by unsharp masking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stitching: </w:t>
            </w:r>
            <w:r>
              <w:rPr>
                <w:rFonts w:eastAsia="Times New Roman"/>
                <w:lang w:val="en-US"/>
              </w:rPr>
              <w:t xml:space="preserve">Values are derived by stitching two or more images together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Spatially-related frames extracted from the volume: </w:t>
            </w:r>
            <w:r>
              <w:rPr>
                <w:rFonts w:eastAsia="Times New Roman"/>
                <w:lang w:val="en-US"/>
              </w:rPr>
              <w:t xml:space="preserve">Spatially-related frames in this image are representative frames from the referenced 3D volume data set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Temporally-related frames extracted from the set of volumes: </w:t>
            </w:r>
            <w:r>
              <w:rPr>
                <w:rFonts w:eastAsia="Times New Roman"/>
                <w:lang w:val="en-US"/>
              </w:rPr>
              <w:t xml:space="preserve">Temporally-related frames in this image are representative frames from the referenced 3D volume data set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Polar to Rectangular Scan Conversion: </w:t>
            </w:r>
            <w:r>
              <w:rPr>
                <w:rFonts w:eastAsia="Times New Roman"/>
                <w:lang w:val="en-US"/>
              </w:rPr>
              <w:t xml:space="preserve">Conversion of a polar coordinate image to rectangular (Cartesian) coordinate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Creatine and Choline: </w:t>
            </w:r>
            <w:r>
              <w:rPr>
                <w:rFonts w:eastAsia="Times New Roman"/>
                <w:lang w:val="en-US"/>
              </w:rPr>
              <w:t xml:space="preserve">For single-proton MR spectroscopy, the resonance peak corresponding to creatine and choline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Lipid and Lactate: </w:t>
            </w:r>
            <w:r>
              <w:rPr>
                <w:rFonts w:eastAsia="Times New Roman"/>
                <w:lang w:val="en-US"/>
              </w:rPr>
              <w:t xml:space="preserve">For single-proton MR spectroscopy, the resonance peak corresponding to lipid and lactate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Creatine+Choline/ Citrate Ratio: </w:t>
            </w:r>
            <w:r>
              <w:rPr>
                <w:rFonts w:eastAsia="Times New Roman"/>
                <w:lang w:val="en-US"/>
              </w:rPr>
              <w:t xml:space="preserve">For single-proton MR spectroscopy, the ratio between the Choline and Creatine resonance peak and the Citrate resonance peak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Multi-energy proportional weighting: </w:t>
            </w:r>
            <w:r>
              <w:rPr>
                <w:rFonts w:eastAsia="Times New Roman"/>
                <w:lang w:val="en-US"/>
              </w:rPr>
              <w:t xml:space="preserve">Image pixels created through proportional weighting of multiple acquisitions at distinct X-Ray energies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Basic Application Confidentiality Profile: </w:t>
            </w:r>
            <w:r>
              <w:rPr>
                <w:rFonts w:eastAsia="Times New Roman"/>
                <w:lang w:val="en-US"/>
              </w:rPr>
              <w:t xml:space="preserve">De-identification using a profile defined in PS3.15 that requires removing all information related to the identity and demographic characteristics of the patient, any responsible parties or family members, any personnel involved in the procedure, the organizations involved in ordering or performing the procedure, additional information that could be used to match instances if given access to the originals, such as UIDs, dates and times, and private attributes, when that information is present in the non-Pixel Data Attributes, including graphics or overlays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Clean Pixel Data Option: </w:t>
            </w:r>
            <w:r>
              <w:rPr>
                <w:rFonts w:eastAsia="Times New Roman"/>
                <w:lang w:val="en-US"/>
              </w:rPr>
              <w:t xml:space="preserve">Additional de-identification according to an option defined in PS3.15 that requires any information burned in to the Pixel Data corresponding to the Attribute information specified to be removed by the Profile and any other Options specified also be removed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Clean Recognizable Visual Features Option: </w:t>
            </w:r>
            <w:r>
              <w:rPr>
                <w:rFonts w:eastAsia="Times New Roman"/>
                <w:lang w:val="en-US"/>
              </w:rPr>
              <w:t xml:space="preserve">Additional de-identification according to an option defined in PS3.15 that requires that sufficient removal or distortion of the Pixel Data shall be applied to prevent recognition of an individual from the instances themselves or a reconstruction of a set of instances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Clean Graphics Option: </w:t>
            </w:r>
            <w:r>
              <w:rPr>
                <w:rFonts w:eastAsia="Times New Roman"/>
                <w:lang w:val="en-US"/>
              </w:rPr>
              <w:t xml:space="preserve">Additional de-identification according to an option defined in PS3.15 that requires that any information encoded in graphics, text annotations or overlays corresponding to the Attribute information specified to be removed by the Profile and any other Options specified also be removed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Clean Structured Content Option: </w:t>
            </w:r>
            <w:r>
              <w:rPr>
                <w:rFonts w:eastAsia="Times New Roman"/>
                <w:lang w:val="en-US"/>
              </w:rPr>
              <w:t xml:space="preserve">Additional de-identification according to an option defined in PS3.15 that requires that any information encoded in SR Content Items or Acquisition Context Sequence Items corresponding to the Attribute information specified to be removed by the Profile and any other Options specified also be removed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Clean Descriptors Option: </w:t>
            </w:r>
            <w:r>
              <w:rPr>
                <w:rFonts w:eastAsia="Times New Roman"/>
                <w:lang w:val="en-US"/>
              </w:rPr>
              <w:t xml:space="preserve">Additional de-identification according to an option defined in PS3.15 that requires that any information that is embedded in text or </w:t>
            </w:r>
            <w:r>
              <w:rPr>
                <w:rFonts w:eastAsia="Times New Roman"/>
                <w:lang w:val="en-US"/>
              </w:rPr>
              <w:lastRenderedPageBreak/>
              <w:t xml:space="preserve">string Attributes corresponding to the Attribute information specified to be removed by the Profile and any other Options specified also be removed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Retain Longitudinal Temporal Information Full Dates Option: </w:t>
            </w:r>
            <w:r>
              <w:rPr>
                <w:rFonts w:eastAsia="Times New Roman"/>
                <w:lang w:val="en-US"/>
              </w:rPr>
              <w:t xml:space="preserve">Retention of information that would otherwise be removed during de-identification according to an option defined in PS3.15 that requires that any dates and times be retained,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Retain Longitudinal Temporal Information Modified Dates Option: </w:t>
            </w:r>
            <w:r>
              <w:rPr>
                <w:rFonts w:eastAsia="Times New Roman"/>
                <w:lang w:val="en-US"/>
              </w:rPr>
              <w:t xml:space="preserve">Retention of information that would otherwise be removed during de-identification according to an option defined in PS3.15 that requires that any dates and times be modified in a manner that preserves temporal relationships. E.g., Study Date and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Retain Patient Characteristics Option: </w:t>
            </w:r>
            <w:r>
              <w:rPr>
                <w:rFonts w:eastAsia="Times New Roman"/>
                <w:lang w:val="en-US"/>
              </w:rPr>
              <w:t xml:space="preserve">Retention of information that would otherwise be removed during de-identification according to an option defined in PS3.15 that requires that any physical characteristics of the patient, which are descriptive rather than identifying information per se, be retained. E.g., Patient's Age, Sex, Size (height) and Weight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Retain Device Identity Option: </w:t>
            </w:r>
            <w:r>
              <w:rPr>
                <w:rFonts w:eastAsia="Times New Roman"/>
                <w:lang w:val="en-US"/>
              </w:rPr>
              <w:t xml:space="preserve">Retention of information that would otherwise be removed during de-identification according to an option defined in PS3.15 that requires that any information that identifies a device be retained. E.g., Device Serial Number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Retain UIDs Option: </w:t>
            </w:r>
            <w:r>
              <w:rPr>
                <w:rFonts w:eastAsia="Times New Roman"/>
                <w:lang w:val="en-US"/>
              </w:rPr>
              <w:t xml:space="preserve">Retention of information that would otherwise be removed during de-identification according to an option defined in PS3.15 that requires that UIDs be retained. E.g., SOP Instance UID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Retain Safe Private Option: </w:t>
            </w:r>
            <w:r>
              <w:rPr>
                <w:rFonts w:eastAsia="Times New Roman"/>
                <w:lang w:val="en-US"/>
              </w:rPr>
              <w:t xml:space="preserve">Retention of information that would otherwise be removed during de-identification according to an option defined in PS3.15 that requires that private attributes that are known not to contain identity information be retained. E.g., private SUV scale factor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Radiopharmaceutical Radiation Dose Report: </w:t>
            </w:r>
            <w:r>
              <w:rPr>
                <w:rFonts w:eastAsia="Times New Roman"/>
                <w:lang w:val="en-US"/>
              </w:rPr>
              <w:t xml:space="preserve">The procedure report is a Radiopharmaceutical Radiation Dose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Radiopharmaceutical Administration: </w:t>
            </w:r>
            <w:r>
              <w:rPr>
                <w:rFonts w:eastAsia="Times New Roman"/>
                <w:lang w:val="en-US"/>
              </w:rPr>
              <w:t xml:space="preserve">Information pertaining to the administration of a radiopharmaceutical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Radiopharmaceutical Administration Event UID: </w:t>
            </w:r>
            <w:r>
              <w:rPr>
                <w:rFonts w:eastAsia="Times New Roman"/>
                <w:lang w:val="en-US"/>
              </w:rPr>
              <w:t xml:space="preserve">Unique identification of a single radiopharmaceutical administration event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Intravenous Extravasation Symptoms: </w:t>
            </w:r>
            <w:r>
              <w:rPr>
                <w:rFonts w:eastAsia="Times New Roman"/>
                <w:lang w:val="en-US"/>
              </w:rPr>
              <w:t xml:space="preserve">Initial signs or symptoms of extravasation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Estimated Extravasation Activity: </w:t>
            </w:r>
            <w:r>
              <w:rPr>
                <w:rFonts w:eastAsia="Times New Roman"/>
                <w:lang w:val="en-US"/>
              </w:rPr>
              <w:t xml:space="preserve">The estimated percentage of administered activity lost at the injection site. The estimation includes extravasation, paravenous administration and leakage at the injection site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Administered activity: </w:t>
            </w:r>
            <w:r>
              <w:rPr>
                <w:rFonts w:eastAsia="Times New Roman"/>
                <w:lang w:val="en-US"/>
              </w:rPr>
              <w:t xml:space="preserve">The calculated activity at the Radiopharmaceutical Start Time when the radiopharmaceutical is administered to the patient. The residual activity (i.e. radiopharmaceutical not administered) , if measured, is reflected in the calculated value. The estimated extravasation is not reflected in the calculated value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Pre-Administration Measured Activity: </w:t>
            </w:r>
            <w:r>
              <w:rPr>
                <w:rFonts w:eastAsia="Times New Roman"/>
                <w:lang w:val="en-US"/>
              </w:rPr>
              <w:t xml:space="preserve">Radioactivity measurement of radiopharmaceutical before or during the administration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Post-Administration Measured Activity: </w:t>
            </w:r>
            <w:r>
              <w:rPr>
                <w:rFonts w:eastAsia="Times New Roman"/>
                <w:lang w:val="en-US"/>
              </w:rPr>
              <w:t xml:space="preserve">Radioactivity measurement of radiopharmaceutical after the administration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Drug Product Identifier: </w:t>
            </w:r>
            <w:r>
              <w:rPr>
                <w:rFonts w:eastAsia="Times New Roman"/>
                <w:lang w:val="en-US"/>
              </w:rPr>
              <w:t xml:space="preserve">Registered drug establishment code for product, coding scheme example is NDC or RxNorm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Radiopharmaceutical Dispense Unit Identifier: </w:t>
            </w:r>
            <w:r>
              <w:rPr>
                <w:rFonts w:eastAsia="Times New Roman"/>
                <w:lang w:val="en-US"/>
              </w:rPr>
              <w:t xml:space="preserve">The human readable identification of the specific radiopharmaceutical dispensed quantity or dose ("dose" as unit of medication delivery, not radiation dose measure) to be administered to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Radiopharmaceutical Lot Identifier: </w:t>
            </w:r>
            <w:r>
              <w:rPr>
                <w:rFonts w:eastAsia="Times New Roman"/>
                <w:lang w:val="en-US"/>
              </w:rPr>
              <w:t xml:space="preserve">Identifies the vial, batch or lot number from which the individual dispense radiopharmaceutical quantity (dose) is produced. The Radiopharmaceutical Dispense Unit Identifier records the identification for each individual dose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Reagent Vial Identifier: </w:t>
            </w:r>
            <w:r>
              <w:rPr>
                <w:rFonts w:eastAsia="Times New Roman"/>
                <w:lang w:val="en-US"/>
              </w:rPr>
              <w:t xml:space="preserve">Identifies the lot or unit serial number for the reagent component for the radiopharmaceutical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Radionuclide Vial Identifier: </w:t>
            </w:r>
            <w:r>
              <w:rPr>
                <w:rFonts w:eastAsia="Times New Roman"/>
                <w:lang w:val="en-US"/>
              </w:rPr>
              <w:t xml:space="preserve">Identifies the lot or unit serial number for the radionuclide component for the radiopharmaceutical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Prescription Identifier: </w:t>
            </w:r>
            <w:r>
              <w:rPr>
                <w:rFonts w:eastAsia="Times New Roman"/>
                <w:lang w:val="en-US"/>
              </w:rPr>
              <w:t xml:space="preserve">Administered Product's Prescription Number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Organ Dose Information: </w:t>
            </w:r>
            <w:r>
              <w:rPr>
                <w:rFonts w:eastAsia="Times New Roman"/>
                <w:lang w:val="en-US"/>
              </w:rPr>
              <w:t xml:space="preserve">Information pertaining to the estimated absorbed radiation dose to an organ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Organ Dose: </w:t>
            </w:r>
            <w:r>
              <w:rPr>
                <w:rFonts w:eastAsia="Times New Roman"/>
                <w:lang w:val="en-US"/>
              </w:rPr>
              <w:t xml:space="preserve">The absorbed radiation dose to organ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MIRD Pamphlet 1: </w:t>
            </w:r>
            <w:r>
              <w:rPr>
                <w:rFonts w:eastAsia="Times New Roman"/>
                <w:lang w:val="en-US"/>
              </w:rPr>
              <w:t xml:space="preserve">Reference authority MIRD Pamphlet No.1 (rev) ,Society of Nuclear Medicine, 1976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ICRP Publication 53: </w:t>
            </w:r>
            <w:r>
              <w:rPr>
                <w:rFonts w:eastAsia="Times New Roman"/>
                <w:lang w:val="en-US"/>
              </w:rPr>
              <w:t xml:space="preserve">Reference authority ICRP, 1988. Radiation Dose to Patients from Radiopharmaceuticals. ICRP Publication 53. Ann. ICRP 18 (1-4)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ICRP Publication 80: </w:t>
            </w:r>
            <w:r>
              <w:rPr>
                <w:rFonts w:eastAsia="Times New Roman"/>
                <w:lang w:val="en-US"/>
              </w:rPr>
              <w:t xml:space="preserve">Reference authority ICRP, 1998. Radiation Dose to Patients from Radiopharmaceuticals (Addendum to ICRP Publication 53). ICRP Publication 80. Ann. ICRP 28 (3)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ICRP Publication 106: </w:t>
            </w:r>
            <w:r>
              <w:rPr>
                <w:rFonts w:eastAsia="Times New Roman"/>
                <w:lang w:val="en-US"/>
              </w:rPr>
              <w:t xml:space="preserve">Reference authority ICRP, 2008. Radiation Dose to Patients from Radiopharmaceuticals - Addendum 3 to ICRP Publication 53. ICRP Publication 106. Ann. ICRP 38 (1-2)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MIRDOSE: </w:t>
            </w:r>
            <w:r>
              <w:rPr>
                <w:rFonts w:eastAsia="Times New Roman"/>
                <w:lang w:val="en-US"/>
              </w:rPr>
              <w:t xml:space="preserve">Reference authority Stabin MG, Sparks RB, Crowe E (1994) MIRDOSE: personal computer software for internal dose assessment in nuclear medicine [Computer program]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OLINDA-EXM: </w:t>
            </w:r>
            <w:r>
              <w:rPr>
                <w:rFonts w:eastAsia="Times New Roman"/>
                <w:lang w:val="en-US"/>
              </w:rPr>
              <w:t xml:space="preserve">Reference authority Stabin MG, Sparks RB, Crowe E (2005) OLINDA/EXM: The Second-Generation Personal Computer Software for Internal Dose Assessment in Nuclear Medicine [Computer program]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Package Insert: </w:t>
            </w:r>
            <w:r>
              <w:rPr>
                <w:rFonts w:eastAsia="Times New Roman"/>
                <w:lang w:val="en-US"/>
              </w:rPr>
              <w:t xml:space="preserve">Reference authority The reported organ dose is based on radiopharmaceutical's package insert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Institutionally Approved Estimates: </w:t>
            </w:r>
            <w:r>
              <w:rPr>
                <w:rFonts w:eastAsia="Times New Roman"/>
                <w:lang w:val="en-US"/>
              </w:rPr>
              <w:t xml:space="preserve">Reference authority The reported organ dose is based on Institutionally approved estimates from the Radioactive Drug Research Committee (RDRC) of the institution itself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Investigational New Drug: </w:t>
            </w:r>
            <w:r>
              <w:rPr>
                <w:rFonts w:eastAsia="Times New Roman"/>
                <w:lang w:val="en-US"/>
              </w:rPr>
              <w:t xml:space="preserve">Reference authority The reported organ dose is based on an Investigation new drug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Activity Measurement Device: </w:t>
            </w:r>
            <w:r>
              <w:rPr>
                <w:rFonts w:eastAsia="Times New Roman"/>
                <w:lang w:val="en-US"/>
              </w:rPr>
              <w:t xml:space="preserve">The type of device that performed the activity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Dose Calibrator: </w:t>
            </w:r>
            <w:r>
              <w:rPr>
                <w:rFonts w:eastAsia="Times New Roman"/>
                <w:lang w:val="en-US"/>
              </w:rPr>
              <w:t xml:space="preserve">The device that measures the radiation activity of the radiopharmaceutical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Infusion System: </w:t>
            </w:r>
            <w:r>
              <w:rPr>
                <w:rFonts w:eastAsia="Times New Roman"/>
                <w:lang w:val="en-US"/>
              </w:rPr>
              <w:t xml:space="preserve">Radiopharmaceutical Infusion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Generator: </w:t>
            </w:r>
            <w:r>
              <w:rPr>
                <w:rFonts w:eastAsia="Times New Roman"/>
                <w:lang w:val="en-US"/>
              </w:rPr>
              <w:t xml:space="preserve">Radioisotope Generator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Fasting Duration: </w:t>
            </w:r>
            <w:r>
              <w:rPr>
                <w:rFonts w:eastAsia="Times New Roman"/>
                <w:lang w:val="en-US"/>
              </w:rPr>
              <w:t xml:space="preserve">The number hours the patient has gone without food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Hydration Volume: </w:t>
            </w:r>
            <w:r>
              <w:rPr>
                <w:rFonts w:eastAsia="Times New Roman"/>
                <w:lang w:val="en-US"/>
              </w:rPr>
              <w:t xml:space="preserve">The amount of fluids the patient has consumed before the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Recent Physical Activity: </w:t>
            </w:r>
            <w:r>
              <w:rPr>
                <w:rFonts w:eastAsia="Times New Roman"/>
                <w:lang w:val="en-US"/>
              </w:rPr>
              <w:t xml:space="preserve">A description of physical activity the patient performed before the start of the procedure, such as that which may affect imaging agent biodistribution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Acute unilateral renal blockage: </w:t>
            </w:r>
            <w:r>
              <w:rPr>
                <w:rFonts w:eastAsia="Times New Roman"/>
                <w:lang w:val="en-US"/>
              </w:rPr>
              <w:t xml:space="preserve">Blockage in one of the tubes (ureters) that drain urine from the kidneys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Low Thyroid Uptake: </w:t>
            </w:r>
            <w:r>
              <w:rPr>
                <w:rFonts w:eastAsia="Times New Roman"/>
                <w:lang w:val="en-US"/>
              </w:rPr>
              <w:t xml:space="preserve">5% or less Thyroid Uptake of Iodine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High Thyroid Uptake: </w:t>
            </w:r>
            <w:r>
              <w:rPr>
                <w:rFonts w:eastAsia="Times New Roman"/>
                <w:lang w:val="en-US"/>
              </w:rPr>
              <w:t xml:space="preserve">25% or higher Thyroid Uptake of Iodine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Severely Jaundiced: </w:t>
            </w:r>
            <w:r>
              <w:rPr>
                <w:rFonts w:eastAsia="Times New Roman"/>
                <w:lang w:val="en-US"/>
              </w:rPr>
              <w:t xml:space="preserve">The patient exhibits symptoms severe of jaundice and/or has a Bilirubin &gt;10 mg/dL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Extravasation visible in image: </w:t>
            </w:r>
            <w:r>
              <w:rPr>
                <w:rFonts w:eastAsia="Times New Roman"/>
                <w:lang w:val="en-US"/>
              </w:rPr>
              <w:t xml:space="preserve">Extravasation or paravenous administration of the product is visible in the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Cockroft-Gault Formula estimation of GFR: </w:t>
            </w:r>
            <w:r>
              <w:rPr>
                <w:rFonts w:eastAsia="Times New Roman"/>
                <w:lang w:val="en-US"/>
              </w:rPr>
              <w:t xml:space="preserve">The measurement method of the Glomerular Filtration Rate is Cockroft-Gault Formula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CKD-EPI Formula estimation of GFR: </w:t>
            </w:r>
            <w:r>
              <w:rPr>
                <w:rFonts w:eastAsia="Times New Roman"/>
                <w:lang w:val="en-US"/>
              </w:rPr>
              <w:t xml:space="preserve">The measurement method of the Glomerular Filtration Rate is CKD-EPI Formula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Glomerular Filtration Rate (MDRD): </w:t>
            </w:r>
            <w:r>
              <w:rPr>
                <w:rFonts w:eastAsia="Times New Roman"/>
                <w:lang w:val="en-US"/>
              </w:rPr>
              <w:t xml:space="preserve">The measurement method of the Glomerular Filtration Rate is MDRD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Glomerular Filtration Rate non-black (MDRD): </w:t>
            </w:r>
            <w:r>
              <w:rPr>
                <w:rFonts w:eastAsia="Times New Roman"/>
                <w:lang w:val="en-US"/>
              </w:rPr>
              <w:t xml:space="preserve">The measurement method of the Glomerular Filtration Rate is non-black MDRD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Glomerular Filtration Rate black (MDRD): </w:t>
            </w:r>
            <w:r>
              <w:rPr>
                <w:rFonts w:eastAsia="Times New Roman"/>
                <w:lang w:val="en-US"/>
              </w:rPr>
              <w:t xml:space="preserve">The measurement method of the Glomerular Filtration Rate is black (MDRD)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Glomerular Filtration Rate female (MDRD): </w:t>
            </w:r>
            <w:r>
              <w:rPr>
                <w:rFonts w:eastAsia="Times New Roman"/>
                <w:lang w:val="en-US"/>
              </w:rPr>
              <w:t xml:space="preserve">The measurement method of the Glomerular Filtration Rate is female (MDRD)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Glomerular Filtration Rate Cystatin-based formula: </w:t>
            </w:r>
            <w:r>
              <w:rPr>
                <w:rFonts w:eastAsia="Times New Roman"/>
                <w:lang w:val="en-US"/>
              </w:rPr>
              <w:t xml:space="preserve">The measurement method of the Glomerular Filtration Rate is Cystatin-based formula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Glomerular Filtration Rate Creatinine-based formula (Schwartz): </w:t>
            </w:r>
            <w:r>
              <w:rPr>
                <w:rFonts w:eastAsia="Times New Roman"/>
                <w:lang w:val="en-US"/>
              </w:rPr>
              <w:t xml:space="preserve">The measurement method of the Glomerular Filtration Rate is Creatinine-based formula (Schwartz)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Small: &lt; 32.0 cm lateral thickness: </w:t>
            </w:r>
            <w:r>
              <w:rPr>
                <w:rFonts w:eastAsia="Times New Roman"/>
                <w:lang w:val="en-US"/>
              </w:rPr>
              <w:t xml:space="preserve">Small body thickness for calcium scoring adjustment. Lateral thickness is measured from skin-to-skin, at the level of the proximal ascending aorta, from an A/P localizer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Medium: 32.0-38.0 cm lateral thickness: </w:t>
            </w:r>
            <w:r>
              <w:rPr>
                <w:rFonts w:eastAsia="Times New Roman"/>
                <w:lang w:val="en-US"/>
              </w:rPr>
              <w:t xml:space="preserve">Medium body thickness for calcium scoring adjustment. Lateral thickness is measured from skin-to-skin, at the level of the proximal ascending aorta, from an A/P localizer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Large: &gt; 38.0 cm lateral thickness: </w:t>
            </w:r>
            <w:r>
              <w:rPr>
                <w:rFonts w:eastAsia="Times New Roman"/>
                <w:lang w:val="en-US"/>
              </w:rPr>
              <w:t xml:space="preserve">Large body thickness for calcium scoring </w:t>
            </w:r>
            <w:r>
              <w:rPr>
                <w:rFonts w:eastAsia="Times New Roman"/>
                <w:lang w:val="en-US"/>
              </w:rPr>
              <w:lastRenderedPageBreak/>
              <w:t xml:space="preserve">adjustment. Lateral thickness is measured from skin-to-skin, at the level of the proximal ascending aorta, from an A/P localizer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Irradiation Event Label: </w:t>
            </w:r>
            <w:r>
              <w:rPr>
                <w:rFonts w:eastAsia="Times New Roman"/>
                <w:lang w:val="en-US"/>
              </w:rPr>
              <w:t xml:space="preserve">A human-readable label identifying an irradiation event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Label Type: </w:t>
            </w:r>
            <w:r>
              <w:rPr>
                <w:rFonts w:eastAsia="Times New Roman"/>
                <w:lang w:val="en-US"/>
              </w:rPr>
              <w:t xml:space="preserve">The type of a human-readable label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Series Number: </w:t>
            </w:r>
            <w:r>
              <w:rPr>
                <w:rFonts w:eastAsia="Times New Roman"/>
                <w:lang w:val="en-US"/>
              </w:rPr>
              <w:t xml:space="preserve">A number that identifies a Series. Corresponds to (0020,0011) in PS3.3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Acquisition Number: </w:t>
            </w:r>
            <w:r>
              <w:rPr>
                <w:rFonts w:eastAsia="Times New Roman"/>
                <w:lang w:val="en-US"/>
              </w:rPr>
              <w:t xml:space="preserve">A number that identifies an Acquisition. Corresponds to (0020,0012) in PS3.3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Instance Number: </w:t>
            </w:r>
            <w:r>
              <w:rPr>
                <w:rFonts w:eastAsia="Times New Roman"/>
                <w:lang w:val="en-US"/>
              </w:rPr>
              <w:t xml:space="preserve">A number that identifies an Instance. Corresponds to (0020,0013) in PS3.3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Stationary Acquisition: </w:t>
            </w:r>
            <w:r>
              <w:rPr>
                <w:rFonts w:eastAsia="Times New Roman"/>
                <w:lang w:val="en-US"/>
              </w:rPr>
              <w:t xml:space="preserve">Acquisition where the X-Ray source does not move in relation to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Stepping Acquisition: </w:t>
            </w:r>
            <w:r>
              <w:rPr>
                <w:rFonts w:eastAsia="Times New Roman"/>
                <w:lang w:val="en-US"/>
              </w:rPr>
              <w:t xml:space="preserve">Acquisition where the X-Ray source moves laterally in relation to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Rotational Acquisition: </w:t>
            </w:r>
            <w:r>
              <w:rPr>
                <w:rFonts w:eastAsia="Times New Roman"/>
                <w:lang w:val="en-US"/>
              </w:rPr>
              <w:t xml:space="preserve">Acquisition where the X-Ray source moves angularly in relation to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Plane A: </w:t>
            </w:r>
            <w:r>
              <w:rPr>
                <w:rFonts w:eastAsia="Times New Roman"/>
                <w:lang w:val="en-US"/>
              </w:rPr>
              <w:t xml:space="preserve">Primary plane of a Biplane acquisition equipment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Plane B: </w:t>
            </w:r>
            <w:r>
              <w:rPr>
                <w:rFonts w:eastAsia="Times New Roman"/>
                <w:lang w:val="en-US"/>
              </w:rPr>
              <w:t xml:space="preserve">Secondary plane of a Biplane acquisition equipment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Single Plane: </w:t>
            </w:r>
            <w:r>
              <w:rPr>
                <w:rFonts w:eastAsia="Times New Roman"/>
                <w:lang w:val="en-US"/>
              </w:rPr>
              <w:t xml:space="preserve">Single plane acquisition equipment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Continuous: </w:t>
            </w:r>
            <w:r>
              <w:rPr>
                <w:rFonts w:eastAsia="Times New Roman"/>
                <w:lang w:val="en-US"/>
              </w:rPr>
              <w:t xml:space="preserve">Continuous X-Ray radiation is applied during an irradiation event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Pulsed: </w:t>
            </w:r>
            <w:r>
              <w:rPr>
                <w:rFonts w:eastAsia="Times New Roman"/>
                <w:lang w:val="en-US"/>
              </w:rPr>
              <w:t xml:space="preserve">Pulsed X-Ray radiation is applied during an irradiation event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Strip filter: </w:t>
            </w:r>
            <w:r>
              <w:rPr>
                <w:rFonts w:eastAsia="Times New Roman"/>
                <w:lang w:val="en-US"/>
              </w:rPr>
              <w:t xml:space="preserve">Filter with uniform thickness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Wedge filter: </w:t>
            </w:r>
            <w:r>
              <w:rPr>
                <w:rFonts w:eastAsia="Times New Roman"/>
                <w:lang w:val="en-US"/>
              </w:rPr>
              <w:t xml:space="preserve">Filter with variation in thickness from one edge to the opposite edge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Butterfly filter: </w:t>
            </w:r>
            <w:r>
              <w:rPr>
                <w:rFonts w:eastAsia="Times New Roman"/>
                <w:lang w:val="en-US"/>
              </w:rPr>
              <w:t xml:space="preserve">Filter with two triangular sections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Flat filter: </w:t>
            </w:r>
            <w:r>
              <w:rPr>
                <w:rFonts w:eastAsia="Times New Roman"/>
                <w:lang w:val="en-US"/>
              </w:rPr>
              <w:t xml:space="preserve">Filter with uniform thickness that is for spectral filtering only. E.g., filter out low energy portion of the X-Ray that would only contribute to skin dose, but not to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Outline of lobulations: </w:t>
            </w:r>
            <w:r>
              <w:rPr>
                <w:rFonts w:eastAsia="Times New Roman"/>
                <w:lang w:val="en-US"/>
              </w:rPr>
              <w:t xml:space="preserve">A polyline defining the outline of a lobulated finding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Inner limits of fuzzy margin: </w:t>
            </w:r>
            <w:r>
              <w:rPr>
                <w:rFonts w:eastAsia="Times New Roman"/>
                <w:lang w:val="en-US"/>
              </w:rPr>
              <w:t xml:space="preserve">A polyline defining the inner limits of a finding with fuzzy margin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Outer limits of fuzzy margin: </w:t>
            </w:r>
            <w:r>
              <w:rPr>
                <w:rFonts w:eastAsia="Times New Roman"/>
                <w:lang w:val="en-US"/>
              </w:rPr>
              <w:t xml:space="preserve">A polyline defining the outer limits of a finding with fuzzy margin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Outline of spiculations: </w:t>
            </w:r>
            <w:r>
              <w:rPr>
                <w:rFonts w:eastAsia="Times New Roman"/>
                <w:lang w:val="en-US"/>
              </w:rPr>
              <w:t xml:space="preserve">A polyline defining the outline of the spiculations of a finding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Linear spiculation: </w:t>
            </w:r>
            <w:r>
              <w:rPr>
                <w:rFonts w:eastAsia="Times New Roman"/>
                <w:lang w:val="en-US"/>
              </w:rPr>
              <w:t xml:space="preserve">A polyline segment graphically indicating the location and direction of a spiculation of a finding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Pixelated spiculations: </w:t>
            </w:r>
            <w:r>
              <w:rPr>
                <w:rFonts w:eastAsia="Times New Roman"/>
                <w:lang w:val="en-US"/>
              </w:rPr>
              <w:t xml:space="preserve">A collection of points indicating the pixel locations of the spiculations of a finding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Orthogonal location arc: </w:t>
            </w:r>
            <w:r>
              <w:rPr>
                <w:rFonts w:eastAsia="Times New Roman"/>
                <w:lang w:val="en-US"/>
              </w:rPr>
              <w:t xml:space="preserve">Connected line segments indicating the center of location of a finding on an orthogonal view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Orthogonal location arc inner margin: </w:t>
            </w:r>
            <w:r>
              <w:rPr>
                <w:rFonts w:eastAsia="Times New Roman"/>
                <w:lang w:val="en-US"/>
              </w:rPr>
              <w:t xml:space="preserve">Connected line segments indicating the </w:t>
            </w:r>
            <w:r>
              <w:rPr>
                <w:rFonts w:eastAsia="Times New Roman"/>
                <w:lang w:val="en-US"/>
              </w:rPr>
              <w:lastRenderedPageBreak/>
              <w:t xml:space="preserve">inner margin of the location of a finding on an orthogonal view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Orthogonal location arc outer margin: </w:t>
            </w:r>
            <w:r>
              <w:rPr>
                <w:rFonts w:eastAsia="Times New Roman"/>
                <w:lang w:val="en-US"/>
              </w:rPr>
              <w:t xml:space="preserve">Connected line segments indicating the outer location of a finding on an orthogonal view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Quality Control Intent: </w:t>
            </w:r>
            <w:r>
              <w:rPr>
                <w:rFonts w:eastAsia="Times New Roman"/>
                <w:lang w:val="en-US"/>
              </w:rPr>
              <w:t xml:space="preserve">This procedure is intended to gather data that is used for calibration or other quality control purposes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Phantom: </w:t>
            </w:r>
            <w:r>
              <w:rPr>
                <w:rFonts w:eastAsia="Times New Roman"/>
                <w:lang w:val="en-US"/>
              </w:rPr>
              <w:t xml:space="preserve">An artificial subject of an imaging study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ACR Accreditation Phantom - CT: </w:t>
            </w:r>
            <w:r>
              <w:rPr>
                <w:rFonts w:eastAsia="Times New Roman"/>
                <w:lang w:val="en-US"/>
              </w:rPr>
              <w:t xml:space="preserve">A phantom acceptable for the ACR Computed Tomography Accreditation program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ACR Accreditation Phantom - MR: </w:t>
            </w:r>
            <w:r>
              <w:rPr>
                <w:rFonts w:eastAsia="Times New Roman"/>
                <w:lang w:val="en-US"/>
              </w:rPr>
              <w:t xml:space="preserve">A phantom acceptable for the ACR Magnetic Resonance Imaging Accreditation program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ACR Accreditation Phantom - Mammography: </w:t>
            </w:r>
            <w:r>
              <w:rPr>
                <w:rFonts w:eastAsia="Times New Roman"/>
                <w:lang w:val="en-US"/>
              </w:rPr>
              <w:t xml:space="preserve">A phantom acceptable for the ACR Mammography Accreditation program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ACR Accreditation Phantom - Stereotactic Breast Biopsy: </w:t>
            </w:r>
            <w:r>
              <w:rPr>
                <w:rFonts w:eastAsia="Times New Roman"/>
                <w:lang w:val="en-US"/>
              </w:rPr>
              <w:t xml:space="preserve">A phantom acceptable for the ACR Stereotactic Breast Biopsy Accreditation program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ACR Accreditation Phantom - ECT: </w:t>
            </w:r>
            <w:r>
              <w:rPr>
                <w:rFonts w:eastAsia="Times New Roman"/>
                <w:lang w:val="en-US"/>
              </w:rPr>
              <w:t xml:space="preserve">A phantom acceptable for the ACR SPECT Accreditation program (but not for PET)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ACR Accreditation Phantom - PET: </w:t>
            </w:r>
            <w:r>
              <w:rPr>
                <w:rFonts w:eastAsia="Times New Roman"/>
                <w:lang w:val="en-US"/>
              </w:rPr>
              <w:t xml:space="preserve">A phantom acceptable for the ACR PET Accreditation program (but not for SPECT)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ACR Accreditation Phantom - ECT/PET: </w:t>
            </w:r>
            <w:r>
              <w:rPr>
                <w:rFonts w:eastAsia="Times New Roman"/>
                <w:lang w:val="en-US"/>
              </w:rPr>
              <w:t xml:space="preserve">A SPECT phantom with a PET faceplate acceptable for both the ACR SPECT and PET Accreditation programs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ACR Accreditation Phantom - PET Faceplate: </w:t>
            </w:r>
            <w:r>
              <w:rPr>
                <w:rFonts w:eastAsia="Times New Roman"/>
                <w:lang w:val="en-US"/>
              </w:rPr>
              <w:t xml:space="preserve">A PET faceplate (made to fit an existing flangeless or flanged ECT phantom) acceptable for the ACR PET Accreditation program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IEC Head Dosimetry Phantom: </w:t>
            </w:r>
            <w:r>
              <w:rPr>
                <w:rFonts w:eastAsia="Times New Roman"/>
                <w:lang w:val="en-US"/>
              </w:rPr>
              <w:t xml:space="preserve">A phantom used for CTDI measurement in head modes according to IEC 60601-2-44, Ed.2.1 (Head 16 cm diameter Polymethyl methacrylate PMMA)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IEC Body Dosimetry Phantom: </w:t>
            </w:r>
            <w:r>
              <w:rPr>
                <w:rFonts w:eastAsia="Times New Roman"/>
                <w:lang w:val="en-US"/>
              </w:rPr>
              <w:t xml:space="preserve">A phantom used for CTDI measurement in body modes according to IEC 60601-2-44, Ed.2.1 (Body 32cm diameter Polymethyl methacrylate PMMA)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NEMA XR21-2000 Phantom: </w:t>
            </w:r>
            <w:r>
              <w:rPr>
                <w:rFonts w:eastAsia="Times New Roman"/>
                <w:lang w:val="en-US"/>
              </w:rPr>
              <w:t xml:space="preserve">A phantom in accordance with NEMA standard XR-21-2000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Radiation Dose Report: </w:t>
            </w:r>
            <w:r>
              <w:rPr>
                <w:rFonts w:eastAsia="Times New Roman"/>
                <w:lang w:val="en-US"/>
              </w:rPr>
              <w:t xml:space="preserve">X-Ray Radiation Dose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Accumulated X-Ray Dose Data: </w:t>
            </w:r>
            <w:r>
              <w:rPr>
                <w:rFonts w:eastAsia="Times New Roman"/>
                <w:lang w:val="en-US"/>
              </w:rPr>
              <w:t xml:space="preserve">X-Ray dose data accumulated over multiple irradiation events. E.g., for a study or a performed procedure step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Projection X-Ray: </w:t>
            </w:r>
            <w:r>
              <w:rPr>
                <w:rFonts w:eastAsia="Times New Roman"/>
                <w:lang w:val="en-US"/>
              </w:rPr>
              <w:t xml:space="preserve">Imaging using a point X-Ray source with a diverging beam projected onto a 2 dimensional detector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Scope of Accumulation: </w:t>
            </w:r>
            <w:r>
              <w:rPr>
                <w:rFonts w:eastAsia="Times New Roman"/>
                <w:lang w:val="en-US"/>
              </w:rPr>
              <w:t xml:space="preserve">Entity over which dose accumulation values are integrated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Irradiation Event X-Ray Data: </w:t>
            </w:r>
            <w:r>
              <w:rPr>
                <w:rFonts w:eastAsia="Times New Roman"/>
                <w:lang w:val="en-US"/>
              </w:rPr>
              <w:t xml:space="preserve">X-Ray dose data for a single Irradiation Event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Niobium or Niobium compound: </w:t>
            </w:r>
            <w:r>
              <w:rPr>
                <w:rFonts w:eastAsia="Times New Roman"/>
                <w:lang w:val="en-US"/>
              </w:rPr>
              <w:t xml:space="preserve">Material containing Niobium or a Niobium compound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Europium or Europium compound: </w:t>
            </w:r>
            <w:r>
              <w:rPr>
                <w:rFonts w:eastAsia="Times New Roman"/>
                <w:lang w:val="en-US"/>
              </w:rPr>
              <w:t xml:space="preserve">Material containing Europium or a </w:t>
            </w:r>
            <w:r>
              <w:rPr>
                <w:rFonts w:eastAsia="Times New Roman"/>
                <w:lang w:val="en-US"/>
              </w:rPr>
              <w:lastRenderedPageBreak/>
              <w:t xml:space="preserve">Europium compound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Calibration Protocol: </w:t>
            </w:r>
            <w:r>
              <w:rPr>
                <w:rFonts w:eastAsia="Times New Roman"/>
                <w:lang w:val="en-US"/>
              </w:rPr>
              <w:t xml:space="preserve">Describes the method used to derive the calibration factor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Irradiation Event Type: </w:t>
            </w:r>
            <w:r>
              <w:rPr>
                <w:rFonts w:eastAsia="Times New Roman"/>
                <w:lang w:val="en-US"/>
              </w:rPr>
              <w:t xml:space="preserve">Denotes the type of irradiation event recorded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Dose Area Product Total: </w:t>
            </w:r>
            <w:r>
              <w:rPr>
                <w:rFonts w:eastAsia="Times New Roman"/>
                <w:lang w:val="en-US"/>
              </w:rPr>
              <w:t xml:space="preserve">Total calculated Dose Area Product (in the scope of the including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Calibration Date: </w:t>
            </w:r>
            <w:r>
              <w:rPr>
                <w:rFonts w:eastAsia="Times New Roman"/>
                <w:lang w:val="en-US"/>
              </w:rPr>
              <w:t xml:space="preserve">Last calibration Date for the integrated dose meter or dose calculation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Calibration Responsible Party: </w:t>
            </w:r>
            <w:r>
              <w:rPr>
                <w:rFonts w:eastAsia="Times New Roman"/>
                <w:lang w:val="en-US"/>
              </w:rPr>
              <w:t xml:space="preserve">Individual or organization responsible for calibration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Dose (RP) Total: </w:t>
            </w:r>
            <w:r>
              <w:rPr>
                <w:rFonts w:eastAsia="Times New Roman"/>
                <w:lang w:val="en-US"/>
              </w:rPr>
              <w:t xml:space="preserve">Total Dose related to Reference Point (RP). (in the scope of the including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Fluoro Dose Area Product Total: </w:t>
            </w:r>
            <w:r>
              <w:rPr>
                <w:rFonts w:eastAsia="Times New Roman"/>
                <w:lang w:val="en-US"/>
              </w:rPr>
              <w:t xml:space="preserve">Total calculated Dose Area Product applied in Fluoroscopy Modes (in the scope of the including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Acquisition Dose Area Product Total: </w:t>
            </w:r>
            <w:r>
              <w:rPr>
                <w:rFonts w:eastAsia="Times New Roman"/>
                <w:lang w:val="en-US"/>
              </w:rPr>
              <w:t xml:space="preserve">Total calculated Dose Area Product applied in Acquisition Modes (in the scope of the including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Fluoro Dose (RP) Total: </w:t>
            </w:r>
            <w:r>
              <w:rPr>
                <w:rFonts w:eastAsia="Times New Roman"/>
                <w:lang w:val="en-US"/>
              </w:rPr>
              <w:t xml:space="preserve">Dose applied in Fluoroscopy Modes, related to Reference Point (RP). (in the scope of the including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Acquisition Dose (RP) Total: </w:t>
            </w:r>
            <w:r>
              <w:rPr>
                <w:rFonts w:eastAsia="Times New Roman"/>
                <w:lang w:val="en-US"/>
              </w:rPr>
              <w:t xml:space="preserve">Dose applied in Acquisition Modes, related to Reference Point (RP). (in the scope of the including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Total Fluoro Time: </w:t>
            </w:r>
            <w:r>
              <w:rPr>
                <w:rFonts w:eastAsia="Times New Roman"/>
                <w:lang w:val="en-US"/>
              </w:rPr>
              <w:t xml:space="preserve">Total accumulated clock time of Fluoroscopy in the scope of the including report (i.e., the sum of the Irradiation Duration values for accumulated fluoroscopy irradiation events)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Total Number of Radiographic Frames: </w:t>
            </w:r>
            <w:r>
              <w:rPr>
                <w:rFonts w:eastAsia="Times New Roman"/>
                <w:lang w:val="en-US"/>
              </w:rPr>
              <w:t xml:space="preserve">Accumulated Count of exposure pulses (single or multi-frame encoded) created from irradiation events performed with high dose (acquisition)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Fluoro Mode: </w:t>
            </w:r>
            <w:r>
              <w:rPr>
                <w:rFonts w:eastAsia="Times New Roman"/>
                <w:lang w:val="en-US"/>
              </w:rPr>
              <w:t xml:space="preserve">Mode of application of X-Rays during Fluoroscopy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KVP: </w:t>
            </w:r>
            <w:r>
              <w:rPr>
                <w:rFonts w:eastAsia="Times New Roman"/>
                <w:lang w:val="en-US"/>
              </w:rPr>
              <w:t xml:space="preserve">Applied X-Ray Tube voltage at peak of X-Ray generation, in kilovolts; Mean value if measured over multiple peaks (pulses)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Tube Current: </w:t>
            </w:r>
            <w:r>
              <w:rPr>
                <w:rFonts w:eastAsia="Times New Roman"/>
                <w:lang w:val="en-US"/>
              </w:rPr>
              <w:t xml:space="preserve">Mean value of applied Tube Current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Exposure Time: </w:t>
            </w:r>
            <w:r>
              <w:rPr>
                <w:rFonts w:eastAsia="Times New Roman"/>
                <w:lang w:val="en-US"/>
              </w:rPr>
              <w:t xml:space="preserve">Cumulative time the patient has received X-Ray exposure during the irradiation event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Exposure: </w:t>
            </w:r>
            <w:r>
              <w:rPr>
                <w:rFonts w:eastAsia="Times New Roman"/>
                <w:lang w:val="en-US"/>
              </w:rPr>
              <w:t xml:space="preserve">Mean value of X-Ray Current Time product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Distance Source to Reference Point: </w:t>
            </w:r>
            <w:r>
              <w:rPr>
                <w:rFonts w:eastAsia="Times New Roman"/>
                <w:lang w:val="en-US"/>
              </w:rPr>
              <w:t xml:space="preserve">Distance to the Reference Point (RP) defined according to IEC 60601-2-43 or equipment defined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Dose (RP): </w:t>
            </w:r>
            <w:r>
              <w:rPr>
                <w:rFonts w:eastAsia="Times New Roman"/>
                <w:lang w:val="en-US"/>
              </w:rPr>
              <w:t xml:space="preserve">Dose applied at the Reference Point (RP)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Positioner Primary End Angle: </w:t>
            </w:r>
            <w:r>
              <w:rPr>
                <w:rFonts w:eastAsia="Times New Roman"/>
                <w:lang w:val="en-US"/>
              </w:rPr>
              <w:t xml:space="preserve">Positioner Primary Angle at the end of an irradiation event. For further definition see (112011, DCM, "Positioner Primary Angle")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Positioner Secondary End Angle: </w:t>
            </w:r>
            <w:r>
              <w:rPr>
                <w:rFonts w:eastAsia="Times New Roman"/>
                <w:lang w:val="en-US"/>
              </w:rPr>
              <w:t xml:space="preserve">Positioner Secondary Angle at the end of an irradiation event. For further definition see (112012, DCM, "Positioner Secondary Angle")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Irradiation Duration: </w:t>
            </w:r>
            <w:r>
              <w:rPr>
                <w:rFonts w:eastAsia="Times New Roman"/>
                <w:lang w:val="en-US"/>
              </w:rPr>
              <w:t xml:space="preserve">Clock time from the start of loading time of the first pulse until the loading time trailing edge of the final pulse in the same irradiation event. Note Loading time is defined in IEC 60601-1-3:2008, 3.37, and described in IEC 60601-2-54:2009, 203.4.101.3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Orientation: </w:t>
            </w:r>
            <w:r>
              <w:rPr>
                <w:rFonts w:eastAsia="Times New Roman"/>
                <w:lang w:val="en-US"/>
              </w:rPr>
              <w:t xml:space="preserve">Orientation of the Patient with respect to Gravity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Orientation Modifier: </w:t>
            </w:r>
            <w:r>
              <w:rPr>
                <w:rFonts w:eastAsia="Times New Roman"/>
                <w:lang w:val="en-US"/>
              </w:rPr>
              <w:t xml:space="preserve">Enhances or modifies the Patient orientation specified in Patient Orientation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Table Relationship: </w:t>
            </w:r>
            <w:r>
              <w:rPr>
                <w:rFonts w:eastAsia="Times New Roman"/>
                <w:lang w:val="en-US"/>
              </w:rPr>
              <w:t xml:space="preserve">Orientation of the Patient with respect to the Head of the Table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Distance Source to Isocenter: </w:t>
            </w:r>
            <w:r>
              <w:rPr>
                <w:rFonts w:eastAsia="Times New Roman"/>
                <w:lang w:val="en-US"/>
              </w:rPr>
              <w:t xml:space="preserve">Distance from the X-Ray Source to the Equipment C-Arm Isocenter.(Center of Rotation)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Distance Source to Detector: </w:t>
            </w:r>
            <w:r>
              <w:rPr>
                <w:rFonts w:eastAsia="Times New Roman"/>
                <w:lang w:val="en-US"/>
              </w:rPr>
              <w:t xml:space="preserve">Measured or calculated distance from the X-Ray source to the detector plane in the center of the beam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Table Longitudinal Position: </w:t>
            </w:r>
            <w:r>
              <w:rPr>
                <w:rFonts w:eastAsia="Times New Roman"/>
                <w:lang w:val="en-US"/>
              </w:rPr>
              <w:t xml:space="preserve">Table Longitudinal Position with respect to an arbitrary chosen reference by the equipment. Table motion towards LAO is positive assuming that the patient is positioned supine and its head is in normal position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Table Lateral Position: </w:t>
            </w:r>
            <w:r>
              <w:rPr>
                <w:rFonts w:eastAsia="Times New Roman"/>
                <w:lang w:val="en-US"/>
              </w:rPr>
              <w:t xml:space="preserve">Table Lateral Position with respect to an arbitrary chosen reference by the equipment. Table motion towards CRA is positive assuming that the patient is positioned supine and its head is in normal position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Table Height Position: </w:t>
            </w:r>
            <w:r>
              <w:rPr>
                <w:rFonts w:eastAsia="Times New Roman"/>
                <w:lang w:val="en-US"/>
              </w:rPr>
              <w:t xml:space="preserve">Table Height Position with respect to an arbitrary chosen reference by the equipment in (mm). Table motion downwards is positive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Table Head Tilt Angle: </w:t>
            </w:r>
            <w:r>
              <w:rPr>
                <w:rFonts w:eastAsia="Times New Roman"/>
                <w:lang w:val="en-US"/>
              </w:rPr>
              <w:t xml:space="preserve">Angle of the head-feet axis of the table in degrees relative to the horizontal plane. Positive values indicate that the head of the table is upwards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Table Horizontal Rotation Angle: </w:t>
            </w:r>
            <w:r>
              <w:rPr>
                <w:rFonts w:eastAsia="Times New Roman"/>
                <w:lang w:val="en-US"/>
              </w:rPr>
              <w:t xml:space="preserve">Rotation of the table in the horizontal plane (clockwise when looking from above the table)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Table Cradle Tilt Angle: </w:t>
            </w:r>
            <w:r>
              <w:rPr>
                <w:rFonts w:eastAsia="Times New Roman"/>
                <w:lang w:val="en-US"/>
              </w:rPr>
              <w:t xml:space="preserve">Angle of the left-right axis of the table in degrees relative to the horizontal plane. Positive values indicate that the left of the table is upwards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Filter Material: </w:t>
            </w:r>
            <w:r>
              <w:rPr>
                <w:rFonts w:eastAsia="Times New Roman"/>
                <w:lang w:val="en-US"/>
              </w:rPr>
              <w:t xml:space="preserve">X-Ray absorbing material used in the filter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Filter Thickness Minimum: </w:t>
            </w:r>
            <w:r>
              <w:rPr>
                <w:rFonts w:eastAsia="Times New Roman"/>
                <w:lang w:val="en-US"/>
              </w:rPr>
              <w:t xml:space="preserve">The minimum thickness of the X-Ray absorbing material used in the filters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Table Longitudinal End Position: </w:t>
            </w:r>
            <w:r>
              <w:rPr>
                <w:rFonts w:eastAsia="Times New Roman"/>
                <w:lang w:val="en-US"/>
              </w:rPr>
              <w:t xml:space="preserve">Table Longitudinal Position at the end of an irradiation event; see (113751, DCM, "Table Longitudinal Position")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Table Lateral End Position: </w:t>
            </w:r>
            <w:r>
              <w:rPr>
                <w:rFonts w:eastAsia="Times New Roman"/>
                <w:lang w:val="en-US"/>
              </w:rPr>
              <w:t xml:space="preserve">Table Lateral Position at the end of an irradiation event; see (113752, DCM, "Table Lateral Position")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Table Height End Position: </w:t>
            </w:r>
            <w:r>
              <w:rPr>
                <w:rFonts w:eastAsia="Times New Roman"/>
                <w:lang w:val="en-US"/>
              </w:rPr>
              <w:t xml:space="preserve">Table Height Position at the end of an irradiation event; see (113753, DCM, "Table Height Position")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Calibration Uncertainty: </w:t>
            </w:r>
            <w:r>
              <w:rPr>
                <w:rFonts w:eastAsia="Times New Roman"/>
                <w:lang w:val="en-US"/>
              </w:rPr>
              <w:t xml:space="preserve">Uncertainty of the 'actual' value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Acquisition Plane: </w:t>
            </w:r>
            <w:r>
              <w:rPr>
                <w:rFonts w:eastAsia="Times New Roman"/>
                <w:lang w:val="en-US"/>
              </w:rPr>
              <w:t xml:space="preserve">Identification of Acquisition Plane with Biplane systems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Focal Spot Size: </w:t>
            </w:r>
            <w:r>
              <w:rPr>
                <w:rFonts w:eastAsia="Times New Roman"/>
                <w:lang w:val="en-US"/>
              </w:rPr>
              <w:t xml:space="preserve">Nominal Size of Focal Spot of X-Ray Tube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Average X-Ray Tube Current: </w:t>
            </w:r>
            <w:r>
              <w:rPr>
                <w:rFonts w:eastAsia="Times New Roman"/>
                <w:lang w:val="en-US"/>
              </w:rPr>
              <w:t xml:space="preserve">Average X-Ray Tube Current averaged over time for pulse or for continuous Fluoroscopy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Pulses: </w:t>
            </w:r>
            <w:r>
              <w:rPr>
                <w:rFonts w:eastAsia="Times New Roman"/>
                <w:lang w:val="en-US"/>
              </w:rPr>
              <w:t xml:space="preserve">Number of pulses applied by X-Ray systems during an irradiation event (acquisition run or pulsed fluoro)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Irradiation Event UID: </w:t>
            </w:r>
            <w:r>
              <w:rPr>
                <w:rFonts w:eastAsia="Times New Roman"/>
                <w:lang w:val="en-US"/>
              </w:rPr>
              <w:t xml:space="preserve">Unique identification of a single irradiation event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Column Angulation: </w:t>
            </w:r>
            <w:r>
              <w:rPr>
                <w:rFonts w:eastAsia="Times New Roman"/>
                <w:lang w:val="en-US"/>
              </w:rPr>
              <w:t xml:space="preserve">Angle of the X-Ray beam in degree relative to an orthogonal axis to the detector plane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Filters: </w:t>
            </w:r>
            <w:r>
              <w:rPr>
                <w:rFonts w:eastAsia="Times New Roman"/>
                <w:lang w:val="en-US"/>
              </w:rPr>
              <w:t xml:space="preserve">Devices used to modify the energy or energy distribution of X-Rays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Filter Type: </w:t>
            </w:r>
            <w:r>
              <w:rPr>
                <w:rFonts w:eastAsia="Times New Roman"/>
                <w:lang w:val="en-US"/>
              </w:rPr>
              <w:t xml:space="preserve">Type of filter(s) inserted into the X-Ray beam. E.g., wedges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Filter Thickness Maximum: </w:t>
            </w:r>
            <w:r>
              <w:rPr>
                <w:rFonts w:eastAsia="Times New Roman"/>
                <w:lang w:val="en-US"/>
              </w:rPr>
              <w:t xml:space="preserve">The maximum thickness of the X-Ray absorbing material used in the filters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Reference Point Definition: </w:t>
            </w:r>
            <w:r>
              <w:rPr>
                <w:rFonts w:eastAsia="Times New Roman"/>
                <w:lang w:val="en-US"/>
              </w:rPr>
              <w:t xml:space="preserve">System provided definition of the Reference Point used for Dose calculations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Collimated Field Height: </w:t>
            </w:r>
            <w:r>
              <w:rPr>
                <w:rFonts w:eastAsia="Times New Roman"/>
                <w:lang w:val="en-US"/>
              </w:rPr>
              <w:t xml:space="preserve">Distance between the collimator blades in pixel column direction as projected at the detector plane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Collimated Field Width: </w:t>
            </w:r>
            <w:r>
              <w:rPr>
                <w:rFonts w:eastAsia="Times New Roman"/>
                <w:lang w:val="en-US"/>
              </w:rPr>
              <w:t xml:space="preserve">Distance between the collimator blades in pixel row direction as projected at the detector plane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Collimated Field Area: </w:t>
            </w:r>
            <w:r>
              <w:rPr>
                <w:rFonts w:eastAsia="Times New Roman"/>
                <w:lang w:val="en-US"/>
              </w:rPr>
              <w:t xml:space="preserve">Collimated field area at image receptor. Area for compatibility with IEC 60601-2-43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Pulse Rate: </w:t>
            </w:r>
            <w:r>
              <w:rPr>
                <w:rFonts w:eastAsia="Times New Roman"/>
                <w:lang w:val="en-US"/>
              </w:rPr>
              <w:t xml:space="preserve">Pulse rate applied by equipment during Fluoroscopy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Distance Source to Table Plane: </w:t>
            </w:r>
            <w:r>
              <w:rPr>
                <w:rFonts w:eastAsia="Times New Roman"/>
                <w:lang w:val="en-US"/>
              </w:rPr>
              <w:t xml:space="preserve">Measured or calculated distance from the X-Ray source to the table plane in the center of the beam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Pulse Width: </w:t>
            </w:r>
            <w:r>
              <w:rPr>
                <w:rFonts w:eastAsia="Times New Roman"/>
                <w:lang w:val="en-US"/>
              </w:rPr>
              <w:t xml:space="preserve">(Average) X-Ray pulse width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Dose Measurement Device: </w:t>
            </w:r>
            <w:r>
              <w:rPr>
                <w:rFonts w:eastAsia="Times New Roman"/>
                <w:lang w:val="en-US"/>
              </w:rPr>
              <w:t xml:space="preserve">Calibrated device to perform dose measurements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Acquired Image: </w:t>
            </w:r>
            <w:r>
              <w:rPr>
                <w:rFonts w:eastAsia="Times New Roman"/>
                <w:lang w:val="en-US"/>
              </w:rPr>
              <w:t xml:space="preserve">Image acquired during a specified event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DLP to E conversion via MC computation: </w:t>
            </w:r>
            <w:r>
              <w:rPr>
                <w:rFonts w:eastAsia="Times New Roman"/>
                <w:lang w:val="en-US"/>
              </w:rPr>
              <w:t xml:space="preserve">Effective Dose evaluation from the product of Dose Length Product (DLP) and the Effective Dose Conversion Factor (E/DLP in units of mSv/mGy-cm), where the ratio is derived by means of Monte Carlo computations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CTDIfreeair to E conversion via MC computation: </w:t>
            </w:r>
            <w:r>
              <w:rPr>
                <w:rFonts w:eastAsia="Times New Roman"/>
                <w:lang w:val="en-US"/>
              </w:rPr>
              <w:t xml:space="preserve">Effective Dose evaluation from the product of the Mean CTDIfreeair and the ratio E/CTDIfreeair (mSv/mGy), where the ratio is derived by means of Monte Carlo computations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DLP to E conversion via measurement: </w:t>
            </w:r>
            <w:r>
              <w:rPr>
                <w:rFonts w:eastAsia="Times New Roman"/>
                <w:lang w:val="en-US"/>
              </w:rPr>
              <w:t xml:space="preserve">Effective Dose evaluation from the product of Dose Length Product (DLP) and the Effective Dose Conversion Factor (E/DLP in units of mSv/mGy-cm), where the ratio is derived by means of dosimetric measurements with an anthropomorphic phantom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CTDIfreeair to E conversion via measurement: </w:t>
            </w:r>
            <w:r>
              <w:rPr>
                <w:rFonts w:eastAsia="Times New Roman"/>
                <w:lang w:val="en-US"/>
              </w:rPr>
              <w:t xml:space="preserve">Effective Dose evaluation from the product of the Mean CTDIfreeair and the ratio E/CTDIfreeair (mSv/mGy), where the ratio is derived by means of dosimetric measurements with an anthropomorphic phantom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Sequenced Acquisition: </w:t>
            </w:r>
            <w:r>
              <w:rPr>
                <w:rFonts w:eastAsia="Times New Roman"/>
                <w:lang w:val="en-US"/>
              </w:rPr>
              <w:t xml:space="preserve">The CT acquisition was performed by acquiring single or multi detector data while rotating the source about the gantry while the table is not moving. Additional slices are acquired by incrementing the table position and again rotating the source about the gantry while the table is not moving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Constant Angle Acquisition: </w:t>
            </w:r>
            <w:r>
              <w:rPr>
                <w:rFonts w:eastAsia="Times New Roman"/>
                <w:lang w:val="en-US"/>
              </w:rPr>
              <w:t xml:space="preserve">The CT acquisition was performed by holding the source at a constant angle and moving the table to obtain a projection image. E.g., localizer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Stationary Acquisition: </w:t>
            </w:r>
            <w:r>
              <w:rPr>
                <w:rFonts w:eastAsia="Times New Roman"/>
                <w:lang w:val="en-US"/>
              </w:rPr>
              <w:t xml:space="preserve">The CT acquisition was performed by holding the table at a constant position and acquiring multiple slices over time at the same location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Free Acquisition: </w:t>
            </w:r>
            <w:r>
              <w:rPr>
                <w:rFonts w:eastAsia="Times New Roman"/>
                <w:lang w:val="en-US"/>
              </w:rPr>
              <w:t xml:space="preserve">The CT acquisition was performed while rotating the source about the gantry while the table movement is under direct control of a human operator or under the control of an analysis application. E.g., fluoro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ICRP Pub 60: </w:t>
            </w:r>
            <w:r>
              <w:rPr>
                <w:rFonts w:eastAsia="Times New Roman"/>
                <w:lang w:val="en-US"/>
              </w:rPr>
              <w:t xml:space="preserve">Reference authority 1990 Recommendations of the International Commission on Radiological Protection (ICRP Publication 60, published as the Annals of the ICRP Vol. 21, No. 1-3, Pergamon Press,1991)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Start of X-Ray Irradiation: </w:t>
            </w:r>
            <w:r>
              <w:rPr>
                <w:rFonts w:eastAsia="Times New Roman"/>
                <w:lang w:val="en-US"/>
              </w:rPr>
              <w:t xml:space="preserve">Start, DateTime of the first X-Ray Irradiation Event of the accumulation within a Study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End of X-Ray Irradiation: </w:t>
            </w:r>
            <w:r>
              <w:rPr>
                <w:rFonts w:eastAsia="Times New Roman"/>
                <w:lang w:val="en-US"/>
              </w:rPr>
              <w:t xml:space="preserve">End, DateTime of the last X-Ray Irradiation Event of the accumulation within a Study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 Accumulated Dose Data: </w:t>
            </w:r>
            <w:r>
              <w:rPr>
                <w:rFonts w:eastAsia="Times New Roman"/>
                <w:lang w:val="en-US"/>
              </w:rPr>
              <w:t xml:space="preserve">X-Ray dose accumulated over multiple CT irradiation events. E.g., for a study or a performed procedure step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Total Number of Irradiation Events: </w:t>
            </w:r>
            <w:r>
              <w:rPr>
                <w:rFonts w:eastAsia="Times New Roman"/>
                <w:lang w:val="en-US"/>
              </w:rPr>
              <w:t xml:space="preserve">Total number of events during the defined scope of accumulation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 Dose Length Product Total: </w:t>
            </w:r>
            <w:r>
              <w:rPr>
                <w:rFonts w:eastAsia="Times New Roman"/>
                <w:lang w:val="en-US"/>
              </w:rPr>
              <w:t xml:space="preserve">The total dose length product defined scope of accumulation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 Effective Dose Total: </w:t>
            </w:r>
            <w:r>
              <w:rPr>
                <w:rFonts w:eastAsia="Times New Roman"/>
                <w:lang w:val="en-US"/>
              </w:rPr>
              <w:t xml:space="preserve">The total Effective Dose at the defined scope of accumulation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Model: </w:t>
            </w:r>
            <w:r>
              <w:rPr>
                <w:rFonts w:eastAsia="Times New Roman"/>
                <w:lang w:val="en-US"/>
              </w:rPr>
              <w:t xml:space="preserve">Identification of the reference-patient model used when Effective Dose is evaluated via Monte Carlo calculations or from a Dose Length Product conversion factor based on Monte Carlo calculations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Condition Effective Dose measured: </w:t>
            </w:r>
            <w:r>
              <w:rPr>
                <w:rFonts w:eastAsia="Times New Roman"/>
                <w:lang w:val="en-US"/>
              </w:rPr>
              <w:t xml:space="preserve">References the physical phantom and the type of dosimeter used when measurements are done to establish Effective Dose Conversion Factors (E/DLP) or ratios E/CTDIfreeair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Effective Dose Phantom Type: </w:t>
            </w:r>
            <w:r>
              <w:rPr>
                <w:rFonts w:eastAsia="Times New Roman"/>
                <w:lang w:val="en-US"/>
              </w:rPr>
              <w:t xml:space="preserve">Type of Effective Dose phantom used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Dosimeter Type: </w:t>
            </w:r>
            <w:r>
              <w:rPr>
                <w:rFonts w:eastAsia="Times New Roman"/>
                <w:lang w:val="en-US"/>
              </w:rPr>
              <w:t xml:space="preserve">Type of dosimeter used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 Acquisition: </w:t>
            </w:r>
            <w:r>
              <w:rPr>
                <w:rFonts w:eastAsia="Times New Roman"/>
                <w:lang w:val="en-US"/>
              </w:rPr>
              <w:t xml:space="preserve">General description of the CT Irradiation event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 Acquisition Type: </w:t>
            </w:r>
            <w:r>
              <w:rPr>
                <w:rFonts w:eastAsia="Times New Roman"/>
                <w:lang w:val="en-US"/>
              </w:rPr>
              <w:t xml:space="preserve">Method of the CT acquisition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Filter Aluminum Equivalent: </w:t>
            </w:r>
            <w:r>
              <w:rPr>
                <w:rFonts w:eastAsia="Times New Roman"/>
                <w:lang w:val="en-US"/>
              </w:rPr>
              <w:t xml:space="preserve">Thickness of an equivalent filter in mm in Aluminum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 Acquisition Parameters: </w:t>
            </w:r>
            <w:r>
              <w:rPr>
                <w:rFonts w:eastAsia="Times New Roman"/>
                <w:lang w:val="en-US"/>
              </w:rPr>
              <w:t xml:space="preserve">General description of the acquisition parameters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X-Ray Sources: </w:t>
            </w:r>
            <w:r>
              <w:rPr>
                <w:rFonts w:eastAsia="Times New Roman"/>
                <w:lang w:val="en-US"/>
              </w:rPr>
              <w:t xml:space="preserve">Number of X-Ray sources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Exposure Time: </w:t>
            </w:r>
            <w:r>
              <w:rPr>
                <w:rFonts w:eastAsia="Times New Roman"/>
                <w:lang w:val="en-US"/>
              </w:rPr>
              <w:t xml:space="preserve">Total time the patient has received X-Ray exposure during the irradiation event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Scanning Length: </w:t>
            </w:r>
            <w:r>
              <w:rPr>
                <w:rFonts w:eastAsia="Times New Roman"/>
                <w:lang w:val="en-US"/>
              </w:rPr>
              <w:t xml:space="preserve">Length of the table travel during the entire tube loading, according to IEC 60601-2-44 Note Scanning Length might be longer than the programmed acquisition length (Length of Reconstructable Volume)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Nominal Single Collimation Width: </w:t>
            </w:r>
            <w:r>
              <w:rPr>
                <w:rFonts w:eastAsia="Times New Roman"/>
                <w:lang w:val="en-US"/>
              </w:rPr>
              <w:t xml:space="preserve">The value of the nominal width referenced to the location of the isocenter along the z axis of a single row of acquired data in mm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Nominal Total Collimation Width: </w:t>
            </w:r>
            <w:r>
              <w:rPr>
                <w:rFonts w:eastAsia="Times New Roman"/>
                <w:lang w:val="en-US"/>
              </w:rPr>
              <w:t xml:space="preserve">The value of the nominal width referenced to the location of the isocenter along the z axis of the total collimation in mm over the area of active X-Ray detection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Pitch Factor: </w:t>
            </w:r>
            <w:r>
              <w:rPr>
                <w:rFonts w:eastAsia="Times New Roman"/>
                <w:lang w:val="en-US"/>
              </w:rPr>
              <w:t xml:space="preserve">For Spiral scanning: Pitch Factor = (Table Feed per Rotation (mm)) /(Nominal Total Collimation Width (mm)) For Sequenced scanning: Pitch Factor = (Table Feed per single Sequenced scan (mm)) /(Nominal Total Collimation Width (mm))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 Dose: </w:t>
            </w:r>
            <w:r>
              <w:rPr>
                <w:rFonts w:eastAsia="Times New Roman"/>
                <w:lang w:val="en-US"/>
              </w:rPr>
              <w:t xml:space="preserve">General description of CT dose values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Mean CTDIvol: </w:t>
            </w:r>
            <w:r>
              <w:rPr>
                <w:rFonts w:eastAsia="Times New Roman"/>
                <w:lang w:val="en-US"/>
              </w:rPr>
              <w:t xml:space="preserve">"Mean CTDIvol" refers to the average value of the CTDIvol associated with this acquisition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 X-Ray Source Parameters: </w:t>
            </w:r>
            <w:r>
              <w:rPr>
                <w:rFonts w:eastAsia="Times New Roman"/>
                <w:lang w:val="en-US"/>
              </w:rPr>
              <w:t xml:space="preserve">Identification, tube-potential, tube-current, and exposure-time parameters associated with an X-Ray source during an acquisition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Identification of the X-Ray Source: </w:t>
            </w:r>
            <w:r>
              <w:rPr>
                <w:rFonts w:eastAsia="Times New Roman"/>
                <w:lang w:val="en-US"/>
              </w:rPr>
              <w:t xml:space="preserve">Identifies the particular X-Ray source (in a multi-source CT system) for which the set of X-Ray source parameter values is reported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Maximum X-Ray Tube Current: </w:t>
            </w:r>
            <w:r>
              <w:rPr>
                <w:rFonts w:eastAsia="Times New Roman"/>
                <w:lang w:val="en-US"/>
              </w:rPr>
              <w:t xml:space="preserve">Maximum X-Ray tube current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Exposure Time per Rotation: </w:t>
            </w:r>
            <w:r>
              <w:rPr>
                <w:rFonts w:eastAsia="Times New Roman"/>
                <w:lang w:val="en-US"/>
              </w:rPr>
              <w:t xml:space="preserve">The exposure time for one rotation of the source around the object in 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CTDIw Phantom Type: </w:t>
            </w:r>
            <w:r>
              <w:rPr>
                <w:rFonts w:eastAsia="Times New Roman"/>
                <w:lang w:val="en-US"/>
              </w:rPr>
              <w:t xml:space="preserve">A label describing the type of phantom used for CTDIW measurement according to IEC 60601-2-44 (Head 16 cm diameter PMMA, Body 32 cm diameter PMMA)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CTDIfreeair Calculation Factor: </w:t>
            </w:r>
            <w:r>
              <w:rPr>
                <w:rFonts w:eastAsia="Times New Roman"/>
                <w:lang w:val="en-US"/>
              </w:rPr>
              <w:t xml:space="preserve">The CTDIfreeair Calculation Factor is the CTDIfreeair per mAs, expressed in units of mGy/mAs. The CTDIfreeair Calculation Factor may be used in one method calculating Dose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Mean CTDIfreeair: </w:t>
            </w:r>
            <w:r>
              <w:rPr>
                <w:rFonts w:eastAsia="Times New Roman"/>
                <w:lang w:val="en-US"/>
              </w:rPr>
              <w:t xml:space="preserve">The average value of the free-in-air CTDI associated with this acquisition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DLP: </w:t>
            </w:r>
            <w:r>
              <w:rPr>
                <w:rFonts w:eastAsia="Times New Roman"/>
                <w:lang w:val="en-US"/>
              </w:rPr>
              <w:t xml:space="preserve">Dose Length Product (DLP), expressed in mGy-cm, is an index characterizing the product of the CTDIvol and the length scanned. For Spiral scanning, DLP = CTDIvol âœ• Scanning Length. For Sequenced scanning, DLP = CTDIvol âœ• Nominal Total Collimation Width âœ• Cumulative Exposure Time / Exposure Time per Rotation. For Stationary and Free scanning, DLP = CTDIvol âœ• Nominal Total Collimation Width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Effective Dose: </w:t>
            </w:r>
            <w:r>
              <w:rPr>
                <w:rFonts w:eastAsia="Times New Roman"/>
                <w:lang w:val="en-US"/>
              </w:rPr>
              <w:t xml:space="preserve">Effective dose in mSv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Effective Dose Conversion Factor: </w:t>
            </w:r>
            <w:r>
              <w:rPr>
                <w:rFonts w:eastAsia="Times New Roman"/>
                <w:lang w:val="en-US"/>
              </w:rPr>
              <w:t xml:space="preserve">Effective Dose per DLP, reference value for Effective Dose calculation, expressed in mSv/mGY.cm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ICRP Pub 103: </w:t>
            </w:r>
            <w:r>
              <w:rPr>
                <w:rFonts w:eastAsia="Times New Roman"/>
                <w:lang w:val="en-US"/>
              </w:rPr>
              <w:t xml:space="preserve">Effective Dose Reference authority 2007 Recommendations of the International Commission on Radiological Protection (ICRP Publication 103, published as the Annals of the ICRP Vol. 37, No. 2-4, Elsevier, 2007)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Modulation Type: </w:t>
            </w:r>
            <w:r>
              <w:rPr>
                <w:rFonts w:eastAsia="Times New Roman"/>
                <w:lang w:val="en-US"/>
              </w:rPr>
              <w:t xml:space="preserve">The type of exposure modulation used for the purpose of limiting the dose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Exposure Index: </w:t>
            </w:r>
            <w:r>
              <w:rPr>
                <w:rFonts w:eastAsia="Times New Roman"/>
                <w:lang w:val="en-US"/>
              </w:rPr>
              <w:t xml:space="preserve">Measure of the detector response to radiation in the relevant </w:t>
            </w:r>
            <w:r>
              <w:rPr>
                <w:rFonts w:eastAsia="Times New Roman"/>
                <w:lang w:val="en-US"/>
              </w:rPr>
              <w:lastRenderedPageBreak/>
              <w:t xml:space="preserve">image region of an image acquired with a digital X-Ray imaging system as defined in IEC 62494-1; see PS3.3 definition of Exposure Index Macro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Target Exposure Index: </w:t>
            </w:r>
            <w:r>
              <w:rPr>
                <w:rFonts w:eastAsia="Times New Roman"/>
                <w:lang w:val="en-US"/>
              </w:rPr>
              <w:t xml:space="preserve">The target value used to calculate the Deviation Index as defined in IEC 62494-1; see PS3.3 definition of Exposure Index Macro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Deviation Index: </w:t>
            </w:r>
            <w:r>
              <w:rPr>
                <w:rFonts w:eastAsia="Times New Roman"/>
                <w:lang w:val="en-US"/>
              </w:rPr>
              <w:t xml:space="preserve">A scaled representation of the accuracy of the Exposure Index compared to the Target Exposure Index as defined in IEC 62494-1; see PS3.3 definition of Exposure Index Macro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Irradiation Authorizing: </w:t>
            </w:r>
            <w:r>
              <w:rPr>
                <w:rFonts w:eastAsia="Times New Roman"/>
                <w:lang w:val="en-US"/>
              </w:rPr>
              <w:t xml:space="preserve">The clinician responsible for determining that the irradiating procedure was appropriate for the indications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Irradiation Administering: </w:t>
            </w:r>
            <w:r>
              <w:rPr>
                <w:rFonts w:eastAsia="Times New Roman"/>
                <w:lang w:val="en-US"/>
              </w:rPr>
              <w:t xml:space="preserve">The person responsible for the administration of radiation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Irradiation Event: </w:t>
            </w:r>
            <w:r>
              <w:rPr>
                <w:rFonts w:eastAsia="Times New Roman"/>
                <w:lang w:val="en-US"/>
              </w:rPr>
              <w:t xml:space="preserve">An irradiation event is the loading of X-Ray equipment caused by a single continuous actuation of the equipment's irradiation switch, from the start of the loading time of the first pulse until the loading time trailing edge of the final pulse. Any automatic on-off switching of the irradiation source during the event is not treated as separate events, rather the event includes the time between start and stop of irradiation as triggered by the user. E.g., a pulsed fluoro X-Ray acquisition shall be treated as a single irradiation event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Irradiation Event UID: </w:t>
            </w:r>
            <w:r>
              <w:rPr>
                <w:rFonts w:eastAsia="Times New Roman"/>
                <w:lang w:val="en-US"/>
              </w:rPr>
              <w:t xml:space="preserve">Unique Identifier of an Irradiation Event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Source of Dose Information: </w:t>
            </w:r>
            <w:r>
              <w:rPr>
                <w:rFonts w:eastAsia="Times New Roman"/>
                <w:lang w:val="en-US"/>
              </w:rPr>
              <w:t xml:space="preserve">Method by which dose-related details of an Irradiation Event were obtained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Total Acquisition Time: </w:t>
            </w:r>
            <w:r>
              <w:rPr>
                <w:rFonts w:eastAsia="Times New Roman"/>
                <w:lang w:val="en-US"/>
              </w:rPr>
              <w:t xml:space="preserve">Total accumulated acquisition clock time in the scope of the including report (i.e., the sum of the Irradiation Duration values for accumulated acquisition irradiation events)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Automated Data Collection: </w:t>
            </w:r>
            <w:r>
              <w:rPr>
                <w:rFonts w:eastAsia="Times New Roman"/>
                <w:lang w:val="en-US"/>
              </w:rPr>
              <w:t xml:space="preserve">Direct recording of data by a relevant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Manual Entry: </w:t>
            </w:r>
            <w:r>
              <w:rPr>
                <w:rFonts w:eastAsia="Times New Roman"/>
                <w:lang w:val="en-US"/>
              </w:rPr>
              <w:t xml:space="preserve">Recording of data by a human operator, including manual transcription of electronic data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MPPS Content: </w:t>
            </w:r>
            <w:r>
              <w:rPr>
                <w:rFonts w:eastAsia="Times New Roman"/>
                <w:lang w:val="en-US"/>
              </w:rPr>
              <w:t xml:space="preserve">The data is taken from an MPPS SOP Instance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Irradiating Device: </w:t>
            </w:r>
            <w:r>
              <w:rPr>
                <w:rFonts w:eastAsia="Times New Roman"/>
                <w:lang w:val="en-US"/>
              </w:rPr>
              <w:t xml:space="preserve">A device exposing a patient to ionizing radiation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15cm from Isocenter toward Source: </w:t>
            </w:r>
            <w:r>
              <w:rPr>
                <w:rFonts w:eastAsia="Times New Roman"/>
                <w:lang w:val="en-US"/>
              </w:rPr>
              <w:t xml:space="preserve">15cm from the isocenter towards the X-Ray source; See IEC 60601-2-43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30cm in Front of Image Input Surface: </w:t>
            </w:r>
            <w:r>
              <w:rPr>
                <w:rFonts w:eastAsia="Times New Roman"/>
                <w:lang w:val="en-US"/>
              </w:rPr>
              <w:t xml:space="preserve">30cm in front (towards the tube) of the input surface of the image receptor; See FDA Federal Performance Standard for Diagnostic X-Ray Systems Â§1020.32(d) (7)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1cm above Tabletop: </w:t>
            </w:r>
            <w:r>
              <w:rPr>
                <w:rFonts w:eastAsia="Times New Roman"/>
                <w:lang w:val="en-US"/>
              </w:rPr>
              <w:t xml:space="preserve">1cm above the patient tabletop or cradle; See FDA Federal Performance Standard for Diagnostic X-Ray Systems Â§1020.32(d) (7)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30cm above Tabletop: </w:t>
            </w:r>
            <w:r>
              <w:rPr>
                <w:rFonts w:eastAsia="Times New Roman"/>
                <w:lang w:val="en-US"/>
              </w:rPr>
              <w:t xml:space="preserve">30cm above the patient tabletop of cradle; See FDA Federal Performance Standard for Diagnostic X-Ray Systems Â§1020.32(d) (7)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15cm from Table Centerline: </w:t>
            </w:r>
            <w:r>
              <w:rPr>
                <w:rFonts w:eastAsia="Times New Roman"/>
                <w:lang w:val="en-US"/>
              </w:rPr>
              <w:t xml:space="preserve">15cm from the centerline of the X-Ray table and in the direction of the X-Ray source; See FDA Federal Performance Standard for Diagnostic X-Ray Systems Â§1020.32(d) (7)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Entrance exposure to a 4.2 cm breast thickness: </w:t>
            </w:r>
            <w:r>
              <w:rPr>
                <w:rFonts w:eastAsia="Times New Roman"/>
                <w:lang w:val="en-US"/>
              </w:rPr>
              <w:t xml:space="preserve">Standard breast means a 4.2 </w:t>
            </w:r>
            <w:r>
              <w:rPr>
                <w:rFonts w:eastAsia="Times New Roman"/>
                <w:lang w:val="en-US"/>
              </w:rPr>
              <w:lastRenderedPageBreak/>
              <w:t xml:space="preserve">centimeter (cm) thick compressed breast consisting of 50 percent glandular and 50 percent adipose tissue. See Department of Health and Human Services, Food and Drug Administration. Mammography quality standards; final rule. Federal Register. Oct. 28, 1997; 68(208):55852-55994; see 900.2(uu)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Copied From Image Attributes: </w:t>
            </w:r>
            <w:r>
              <w:rPr>
                <w:rFonts w:eastAsia="Times New Roman"/>
                <w:lang w:val="en-US"/>
              </w:rPr>
              <w:t xml:space="preserve">The data is copied from information present in the image attributes. E.g., dose attributes such as CTDIvol (0018,9345)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Computed From Image Attributes: </w:t>
            </w:r>
            <w:r>
              <w:rPr>
                <w:rFonts w:eastAsia="Times New Roman"/>
                <w:lang w:val="en-US"/>
              </w:rPr>
              <w:t xml:space="preserve">The data is computed from information present in the image attributes. E.g., by using dosimetry information for the specific irradiating device make and model, applied to technique information such as KVP and mAs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Derived From Human-Readable Reports: </w:t>
            </w:r>
            <w:r>
              <w:rPr>
                <w:rFonts w:eastAsia="Times New Roman"/>
                <w:lang w:val="en-US"/>
              </w:rPr>
              <w:t xml:space="preserve">The data is derived from human-readable reports. E.g., by natural language parsing of text reports, or optical character recognition from reports saved as images by the irradiating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 Name: </w:t>
            </w:r>
            <w:r>
              <w:rPr>
                <w:rFonts w:eastAsia="Times New Roman"/>
                <w:lang w:val="en-US"/>
              </w:rPr>
              <w:t xml:space="preserve">The name of a specific person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 ID: </w:t>
            </w:r>
            <w:r>
              <w:rPr>
                <w:rFonts w:eastAsia="Times New Roman"/>
                <w:lang w:val="en-US"/>
              </w:rPr>
              <w:t xml:space="preserve">An identification number or code for a specific person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 ID Issuer: </w:t>
            </w:r>
            <w:r>
              <w:rPr>
                <w:rFonts w:eastAsia="Times New Roman"/>
                <w:lang w:val="en-US"/>
              </w:rPr>
              <w:t xml:space="preserve">The organization that issued a Person ID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Organization Name: </w:t>
            </w:r>
            <w:r>
              <w:rPr>
                <w:rFonts w:eastAsia="Times New Roman"/>
                <w:lang w:val="en-US"/>
              </w:rPr>
              <w:t xml:space="preserve">The name of an organization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 Role in Organization: </w:t>
            </w:r>
            <w:r>
              <w:rPr>
                <w:rFonts w:eastAsia="Times New Roman"/>
                <w:lang w:val="en-US"/>
              </w:rPr>
              <w:t xml:space="preserve">The role played by a person in an organization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 Role in Procedure: </w:t>
            </w:r>
            <w:r>
              <w:rPr>
                <w:rFonts w:eastAsia="Times New Roman"/>
                <w:lang w:val="en-US"/>
              </w:rPr>
              <w:t xml:space="preserve">The role played by a person in a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Role in Procedure: </w:t>
            </w:r>
            <w:r>
              <w:rPr>
                <w:rFonts w:eastAsia="Times New Roman"/>
                <w:lang w:val="en-US"/>
              </w:rPr>
              <w:t xml:space="preserve">The role played by a device in a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Name: </w:t>
            </w:r>
            <w:r>
              <w:rPr>
                <w:rFonts w:eastAsia="Times New Roman"/>
                <w:lang w:val="en-US"/>
              </w:rPr>
              <w:t xml:space="preserve">The name used to refer to a device; usually locally unique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Manufacturer: </w:t>
            </w:r>
            <w:r>
              <w:rPr>
                <w:rFonts w:eastAsia="Times New Roman"/>
                <w:lang w:val="en-US"/>
              </w:rPr>
              <w:t xml:space="preserve">Manufacturer of a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Model Name: </w:t>
            </w:r>
            <w:r>
              <w:rPr>
                <w:rFonts w:eastAsia="Times New Roman"/>
                <w:lang w:val="en-US"/>
              </w:rPr>
              <w:t xml:space="preserve">Model Name of a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Serial Number: </w:t>
            </w:r>
            <w:r>
              <w:rPr>
                <w:rFonts w:eastAsia="Times New Roman"/>
                <w:lang w:val="en-US"/>
              </w:rPr>
              <w:t xml:space="preserve">Serial Number of a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All Planes: </w:t>
            </w:r>
            <w:r>
              <w:rPr>
                <w:rFonts w:eastAsia="Times New Roman"/>
                <w:lang w:val="en-US"/>
              </w:rPr>
              <w:t xml:space="preserve">All planes of a multi-plane acquisition equipment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Length of Reconstructable Volume: </w:t>
            </w:r>
            <w:r>
              <w:rPr>
                <w:rFonts w:eastAsia="Times New Roman"/>
                <w:lang w:val="en-US"/>
              </w:rPr>
              <w:t xml:space="preserve">The length from which images may be reconstructed (i.e., excluding any overranging performed in a spiral acquisition that is required for data interpolation). Value is distinct from (1113825, DCM, "Scanning Length"), which is the actual length of the table travel during the entire tube loading, according to IEC 60601-2-44, and includes overranging. Also distinct from any actual Reconstructed Volume, which may depend on the slice thickness chosen for a particular reconstruction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Top Z Location of Reconstructable Volume: </w:t>
            </w:r>
            <w:r>
              <w:rPr>
                <w:rFonts w:eastAsia="Times New Roman"/>
                <w:lang w:val="en-US"/>
              </w:rPr>
              <w:t xml:space="preserve">The Z location that is the top (highest Z value) of the Reconstructable Volume. Specified as the Z component within the Patient Coordinate System defined by a specified Frame of Reference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Bottom Z Location of Reconstructable Volume: </w:t>
            </w:r>
            <w:r>
              <w:rPr>
                <w:rFonts w:eastAsia="Times New Roman"/>
                <w:lang w:val="en-US"/>
              </w:rPr>
              <w:t xml:space="preserve">The Z location that is the bottom (lowest Z value) of the Reconstructable Volume. Specified as the Z component within the Patient Coordinate System defined by a specified Frame of Reference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Top Z Location of Scanning Length: </w:t>
            </w:r>
            <w:r>
              <w:rPr>
                <w:rFonts w:eastAsia="Times New Roman"/>
                <w:lang w:val="en-US"/>
              </w:rPr>
              <w:t xml:space="preserve">The Z location that is the top (highest Z value) of the scanning length. Specified as the Z component within the Patient Coordinate System defined by a specified Frame of Reference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Bottom Z Location of Scanning Length: </w:t>
            </w:r>
            <w:r>
              <w:rPr>
                <w:rFonts w:eastAsia="Times New Roman"/>
                <w:lang w:val="en-US"/>
              </w:rPr>
              <w:t xml:space="preserve">The Z location that is the bottom (lowest Z value) of the scanning length. Specified as the Z component within the Patient Coordinate System defined by a specified Frame of Reference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Exposed Range: </w:t>
            </w:r>
            <w:r>
              <w:rPr>
                <w:rFonts w:eastAsia="Times New Roman"/>
                <w:lang w:val="en-US"/>
              </w:rPr>
              <w:t xml:space="preserve">The range along the z axis of the total volume irradiated, per IEC 60601-2-44, Ed. 3, 203.115(b). The start and stop of loading corresponding to the outer edge of the full width half maximum of the free-in-air dose profile for the beam collimation used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Dose Check Alert Details: </w:t>
            </w:r>
            <w:r>
              <w:rPr>
                <w:rFonts w:eastAsia="Times New Roman"/>
                <w:lang w:val="en-US"/>
              </w:rPr>
              <w:t xml:space="preserve">Report section about cumulative dose alerts during an examination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DLP Alert Value Configured: </w:t>
            </w:r>
            <w:r>
              <w:rPr>
                <w:rFonts w:eastAsia="Times New Roman"/>
                <w:lang w:val="en-US"/>
              </w:rPr>
              <w:t xml:space="preserve">Flag denoting whether a DLP Alert Value was configured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CTDIvol Alert Value Configured: </w:t>
            </w:r>
            <w:r>
              <w:rPr>
                <w:rFonts w:eastAsia="Times New Roman"/>
                <w:lang w:val="en-US"/>
              </w:rPr>
              <w:t xml:space="preserve">Flag denoting whether a CTDIvol Alert Value was configured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DLP Alert Value: </w:t>
            </w:r>
            <w:r>
              <w:rPr>
                <w:rFonts w:eastAsia="Times New Roman"/>
                <w:lang w:val="en-US"/>
              </w:rPr>
              <w:t xml:space="preserve">Cumulative Dose Length Product value configured to trigger an alert; see NEMA XR 25-2010 Dose Check Standard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CTDIvol Alert Value: </w:t>
            </w:r>
            <w:r>
              <w:rPr>
                <w:rFonts w:eastAsia="Times New Roman"/>
                <w:lang w:val="en-US"/>
              </w:rPr>
              <w:t xml:space="preserve">Cumulative CTDIvol value configured to trigger an alert; see NEMA XR 25-2010 Dose Check Standard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Accumulated DLP Forward Estimate: </w:t>
            </w:r>
            <w:r>
              <w:rPr>
                <w:rFonts w:eastAsia="Times New Roman"/>
                <w:lang w:val="en-US"/>
              </w:rPr>
              <w:t xml:space="preserve">A forward estimate of the accumulated DLP plus the estimated DLP for the next Protocol Element Group; see NEMA XR 25-2010 Dose Check Standard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Accumulated CTDIvol Forward Estimate: </w:t>
            </w:r>
            <w:r>
              <w:rPr>
                <w:rFonts w:eastAsia="Times New Roman"/>
                <w:lang w:val="en-US"/>
              </w:rPr>
              <w:t xml:space="preserve">A forward estimate at a given location of the accumulated CTDIvol plus the estimated CTDIvol for the next Protocol Element Group; see NEMA XR 25-2010 Dose Check Standard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Reason for Proceeding: </w:t>
            </w:r>
            <w:r>
              <w:rPr>
                <w:rFonts w:eastAsia="Times New Roman"/>
                <w:lang w:val="en-US"/>
              </w:rPr>
              <w:t xml:space="preserve">Reason provided for proceeding with a procedure that is projected to exceed a configured dose value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Dose Check Notification Details: </w:t>
            </w:r>
            <w:r>
              <w:rPr>
                <w:rFonts w:eastAsia="Times New Roman"/>
                <w:lang w:val="en-US"/>
              </w:rPr>
              <w:t xml:space="preserve">Report section about dose notifications during a protocol element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DLP Notification Value Configured: </w:t>
            </w:r>
            <w:r>
              <w:rPr>
                <w:rFonts w:eastAsia="Times New Roman"/>
                <w:lang w:val="en-US"/>
              </w:rPr>
              <w:t xml:space="preserve">Flag denoting whether a DLP Notification Value was configured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CTDIvol Notification Value Configured: </w:t>
            </w:r>
            <w:r>
              <w:rPr>
                <w:rFonts w:eastAsia="Times New Roman"/>
                <w:lang w:val="en-US"/>
              </w:rPr>
              <w:t xml:space="preserve">Flag denoting whether a CTDIvol Notification Value was configured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DLP Notification Value: </w:t>
            </w:r>
            <w:r>
              <w:rPr>
                <w:rFonts w:eastAsia="Times New Roman"/>
                <w:lang w:val="en-US"/>
              </w:rPr>
              <w:t xml:space="preserve">Dose Length Product value configured to trigger a notification for a given protocol element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CTDIvol Notification Value: </w:t>
            </w:r>
            <w:r>
              <w:rPr>
                <w:rFonts w:eastAsia="Times New Roman"/>
                <w:lang w:val="en-US"/>
              </w:rPr>
              <w:t xml:space="preserve">CTDIvol value configured to trigger a notification for a given protocol element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DLP Forward Estimate: </w:t>
            </w:r>
            <w:r>
              <w:rPr>
                <w:rFonts w:eastAsia="Times New Roman"/>
                <w:lang w:val="en-US"/>
              </w:rPr>
              <w:t xml:space="preserve">A forward estimate of the DLP for the next Protocol Element Group; see NEMA XR 25-2010 Dose Check Standard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CTDIvol Forward Estimate: </w:t>
            </w:r>
            <w:r>
              <w:rPr>
                <w:rFonts w:eastAsia="Times New Roman"/>
                <w:lang w:val="en-US"/>
              </w:rPr>
              <w:t xml:space="preserve">A forward estimate of the CTDIvol for the next Protocol Element Group; see NEMA XR 25-2010 Dose Check Standard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Radiation Exposure: </w:t>
            </w:r>
            <w:r>
              <w:rPr>
                <w:rFonts w:eastAsia="Times New Roman"/>
                <w:lang w:val="en-US"/>
              </w:rPr>
              <w:t xml:space="preserve">The amount of ionizing radiation to which the patient was exposed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Radioactive Substance Administered: </w:t>
            </w:r>
            <w:r>
              <w:rPr>
                <w:rFonts w:eastAsia="Times New Roman"/>
                <w:lang w:val="en-US"/>
              </w:rPr>
              <w:t xml:space="preserve">Type, amount and route of radioactive </w:t>
            </w:r>
            <w:r>
              <w:rPr>
                <w:rFonts w:eastAsia="Times New Roman"/>
                <w:lang w:val="en-US"/>
              </w:rPr>
              <w:lastRenderedPageBreak/>
              <w:t xml:space="preserve">substance administered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Radiation Exposure and Protection Information: </w:t>
            </w:r>
            <w:r>
              <w:rPr>
                <w:rFonts w:eastAsia="Times New Roman"/>
                <w:lang w:val="en-US"/>
              </w:rPr>
              <w:t xml:space="preserve">Exposure to ionizing radiation and associated preventive measures used to reduce the exposure of parts of the body like lead apron or eye, thyroid gland or gonad protection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Size Specific Dose Estimation: </w:t>
            </w:r>
            <w:r>
              <w:rPr>
                <w:rFonts w:eastAsia="Times New Roman"/>
                <w:lang w:val="en-US"/>
              </w:rPr>
              <w:t xml:space="preserve">The Size-Specific Dose Estimate is a patient dose estimate that takes into account the size of the patient, such as described in AAPM Report 204 by using linear dimensions measured on the patient or patient images or estimated from patient 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Measured Lateral Dimension: </w:t>
            </w:r>
            <w:r>
              <w:rPr>
                <w:rFonts w:eastAsia="Times New Roman"/>
                <w:lang w:val="en-US"/>
              </w:rPr>
              <w:t xml:space="preserve">The side-to-side (left to right) dimension of the body part being scanned (per AAPM Report 204)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Measured AP Dimension: </w:t>
            </w:r>
            <w:r>
              <w:rPr>
                <w:rFonts w:eastAsia="Times New Roman"/>
                <w:lang w:val="en-US"/>
              </w:rPr>
              <w:t xml:space="preserve">The thickness of the body part being scanned, in the antero-posterior dimension (per AAPM Report 204)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Derived Effective Diameter: </w:t>
            </w:r>
            <w:r>
              <w:rPr>
                <w:rFonts w:eastAsia="Times New Roman"/>
                <w:lang w:val="en-US"/>
              </w:rPr>
              <w:t xml:space="preserve">The diameter of the patient at a given location along the Z-axis of the patient, assuming that the patient has a circular cross-section (per AAPM Report 204)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AAPM 204 Lateral Dimension: </w:t>
            </w:r>
            <w:r>
              <w:rPr>
                <w:rFonts w:eastAsia="Times New Roman"/>
                <w:lang w:val="en-US"/>
              </w:rPr>
              <w:t xml:space="preserve">The Size Specific Dose Estimation is computed using Table 1B (32cm phantom) or Table 2B (16cm phantom) of AAPM Report 204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AAPM 204 AP Dimension: </w:t>
            </w:r>
            <w:r>
              <w:rPr>
                <w:rFonts w:eastAsia="Times New Roman"/>
                <w:lang w:val="en-US"/>
              </w:rPr>
              <w:t xml:space="preserve">The Size Specific Dose Estimation is computed using Table 1C (32cm phantom) or Table 2C (16cm phantom) of AAPM Report 204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AAPM 204 Sum of Lateral and AP Dimension: </w:t>
            </w:r>
            <w:r>
              <w:rPr>
                <w:rFonts w:eastAsia="Times New Roman"/>
                <w:lang w:val="en-US"/>
              </w:rPr>
              <w:t xml:space="preserve">The Size Specific Dose Estimation is computed using Table 1A (32cm phantom) or Table 2A (16cm phantom) of AAPM Report 204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AAPM 204 Effective Diameter Estimated From Patient Age: </w:t>
            </w:r>
            <w:r>
              <w:rPr>
                <w:rFonts w:eastAsia="Times New Roman"/>
                <w:lang w:val="en-US"/>
              </w:rPr>
              <w:t xml:space="preserve">The Size Specific Dose Estimation is computed using Table 1D (32cm phantom) or Table 2D (16cm phantom) using an effective diameter estimated from the patient's age using Table 3 of AAPM Report 204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System Calculated: </w:t>
            </w:r>
            <w:r>
              <w:rPr>
                <w:rFonts w:eastAsia="Times New Roman"/>
                <w:lang w:val="en-US"/>
              </w:rPr>
              <w:t xml:space="preserve">Values calculated from other existing parameters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 Detector Plane: </w:t>
            </w:r>
            <w:r>
              <w:rPr>
                <w:rFonts w:eastAsia="Times New Roman"/>
                <w:lang w:val="en-US"/>
              </w:rPr>
              <w:t xml:space="preserve">A segmented region of the detector surface within the irradiated area (but might not be near the center of the detector)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Reading Device: </w:t>
            </w:r>
            <w:r>
              <w:rPr>
                <w:rFonts w:eastAsia="Times New Roman"/>
                <w:lang w:val="en-US"/>
              </w:rPr>
              <w:t xml:space="preserve">A device that creates digital images from X-Ray detectors (Direct, Indirect or Storage)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Source Data Available: </w:t>
            </w:r>
            <w:r>
              <w:rPr>
                <w:rFonts w:eastAsia="Times New Roman"/>
                <w:lang w:val="en-US"/>
              </w:rPr>
              <w:t xml:space="preserve">Parameters related to the X-Ray source (generator, tube, etc) are available to the recording application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Mechanical Data Available: </w:t>
            </w:r>
            <w:r>
              <w:rPr>
                <w:rFonts w:eastAsia="Times New Roman"/>
                <w:lang w:val="en-US"/>
              </w:rPr>
              <w:t xml:space="preserve">Parameters related to the X-Ray Mechanical System (Stand, Table) are available to the recording application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X-Ray Detector Data Available: </w:t>
            </w:r>
            <w:r>
              <w:rPr>
                <w:rFonts w:eastAsia="Times New Roman"/>
                <w:lang w:val="en-US"/>
              </w:rPr>
              <w:t xml:space="preserve">Parameters related to the X-Ray Detector are available to the recording application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Projection Eponymous Name: </w:t>
            </w:r>
            <w:r>
              <w:rPr>
                <w:rFonts w:eastAsia="Times New Roman"/>
                <w:lang w:val="en-US"/>
              </w:rPr>
              <w:t xml:space="preserve">Describes the radiographic method of patient, tube and detector positioning to achieve a well described projection or view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Detector Type: </w:t>
            </w:r>
            <w:r>
              <w:rPr>
                <w:rFonts w:eastAsia="Times New Roman"/>
                <w:lang w:val="en-US"/>
              </w:rPr>
              <w:t xml:space="preserve">Type of Detector used to acquire data. E.g.,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Direct Detector: </w:t>
            </w:r>
            <w:r>
              <w:rPr>
                <w:rFonts w:eastAsia="Times New Roman"/>
                <w:lang w:val="en-US"/>
              </w:rPr>
              <w:t xml:space="preserve">Detector that directly transforms the input signal to pixel values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Indirect Detector: </w:t>
            </w:r>
            <w:r>
              <w:rPr>
                <w:rFonts w:eastAsia="Times New Roman"/>
                <w:lang w:val="en-US"/>
              </w:rPr>
              <w:t xml:space="preserve">Detector that transforms an intermediate signal into pixel values. E.g., a scintillator-based detector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Storage Detector: </w:t>
            </w:r>
            <w:r>
              <w:rPr>
                <w:rFonts w:eastAsia="Times New Roman"/>
                <w:lang w:val="en-US"/>
              </w:rPr>
              <w:t xml:space="preserve">Storage detector that stores a signal that is later transformed by a reader into pixel values. E.g., a phosphor-based detector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Film: </w:t>
            </w:r>
            <w:r>
              <w:rPr>
                <w:rFonts w:eastAsia="Times New Roman"/>
                <w:lang w:val="en-US"/>
              </w:rPr>
              <w:t xml:space="preserve">Film that is scanned to create pixel values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Table Mount: </w:t>
            </w:r>
            <w:r>
              <w:rPr>
                <w:rFonts w:eastAsia="Times New Roman"/>
                <w:lang w:val="en-US"/>
              </w:rPr>
              <w:t xml:space="preserve">The cassette/detector is mounted in the patient table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Unmounted Detector: </w:t>
            </w:r>
            <w:r>
              <w:rPr>
                <w:rFonts w:eastAsia="Times New Roman"/>
                <w:lang w:val="en-US"/>
              </w:rPr>
              <w:t xml:space="preserve">The cassette/detector is not mounted.. E.g., a cassette placed underneath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Upright Stand Mount: </w:t>
            </w:r>
            <w:r>
              <w:rPr>
                <w:rFonts w:eastAsia="Times New Roman"/>
                <w:lang w:val="en-US"/>
              </w:rPr>
              <w:t xml:space="preserve">The cassette/detector is mounted in an upright stand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C-Arm Mount: </w:t>
            </w:r>
            <w:r>
              <w:rPr>
                <w:rFonts w:eastAsia="Times New Roman"/>
                <w:lang w:val="en-US"/>
              </w:rPr>
              <w:t xml:space="preserve">The cassette/detector is mounted on a c-arm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CR/DR Mechanical Configuration: </w:t>
            </w:r>
            <w:r>
              <w:rPr>
                <w:rFonts w:eastAsia="Times New Roman"/>
                <w:lang w:val="en-US"/>
              </w:rPr>
              <w:t xml:space="preserve">Method of mounting or positioning a CR/DR cassette or detector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Fluoroscopy-Guided Projection Radiography System: </w:t>
            </w:r>
            <w:r>
              <w:rPr>
                <w:rFonts w:eastAsia="Times New Roman"/>
                <w:lang w:val="en-US"/>
              </w:rPr>
              <w:t xml:space="preserve">An integrated projection radiography system capable of fluoroscopy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Integrated Projection Radiography System: </w:t>
            </w:r>
            <w:r>
              <w:rPr>
                <w:rFonts w:eastAsia="Times New Roman"/>
                <w:lang w:val="en-US"/>
              </w:rPr>
              <w:t xml:space="preserve">A projection radiography system where the X-Ray detector, X-Ray Source and gantry components are integrated and the managing system is able to access details of each component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Cassette-based Projection Radiography System: </w:t>
            </w:r>
            <w:r>
              <w:rPr>
                <w:rFonts w:eastAsia="Times New Roman"/>
                <w:lang w:val="en-US"/>
              </w:rPr>
              <w:t xml:space="preserve">A projection radiography system where the X-Ray detector, X-Ray Source and gantry components are not integrated. E.g., cassette-based CR and DR systems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Reconstruction Algorithm: </w:t>
            </w:r>
            <w:r>
              <w:rPr>
                <w:rFonts w:eastAsia="Times New Roman"/>
                <w:lang w:val="en-US"/>
              </w:rPr>
              <w:t xml:space="preserve">Description of the algorithm used when reconstructing the image from the data acquired during the acquisition process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Filtered Back Projection: </w:t>
            </w:r>
            <w:r>
              <w:rPr>
                <w:rFonts w:eastAsia="Times New Roman"/>
                <w:lang w:val="en-US"/>
              </w:rPr>
              <w:t xml:space="preserve">An algorithm for reconstructing an image from multiple projections by back-projecting the measured values along the line of the projection and filtering the result to reduce blurring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Iterative Reconstruction: </w:t>
            </w:r>
            <w:r>
              <w:rPr>
                <w:rFonts w:eastAsia="Times New Roman"/>
                <w:lang w:val="en-US"/>
              </w:rPr>
              <w:t xml:space="preserve">An algorithm for reconstructing an image from multiple projections by starting with an assumed reconstructed image, computing projections from the image, comparing the original projection data and updating the reconstructed image based upon the difference between the calculated and the actual projections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Step To This Point: </w:t>
            </w:r>
            <w:r>
              <w:rPr>
                <w:rFonts w:eastAsia="Times New Roman"/>
                <w:lang w:val="en-US"/>
              </w:rPr>
              <w:t xml:space="preserve">The period of time from the start of a Procedure Step until the time point established by the context of the reference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a number: </w:t>
            </w:r>
            <w:r>
              <w:rPr>
                <w:rFonts w:eastAsia="Times New Roman"/>
                <w:lang w:val="en-US"/>
              </w:rPr>
              <w:t xml:space="preserve">Measurement not available: Not a number (per IEEE 754)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Negative Infinity: </w:t>
            </w:r>
            <w:r>
              <w:rPr>
                <w:rFonts w:eastAsia="Times New Roman"/>
                <w:lang w:val="en-US"/>
              </w:rPr>
              <w:t xml:space="preserve">Measurement not available: Negative Infinity (per IEEE 754)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Positive Infinity: </w:t>
            </w:r>
            <w:r>
              <w:rPr>
                <w:rFonts w:eastAsia="Times New Roman"/>
                <w:lang w:val="en-US"/>
              </w:rPr>
              <w:t xml:space="preserve">Measurement not available: Positive Infinity (per IEEE 754)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Divide by zero: </w:t>
            </w:r>
            <w:r>
              <w:rPr>
                <w:rFonts w:eastAsia="Times New Roman"/>
                <w:lang w:val="en-US"/>
              </w:rPr>
              <w:t xml:space="preserve">Measurement not available: Divide by zero (per IEEE 754)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Underflow: </w:t>
            </w:r>
            <w:r>
              <w:rPr>
                <w:rFonts w:eastAsia="Times New Roman"/>
                <w:lang w:val="en-US"/>
              </w:rPr>
              <w:t xml:space="preserve">Measurement not available: Underflow (per IEEE 754)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Overflow: </w:t>
            </w:r>
            <w:r>
              <w:rPr>
                <w:rFonts w:eastAsia="Times New Roman"/>
                <w:lang w:val="en-US"/>
              </w:rPr>
              <w:t xml:space="preserve">Measurement not available: Overflow (per IEEE 754)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Measurement failure: </w:t>
            </w:r>
            <w:r>
              <w:rPr>
                <w:rFonts w:eastAsia="Times New Roman"/>
                <w:lang w:val="en-US"/>
              </w:rPr>
              <w:t xml:space="preserve">Measurement not available: Measurement failure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Measurement not attempted: </w:t>
            </w:r>
            <w:r>
              <w:rPr>
                <w:rFonts w:eastAsia="Times New Roman"/>
                <w:lang w:val="en-US"/>
              </w:rPr>
              <w:t xml:space="preserve">Measurement not available: Measurement not attempted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Calculation failure: </w:t>
            </w:r>
            <w:r>
              <w:rPr>
                <w:rFonts w:eastAsia="Times New Roman"/>
                <w:lang w:val="en-US"/>
              </w:rPr>
              <w:t xml:space="preserve">Measurement not available: Calculation failure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Value out of range: </w:t>
            </w:r>
            <w:r>
              <w:rPr>
                <w:rFonts w:eastAsia="Times New Roman"/>
                <w:lang w:val="en-US"/>
              </w:rPr>
              <w:t xml:space="preserve">Measurement not available: Value out of range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Value unknown: </w:t>
            </w:r>
            <w:r>
              <w:rPr>
                <w:rFonts w:eastAsia="Times New Roman"/>
                <w:lang w:val="en-US"/>
              </w:rPr>
              <w:t xml:space="preserve">Measurement not available: Value unknown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Value indeterminate: </w:t>
            </w:r>
            <w:r>
              <w:rPr>
                <w:rFonts w:eastAsia="Times New Roman"/>
                <w:lang w:val="en-US"/>
              </w:rPr>
              <w:t xml:space="preserve">Measurement not available: Value indeterminate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 of flight: </w:t>
            </w:r>
            <w:r>
              <w:rPr>
                <w:rFonts w:eastAsia="Times New Roman"/>
                <w:lang w:val="en-US"/>
              </w:rPr>
              <w:t xml:space="preserve">Measures the time-of-flight of a light signal between the camera and the subject for each point of the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Interferometry: </w:t>
            </w:r>
            <w:r>
              <w:rPr>
                <w:rFonts w:eastAsia="Times New Roman"/>
                <w:lang w:val="en-US"/>
              </w:rPr>
              <w:t xml:space="preserve">Interferometry is a family of techniques in which waves are superimposed in order to extract depth information about the scanned object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Laser scanning: </w:t>
            </w:r>
            <w:r>
              <w:rPr>
                <w:rFonts w:eastAsia="Times New Roman"/>
                <w:lang w:val="en-US"/>
              </w:rPr>
              <w:t xml:space="preserve">Laser scanning describes the general method to sample or scan a surface using laser technology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Pattern projection: </w:t>
            </w:r>
            <w:r>
              <w:rPr>
                <w:rFonts w:eastAsia="Times New Roman"/>
                <w:lang w:val="en-US"/>
              </w:rPr>
              <w:t xml:space="preserve">Projecting a narrow band of light onto a three-dimensionally shaped surface produces a line of illumination that appears distorted from other perspectives than that of the projector. It can be used for an exact geometric reconstruction of the surface shape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Shape from shading: </w:t>
            </w:r>
            <w:r>
              <w:rPr>
                <w:rFonts w:eastAsia="Times New Roman"/>
                <w:lang w:val="en-US"/>
              </w:rPr>
              <w:t xml:space="preserve">A technique for estimating the surface normal of an object by observing that object under different lighting conditions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Shape from motion: </w:t>
            </w:r>
            <w:r>
              <w:rPr>
                <w:rFonts w:eastAsia="Times New Roman"/>
                <w:lang w:val="en-US"/>
              </w:rPr>
              <w:t xml:space="preserve">A technique for estimating the surface normal of an object by observing that object under different motions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Confocal imaging: </w:t>
            </w:r>
            <w:r>
              <w:rPr>
                <w:rFonts w:eastAsia="Times New Roman"/>
                <w:lang w:val="en-US"/>
              </w:rPr>
              <w:t xml:space="preserve">An optical imaging technique used to increase optical resolution and contrast of a micrograph by using point illumination and a spatial pinhole to eliminate out-of-focus light in specimens that are thicker than the focal plane. It enables the reconstruction of 3D structures from the obtained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Point Cloud Algorithmic: </w:t>
            </w:r>
            <w:r>
              <w:rPr>
                <w:rFonts w:eastAsia="Times New Roman"/>
                <w:lang w:val="en-US"/>
              </w:rPr>
              <w:t xml:space="preserve">Point cloud that was calculated by an algorithm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Turntable Scan Method: </w:t>
            </w:r>
            <w:r>
              <w:rPr>
                <w:rFonts w:eastAsia="Times New Roman"/>
                <w:lang w:val="en-US"/>
              </w:rPr>
              <w:t xml:space="preserve">Scanning the object from different views by placing it on a rotating table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High resolution: </w:t>
            </w:r>
            <w:r>
              <w:rPr>
                <w:rFonts w:eastAsia="Times New Roman"/>
                <w:lang w:val="en-US"/>
              </w:rPr>
              <w:t xml:space="preserve">Higher resolution with a longer acquisition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Fast mode: </w:t>
            </w:r>
            <w:r>
              <w:rPr>
                <w:rFonts w:eastAsia="Times New Roman"/>
                <w:lang w:val="en-US"/>
              </w:rPr>
              <w:t xml:space="preserve">Lower resolution with a shorter acquisition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Iterative Closest Point: </w:t>
            </w:r>
            <w:r>
              <w:rPr>
                <w:rFonts w:eastAsia="Times New Roman"/>
                <w:lang w:val="en-US"/>
              </w:rPr>
              <w:t xml:space="preserve">An algorithm employed to minimize the difference between two clouds of points. It iteratively revises the transformation (translation, rotation) needed to minimize the distance between the points of two point clouds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Freehand: </w:t>
            </w:r>
            <w:r>
              <w:rPr>
                <w:rFonts w:eastAsia="Times New Roman"/>
                <w:lang w:val="en-US"/>
              </w:rPr>
              <w:t xml:space="preserve">Human controlled minimization of the distance between the points of two point clouds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Checkerboard: </w:t>
            </w:r>
            <w:r>
              <w:rPr>
                <w:rFonts w:eastAsia="Times New Roman"/>
                <w:lang w:val="en-US"/>
              </w:rPr>
              <w:t xml:space="preserve">Scanning the object from different views by placing it in front of a checkerboard pattern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Quotation Mode: </w:t>
            </w:r>
            <w:r>
              <w:rPr>
                <w:rFonts w:eastAsia="Times New Roman"/>
                <w:lang w:val="en-US"/>
              </w:rPr>
              <w:t xml:space="preserve">Type of source for observations quoted from an external source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Quoted Source: </w:t>
            </w:r>
            <w:r>
              <w:rPr>
                <w:rFonts w:eastAsia="Times New Roman"/>
                <w:lang w:val="en-US"/>
              </w:rPr>
              <w:t xml:space="preserve">Reference to external source of quoted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Document: </w:t>
            </w:r>
            <w:r>
              <w:rPr>
                <w:rFonts w:eastAsia="Times New Roman"/>
                <w:lang w:val="en-US"/>
              </w:rPr>
              <w:t xml:space="preserve">Documentary source of quoted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Verbal: </w:t>
            </w:r>
            <w:r>
              <w:rPr>
                <w:rFonts w:eastAsia="Times New Roman"/>
                <w:lang w:val="en-US"/>
              </w:rPr>
              <w:t xml:space="preserve">Verbal source of quoted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Observer Type: </w:t>
            </w:r>
            <w:r>
              <w:rPr>
                <w:rFonts w:eastAsia="Times New Roman"/>
                <w:lang w:val="en-US"/>
              </w:rPr>
              <w:t xml:space="preserve">Type of observer that created the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 </w:t>
            </w:r>
            <w:r>
              <w:rPr>
                <w:rFonts w:eastAsia="Times New Roman"/>
                <w:lang w:val="en-US"/>
              </w:rPr>
              <w:t xml:space="preserve">Human observer created the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w:t>
            </w:r>
            <w:r>
              <w:rPr>
                <w:rFonts w:eastAsia="Times New Roman"/>
                <w:lang w:val="en-US"/>
              </w:rPr>
              <w:t xml:space="preserve">Automated device created the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 Observer Name: </w:t>
            </w:r>
            <w:r>
              <w:rPr>
                <w:rFonts w:eastAsia="Times New Roman"/>
                <w:lang w:val="en-US"/>
              </w:rPr>
              <w:t xml:space="preserve">Name of human observer that created the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 Observer's Organization Name: </w:t>
            </w:r>
            <w:r>
              <w:rPr>
                <w:rFonts w:eastAsia="Times New Roman"/>
                <w:lang w:val="en-US"/>
              </w:rPr>
              <w:t xml:space="preserve">Organization or institution with which the human observer is affiliated for the context of the current observation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 Observer's Role in the Organization: </w:t>
            </w:r>
            <w:r>
              <w:rPr>
                <w:rFonts w:eastAsia="Times New Roman"/>
                <w:lang w:val="en-US"/>
              </w:rPr>
              <w:t xml:space="preserve">Organizational role of human observer for the context of the current observation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 Observer's Role in this Procedure: </w:t>
            </w:r>
            <w:r>
              <w:rPr>
                <w:rFonts w:eastAsia="Times New Roman"/>
                <w:lang w:val="en-US"/>
              </w:rPr>
              <w:t xml:space="preserve">Procedural role of human observer for the context of the current observation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Observer UID: </w:t>
            </w:r>
            <w:r>
              <w:rPr>
                <w:rFonts w:eastAsia="Times New Roman"/>
                <w:lang w:val="en-US"/>
              </w:rPr>
              <w:t xml:space="preserve">Unique identifier of automated device that created the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Observer Name: </w:t>
            </w:r>
            <w:r>
              <w:rPr>
                <w:rFonts w:eastAsia="Times New Roman"/>
                <w:lang w:val="en-US"/>
              </w:rPr>
              <w:t xml:space="preserve">Institution-provided identifier of automated device that created the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Observer Manufacturer: </w:t>
            </w:r>
            <w:r>
              <w:rPr>
                <w:rFonts w:eastAsia="Times New Roman"/>
                <w:lang w:val="en-US"/>
              </w:rPr>
              <w:t xml:space="preserve">Manufacturer of automated device that created the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Observer Model Name: </w:t>
            </w:r>
            <w:r>
              <w:rPr>
                <w:rFonts w:eastAsia="Times New Roman"/>
                <w:lang w:val="en-US"/>
              </w:rPr>
              <w:t xml:space="preserve">Manufacturer-provided model name of automated device that created the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Observer Serial Number: </w:t>
            </w:r>
            <w:r>
              <w:rPr>
                <w:rFonts w:eastAsia="Times New Roman"/>
                <w:lang w:val="en-US"/>
              </w:rPr>
              <w:t xml:space="preserve">Manufacturer-provided serial number of automated device that created the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Observer Physical Location During Observation: </w:t>
            </w:r>
            <w:r>
              <w:rPr>
                <w:rFonts w:eastAsia="Times New Roman"/>
                <w:lang w:val="en-US"/>
              </w:rPr>
              <w:t xml:space="preserve">Location of automated device that created the observations whilst the observations were being made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Study Instance UID: </w:t>
            </w:r>
            <w:r>
              <w:rPr>
                <w:rFonts w:eastAsia="Times New Roman"/>
                <w:lang w:val="en-US"/>
              </w:rPr>
              <w:t xml:space="preserve">Unique identifier for the Study or Requested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Study Component UID: </w:t>
            </w:r>
            <w:r>
              <w:rPr>
                <w:rFonts w:eastAsia="Times New Roman"/>
                <w:lang w:val="en-US"/>
              </w:rPr>
              <w:t xml:space="preserve">Unique identifier for the Performed Procedure Step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Placer Number: </w:t>
            </w:r>
            <w:r>
              <w:rPr>
                <w:rFonts w:eastAsia="Times New Roman"/>
                <w:lang w:val="en-US"/>
              </w:rPr>
              <w:t xml:space="preserve">Identifier for the Order (or Service Request) assigned by the order placer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Filler Number: </w:t>
            </w:r>
            <w:r>
              <w:rPr>
                <w:rFonts w:eastAsia="Times New Roman"/>
                <w:lang w:val="en-US"/>
              </w:rPr>
              <w:t xml:space="preserve">Identifier for the Order (or Service Request) assigned by the order filler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Accession Number: </w:t>
            </w:r>
            <w:r>
              <w:rPr>
                <w:rFonts w:eastAsia="Times New Roman"/>
                <w:lang w:val="en-US"/>
              </w:rPr>
              <w:t xml:space="preserve">Identifier for the Order (or Service Request) assigned by the department information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Code: </w:t>
            </w:r>
            <w:r>
              <w:rPr>
                <w:rFonts w:eastAsia="Times New Roman"/>
                <w:lang w:val="en-US"/>
              </w:rPr>
              <w:t xml:space="preserve">Type of procedure scheduled or performed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Subject Class: </w:t>
            </w:r>
            <w:r>
              <w:rPr>
                <w:rFonts w:eastAsia="Times New Roman"/>
                <w:lang w:val="en-US"/>
              </w:rPr>
              <w:t xml:space="preserve">Type of observation subject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w:t>
            </w:r>
            <w:r>
              <w:rPr>
                <w:rFonts w:eastAsia="Times New Roman"/>
                <w:lang w:val="en-US"/>
              </w:rPr>
              <w:t xml:space="preserve">A patient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Fetus: </w:t>
            </w:r>
            <w:r>
              <w:rPr>
                <w:rFonts w:eastAsia="Times New Roman"/>
                <w:lang w:val="en-US"/>
              </w:rPr>
              <w:t xml:space="preserve">Fetus of patient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Specimen: </w:t>
            </w:r>
            <w:r>
              <w:rPr>
                <w:rFonts w:eastAsia="Times New Roman"/>
                <w:lang w:val="en-US"/>
              </w:rPr>
              <w:t xml:space="preserve">Specimen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Subject UID: </w:t>
            </w:r>
            <w:r>
              <w:rPr>
                <w:rFonts w:eastAsia="Times New Roman"/>
                <w:lang w:val="en-US"/>
              </w:rPr>
              <w:t xml:space="preserve">Unique Identifier of patient or fetus who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Subject Name: </w:t>
            </w:r>
            <w:r>
              <w:rPr>
                <w:rFonts w:eastAsia="Times New Roman"/>
                <w:lang w:val="en-US"/>
              </w:rPr>
              <w:t xml:space="preserve">Name of patient who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Subject ID: </w:t>
            </w:r>
            <w:r>
              <w:rPr>
                <w:rFonts w:eastAsia="Times New Roman"/>
                <w:lang w:val="en-US"/>
              </w:rPr>
              <w:t xml:space="preserve">Identifier of patient or fetus who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Subject Birth Date: </w:t>
            </w:r>
            <w:r>
              <w:rPr>
                <w:rFonts w:eastAsia="Times New Roman"/>
                <w:lang w:val="en-US"/>
              </w:rPr>
              <w:t xml:space="preserve">Birth Date of patient who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Subject Sex: </w:t>
            </w:r>
            <w:r>
              <w:rPr>
                <w:rFonts w:eastAsia="Times New Roman"/>
                <w:lang w:val="en-US"/>
              </w:rPr>
              <w:t xml:space="preserve">Sex of patient who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Subject Age: </w:t>
            </w:r>
            <w:r>
              <w:rPr>
                <w:rFonts w:eastAsia="Times New Roman"/>
                <w:lang w:val="en-US"/>
              </w:rPr>
              <w:t xml:space="preserve">Age of patient who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Subject Species: </w:t>
            </w:r>
            <w:r>
              <w:rPr>
                <w:rFonts w:eastAsia="Times New Roman"/>
                <w:lang w:val="en-US"/>
              </w:rPr>
              <w:t xml:space="preserve">Species of patient who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Subject Breed: </w:t>
            </w:r>
            <w:r>
              <w:rPr>
                <w:rFonts w:eastAsia="Times New Roman"/>
                <w:lang w:val="en-US"/>
              </w:rPr>
              <w:t xml:space="preserve">The breed of the subject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Mother of fetus: </w:t>
            </w:r>
            <w:r>
              <w:rPr>
                <w:rFonts w:eastAsia="Times New Roman"/>
                <w:lang w:val="en-US"/>
              </w:rPr>
              <w:t xml:space="preserve">Name of mother of fetus that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Fetus number: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Fetuses: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Specimen UID: </w:t>
            </w:r>
            <w:r>
              <w:rPr>
                <w:rFonts w:eastAsia="Times New Roman"/>
                <w:lang w:val="en-US"/>
              </w:rPr>
              <w:t xml:space="preserve">Unique Identifier of specimen that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Specimen Accession Number: </w:t>
            </w:r>
            <w:r>
              <w:rPr>
                <w:rFonts w:eastAsia="Times New Roman"/>
                <w:lang w:val="en-US"/>
              </w:rPr>
              <w:t xml:space="preserve">Accession Number of specimen that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Specimen Identifier: </w:t>
            </w:r>
            <w:r>
              <w:rPr>
                <w:rFonts w:eastAsia="Times New Roman"/>
                <w:lang w:val="en-US"/>
              </w:rPr>
              <w:t xml:space="preserve">Identifier of specimen that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Specimen Type: </w:t>
            </w:r>
            <w:r>
              <w:rPr>
                <w:rFonts w:eastAsia="Times New Roman"/>
                <w:lang w:val="en-US"/>
              </w:rPr>
              <w:t xml:space="preserve">Coded category of specimen that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Slide Identifier: </w:t>
            </w:r>
            <w:r>
              <w:rPr>
                <w:rFonts w:eastAsia="Times New Roman"/>
                <w:lang w:val="en-US"/>
              </w:rPr>
              <w:t xml:space="preserve">Identifier of specimen microscope slide that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Slide UID: </w:t>
            </w:r>
            <w:r>
              <w:rPr>
                <w:rFonts w:eastAsia="Times New Roman"/>
                <w:lang w:val="en-US"/>
              </w:rPr>
              <w:t xml:space="preserve">Unique Identifier of specimen microscope slide that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Language: </w:t>
            </w:r>
            <w:r>
              <w:rPr>
                <w:rFonts w:eastAsia="Times New Roman"/>
                <w:lang w:val="en-US"/>
              </w:rPr>
              <w:t xml:space="preserve">The language of the content, being a language that is primarily used for human communication. E.g., English, French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Country of Language: </w:t>
            </w:r>
            <w:r>
              <w:rPr>
                <w:rFonts w:eastAsia="Times New Roman"/>
                <w:lang w:val="en-US"/>
              </w:rPr>
              <w:t xml:space="preserve">The country-specific variant of language. E.g., Canada for Candadian French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Language of Value: </w:t>
            </w:r>
            <w:r>
              <w:rPr>
                <w:rFonts w:eastAsia="Times New Roman"/>
                <w:lang w:val="en-US"/>
              </w:rPr>
              <w:t xml:space="preserve">The language of the value component of a name-value pair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Language of Name and Value: </w:t>
            </w:r>
            <w:r>
              <w:rPr>
                <w:rFonts w:eastAsia="Times New Roman"/>
                <w:lang w:val="en-US"/>
              </w:rPr>
              <w:t xml:space="preserve">The language of both the name component and the value component of a name-value pair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Language of Content Item and Descendants: </w:t>
            </w:r>
            <w:r>
              <w:rPr>
                <w:rFonts w:eastAsia="Times New Roman"/>
                <w:lang w:val="en-US"/>
              </w:rPr>
              <w:t xml:space="preserve">The language of the current content item (node in a tree of content) and all its descendants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Equivalent Meaning of Concept Name: </w:t>
            </w:r>
            <w:r>
              <w:rPr>
                <w:rFonts w:eastAsia="Times New Roman"/>
                <w:lang w:val="en-US"/>
              </w:rPr>
              <w:t xml:space="preserve">The human readable meaning of the name component of a name-value pair that is equivalent to the post-coordinated meaning conveyed by the coded name and its concept modifier children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Equivalent Meaning of Value: </w:t>
            </w:r>
            <w:r>
              <w:rPr>
                <w:rFonts w:eastAsia="Times New Roman"/>
                <w:lang w:val="en-US"/>
              </w:rPr>
              <w:t xml:space="preserve">The human readable meaning of the value component of a name-value pair that is equivalent to the post-coordinated meaning conveyed by the coded value and its concept modifier children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Presence of property: </w:t>
            </w:r>
            <w:r>
              <w:rPr>
                <w:rFonts w:eastAsia="Times New Roman"/>
                <w:lang w:val="en-US"/>
              </w:rPr>
              <w:t xml:space="preserve">Whether or not the property concept being modified is present or absent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Present: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Absent: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Path: </w:t>
            </w:r>
            <w:r>
              <w:rPr>
                <w:rFonts w:eastAsia="Times New Roman"/>
                <w:lang w:val="en-US"/>
              </w:rPr>
              <w:t xml:space="preserve">A set of points on an image, that when connected by line segments, provide a polyline from which a linear measurement was inferred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Area outline: </w:t>
            </w:r>
            <w:r>
              <w:rPr>
                <w:rFonts w:eastAsia="Times New Roman"/>
                <w:lang w:val="en-US"/>
              </w:rPr>
              <w:t xml:space="preserve">A set of points on an image, that when connected by line segments, provide a closed polyline that is the border of a defined region from which an area, or two-dimensional measurement, was inferred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Perimeter outline: </w:t>
            </w:r>
            <w:r>
              <w:rPr>
                <w:rFonts w:eastAsia="Times New Roman"/>
                <w:lang w:val="en-US"/>
              </w:rPr>
              <w:t xml:space="preserve">A set of points on an image, that when connected by line segments, provide a closed polyline that is a two-dimensional border of a three-dimensional region's intersection with, or projection into the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reported: </w:t>
            </w:r>
            <w:r>
              <w:rPr>
                <w:rFonts w:eastAsia="Times New Roman"/>
                <w:lang w:val="en-US"/>
              </w:rPr>
              <w:t xml:space="preserve">The imaging procedure whose results are reported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Presence Undetermined: </w:t>
            </w:r>
            <w:r>
              <w:rPr>
                <w:rFonts w:eastAsia="Times New Roman"/>
                <w:lang w:val="en-US"/>
              </w:rPr>
              <w:t xml:space="preserve">Presence or absence of a property is undetermined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History: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Request: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Current Procedure Descriptions: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Description: </w:t>
            </w:r>
            <w:r>
              <w:rPr>
                <w:rFonts w:eastAsia="Times New Roman"/>
                <w:lang w:val="en-US"/>
              </w:rPr>
              <w:t xml:space="preserve">A description of the imaging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Prior Procedure Descriptions: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Previous Findings: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Previous Finding: </w:t>
            </w:r>
            <w:r>
              <w:rPr>
                <w:rFonts w:eastAsia="Times New Roman"/>
                <w:lang w:val="en-US"/>
              </w:rPr>
              <w:t xml:space="preserve">An observation found on a prior imaging study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Findings: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Finding: </w:t>
            </w:r>
            <w:r>
              <w:rPr>
                <w:rFonts w:eastAsia="Times New Roman"/>
                <w:lang w:val="en-US"/>
              </w:rPr>
              <w:t xml:space="preserve">An observation found on an imaging study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Impressions: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Impression: </w:t>
            </w:r>
            <w:r>
              <w:rPr>
                <w:rFonts w:eastAsia="Times New Roman"/>
                <w:lang w:val="en-US"/>
              </w:rPr>
              <w:t xml:space="preserve">An interpretation in the clinical context of the finding(s) on an imaging study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Recommendations: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Recommendation: </w:t>
            </w:r>
            <w:r>
              <w:rPr>
                <w:rFonts w:eastAsia="Times New Roman"/>
                <w:lang w:val="en-US"/>
              </w:rPr>
              <w:t xml:space="preserve">A recommendation for management or investigation based on the findings and impressions of an imaging study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Conclusions: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Conclusion: </w:t>
            </w:r>
            <w:r>
              <w:rPr>
                <w:rFonts w:eastAsia="Times New Roman"/>
                <w:lang w:val="en-US"/>
              </w:rPr>
              <w:t xml:space="preserve">An interpretation in the clinical context of the finding(s) on an imaging study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Addendum: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Baseline: </w:t>
            </w:r>
            <w:r>
              <w:rPr>
                <w:rFonts w:eastAsia="Times New Roman"/>
                <w:lang w:val="en-US"/>
              </w:rPr>
              <w:t xml:space="preserve">Initial images used to esyablish a beginning condition that is used for comparison over time to look for changes. [Paraphrases NCI-PT (C1442488, UMLS, "Baseline"), which is defined as "An initial measurement that is taken at an early time point to represent a beginning condition, and is used for comparison over time to look for changes. For example, the size of a tumor will be measured before treatment (baseline) and then afterwards to see if the treatment had an effect. A starting point to which things may be compared."]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Best illustration of finding: </w:t>
            </w:r>
            <w:r>
              <w:rPr>
                <w:rFonts w:eastAsia="Times New Roman"/>
                <w:lang w:val="en-US"/>
              </w:rPr>
              <w:t xml:space="preserve">A selection of composite instances that best illustrates a particular finding. E.g., an image slice at the location of the largest extent of a tumor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Physician: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Nurse: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Technologist: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Radiographer: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Resident: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Registrar: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Fellow: </w:t>
            </w:r>
            <w:r>
              <w:rPr>
                <w:rFonts w:eastAsia="Times New Roman"/>
                <w:lang w:val="en-US"/>
              </w:rPr>
              <w:t xml:space="preserve">A medical practitioner undergoing sub-specialty training. E.g., during the period after specialty training (residency)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Attending [Consultant]: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Scrub nurse: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Surgeon: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Sonologist: </w:t>
            </w:r>
            <w:r>
              <w:rPr>
                <w:rFonts w:eastAsia="Times New Roman"/>
                <w:lang w:val="en-US"/>
              </w:rPr>
              <w:t xml:space="preserve">A medical practitioner with sub-specialty training in Ultrasound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Sonographer: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Performing: </w:t>
            </w:r>
            <w:r>
              <w:rPr>
                <w:rFonts w:eastAsia="Times New Roman"/>
                <w:lang w:val="en-US"/>
              </w:rPr>
              <w:t xml:space="preserve">The person responsible for performing the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Referring: </w:t>
            </w:r>
            <w:r>
              <w:rPr>
                <w:rFonts w:eastAsia="Times New Roman"/>
                <w:lang w:val="en-US"/>
              </w:rPr>
              <w:t xml:space="preserve">The person responsible for referring the patient for the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Requesting: </w:t>
            </w:r>
            <w:r>
              <w:rPr>
                <w:rFonts w:eastAsia="Times New Roman"/>
                <w:lang w:val="en-US"/>
              </w:rPr>
              <w:t xml:space="preserve">The person responsible for requesting the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Recording: </w:t>
            </w:r>
            <w:r>
              <w:rPr>
                <w:rFonts w:eastAsia="Times New Roman"/>
                <w:lang w:val="en-US"/>
              </w:rPr>
              <w:t xml:space="preserve">The person responsible for recording the procedure or observation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Verifying: </w:t>
            </w:r>
            <w:r>
              <w:rPr>
                <w:rFonts w:eastAsia="Times New Roman"/>
                <w:lang w:val="en-US"/>
              </w:rPr>
              <w:t xml:space="preserve">The person responsible for verifying the recorded procedure or observation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Assisting: </w:t>
            </w:r>
            <w:r>
              <w:rPr>
                <w:rFonts w:eastAsia="Times New Roman"/>
                <w:lang w:val="en-US"/>
              </w:rPr>
              <w:t xml:space="preserve">The person responsible for assisting with the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Circulating: </w:t>
            </w:r>
            <w:r>
              <w:rPr>
                <w:rFonts w:eastAsia="Times New Roman"/>
                <w:lang w:val="en-US"/>
              </w:rPr>
              <w:t xml:space="preserve">The person responsible for making preparations for and monitoring the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Standby: </w:t>
            </w:r>
            <w:r>
              <w:rPr>
                <w:rFonts w:eastAsia="Times New Roman"/>
                <w:lang w:val="en-US"/>
              </w:rPr>
              <w:t xml:space="preserve">The person responsible for standing by to assist with the precedure if required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sex: </w:t>
            </w:r>
            <w:r>
              <w:rPr>
                <w:rFonts w:eastAsia="Times New Roman"/>
                <w:lang w:val="en-US"/>
              </w:rPr>
              <w:t xml:space="preserve">Other sex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Undetermined sex: </w:t>
            </w:r>
            <w:r>
              <w:rPr>
                <w:rFonts w:eastAsia="Times New Roman"/>
                <w:lang w:val="en-US"/>
              </w:rPr>
              <w:t xml:space="preserve">Sex of subject undetermined at time of encoding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Ambiguous sex: </w:t>
            </w:r>
            <w:r>
              <w:rPr>
                <w:rFonts w:eastAsia="Times New Roman"/>
                <w:lang w:val="en-US"/>
              </w:rPr>
              <w:t xml:space="preserve">Ambiguous sex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Radiation Physicist: </w:t>
            </w:r>
            <w:r>
              <w:rPr>
                <w:rFonts w:eastAsia="Times New Roman"/>
                <w:lang w:val="en-US"/>
              </w:rPr>
              <w:t xml:space="preserve">Radiation Physicist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Comment: </w:t>
            </w:r>
            <w:r>
              <w:rPr>
                <w:rFonts w:eastAsia="Times New Roman"/>
                <w:lang w:val="en-US"/>
              </w:rPr>
              <w:t xml:space="preserve">Comment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Indications for Procedure: </w:t>
            </w:r>
            <w:r>
              <w:rPr>
                <w:rFonts w:eastAsia="Times New Roman"/>
                <w:lang w:val="en-US"/>
              </w:rPr>
              <w:t xml:space="preserve">Indications for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Presentation: </w:t>
            </w:r>
            <w:r>
              <w:rPr>
                <w:rFonts w:eastAsia="Times New Roman"/>
                <w:lang w:val="en-US"/>
              </w:rPr>
              <w:t xml:space="preserve">Patient condition at the beginning of a healthcare encounter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Summary: </w:t>
            </w:r>
            <w:r>
              <w:rPr>
                <w:rFonts w:eastAsia="Times New Roman"/>
                <w:lang w:val="en-US"/>
              </w:rPr>
              <w:t xml:space="preserve">Summary of a procedure, including most significant findings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Source of Measurement: </w:t>
            </w:r>
            <w:r>
              <w:rPr>
                <w:rFonts w:eastAsia="Times New Roman"/>
                <w:lang w:val="en-US"/>
              </w:rPr>
              <w:t xml:space="preserve">Image or waveform used as source for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Complications: </w:t>
            </w:r>
            <w:r>
              <w:rPr>
                <w:rFonts w:eastAsia="Times New Roman"/>
                <w:lang w:val="en-US"/>
              </w:rPr>
              <w:t xml:space="preserve">Complications from a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Performing Physician: </w:t>
            </w:r>
            <w:r>
              <w:rPr>
                <w:rFonts w:eastAsia="Times New Roman"/>
                <w:lang w:val="en-US"/>
              </w:rPr>
              <w:t xml:space="preserve">Physician who performed a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Discharge Summary: </w:t>
            </w:r>
            <w:r>
              <w:rPr>
                <w:rFonts w:eastAsia="Times New Roman"/>
                <w:lang w:val="en-US"/>
              </w:rPr>
              <w:t xml:space="preserve">Summary of patient condition upon Discharge from a healthcare facility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Proximal Finding Site: </w:t>
            </w:r>
            <w:r>
              <w:rPr>
                <w:rFonts w:eastAsia="Times New Roman"/>
                <w:lang w:val="en-US"/>
              </w:rPr>
              <w:t xml:space="preserve">Proximal Anatomic Location for a differential measurement; may be considered subtype of term (G-C0E3, SRT, "Finding Site"). E.g., distance or pressure gradient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Distal Finding Site: </w:t>
            </w:r>
            <w:r>
              <w:rPr>
                <w:rFonts w:eastAsia="Times New Roman"/>
                <w:lang w:val="en-US"/>
              </w:rPr>
              <w:t xml:space="preserve">Distal Anatomic Location for a differential measurement; may be considered subtype of term (G-C0E3, SRT, "Finding Site"). E.g., distance or pressure gradient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Characteristics: </w:t>
            </w:r>
            <w:r>
              <w:rPr>
                <w:rFonts w:eastAsia="Times New Roman"/>
                <w:lang w:val="en-US"/>
              </w:rPr>
              <w:t xml:space="preserve">Patient Characteristics (findings)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Cath Lab Procedure Log: </w:t>
            </w:r>
            <w:r>
              <w:rPr>
                <w:rFonts w:eastAsia="Times New Roman"/>
                <w:lang w:val="en-US"/>
              </w:rPr>
              <w:t xml:space="preserve">Time-stamped record of events that occur during a catheterization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Room identification: </w:t>
            </w:r>
            <w:r>
              <w:rPr>
                <w:rFonts w:eastAsia="Times New Roman"/>
                <w:lang w:val="en-US"/>
              </w:rPr>
              <w:t xml:space="preserve">Room identification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Equipment Identification: </w:t>
            </w:r>
            <w:r>
              <w:rPr>
                <w:rFonts w:eastAsia="Times New Roman"/>
                <w:lang w:val="en-US"/>
              </w:rPr>
              <w:t xml:space="preserve">Equipment identification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Status or Event: </w:t>
            </w:r>
            <w:r>
              <w:rPr>
                <w:rFonts w:eastAsia="Times New Roman"/>
                <w:lang w:val="en-US"/>
              </w:rPr>
              <w:t xml:space="preserve">A recorded Patient Status or an event involving a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Action Item ID: </w:t>
            </w:r>
            <w:r>
              <w:rPr>
                <w:rFonts w:eastAsia="Times New Roman"/>
                <w:lang w:val="en-US"/>
              </w:rPr>
              <w:t xml:space="preserve">Identification of a step, action, or phase of a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DateTime of Recording of Log Entry: </w:t>
            </w:r>
            <w:r>
              <w:rPr>
                <w:rFonts w:eastAsia="Times New Roman"/>
                <w:lang w:val="en-US"/>
              </w:rPr>
              <w:t xml:space="preserve">DateTime of Recording of an Entry in an Event Log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Performed Procedure Step SOP Instance UID: </w:t>
            </w:r>
            <w:r>
              <w:rPr>
                <w:rFonts w:eastAsia="Times New Roman"/>
                <w:lang w:val="en-US"/>
              </w:rPr>
              <w:t xml:space="preserve">SOP Instance UID of a Performed Procedure Step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Performed Procedure Step SOP Class UID: </w:t>
            </w:r>
            <w:r>
              <w:rPr>
                <w:rFonts w:eastAsia="Times New Roman"/>
                <w:lang w:val="en-US"/>
              </w:rPr>
              <w:t xml:space="preserve">SOP Class UID of a Performed Procedure Step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Action Duration: </w:t>
            </w:r>
            <w:r>
              <w:rPr>
                <w:rFonts w:eastAsia="Times New Roman"/>
                <w:lang w:val="en-US"/>
              </w:rPr>
              <w:t xml:space="preserve">Duration of a step, action, or phase of a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Start Procedure Action Item: </w:t>
            </w:r>
            <w:r>
              <w:rPr>
                <w:rFonts w:eastAsia="Times New Roman"/>
                <w:lang w:val="en-US"/>
              </w:rPr>
              <w:t xml:space="preserve">Beginning of a step, action, or phase of a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End Procedure Action Item: </w:t>
            </w:r>
            <w:r>
              <w:rPr>
                <w:rFonts w:eastAsia="Times New Roman"/>
                <w:lang w:val="en-US"/>
              </w:rPr>
              <w:t xml:space="preserve">End of a step, action, or phase of a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Suspend Procedure Action Item: </w:t>
            </w:r>
            <w:r>
              <w:rPr>
                <w:rFonts w:eastAsia="Times New Roman"/>
                <w:lang w:val="en-US"/>
              </w:rPr>
              <w:t xml:space="preserve">Suspension of a step, action, or phase of a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Resume Procedure Action Item: </w:t>
            </w:r>
            <w:r>
              <w:rPr>
                <w:rFonts w:eastAsia="Times New Roman"/>
                <w:lang w:val="en-US"/>
              </w:rPr>
              <w:t xml:space="preserve">Resumption of a step, action, or phase of a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Observation DateTime Qualifier: </w:t>
            </w:r>
            <w:r>
              <w:rPr>
                <w:rFonts w:eastAsia="Times New Roman"/>
                <w:lang w:val="en-US"/>
              </w:rPr>
              <w:t xml:space="preserve">Concept modifier for the DateTime of Recording of an Entry in an Event Log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DateTime Unsynchronized: </w:t>
            </w:r>
            <w:r>
              <w:rPr>
                <w:rFonts w:eastAsia="Times New Roman"/>
                <w:lang w:val="en-US"/>
              </w:rPr>
              <w:t xml:space="preserve">Recorded DateTime had its source in a system clock not synchronized to other recorded DateTimes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DateTime Estimated: </w:t>
            </w:r>
            <w:r>
              <w:rPr>
                <w:rFonts w:eastAsia="Times New Roman"/>
                <w:lang w:val="en-US"/>
              </w:rPr>
              <w:t xml:space="preserve">Recorded DateTime is estimated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Acquired: </w:t>
            </w:r>
            <w:r>
              <w:rPr>
                <w:rFonts w:eastAsia="Times New Roman"/>
                <w:lang w:val="en-US"/>
              </w:rPr>
              <w:t xml:space="preserve">Event of the acquisition of an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Modality: </w:t>
            </w:r>
            <w:r>
              <w:rPr>
                <w:rFonts w:eastAsia="Times New Roman"/>
                <w:lang w:val="en-US"/>
              </w:rPr>
              <w:t xml:space="preserve">Type of data acquisition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Frames: </w:t>
            </w:r>
            <w:r>
              <w:rPr>
                <w:rFonts w:eastAsia="Times New Roman"/>
                <w:lang w:val="en-US"/>
              </w:rPr>
              <w:t xml:space="preserve">Number of Frames in a multi-frame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Type: </w:t>
            </w:r>
            <w:r>
              <w:rPr>
                <w:rFonts w:eastAsia="Times New Roman"/>
                <w:lang w:val="en-US"/>
              </w:rPr>
              <w:t xml:space="preserve">Descriptor of an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Acquisition Duration: </w:t>
            </w:r>
            <w:r>
              <w:rPr>
                <w:rFonts w:eastAsia="Times New Roman"/>
                <w:lang w:val="en-US"/>
              </w:rPr>
              <w:t xml:space="preserve">Duration of the acquisition of an image or a waveform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Waveform Acquired: </w:t>
            </w:r>
            <w:r>
              <w:rPr>
                <w:rFonts w:eastAsia="Times New Roman"/>
                <w:lang w:val="en-US"/>
              </w:rPr>
              <w:t xml:space="preserve">Event of the acquisition of an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Document Title: </w:t>
            </w:r>
            <w:r>
              <w:rPr>
                <w:rFonts w:eastAsia="Times New Roman"/>
                <w:lang w:val="en-US"/>
              </w:rPr>
              <w:t xml:space="preserve">Document Title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Description of Material: </w:t>
            </w:r>
            <w:r>
              <w:rPr>
                <w:rFonts w:eastAsia="Times New Roman"/>
                <w:lang w:val="en-US"/>
              </w:rPr>
              <w:t xml:space="preserve">Description of Material used in a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Quantity of Material: </w:t>
            </w:r>
            <w:r>
              <w:rPr>
                <w:rFonts w:eastAsia="Times New Roman"/>
                <w:lang w:val="en-US"/>
              </w:rPr>
              <w:t xml:space="preserve">Quantity of Material used in a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Billing Code: </w:t>
            </w:r>
            <w:r>
              <w:rPr>
                <w:rFonts w:eastAsia="Times New Roman"/>
                <w:lang w:val="en-US"/>
              </w:rPr>
              <w:t xml:space="preserve">Billing Code for materials used in a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Unit Serial Identifier: </w:t>
            </w:r>
            <w:r>
              <w:rPr>
                <w:rFonts w:eastAsia="Times New Roman"/>
                <w:lang w:val="en-US"/>
              </w:rPr>
              <w:t xml:space="preserve">Unit or Device Serial Identifier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Lot Identifier: </w:t>
            </w:r>
            <w:r>
              <w:rPr>
                <w:rFonts w:eastAsia="Times New Roman"/>
                <w:lang w:val="en-US"/>
              </w:rPr>
              <w:t xml:space="preserve">Lot Identifier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Code: </w:t>
            </w:r>
            <w:r>
              <w:rPr>
                <w:rFonts w:eastAsia="Times New Roman"/>
                <w:lang w:val="en-US"/>
              </w:rPr>
              <w:t xml:space="preserve">Vendor or local coded value identifying a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Lesion Identifier: </w:t>
            </w:r>
            <w:r>
              <w:rPr>
                <w:rFonts w:eastAsia="Times New Roman"/>
                <w:lang w:val="en-US"/>
              </w:rPr>
              <w:t xml:space="preserve">Identification of a Lesion observed during an imaging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 administering drug/contrast: </w:t>
            </w:r>
            <w:r>
              <w:rPr>
                <w:rFonts w:eastAsia="Times New Roman"/>
                <w:lang w:val="en-US"/>
              </w:rPr>
              <w:t xml:space="preserve">Person administering drug/contrast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Lesion Risk: </w:t>
            </w:r>
            <w:r>
              <w:rPr>
                <w:rFonts w:eastAsia="Times New Roman"/>
                <w:lang w:val="en-US"/>
              </w:rPr>
              <w:t xml:space="preserve">Assessment of the risk a coronary lesion presents to the health of a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Intervention attempt identifier: </w:t>
            </w:r>
            <w:r>
              <w:rPr>
                <w:rFonts w:eastAsia="Times New Roman"/>
                <w:lang w:val="en-US"/>
              </w:rPr>
              <w:t xml:space="preserve">Identifier for an attempted Intervention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Deployment: </w:t>
            </w:r>
            <w:r>
              <w:rPr>
                <w:rFonts w:eastAsia="Times New Roman"/>
                <w:lang w:val="en-US"/>
              </w:rPr>
              <w:t xml:space="preserve">Use of a device to deploy another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Percutaneous Entry Action: </w:t>
            </w:r>
            <w:r>
              <w:rPr>
                <w:rFonts w:eastAsia="Times New Roman"/>
                <w:lang w:val="en-US"/>
              </w:rPr>
              <w:t xml:space="preserve">Action of a clinical professional at the site of </w:t>
            </w:r>
            <w:r>
              <w:rPr>
                <w:rFonts w:eastAsia="Times New Roman"/>
                <w:lang w:val="en-US"/>
              </w:rPr>
              <w:lastRenderedPageBreak/>
              <w:t xml:space="preserve">percutaneous access to a patient's cardiovascular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Begin Circulatory Support: </w:t>
            </w:r>
            <w:r>
              <w:rPr>
                <w:rFonts w:eastAsia="Times New Roman"/>
                <w:lang w:val="en-US"/>
              </w:rPr>
              <w:t xml:space="preserve">The action or event of beginning circulatory support for a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End Circulatory Support: </w:t>
            </w:r>
            <w:r>
              <w:rPr>
                <w:rFonts w:eastAsia="Times New Roman"/>
                <w:lang w:val="en-US"/>
              </w:rPr>
              <w:t xml:space="preserve">The action or event of ending circulatory support for a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Oxygen Administration Rate: </w:t>
            </w:r>
            <w:r>
              <w:rPr>
                <w:rFonts w:eastAsia="Times New Roman"/>
                <w:lang w:val="en-US"/>
              </w:rPr>
              <w:t xml:space="preserve">Rate of Oxygen Administration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Begin Oxygen Administration: </w:t>
            </w:r>
            <w:r>
              <w:rPr>
                <w:rFonts w:eastAsia="Times New Roman"/>
                <w:lang w:val="en-US"/>
              </w:rPr>
              <w:t xml:space="preserve">The action or event of beginning administration of oxygen to a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End oxygen administration: </w:t>
            </w:r>
            <w:r>
              <w:rPr>
                <w:rFonts w:eastAsia="Times New Roman"/>
                <w:lang w:val="en-US"/>
              </w:rPr>
              <w:t xml:space="preserve">The action or event of ending administration of oxygen to a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By ventilator: </w:t>
            </w:r>
            <w:r>
              <w:rPr>
                <w:rFonts w:eastAsia="Times New Roman"/>
                <w:lang w:val="en-US"/>
              </w:rPr>
              <w:t xml:space="preserve">Method of administration of oxygen to a patient by ventilator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Assessment Performed: </w:t>
            </w:r>
            <w:r>
              <w:rPr>
                <w:rFonts w:eastAsia="Times New Roman"/>
                <w:lang w:val="en-US"/>
              </w:rPr>
              <w:t xml:space="preserve">The action or event of assessing the clinical status of a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Begin Pacing: </w:t>
            </w:r>
            <w:r>
              <w:rPr>
                <w:rFonts w:eastAsia="Times New Roman"/>
                <w:lang w:val="en-US"/>
              </w:rPr>
              <w:t xml:space="preserve">The action or event of beginning pacing support for a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End Pacing: </w:t>
            </w:r>
            <w:r>
              <w:rPr>
                <w:rFonts w:eastAsia="Times New Roman"/>
                <w:lang w:val="en-US"/>
              </w:rPr>
              <w:t xml:space="preserve">The action or event of ending pacing support for a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Begin Ventilation: </w:t>
            </w:r>
            <w:r>
              <w:rPr>
                <w:rFonts w:eastAsia="Times New Roman"/>
                <w:lang w:val="en-US"/>
              </w:rPr>
              <w:t xml:space="preserve">The action or event of beginning ventilation support for a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End Ventilation: </w:t>
            </w:r>
            <w:r>
              <w:rPr>
                <w:rFonts w:eastAsia="Times New Roman"/>
                <w:lang w:val="en-US"/>
              </w:rPr>
              <w:t xml:space="preserve">The action or event of ending ventilation support for a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Tech Note: </w:t>
            </w:r>
            <w:r>
              <w:rPr>
                <w:rFonts w:eastAsia="Times New Roman"/>
                <w:lang w:val="en-US"/>
              </w:rPr>
              <w:t xml:space="preserve">Procedural note originated by a technologist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Nursing Note: </w:t>
            </w:r>
            <w:r>
              <w:rPr>
                <w:rFonts w:eastAsia="Times New Roman"/>
                <w:lang w:val="en-US"/>
              </w:rPr>
              <w:t xml:space="preserve">Procedural note originated by a nurse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Physician Note: </w:t>
            </w:r>
            <w:r>
              <w:rPr>
                <w:rFonts w:eastAsia="Times New Roman"/>
                <w:lang w:val="en-US"/>
              </w:rPr>
              <w:t xml:space="preserve">Procedural note originated by a Physician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Note: </w:t>
            </w:r>
            <w:r>
              <w:rPr>
                <w:rFonts w:eastAsia="Times New Roman"/>
                <w:lang w:val="en-US"/>
              </w:rPr>
              <w:t xml:space="preserve">General procedural note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Key Images: </w:t>
            </w:r>
            <w:r>
              <w:rPr>
                <w:rFonts w:eastAsia="Times New Roman"/>
                <w:lang w:val="en-US"/>
              </w:rPr>
              <w:t xml:space="preserve">List of references to images considered significant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DICOM Object Catalog: </w:t>
            </w:r>
            <w:r>
              <w:rPr>
                <w:rFonts w:eastAsia="Times New Roman"/>
                <w:lang w:val="en-US"/>
              </w:rPr>
              <w:t xml:space="preserve">List of references to DICOM SOP Instances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Referenced Frames: </w:t>
            </w:r>
            <w:r>
              <w:rPr>
                <w:rFonts w:eastAsia="Times New Roman"/>
                <w:lang w:val="en-US"/>
              </w:rPr>
              <w:t xml:space="preserve">Individual frames selected as a subset of a multi-frame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Referenced Segment: </w:t>
            </w:r>
            <w:r>
              <w:rPr>
                <w:rFonts w:eastAsia="Times New Roman"/>
                <w:lang w:val="en-US"/>
              </w:rPr>
              <w:t xml:space="preserve">Segment selected as a subset of a segmentation image, specifically the pixels/voxels identified as belonging to the classification of the identified segment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Subject: </w:t>
            </w:r>
            <w:r>
              <w:rPr>
                <w:rFonts w:eastAsia="Times New Roman"/>
                <w:lang w:val="en-US"/>
              </w:rPr>
              <w:t xml:space="preserve">A device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Subject Name: </w:t>
            </w:r>
            <w:r>
              <w:rPr>
                <w:rFonts w:eastAsia="Times New Roman"/>
                <w:lang w:val="en-US"/>
              </w:rPr>
              <w:t xml:space="preserve">Name or other identifier of a device that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Subject Manufacturer: </w:t>
            </w:r>
            <w:r>
              <w:rPr>
                <w:rFonts w:eastAsia="Times New Roman"/>
                <w:lang w:val="en-US"/>
              </w:rPr>
              <w:t xml:space="preserve">Manufacturer of a device that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Subject Model Name: </w:t>
            </w:r>
            <w:r>
              <w:rPr>
                <w:rFonts w:eastAsia="Times New Roman"/>
                <w:lang w:val="en-US"/>
              </w:rPr>
              <w:t xml:space="preserve">Model Name of a device that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Subject Serial Number: </w:t>
            </w:r>
            <w:r>
              <w:rPr>
                <w:rFonts w:eastAsia="Times New Roman"/>
                <w:lang w:val="en-US"/>
              </w:rPr>
              <w:t xml:space="preserve">Serial Number of a device that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Subject Physical Location during observation: </w:t>
            </w:r>
            <w:r>
              <w:rPr>
                <w:rFonts w:eastAsia="Times New Roman"/>
                <w:lang w:val="en-US"/>
              </w:rPr>
              <w:t xml:space="preserve">Physical Location of a device that is the subject of observations during those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Subject UID: </w:t>
            </w:r>
            <w:r>
              <w:rPr>
                <w:rFonts w:eastAsia="Times New Roman"/>
                <w:lang w:val="en-US"/>
              </w:rPr>
              <w:t xml:space="preserve">Unique Identifier of a device that is the subject of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Illustration of ROI: </w:t>
            </w:r>
            <w:r>
              <w:rPr>
                <w:rFonts w:eastAsia="Times New Roman"/>
                <w:lang w:val="en-US"/>
              </w:rPr>
              <w:t xml:space="preserve">Illustration of a region of interest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Area Outline: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Area of Defined Region: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Distance: </w:t>
            </w:r>
            <w:r>
              <w:rPr>
                <w:rFonts w:eastAsia="Times New Roman"/>
                <w:lang w:val="en-US"/>
              </w:rPr>
              <w:t xml:space="preserve">A one dimensional, or linear, numeric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Height: </w:t>
            </w:r>
            <w:r>
              <w:rPr>
                <w:rFonts w:eastAsia="Times New Roman"/>
                <w:lang w:val="en-US"/>
              </w:rPr>
              <w:t xml:space="preserve">Vertical measurement value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Inter-Marker Distance: </w:t>
            </w:r>
            <w:r>
              <w:rPr>
                <w:rFonts w:eastAsia="Times New Roman"/>
                <w:lang w:val="en-US"/>
              </w:rPr>
              <w:t xml:space="preserve">Distance between marks on a device of calibrated size. E.g., a ruler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Path length: </w:t>
            </w:r>
            <w:r>
              <w:rPr>
                <w:rFonts w:eastAsia="Times New Roman"/>
                <w:lang w:val="en-US"/>
              </w:rPr>
              <w:t xml:space="preserve">A one dimensional, or linear, numeric measurement along a polyline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Perimeter Outline: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Referenced Segmentation Frame: </w:t>
            </w:r>
            <w:r>
              <w:rPr>
                <w:rFonts w:eastAsia="Times New Roman"/>
                <w:lang w:val="en-US"/>
              </w:rPr>
              <w:t xml:space="preserve">Frame selected from a segmentation image, specifically the pixels/voxels identified as belonging to the classification of the segment encompassing the identified frame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estimated from single 2D region: </w:t>
            </w:r>
            <w:r>
              <w:rPr>
                <w:rFonts w:eastAsia="Times New Roman"/>
                <w:lang w:val="en-US"/>
              </w:rPr>
              <w:t xml:space="preserve">A three-dimensional numeric measurement that is approximate, based on a two-dimensional region in a single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estimated from three or more non-coplanar 2D regions: </w:t>
            </w:r>
            <w:r>
              <w:rPr>
                <w:rFonts w:eastAsia="Times New Roman"/>
                <w:lang w:val="en-US"/>
              </w:rPr>
              <w:t xml:space="preserve">A three-dimensional numeric measurement that is approximate, based on three or more non-coplanar two-dimensional image regions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estimated from two non-coplanar 2D regions: </w:t>
            </w:r>
            <w:r>
              <w:rPr>
                <w:rFonts w:eastAsia="Times New Roman"/>
                <w:lang w:val="en-US"/>
              </w:rPr>
              <w:t xml:space="preserve">A three-dimensional numeric measurement that is approximate, based on two non-coplanar two-dimensional image regions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of bounding three dimensional region: </w:t>
            </w:r>
            <w:r>
              <w:rPr>
                <w:rFonts w:eastAsia="Times New Roman"/>
                <w:lang w:val="en-US"/>
              </w:rPr>
              <w:t xml:space="preserve">A three-dimensional numeric measurement of the bounding region of a three-dimensional region of interest in an image set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of circumscribed sphere: </w:t>
            </w:r>
            <w:r>
              <w:rPr>
                <w:rFonts w:eastAsia="Times New Roman"/>
                <w:lang w:val="en-US"/>
              </w:rPr>
              <w:t xml:space="preserve">A three-dimensional numeric measurement of the bounding sphere of a three-dimensional region of interest in an image set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of ellipsoid: </w:t>
            </w:r>
            <w:r>
              <w:rPr>
                <w:rFonts w:eastAsia="Times New Roman"/>
                <w:lang w:val="en-US"/>
              </w:rPr>
              <w:t xml:space="preserve">A three-dimensional numeric measurement of an ellipsoid shaped three-dimensional region of interest in an image set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of sphere: </w:t>
            </w:r>
            <w:r>
              <w:rPr>
                <w:rFonts w:eastAsia="Times New Roman"/>
                <w:lang w:val="en-US"/>
              </w:rPr>
              <w:t xml:space="preserve">A three-dimensional numeric measurement of a sphere shaped three-dimensional region of interest in an image set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Path Vertex: </w:t>
            </w:r>
            <w:r>
              <w:rPr>
                <w:rFonts w:eastAsia="Times New Roman"/>
                <w:lang w:val="en-US"/>
              </w:rPr>
              <w:t xml:space="preserve">Coordinates of a point on a defined path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Surface: </w:t>
            </w:r>
            <w:r>
              <w:rPr>
                <w:rFonts w:eastAsia="Times New Roman"/>
                <w:lang w:val="en-US"/>
              </w:rPr>
              <w:t xml:space="preserve">Surface of an identified or measured volume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Source series for segmentation: </w:t>
            </w:r>
            <w:r>
              <w:rPr>
                <w:rFonts w:eastAsia="Times New Roman"/>
                <w:lang w:val="en-US"/>
              </w:rPr>
              <w:t xml:space="preserve">Series of image instances used as source data for a segmentation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Source image for segmentation: </w:t>
            </w:r>
            <w:r>
              <w:rPr>
                <w:rFonts w:eastAsia="Times New Roman"/>
                <w:lang w:val="en-US"/>
              </w:rPr>
              <w:t xml:space="preserve">Image instances used as source data for a segmentation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Distance from nipple: </w:t>
            </w:r>
            <w:r>
              <w:rPr>
                <w:rFonts w:eastAsia="Times New Roman"/>
                <w:lang w:val="en-US"/>
              </w:rPr>
              <w:t xml:space="preserve">Indicates the location of the area of interest as measured from the nipple of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Distance from skin: </w:t>
            </w:r>
            <w:r>
              <w:rPr>
                <w:rFonts w:eastAsia="Times New Roman"/>
                <w:lang w:val="en-US"/>
              </w:rPr>
              <w:t xml:space="preserve">Indicates the location of the area of interest as measured from the most direct skin point of the breast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Distance from chest wall: </w:t>
            </w:r>
            <w:r>
              <w:rPr>
                <w:rFonts w:eastAsia="Times New Roman"/>
                <w:lang w:val="en-US"/>
              </w:rPr>
              <w:t xml:space="preserve">Indicates the location of the area of interest as measured from the chest wall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exposure to ionizing radiation: </w:t>
            </w:r>
            <w:r>
              <w:rPr>
                <w:rFonts w:eastAsia="Times New Roman"/>
                <w:lang w:val="en-US"/>
              </w:rPr>
              <w:t xml:space="preserve">Patient exposure to ionizing radiation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Results communicated: </w:t>
            </w:r>
            <w:r>
              <w:rPr>
                <w:rFonts w:eastAsia="Times New Roman"/>
                <w:lang w:val="en-US"/>
              </w:rPr>
              <w:t xml:space="preserve">The act of communicating actionable findings to a responsible receiver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Simultaneous Doppler: </w:t>
            </w:r>
            <w:r>
              <w:rPr>
                <w:rFonts w:eastAsia="Times New Roman"/>
                <w:lang w:val="en-US"/>
              </w:rPr>
              <w:t xml:space="preserve">Reference is to a Doppler waveform acquired simultaneously with an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Simultaneous Hemodynamic: </w:t>
            </w:r>
            <w:r>
              <w:rPr>
                <w:rFonts w:eastAsia="Times New Roman"/>
                <w:lang w:val="en-US"/>
              </w:rPr>
              <w:t xml:space="preserve">Reference is to a Hemodynamic waveform acquired simultaneously with an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Simultaneous ECG: </w:t>
            </w:r>
            <w:r>
              <w:rPr>
                <w:rFonts w:eastAsia="Times New Roman"/>
                <w:lang w:val="en-US"/>
              </w:rPr>
              <w:t xml:space="preserve">Reference is to a ECG waveform acquired simultaneously with an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Simultaneous Voice Narrative: </w:t>
            </w:r>
            <w:r>
              <w:rPr>
                <w:rFonts w:eastAsia="Times New Roman"/>
                <w:lang w:val="en-US"/>
              </w:rPr>
              <w:t xml:space="preserve">Reference is to a voice narrative recording acquired simultaneously with an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Simultaneous Respiratory Waveform: </w:t>
            </w:r>
            <w:r>
              <w:rPr>
                <w:rFonts w:eastAsia="Times New Roman"/>
                <w:lang w:val="en-US"/>
              </w:rPr>
              <w:t xml:space="preserve">A waveform representing chest expansion and contraction due to respiratory activity, measured simultaneously with the acquisition of this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Simultaneous Arterial Pulse Waveform: </w:t>
            </w:r>
            <w:r>
              <w:rPr>
                <w:rFonts w:eastAsia="Times New Roman"/>
                <w:lang w:val="en-US"/>
              </w:rPr>
              <w:t xml:space="preserve">Arterial pulse waveform obtained simultaneously with acquisition of a referencing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Simultaneous Phonocardiographic Waveform: </w:t>
            </w:r>
            <w:r>
              <w:rPr>
                <w:rFonts w:eastAsia="Times New Roman"/>
                <w:lang w:val="en-US"/>
              </w:rPr>
              <w:t xml:space="preserve">Phonocardiographic waveform obtained simultaneously with acquisition of a referencing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Localizer: </w:t>
            </w:r>
            <w:r>
              <w:rPr>
                <w:rFonts w:eastAsia="Times New Roman"/>
                <w:lang w:val="en-US"/>
              </w:rPr>
              <w:t xml:space="preserve">Image providing an anatomical reference on the patient under examination, for the purpose of defining the location of the ensuing imaging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Biopsy localizer: </w:t>
            </w:r>
            <w:r>
              <w:rPr>
                <w:rFonts w:eastAsia="Times New Roman"/>
                <w:lang w:val="en-US"/>
              </w:rPr>
              <w:t xml:space="preserve">Image providing an anatomical reference on the patient under examination, for the purpose of planning or documenting a biopsy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partial views: </w:t>
            </w:r>
            <w:r>
              <w:rPr>
                <w:rFonts w:eastAsia="Times New Roman"/>
                <w:lang w:val="en-US"/>
              </w:rPr>
              <w:t xml:space="preserve">Image providing a partial view of the target anatomy, when the target anatomy is too large for a single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image of biplane pair: </w:t>
            </w:r>
            <w:r>
              <w:rPr>
                <w:rFonts w:eastAsia="Times New Roman"/>
                <w:lang w:val="en-US"/>
              </w:rPr>
              <w:t xml:space="preserve">Image providing a view of the target anatomy in a different imaging plane, typically from a near perpendicular angle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Other image of stereoscopic pair: </w:t>
            </w:r>
            <w:r>
              <w:rPr>
                <w:rFonts w:eastAsia="Times New Roman"/>
                <w:lang w:val="en-US"/>
              </w:rPr>
              <w:t xml:space="preserve">Image providing a view of the target anatomy in a different imaging plane, typically with a small angular difference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Images related to standalone object: </w:t>
            </w:r>
            <w:r>
              <w:rPr>
                <w:rFonts w:eastAsia="Times New Roman"/>
                <w:lang w:val="en-US"/>
              </w:rPr>
              <w:t xml:space="preserve">Image related to a non-image information object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Spectroscopy: </w:t>
            </w:r>
            <w:r>
              <w:rPr>
                <w:rFonts w:eastAsia="Times New Roman"/>
                <w:lang w:val="en-US"/>
              </w:rPr>
              <w:t xml:space="preserve">Image where signals are identified and separated according to their frequencies. E.g., to identify individual chemicals, or individual nuclei in a chemical compound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Spectroscopy Data for Water Phase Correction: </w:t>
            </w:r>
            <w:r>
              <w:rPr>
                <w:rFonts w:eastAsia="Times New Roman"/>
                <w:lang w:val="en-US"/>
              </w:rPr>
              <w:t xml:space="preserve">MR spectroscopy data acquired to correct the phase of the diagnostic data for the phase signal of the Water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Uncompressed predecessor: </w:t>
            </w:r>
            <w:r>
              <w:rPr>
                <w:rFonts w:eastAsia="Times New Roman"/>
                <w:lang w:val="en-US"/>
              </w:rPr>
              <w:t xml:space="preserve">An image that has not already been lossy compressed that is used as the source for creation of a lossy compressed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Mask image for image processing operation: </w:t>
            </w:r>
            <w:r>
              <w:rPr>
                <w:rFonts w:eastAsia="Times New Roman"/>
                <w:lang w:val="en-US"/>
              </w:rPr>
              <w:t xml:space="preserve">Image used as the mask for an image processing operation, such as subtraction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Source image for image processing operation: </w:t>
            </w:r>
            <w:r>
              <w:rPr>
                <w:rFonts w:eastAsia="Times New Roman"/>
                <w:lang w:val="en-US"/>
              </w:rPr>
              <w:t xml:space="preserve">Image used as the source for an image processing operation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Source series for image processing operation: </w:t>
            </w:r>
            <w:r>
              <w:rPr>
                <w:rFonts w:eastAsia="Times New Roman"/>
                <w:lang w:val="en-US"/>
              </w:rPr>
              <w:t xml:space="preserve">Series used as the source for an image processing operation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Source Image: </w:t>
            </w:r>
            <w:r>
              <w:rPr>
                <w:rFonts w:eastAsia="Times New Roman"/>
                <w:lang w:val="en-US"/>
              </w:rPr>
              <w:t xml:space="preserve">Image used as the source for a derived or compressed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Lossy compressed image: </w:t>
            </w:r>
            <w:r>
              <w:rPr>
                <w:rFonts w:eastAsia="Times New Roman"/>
                <w:lang w:val="en-US"/>
              </w:rPr>
              <w:t xml:space="preserve">Image encoded with a lossy compression transfer syntax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Alternate SOP Class instance: </w:t>
            </w:r>
            <w:r>
              <w:rPr>
                <w:rFonts w:eastAsia="Times New Roman"/>
                <w:lang w:val="en-US"/>
              </w:rPr>
              <w:t xml:space="preserve">SOP Instance encoded with a different SOP Class but otherwise equivalent data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Full fidelity image: </w:t>
            </w:r>
            <w:r>
              <w:rPr>
                <w:rFonts w:eastAsia="Times New Roman"/>
                <w:lang w:val="en-US"/>
              </w:rPr>
              <w:t xml:space="preserve">Full fidelity image, uncompressed or lossless compressed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Alternate Photometric Interpretation image: </w:t>
            </w:r>
            <w:r>
              <w:rPr>
                <w:rFonts w:eastAsia="Times New Roman"/>
                <w:lang w:val="en-US"/>
              </w:rPr>
              <w:t xml:space="preserve">Image encoded with a different photometric interpretation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Source image for montage: </w:t>
            </w:r>
            <w:r>
              <w:rPr>
                <w:rFonts w:eastAsia="Times New Roman"/>
                <w:lang w:val="en-US"/>
              </w:rPr>
              <w:t xml:space="preserve">Image used as a source for a montage (stitched)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Lossy compressed predecessor: </w:t>
            </w:r>
            <w:r>
              <w:rPr>
                <w:rFonts w:eastAsia="Times New Roman"/>
                <w:lang w:val="en-US"/>
              </w:rPr>
              <w:t xml:space="preserve">An image that has previously been lossy compressed that is used as the source for creation of another lossy compressed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Equivalent CDA Document: </w:t>
            </w:r>
            <w:r>
              <w:rPr>
                <w:rFonts w:eastAsia="Times New Roman"/>
                <w:lang w:val="en-US"/>
              </w:rPr>
              <w:t xml:space="preserve">HL7 Document Architecture (CDA) Document that contains clinical content equivalent to the referencing Instance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Complete Rendering for Presentation: </w:t>
            </w:r>
            <w:r>
              <w:rPr>
                <w:rFonts w:eastAsia="Times New Roman"/>
                <w:lang w:val="en-US"/>
              </w:rPr>
              <w:t xml:space="preserve">Instance that contains a displayable complete rendering of the referencing Instance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Partial Rendering for Presentation: </w:t>
            </w:r>
            <w:r>
              <w:rPr>
                <w:rFonts w:eastAsia="Times New Roman"/>
                <w:lang w:val="en-US"/>
              </w:rPr>
              <w:t xml:space="preserve">Instance that contains a displayable partial rendering of the referencing Instance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Extended Rendering for Presentation: </w:t>
            </w:r>
            <w:r>
              <w:rPr>
                <w:rFonts w:eastAsia="Times New Roman"/>
                <w:lang w:val="en-US"/>
              </w:rPr>
              <w:t xml:space="preserve">Instance that contains a displayable complete rendering of the referencing Instance, plus additional content such as inline rendering of referenced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Source Document: </w:t>
            </w:r>
            <w:r>
              <w:rPr>
                <w:rFonts w:eastAsia="Times New Roman"/>
                <w:lang w:val="en-US"/>
              </w:rPr>
              <w:t xml:space="preserve">Document whose content has been wholly or partially transformed to create the referencing document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Anatomic image: </w:t>
            </w:r>
            <w:r>
              <w:rPr>
                <w:rFonts w:eastAsia="Times New Roman"/>
                <w:lang w:val="en-US"/>
              </w:rPr>
              <w:t xml:space="preserve">Image showing structural anatomic features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Functional image: </w:t>
            </w:r>
            <w:r>
              <w:rPr>
                <w:rFonts w:eastAsia="Times New Roman"/>
                <w:lang w:val="en-US"/>
              </w:rPr>
              <w:t xml:space="preserve">Image showing physical or chemical activity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Spectral filtered image: </w:t>
            </w:r>
            <w:r>
              <w:rPr>
                <w:rFonts w:eastAsia="Times New Roman"/>
                <w:lang w:val="en-US"/>
              </w:rPr>
              <w:t xml:space="preserve">Image providing the same view of the target anatomy acquired using only a specific imaging wavelength, frequency or energy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localizer: </w:t>
            </w:r>
            <w:r>
              <w:rPr>
                <w:rFonts w:eastAsia="Times New Roman"/>
                <w:lang w:val="en-US"/>
              </w:rPr>
              <w:t xml:space="preserve">Image providing an anatomical reference on the patient under examination, for the purpose of documenting the location of device such as a diagnostic or therapeutic catheter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Dose Image: </w:t>
            </w:r>
            <w:r>
              <w:rPr>
                <w:rFonts w:eastAsia="Times New Roman"/>
                <w:lang w:val="en-US"/>
              </w:rPr>
              <w:t xml:space="preserve">Image providing a graphic view of the distribution of radiation dose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Acquisition frames corresponding to volume: </w:t>
            </w:r>
            <w:r>
              <w:rPr>
                <w:rFonts w:eastAsia="Times New Roman"/>
                <w:lang w:val="en-US"/>
              </w:rPr>
              <w:t xml:space="preserve">The referenced image is the source of spatially-related frames from which the referencing 3D volume data set was derived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corresponding to spatially-related acquisition frames: </w:t>
            </w:r>
            <w:r>
              <w:rPr>
                <w:rFonts w:eastAsia="Times New Roman"/>
                <w:lang w:val="en-US"/>
              </w:rPr>
              <w:t xml:space="preserve">3D Volume containing the spatially-related frames in the referencing instance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Temporal Predecessor: </w:t>
            </w:r>
            <w:r>
              <w:rPr>
                <w:rFonts w:eastAsia="Times New Roman"/>
                <w:lang w:val="en-US"/>
              </w:rPr>
              <w:t xml:space="preserve">Instance acquired prior to the referencing instance in a set of consecutively acquired instances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Temporal Successor: </w:t>
            </w:r>
            <w:r>
              <w:rPr>
                <w:rFonts w:eastAsia="Times New Roman"/>
                <w:lang w:val="en-US"/>
              </w:rPr>
              <w:t xml:space="preserve">Instance acquired subsequent to the referencing instance in a set of consecutively acquired instances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Same acquisition at lower resolution: </w:t>
            </w:r>
            <w:r>
              <w:rPr>
                <w:rFonts w:eastAsia="Times New Roman"/>
                <w:lang w:val="en-US"/>
              </w:rPr>
              <w:t xml:space="preserve">Image of the same target area at lower resolution acquired in the same acquisition process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Same acquisition at higher resolution: </w:t>
            </w:r>
            <w:r>
              <w:rPr>
                <w:rFonts w:eastAsia="Times New Roman"/>
                <w:lang w:val="en-US"/>
              </w:rPr>
              <w:t xml:space="preserve">Image of the same target area at higher resolution acquired in the same acquisition process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Same acquisition at different focal depth: </w:t>
            </w:r>
            <w:r>
              <w:rPr>
                <w:rFonts w:eastAsia="Times New Roman"/>
                <w:lang w:val="en-US"/>
              </w:rPr>
              <w:t xml:space="preserve">Image of the same target area at different focal depth (Z-plane) acquired in the same acquisition process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Same acquisition at different spectral band: </w:t>
            </w:r>
            <w:r>
              <w:rPr>
                <w:rFonts w:eastAsia="Times New Roman"/>
                <w:lang w:val="en-US"/>
              </w:rPr>
              <w:t xml:space="preserve">Image of the same target area at different spectral band acquired in the same acquisition process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Imaged container label: </w:t>
            </w:r>
            <w:r>
              <w:rPr>
                <w:rFonts w:eastAsia="Times New Roman"/>
                <w:lang w:val="en-US"/>
              </w:rPr>
              <w:t xml:space="preserve">Image specifically targeting the container label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 Processing predecessor: </w:t>
            </w:r>
            <w:r>
              <w:rPr>
                <w:rFonts w:eastAsia="Times New Roman"/>
                <w:lang w:val="en-US"/>
              </w:rPr>
              <w:t xml:space="preserve">Source image from which FOR PRESENTATION images were created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Replaced report: </w:t>
            </w:r>
            <w:r>
              <w:rPr>
                <w:rFonts w:eastAsia="Times New Roman"/>
                <w:lang w:val="en-US"/>
              </w:rPr>
              <w:t xml:space="preserve">The reference is to a predecessor report that has been replaced by the current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Addended report: </w:t>
            </w:r>
            <w:r>
              <w:rPr>
                <w:rFonts w:eastAsia="Times New Roman"/>
                <w:lang w:val="en-US"/>
              </w:rPr>
              <w:t xml:space="preserve">The reference is to a predecessor report to which the current report provides and addendum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Preliminary report: </w:t>
            </w:r>
            <w:r>
              <w:rPr>
                <w:rFonts w:eastAsia="Times New Roman"/>
                <w:lang w:val="en-US"/>
              </w:rPr>
              <w:t xml:space="preserve">A report that precedes the final report and may contain only limited information; it may be time sensitive, and it is not expected to contain all the reportable findings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Partial report: </w:t>
            </w:r>
            <w:r>
              <w:rPr>
                <w:rFonts w:eastAsia="Times New Roman"/>
                <w:lang w:val="en-US"/>
              </w:rPr>
              <w:t xml:space="preserve">A report that is not complete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Composed from prior doses: </w:t>
            </w:r>
            <w:r>
              <w:rPr>
                <w:rFonts w:eastAsia="Times New Roman"/>
                <w:lang w:val="en-US"/>
              </w:rPr>
              <w:t xml:space="preserve">The dose object created was calculated by summation of existing, previously calculated, RT Dose instances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Composed from prior doses and current plan: </w:t>
            </w:r>
            <w:r>
              <w:rPr>
                <w:rFonts w:eastAsia="Times New Roman"/>
                <w:lang w:val="en-US"/>
              </w:rPr>
              <w:t xml:space="preserve">The dose object created was calculated by summation of existing, previously calculated, RT Dose instances and dose newly calculated by the application. The newly calculated dose may or may not exist as an independent object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Source dose for composing current dose: </w:t>
            </w:r>
            <w:r>
              <w:rPr>
                <w:rFonts w:eastAsia="Times New Roman"/>
                <w:lang w:val="en-US"/>
              </w:rPr>
              <w:t xml:space="preserve">RT Dose Instances used as source for calculated dose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Active Ingredient Undiluted Concentration: </w:t>
            </w:r>
            <w:r>
              <w:rPr>
                <w:rFonts w:eastAsia="Times New Roman"/>
                <w:lang w:val="en-US"/>
              </w:rPr>
              <w:t xml:space="preserve">Concentration of the chemically or physically interesting (active) ingredient of a drug or contrast agent as delivered in product form from the manufacturer, typically in mg/ml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Contrast/Bolus Ingredient Opaque: </w:t>
            </w:r>
            <w:r>
              <w:rPr>
                <w:rFonts w:eastAsia="Times New Roman"/>
                <w:lang w:val="en-US"/>
              </w:rPr>
              <w:t xml:space="preserve">X-Ray absorption of the active ingredient of a contrast agent ingredient is greater than the absorption of water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Quantity administered: </w:t>
            </w:r>
            <w:r>
              <w:rPr>
                <w:rFonts w:eastAsia="Times New Roman"/>
                <w:lang w:val="en-US"/>
              </w:rPr>
              <w:t xml:space="preserve">Number of units of substance administered to a patient. E.g., tablets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Mass administered: </w:t>
            </w:r>
            <w:r>
              <w:rPr>
                <w:rFonts w:eastAsia="Times New Roman"/>
                <w:lang w:val="en-US"/>
              </w:rPr>
              <w:t xml:space="preserve">Mass of substance administered to a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Derivation: </w:t>
            </w:r>
            <w:r>
              <w:rPr>
                <w:rFonts w:eastAsia="Times New Roman"/>
                <w:lang w:val="en-US"/>
              </w:rPr>
              <w:t xml:space="preserve">Method of deriving or calculating a measured value. E.g., mean, or maximum of set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Normality: </w:t>
            </w:r>
            <w:r>
              <w:rPr>
                <w:rFonts w:eastAsia="Times New Roman"/>
                <w:lang w:val="en-US"/>
              </w:rPr>
              <w:t xml:space="preserve">Assessment of a measurement relative to a normal range of values; may be considered subtype of term (G-C0F2, SRT, "has interpretation")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Level of Significance: </w:t>
            </w:r>
            <w:r>
              <w:rPr>
                <w:rFonts w:eastAsia="Times New Roman"/>
                <w:lang w:val="en-US"/>
              </w:rPr>
              <w:t xml:space="preserve">Significance of a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Selection Status: </w:t>
            </w:r>
            <w:r>
              <w:rPr>
                <w:rFonts w:eastAsia="Times New Roman"/>
                <w:lang w:val="en-US"/>
              </w:rPr>
              <w:t xml:space="preserve">Status of selection of a measurement for further processing or use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Population description: </w:t>
            </w:r>
            <w:r>
              <w:rPr>
                <w:rFonts w:eastAsia="Times New Roman"/>
                <w:lang w:val="en-US"/>
              </w:rPr>
              <w:t xml:space="preserve">Description of a population of measurements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Reference Authority: </w:t>
            </w:r>
            <w:r>
              <w:rPr>
                <w:rFonts w:eastAsia="Times New Roman"/>
                <w:lang w:val="en-US"/>
              </w:rPr>
              <w:t xml:space="preserve">Bibliographic or clinical reference for a Description of a population of measurements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Normal Range description: </w:t>
            </w:r>
            <w:r>
              <w:rPr>
                <w:rFonts w:eastAsia="Times New Roman"/>
                <w:lang w:val="en-US"/>
              </w:rPr>
              <w:t xml:space="preserve">Description of a normal range of values for a measurement concept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Normal Range Authority: </w:t>
            </w:r>
            <w:r>
              <w:rPr>
                <w:rFonts w:eastAsia="Times New Roman"/>
                <w:lang w:val="en-US"/>
              </w:rPr>
              <w:t xml:space="preserve">Bibliographic or clinical reference for a Description of a normal range of values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User chosen value: </w:t>
            </w:r>
            <w:r>
              <w:rPr>
                <w:rFonts w:eastAsia="Times New Roman"/>
                <w:lang w:val="en-US"/>
              </w:rPr>
              <w:t xml:space="preserve">Observation value selected by user for further processing or use, or as most representative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Most recent value chosen: </w:t>
            </w:r>
            <w:r>
              <w:rPr>
                <w:rFonts w:eastAsia="Times New Roman"/>
                <w:lang w:val="en-US"/>
              </w:rPr>
              <w:t xml:space="preserve">Observation value is the recently obtained, and has been selected for further processing or use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Mean value chosen: </w:t>
            </w:r>
            <w:r>
              <w:rPr>
                <w:rFonts w:eastAsia="Times New Roman"/>
                <w:lang w:val="en-US"/>
              </w:rPr>
              <w:t xml:space="preserve">Observation value is the mean of several measurements, and has been selected for further processing or use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Standard deviation of population: </w:t>
            </w:r>
            <w:r>
              <w:rPr>
                <w:rFonts w:eastAsia="Times New Roman"/>
                <w:lang w:val="en-US"/>
              </w:rPr>
              <w:t xml:space="preserve">Standard deviation of a measurement in a reference population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Percentile Ranking of measurement: </w:t>
            </w:r>
            <w:r>
              <w:rPr>
                <w:rFonts w:eastAsia="Times New Roman"/>
                <w:lang w:val="en-US"/>
              </w:rPr>
              <w:t xml:space="preserve">Percentile Ranking of an observation value with respect a reference population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Z-Score of measurement: </w:t>
            </w:r>
            <w:r>
              <w:rPr>
                <w:rFonts w:eastAsia="Times New Roman"/>
                <w:lang w:val="en-US"/>
              </w:rPr>
              <w:t xml:space="preserve">Z-score of an observation value with respect a reference population, expressed as the dimensionless quantity (x-m) /s, where (x-m) is the deviation of the observation value (x) from the population mean (m), and s is the standard deviation of the population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 Sigma deviation of population: </w:t>
            </w:r>
            <w:r>
              <w:rPr>
                <w:rFonts w:eastAsia="Times New Roman"/>
                <w:lang w:val="en-US"/>
              </w:rPr>
              <w:t xml:space="preserve">2 Sigma deviation of a measurement in a reference population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Equation: </w:t>
            </w:r>
            <w:r>
              <w:rPr>
                <w:rFonts w:eastAsia="Times New Roman"/>
                <w:lang w:val="en-US"/>
              </w:rPr>
              <w:t xml:space="preserve">Formula used to compute a derived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Equation Citation: </w:t>
            </w:r>
            <w:r>
              <w:rPr>
                <w:rFonts w:eastAsia="Times New Roman"/>
                <w:lang w:val="en-US"/>
              </w:rPr>
              <w:t xml:space="preserve">Bibliographic reference to a formula used to compute a derived measurement; reference may be to a specific equation in a journal article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Table of Values Citation: </w:t>
            </w:r>
            <w:r>
              <w:rPr>
                <w:rFonts w:eastAsia="Times New Roman"/>
                <w:lang w:val="en-US"/>
              </w:rPr>
              <w:t xml:space="preserve">Bibliographic reference to a Table of Values used to look up a derived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Method Citation: </w:t>
            </w:r>
            <w:r>
              <w:rPr>
                <w:rFonts w:eastAsia="Times New Roman"/>
                <w:lang w:val="en-US"/>
              </w:rPr>
              <w:t xml:space="preserve">Bibliographic reference to a method used to compute a derived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Table of Values: </w:t>
            </w:r>
            <w:r>
              <w:rPr>
                <w:rFonts w:eastAsia="Times New Roman"/>
                <w:lang w:val="en-US"/>
              </w:rPr>
              <w:t xml:space="preserve">A Table of Values used to look up a derived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Index: </w:t>
            </w:r>
            <w:r>
              <w:rPr>
                <w:rFonts w:eastAsia="Times New Roman"/>
                <w:lang w:val="en-US"/>
              </w:rPr>
              <w:t xml:space="preserve">Factor (divisor or multiplicand) for normalizing a measurement. E.g., body surface area used for normalizing hemodynamic measurements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Estimated: </w:t>
            </w:r>
            <w:r>
              <w:rPr>
                <w:rFonts w:eastAsia="Times New Roman"/>
                <w:lang w:val="en-US"/>
              </w:rPr>
              <w:t xml:space="preserve">Measurement obtained by observer estimation, rather than with a measurement tool or by calculation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Calculated: </w:t>
            </w:r>
            <w:r>
              <w:rPr>
                <w:rFonts w:eastAsia="Times New Roman"/>
                <w:lang w:val="en-US"/>
              </w:rPr>
              <w:t xml:space="preserve">Measurement obtained by calculation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Concern: </w:t>
            </w:r>
            <w:r>
              <w:rPr>
                <w:rFonts w:eastAsia="Times New Roman"/>
                <w:lang w:val="en-US"/>
              </w:rPr>
              <w:t xml:space="preserve">Identified issue about a state or process that has the potential to require intervention or management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DateTime Concern Noted: </w:t>
            </w:r>
            <w:r>
              <w:rPr>
                <w:rFonts w:eastAsia="Times New Roman"/>
                <w:lang w:val="en-US"/>
              </w:rPr>
              <w:t xml:space="preserve">DateTime concern noted (noted by whom is determined by context of use)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DateTime Concern Resolved: </w:t>
            </w:r>
            <w:r>
              <w:rPr>
                <w:rFonts w:eastAsia="Times New Roman"/>
                <w:lang w:val="en-US"/>
              </w:rPr>
              <w:t xml:space="preserve">DateTime the concern was resolved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DateTime Problem Resolved: </w:t>
            </w:r>
            <w:r>
              <w:rPr>
                <w:rFonts w:eastAsia="Times New Roman"/>
                <w:lang w:val="en-US"/>
              </w:rPr>
              <w:t xml:space="preserve">DateTime the problem was resolved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Service Delivery Location: </w:t>
            </w:r>
            <w:r>
              <w:rPr>
                <w:rFonts w:eastAsia="Times New Roman"/>
                <w:lang w:val="en-US"/>
              </w:rPr>
              <w:t xml:space="preserve">Place at which healthcare services may be provided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Service Performer: </w:t>
            </w:r>
            <w:r>
              <w:rPr>
                <w:rFonts w:eastAsia="Times New Roman"/>
                <w:lang w:val="en-US"/>
              </w:rPr>
              <w:t xml:space="preserve">Identification of a healthcare provider who performed a healthcare service; may be either a person or an organization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Medical Device Used: </w:t>
            </w:r>
            <w:r>
              <w:rPr>
                <w:rFonts w:eastAsia="Times New Roman"/>
                <w:lang w:val="en-US"/>
              </w:rPr>
              <w:t xml:space="preserve">Type or identifier of a medical device used on, in, or by a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Pharmacologic and exercise stress test: </w:t>
            </w:r>
            <w:r>
              <w:rPr>
                <w:rFonts w:eastAsia="Times New Roman"/>
                <w:lang w:val="en-US"/>
              </w:rPr>
              <w:t xml:space="preserve">Cardiac stress test using pharmacologic and exercise stressors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Paced stress test: </w:t>
            </w:r>
            <w:r>
              <w:rPr>
                <w:rFonts w:eastAsia="Times New Roman"/>
                <w:lang w:val="en-US"/>
              </w:rPr>
              <w:t xml:space="preserve">Cardiac stress test using an implanted or external cardiac pacing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Correction of congenital cardiovascular deformity: </w:t>
            </w:r>
            <w:r>
              <w:rPr>
                <w:rFonts w:eastAsia="Times New Roman"/>
                <w:lang w:val="en-US"/>
              </w:rPr>
              <w:t xml:space="preserve">Procedure for correction of congenital cardiovascular deformity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Setup: </w:t>
            </w:r>
            <w:r>
              <w:rPr>
                <w:rFonts w:eastAsia="Times New Roman"/>
                <w:lang w:val="en-US"/>
              </w:rPr>
              <w:t xml:space="preserve">Process of placing patient in the anticipated treatment position, including specification and location of positioning aids, and other treatment delivery accessories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Acquisition, single plane MV: </w:t>
            </w:r>
            <w:r>
              <w:rPr>
                <w:rFonts w:eastAsia="Times New Roman"/>
                <w:lang w:val="en-US"/>
              </w:rPr>
              <w:t xml:space="preserve">Acquisition of patient positioning information prior to treatment delivery, using single-plane megavoltage imaging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Acquisition, dual plane MV: </w:t>
            </w:r>
            <w:r>
              <w:rPr>
                <w:rFonts w:eastAsia="Times New Roman"/>
                <w:lang w:val="en-US"/>
              </w:rPr>
              <w:t xml:space="preserve">Acquisition of patient positioning information prior to treatment delivery, using dual-plane megavoltage imaging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Acquisition, single plane kV: </w:t>
            </w:r>
            <w:r>
              <w:rPr>
                <w:rFonts w:eastAsia="Times New Roman"/>
                <w:lang w:val="en-US"/>
              </w:rPr>
              <w:t xml:space="preserve">Acquisition of patient positioning information prior to treatment delivery, using single-plane kilovoltage imaging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Acquisition, dual plane kV: </w:t>
            </w:r>
            <w:r>
              <w:rPr>
                <w:rFonts w:eastAsia="Times New Roman"/>
                <w:lang w:val="en-US"/>
              </w:rPr>
              <w:t xml:space="preserve">Acquisition of patient positioning information prior to treatment delivery, using dual-plane kilovoltage imaging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Acquisition, dual plane kV/MV: </w:t>
            </w:r>
            <w:r>
              <w:rPr>
                <w:rFonts w:eastAsia="Times New Roman"/>
                <w:lang w:val="en-US"/>
              </w:rPr>
              <w:t xml:space="preserve">Acquisition of patient positioning information prior to treatment delivery, using dual-plane combination kilovoltage and megavoltage imaging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Acquisition, CT kV: </w:t>
            </w:r>
            <w:r>
              <w:rPr>
                <w:rFonts w:eastAsia="Times New Roman"/>
                <w:lang w:val="en-US"/>
              </w:rPr>
              <w:t xml:space="preserve">Acquisition of patient positioning information prior to treatment delivery, using kilovoltage CT imaging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Acquisition, CT MV: </w:t>
            </w:r>
            <w:r>
              <w:rPr>
                <w:rFonts w:eastAsia="Times New Roman"/>
                <w:lang w:val="en-US"/>
              </w:rPr>
              <w:t xml:space="preserve">Acquisition of patient positioning information prior to treatment delivery, using megavoltage CT imaging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Acquisition, Optical: </w:t>
            </w:r>
            <w:r>
              <w:rPr>
                <w:rFonts w:eastAsia="Times New Roman"/>
                <w:lang w:val="en-US"/>
              </w:rPr>
              <w:t xml:space="preserve">Acquisition of patient positioning information prior to treatment delivery, using optical imaging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Acquisition, Ultrasound: </w:t>
            </w:r>
            <w:r>
              <w:rPr>
                <w:rFonts w:eastAsia="Times New Roman"/>
                <w:lang w:val="en-US"/>
              </w:rPr>
              <w:t xml:space="preserve">Acquisition of patient positioning information prior to treatment delivery, using ultrasound imaging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Acquisition, Spatial Fiducials: </w:t>
            </w:r>
            <w:r>
              <w:rPr>
                <w:rFonts w:eastAsia="Times New Roman"/>
                <w:lang w:val="en-US"/>
              </w:rPr>
              <w:t xml:space="preserve">Acquisition of patient positioning information prior to treatment delivery, using spatial fiducials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Registration, single plane: </w:t>
            </w:r>
            <w:r>
              <w:rPr>
                <w:rFonts w:eastAsia="Times New Roman"/>
                <w:lang w:val="en-US"/>
              </w:rPr>
              <w:t xml:space="preserve">Registration of intended and </w:t>
            </w:r>
            <w:r>
              <w:rPr>
                <w:rFonts w:eastAsia="Times New Roman"/>
                <w:lang w:val="en-US"/>
              </w:rPr>
              <w:lastRenderedPageBreak/>
              <w:t xml:space="preserve">actual patient position prior to treatment delivery, using single-plane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Registration, dual plane: </w:t>
            </w:r>
            <w:r>
              <w:rPr>
                <w:rFonts w:eastAsia="Times New Roman"/>
                <w:lang w:val="en-US"/>
              </w:rPr>
              <w:t xml:space="preserve">Registration of intended and actual patient position prior to treatment delivery, using dual-plane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Registration, 3D CT general: </w:t>
            </w:r>
            <w:r>
              <w:rPr>
                <w:rFonts w:eastAsia="Times New Roman"/>
                <w:lang w:val="en-US"/>
              </w:rPr>
              <w:t xml:space="preserve">Registration of intended and actual patient position prior to treatment delivery, using 3D CT images and an unspecified registration approach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Registration, 3D CT marker-based: </w:t>
            </w:r>
            <w:r>
              <w:rPr>
                <w:rFonts w:eastAsia="Times New Roman"/>
                <w:lang w:val="en-US"/>
              </w:rPr>
              <w:t xml:space="preserve">Registration of intended and actual patient position prior to treatment delivery, using 3D CT images and a marker-based registration approach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Registration, 3D CT volume-based: </w:t>
            </w:r>
            <w:r>
              <w:rPr>
                <w:rFonts w:eastAsia="Times New Roman"/>
                <w:lang w:val="en-US"/>
              </w:rPr>
              <w:t xml:space="preserve">Registration of intended and actual patient position prior to treatment delivery, using 3D CT images and a volume-based registration approach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Registration, 3D on 2D reference: </w:t>
            </w:r>
            <w:r>
              <w:rPr>
                <w:rFonts w:eastAsia="Times New Roman"/>
                <w:lang w:val="en-US"/>
              </w:rPr>
              <w:t xml:space="preserve">Registration of intended and actual patient position prior to treatment delivery, using 3D verification images and 2D reference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Registration, 2D on 3D reference: </w:t>
            </w:r>
            <w:r>
              <w:rPr>
                <w:rFonts w:eastAsia="Times New Roman"/>
                <w:lang w:val="en-US"/>
              </w:rPr>
              <w:t xml:space="preserve">Registration of intended and actual patient position prior to treatment delivery, using 2D verification images and 3D reference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Registration, Optical: </w:t>
            </w:r>
            <w:r>
              <w:rPr>
                <w:rFonts w:eastAsia="Times New Roman"/>
                <w:lang w:val="en-US"/>
              </w:rPr>
              <w:t xml:space="preserve">Registration of intended and actual patient position prior to treatment delivery, using optical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Registration, Ultrasound: </w:t>
            </w:r>
            <w:r>
              <w:rPr>
                <w:rFonts w:eastAsia="Times New Roman"/>
                <w:lang w:val="en-US"/>
              </w:rPr>
              <w:t xml:space="preserve">Registration of intended and actual patient position prior to treatment delivery, using ultrasound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Registration, Spatial Fiducials: </w:t>
            </w:r>
            <w:r>
              <w:rPr>
                <w:rFonts w:eastAsia="Times New Roman"/>
                <w:lang w:val="en-US"/>
              </w:rPr>
              <w:t xml:space="preserve">Registration of intended and actual patient position prior to treatment delivery, using spatial fiducials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Adjustment: </w:t>
            </w:r>
            <w:r>
              <w:rPr>
                <w:rFonts w:eastAsia="Times New Roman"/>
                <w:lang w:val="en-US"/>
              </w:rPr>
              <w:t xml:space="preserve">Adjustment of patient position such that the patient is correctly positioned for treatment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Patient Position In-treatment-session Review: </w:t>
            </w:r>
            <w:r>
              <w:rPr>
                <w:rFonts w:eastAsia="Times New Roman"/>
                <w:lang w:val="en-US"/>
              </w:rPr>
              <w:t xml:space="preserve">Review of patient positioning information in the process of delivering a treatment session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Treatment Simulation with Internal Verification: </w:t>
            </w:r>
            <w:r>
              <w:rPr>
                <w:rFonts w:eastAsia="Times New Roman"/>
                <w:lang w:val="en-US"/>
              </w:rPr>
              <w:t xml:space="preserve">Simulated radiotherapy treatment delivery using verification integral to the Treatment Delivery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Treatment Simulation with External Verification: </w:t>
            </w:r>
            <w:r>
              <w:rPr>
                <w:rFonts w:eastAsia="Times New Roman"/>
                <w:lang w:val="en-US"/>
              </w:rPr>
              <w:t xml:space="preserve">Simulated radiotherapy treatment delivery using verification by a external Machine Parameter Verifier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Treatment with Internal Verification: </w:t>
            </w:r>
            <w:r>
              <w:rPr>
                <w:rFonts w:eastAsia="Times New Roman"/>
                <w:lang w:val="en-US"/>
              </w:rPr>
              <w:t xml:space="preserve">Radiotherapy treatment delivery using verification integral to the Treatment Delivery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Treatment with External Verification: </w:t>
            </w:r>
            <w:r>
              <w:rPr>
                <w:rFonts w:eastAsia="Times New Roman"/>
                <w:lang w:val="en-US"/>
              </w:rPr>
              <w:t xml:space="preserve">Radiotherapy treatment delivery using verification by a external Machine Parameter Verifier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Treatment QA with Internal Verification: </w:t>
            </w:r>
            <w:r>
              <w:rPr>
                <w:rFonts w:eastAsia="Times New Roman"/>
                <w:lang w:val="en-US"/>
              </w:rPr>
              <w:t xml:space="preserve">Quality assurance of a radiotherapy treatment delivery using verification integral to the Treatment Delivery System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Treatment QA with External Verification: </w:t>
            </w:r>
            <w:r>
              <w:rPr>
                <w:rFonts w:eastAsia="Times New Roman"/>
                <w:lang w:val="en-US"/>
              </w:rPr>
              <w:t xml:space="preserve">Quality assurance of a radiotherapy treatment delivery using verification by a external Machine Parameter Verifier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Machine QA: </w:t>
            </w:r>
            <w:r>
              <w:rPr>
                <w:rFonts w:eastAsia="Times New Roman"/>
                <w:lang w:val="en-US"/>
              </w:rPr>
              <w:t xml:space="preserve">Quality assurance of a Treatment Delivery Device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Treatment QA by RT Plan Dose Check: </w:t>
            </w:r>
            <w:r>
              <w:rPr>
                <w:rFonts w:eastAsia="Times New Roman"/>
                <w:lang w:val="en-US"/>
              </w:rPr>
              <w:t xml:space="preserve">Perform Quality Assurance on an RT Plan by evaluating dosimetric content of the current RT Plan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Treatment QA by RT Plan Difference Check: </w:t>
            </w:r>
            <w:r>
              <w:rPr>
                <w:rFonts w:eastAsia="Times New Roman"/>
                <w:lang w:val="en-US"/>
              </w:rPr>
              <w:t xml:space="preserve">Perform Quality Assurance on an RT Plan by comparing the content of previously quality-assessed RT Plans with the current RT Plan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Treatment QA by RT Ion Plan Dose Check: </w:t>
            </w:r>
            <w:r>
              <w:rPr>
                <w:rFonts w:eastAsia="Times New Roman"/>
                <w:lang w:val="en-US"/>
              </w:rPr>
              <w:t xml:space="preserve">Perform Quality Assurance on an RT Ion Plan by evaluating dosimetric content of the current RT Ion Plan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RT Treatment QA with RT Ion Plan Difference Check: </w:t>
            </w:r>
            <w:r>
              <w:rPr>
                <w:rFonts w:eastAsia="Times New Roman"/>
                <w:lang w:val="en-US"/>
              </w:rPr>
              <w:t xml:space="preserve">Perform Quality Assurance on an RT Ion Plan by comparing the content of previously quality-assessed RT Ion Plans by the current RT Ion Plan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Treatment Delivery Type: </w:t>
            </w:r>
            <w:r>
              <w:rPr>
                <w:rFonts w:eastAsia="Times New Roman"/>
                <w:lang w:val="en-US"/>
              </w:rPr>
              <w:t xml:space="preserve">Indicates whether the treatment to be delivered is a complete fraction or a continuation of previous incompletely treated fraction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called to procedure room: </w:t>
            </w:r>
            <w:r>
              <w:rPr>
                <w:rFonts w:eastAsia="Times New Roman"/>
                <w:lang w:val="en-US"/>
              </w:rPr>
              <w:t xml:space="preserve">Patient called to procedure room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admitted to procedure room: </w:t>
            </w:r>
            <w:r>
              <w:rPr>
                <w:rFonts w:eastAsia="Times New Roman"/>
                <w:lang w:val="en-US"/>
              </w:rPr>
              <w:t xml:space="preserve">Patient admitted to procedure room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given pre-procedure instruction: </w:t>
            </w:r>
            <w:r>
              <w:rPr>
                <w:rFonts w:eastAsia="Times New Roman"/>
                <w:lang w:val="en-US"/>
              </w:rPr>
              <w:t xml:space="preserve">Patient given pre-procedure instruction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informed consent given: </w:t>
            </w:r>
            <w:r>
              <w:rPr>
                <w:rFonts w:eastAsia="Times New Roman"/>
                <w:lang w:val="en-US"/>
              </w:rPr>
              <w:t xml:space="preserve">Patient informed consent given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advance directive given: </w:t>
            </w:r>
            <w:r>
              <w:rPr>
                <w:rFonts w:eastAsia="Times New Roman"/>
                <w:lang w:val="en-US"/>
              </w:rPr>
              <w:t xml:space="preserve">Patient advance directive given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Nil Per Os (NPO) status confirmed: </w:t>
            </w:r>
            <w:r>
              <w:rPr>
                <w:rFonts w:eastAsia="Times New Roman"/>
                <w:lang w:val="en-US"/>
              </w:rPr>
              <w:t xml:space="preserve">Nil Per Os (NPO) status confirmed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assisted to table: </w:t>
            </w:r>
            <w:r>
              <w:rPr>
                <w:rFonts w:eastAsia="Times New Roman"/>
                <w:lang w:val="en-US"/>
              </w:rPr>
              <w:t xml:space="preserve">Patient assisted to table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prepped and draped: </w:t>
            </w:r>
            <w:r>
              <w:rPr>
                <w:rFonts w:eastAsia="Times New Roman"/>
                <w:lang w:val="en-US"/>
              </w:rPr>
              <w:t xml:space="preserve">Patient prepped and draped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connected to continuous monitoring: </w:t>
            </w:r>
            <w:r>
              <w:rPr>
                <w:rFonts w:eastAsia="Times New Roman"/>
                <w:lang w:val="en-US"/>
              </w:rPr>
              <w:t xml:space="preserve">Patient connected to continuous monitoring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transferred to holding area: </w:t>
            </w:r>
            <w:r>
              <w:rPr>
                <w:rFonts w:eastAsia="Times New Roman"/>
                <w:lang w:val="en-US"/>
              </w:rPr>
              <w:t xml:space="preserve">Patient transferred to holding area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transferred to surgery: </w:t>
            </w:r>
            <w:r>
              <w:rPr>
                <w:rFonts w:eastAsia="Times New Roman"/>
                <w:lang w:val="en-US"/>
              </w:rPr>
              <w:t xml:space="preserve">Patient transferred to surgery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transferred to CCU: </w:t>
            </w:r>
            <w:r>
              <w:rPr>
                <w:rFonts w:eastAsia="Times New Roman"/>
                <w:lang w:val="en-US"/>
              </w:rPr>
              <w:t xml:space="preserve">Patient transferred to CCU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disoriented: </w:t>
            </w:r>
            <w:r>
              <w:rPr>
                <w:rFonts w:eastAsia="Times New Roman"/>
                <w:lang w:val="en-US"/>
              </w:rPr>
              <w:t xml:space="preserve">Patient disoriented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reports nausea: </w:t>
            </w:r>
            <w:r>
              <w:rPr>
                <w:rFonts w:eastAsia="Times New Roman"/>
                <w:lang w:val="en-US"/>
              </w:rPr>
              <w:t xml:space="preserve">Patient reports nausea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reports discomfort: </w:t>
            </w:r>
            <w:r>
              <w:rPr>
                <w:rFonts w:eastAsia="Times New Roman"/>
                <w:lang w:val="en-US"/>
              </w:rPr>
              <w:t xml:space="preserve">Patient reports discomfort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reports chest pain: </w:t>
            </w:r>
            <w:r>
              <w:rPr>
                <w:rFonts w:eastAsia="Times New Roman"/>
                <w:lang w:val="en-US"/>
              </w:rPr>
              <w:t xml:space="preserve">Patient reports chest pain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reports no pain: </w:t>
            </w:r>
            <w:r>
              <w:rPr>
                <w:rFonts w:eastAsia="Times New Roman"/>
                <w:lang w:val="en-US"/>
              </w:rPr>
              <w:t xml:space="preserve">Patient reports no pain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alert: </w:t>
            </w:r>
            <w:r>
              <w:rPr>
                <w:rFonts w:eastAsia="Times New Roman"/>
                <w:lang w:val="en-US"/>
              </w:rPr>
              <w:t xml:space="preserve">Patient alert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restless: </w:t>
            </w:r>
            <w:r>
              <w:rPr>
                <w:rFonts w:eastAsia="Times New Roman"/>
                <w:lang w:val="en-US"/>
              </w:rPr>
              <w:t xml:space="preserve">Patient restless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sedated: </w:t>
            </w:r>
            <w:r>
              <w:rPr>
                <w:rFonts w:eastAsia="Times New Roman"/>
                <w:lang w:val="en-US"/>
              </w:rPr>
              <w:t xml:space="preserve">Patient sedated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asleep: </w:t>
            </w:r>
            <w:r>
              <w:rPr>
                <w:rFonts w:eastAsia="Times New Roman"/>
                <w:lang w:val="en-US"/>
              </w:rPr>
              <w:t xml:space="preserve">Patient asleep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unresponsive: </w:t>
            </w:r>
            <w:r>
              <w:rPr>
                <w:rFonts w:eastAsia="Times New Roman"/>
                <w:lang w:val="en-US"/>
              </w:rPr>
              <w:t xml:space="preserve">Patient unresponsive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has respiratory difficulty: </w:t>
            </w:r>
            <w:r>
              <w:rPr>
                <w:rFonts w:eastAsia="Times New Roman"/>
                <w:lang w:val="en-US"/>
              </w:rPr>
              <w:t xml:space="preserve">Patient has respiratory difficulty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coughed: </w:t>
            </w:r>
            <w:r>
              <w:rPr>
                <w:rFonts w:eastAsia="Times New Roman"/>
                <w:lang w:val="en-US"/>
              </w:rPr>
              <w:t xml:space="preserve">Patient coughed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disconnected from continuous monitoring: </w:t>
            </w:r>
            <w:r>
              <w:rPr>
                <w:rFonts w:eastAsia="Times New Roman"/>
                <w:lang w:val="en-US"/>
              </w:rPr>
              <w:t xml:space="preserve">Patient disconnected from continuous monitoring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Hemostasis achieved: </w:t>
            </w:r>
            <w:r>
              <w:rPr>
                <w:rFonts w:eastAsia="Times New Roman"/>
                <w:lang w:val="en-US"/>
              </w:rPr>
              <w:t xml:space="preserve">Hemostasis achieved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Hemostasis not achieved - oozing: </w:t>
            </w:r>
            <w:r>
              <w:rPr>
                <w:rFonts w:eastAsia="Times New Roman"/>
                <w:lang w:val="en-US"/>
              </w:rPr>
              <w:t xml:space="preserve">Hemostasis not achieved - oozing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Hemostasis not achieved - actively bleeding: </w:t>
            </w:r>
            <w:r>
              <w:rPr>
                <w:rFonts w:eastAsia="Times New Roman"/>
                <w:lang w:val="en-US"/>
              </w:rPr>
              <w:t xml:space="preserve">Hemostasis not achieved - actively bleeding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given post-procedure instruction: </w:t>
            </w:r>
            <w:r>
              <w:rPr>
                <w:rFonts w:eastAsia="Times New Roman"/>
                <w:lang w:val="en-US"/>
              </w:rPr>
              <w:t xml:space="preserve">Patient given post-procedure instruction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discharged from department: </w:t>
            </w:r>
            <w:r>
              <w:rPr>
                <w:rFonts w:eastAsia="Times New Roman"/>
                <w:lang w:val="en-US"/>
              </w:rPr>
              <w:t xml:space="preserve">Patient discharged from department or laboratory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pronounced dead: </w:t>
            </w:r>
            <w:r>
              <w:rPr>
                <w:rFonts w:eastAsia="Times New Roman"/>
                <w:lang w:val="en-US"/>
              </w:rPr>
              <w:t xml:space="preserve">Patient pronounced dead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transferred to morgue: </w:t>
            </w:r>
            <w:r>
              <w:rPr>
                <w:rFonts w:eastAsia="Times New Roman"/>
                <w:lang w:val="en-US"/>
              </w:rPr>
              <w:t xml:space="preserve">Patient transferred to morgue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Personnel Arrived: </w:t>
            </w:r>
            <w:r>
              <w:rPr>
                <w:rFonts w:eastAsia="Times New Roman"/>
                <w:lang w:val="en-US"/>
              </w:rPr>
              <w:t xml:space="preserve">Identified personnel or staff arrived in procedure room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Personnel Departed: </w:t>
            </w:r>
            <w:r>
              <w:rPr>
                <w:rFonts w:eastAsia="Times New Roman"/>
                <w:lang w:val="en-US"/>
              </w:rPr>
              <w:t xml:space="preserve">Identified personnel or staff departed procedure room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Page Sent To: </w:t>
            </w:r>
            <w:r>
              <w:rPr>
                <w:rFonts w:eastAsia="Times New Roman"/>
                <w:lang w:val="en-US"/>
              </w:rPr>
              <w:t xml:space="preserve">Page sent to identified personnel or staff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Consultation With: </w:t>
            </w:r>
            <w:r>
              <w:rPr>
                <w:rFonts w:eastAsia="Times New Roman"/>
                <w:lang w:val="en-US"/>
              </w:rPr>
              <w:t xml:space="preserve">Consultation with identified personnel or staff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Office called: </w:t>
            </w:r>
            <w:r>
              <w:rPr>
                <w:rFonts w:eastAsia="Times New Roman"/>
                <w:lang w:val="en-US"/>
              </w:rPr>
              <w:t xml:space="preserve">Office of identified personnel or staff was called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Equipment failure: </w:t>
            </w:r>
            <w:r>
              <w:rPr>
                <w:rFonts w:eastAsia="Times New Roman"/>
                <w:lang w:val="en-US"/>
              </w:rPr>
              <w:t xml:space="preserve">Equipment failure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Equipment brought to procedure room: </w:t>
            </w:r>
            <w:r>
              <w:rPr>
                <w:rFonts w:eastAsia="Times New Roman"/>
                <w:lang w:val="en-US"/>
              </w:rPr>
              <w:t xml:space="preserve">Equipment brought to procedure room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Equipment ready: </w:t>
            </w:r>
            <w:r>
              <w:rPr>
                <w:rFonts w:eastAsia="Times New Roman"/>
                <w:lang w:val="en-US"/>
              </w:rPr>
              <w:t xml:space="preserve">Equipment ready for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Equipment removed: </w:t>
            </w:r>
            <w:r>
              <w:rPr>
                <w:rFonts w:eastAsia="Times New Roman"/>
                <w:lang w:val="en-US"/>
              </w:rPr>
              <w:t xml:space="preserve">Equipment removed from procedure room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Bioptome: </w:t>
            </w:r>
            <w:r>
              <w:rPr>
                <w:rFonts w:eastAsia="Times New Roman"/>
                <w:lang w:val="en-US"/>
              </w:rPr>
              <w:t xml:space="preserve">Device for obtaining biopsy sample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Valvular Intervention: </w:t>
            </w:r>
            <w:r>
              <w:rPr>
                <w:rFonts w:eastAsia="Times New Roman"/>
                <w:lang w:val="en-US"/>
              </w:rPr>
              <w:t xml:space="preserve">Valvular Intervention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Aortic Intervention: </w:t>
            </w:r>
            <w:r>
              <w:rPr>
                <w:rFonts w:eastAsia="Times New Roman"/>
                <w:lang w:val="en-US"/>
              </w:rPr>
              <w:t xml:space="preserve">Aortic Intervention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Septal Defect Intervention: </w:t>
            </w:r>
            <w:r>
              <w:rPr>
                <w:rFonts w:eastAsia="Times New Roman"/>
                <w:lang w:val="en-US"/>
              </w:rPr>
              <w:t xml:space="preserve">Septal Defect Intervention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Vascular Intervention: </w:t>
            </w:r>
            <w:r>
              <w:rPr>
                <w:rFonts w:eastAsia="Times New Roman"/>
                <w:lang w:val="en-US"/>
              </w:rPr>
              <w:t xml:space="preserve">Vascular Intervention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Myocardial biopsy: </w:t>
            </w:r>
            <w:r>
              <w:rPr>
                <w:rFonts w:eastAsia="Times New Roman"/>
                <w:lang w:val="en-US"/>
              </w:rPr>
              <w:t xml:space="preserve">Myocardial biopsy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Arterial conduit angiography: </w:t>
            </w:r>
            <w:r>
              <w:rPr>
                <w:rFonts w:eastAsia="Times New Roman"/>
                <w:lang w:val="en-US"/>
              </w:rPr>
              <w:t xml:space="preserve">Arterial conduit angiography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Single plane Angiography: </w:t>
            </w:r>
            <w:r>
              <w:rPr>
                <w:rFonts w:eastAsia="Times New Roman"/>
                <w:lang w:val="en-US"/>
              </w:rPr>
              <w:t xml:space="preserve">Single plane Angiography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Bi-plane Angiography: </w:t>
            </w:r>
            <w:r>
              <w:rPr>
                <w:rFonts w:eastAsia="Times New Roman"/>
                <w:lang w:val="en-US"/>
              </w:rPr>
              <w:t xml:space="preserve">Bi-plane Angiography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Percutaneous Coronary Intervention: </w:t>
            </w:r>
            <w:r>
              <w:rPr>
                <w:rFonts w:eastAsia="Times New Roman"/>
                <w:lang w:val="en-US"/>
              </w:rPr>
              <w:t xml:space="preserve">Percutaneous Coronary Intervention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15-Lead ECG: </w:t>
            </w:r>
            <w:r>
              <w:rPr>
                <w:rFonts w:eastAsia="Times New Roman"/>
                <w:lang w:val="en-US"/>
              </w:rPr>
              <w:t xml:space="preserve">15-Lead electrocardiography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Pre-procedure log: </w:t>
            </w:r>
            <w:r>
              <w:rPr>
                <w:rFonts w:eastAsia="Times New Roman"/>
                <w:lang w:val="en-US"/>
              </w:rPr>
              <w:t xml:space="preserve">Log of events occurring prior to the current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Current procedure evidence: </w:t>
            </w:r>
            <w:r>
              <w:rPr>
                <w:rFonts w:eastAsia="Times New Roman"/>
                <w:lang w:val="en-US"/>
              </w:rPr>
              <w:t xml:space="preserve">Analysis or measurements for current procedure (purpose of reference to evidence document)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Prior report for current patient: </w:t>
            </w:r>
            <w:r>
              <w:rPr>
                <w:rFonts w:eastAsia="Times New Roman"/>
                <w:lang w:val="en-US"/>
              </w:rPr>
              <w:t xml:space="preserve">Prior report for current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Consumable taken from inventory: </w:t>
            </w:r>
            <w:r>
              <w:rPr>
                <w:rFonts w:eastAsia="Times New Roman"/>
                <w:lang w:val="en-US"/>
              </w:rPr>
              <w:t xml:space="preserve">Identifier of Consumable taken from inventory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Consumable returned to inventory: </w:t>
            </w:r>
            <w:r>
              <w:rPr>
                <w:rFonts w:eastAsia="Times New Roman"/>
                <w:lang w:val="en-US"/>
              </w:rPr>
              <w:t xml:space="preserve">Identifier of Consumable returned to inventory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Remaining consumable disposed: </w:t>
            </w:r>
            <w:r>
              <w:rPr>
                <w:rFonts w:eastAsia="Times New Roman"/>
                <w:lang w:val="en-US"/>
              </w:rPr>
              <w:t xml:space="preserve">Identifier of consumable whose remaining </w:t>
            </w:r>
            <w:r>
              <w:rPr>
                <w:rFonts w:eastAsia="Times New Roman"/>
                <w:lang w:val="en-US"/>
              </w:rPr>
              <w:lastRenderedPageBreak/>
              <w:t xml:space="preserve">content has been disposed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Consumable unusable: </w:t>
            </w:r>
            <w:r>
              <w:rPr>
                <w:rFonts w:eastAsia="Times New Roman"/>
                <w:lang w:val="en-US"/>
              </w:rPr>
              <w:t xml:space="preserve">Identifier of Consumable determined to be unusable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Drug start: </w:t>
            </w:r>
            <w:r>
              <w:rPr>
                <w:rFonts w:eastAsia="Times New Roman"/>
                <w:lang w:val="en-US"/>
              </w:rPr>
              <w:t xml:space="preserve">Identifier of Drug whose administration has started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Drug end: </w:t>
            </w:r>
            <w:r>
              <w:rPr>
                <w:rFonts w:eastAsia="Times New Roman"/>
                <w:lang w:val="en-US"/>
              </w:rPr>
              <w:t xml:space="preserve">Identifier of Drug whose administration has ended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Drug administered: </w:t>
            </w:r>
            <w:r>
              <w:rPr>
                <w:rFonts w:eastAsia="Times New Roman"/>
                <w:lang w:val="en-US"/>
              </w:rPr>
              <w:t xml:space="preserve">Identifier of Drug administered as part of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Contrast start: </w:t>
            </w:r>
            <w:r>
              <w:rPr>
                <w:rFonts w:eastAsia="Times New Roman"/>
                <w:lang w:val="en-US"/>
              </w:rPr>
              <w:t xml:space="preserve">Identifier of Contrast agent whose administration has started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Contrast end: </w:t>
            </w:r>
            <w:r>
              <w:rPr>
                <w:rFonts w:eastAsia="Times New Roman"/>
                <w:lang w:val="en-US"/>
              </w:rPr>
              <w:t xml:space="preserve">Identifier of Contrast agent whose administration has ended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Contrast administered: </w:t>
            </w:r>
            <w:r>
              <w:rPr>
                <w:rFonts w:eastAsia="Times New Roman"/>
                <w:lang w:val="en-US"/>
              </w:rPr>
              <w:t xml:space="preserve">Identifier of Contrast agent administered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Infusate start: </w:t>
            </w:r>
            <w:r>
              <w:rPr>
                <w:rFonts w:eastAsia="Times New Roman"/>
                <w:lang w:val="en-US"/>
              </w:rPr>
              <w:t xml:space="preserve">Identifier of Infusate whose administration has started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Infusate end: </w:t>
            </w:r>
            <w:r>
              <w:rPr>
                <w:rFonts w:eastAsia="Times New Roman"/>
                <w:lang w:val="en-US"/>
              </w:rPr>
              <w:t xml:space="preserve">Identifier of Infusate whose administration has ended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crossed lesion: </w:t>
            </w:r>
            <w:r>
              <w:rPr>
                <w:rFonts w:eastAsia="Times New Roman"/>
                <w:lang w:val="en-US"/>
              </w:rPr>
              <w:t xml:space="preserve">Action of a device traversing a vascular lesion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Intervention Action: </w:t>
            </w:r>
            <w:r>
              <w:rPr>
                <w:rFonts w:eastAsia="Times New Roman"/>
                <w:lang w:val="en-US"/>
              </w:rPr>
              <w:t xml:space="preserve">Action of a clinical professional performed on a patient for therapeutic purpose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administered: </w:t>
            </w:r>
            <w:r>
              <w:rPr>
                <w:rFonts w:eastAsia="Times New Roman"/>
                <w:lang w:val="en-US"/>
              </w:rPr>
              <w:t xml:space="preserve">Volume of Drug, Contrast agent, or Infusate administered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Undiluted dose administered: </w:t>
            </w:r>
            <w:r>
              <w:rPr>
                <w:rFonts w:eastAsia="Times New Roman"/>
                <w:lang w:val="en-US"/>
              </w:rPr>
              <w:t xml:space="preserve">Undiluted dose of Drug, Contrast agent, or Infusate administered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Concentration: </w:t>
            </w:r>
            <w:r>
              <w:rPr>
                <w:rFonts w:eastAsia="Times New Roman"/>
                <w:lang w:val="en-US"/>
              </w:rPr>
              <w:t xml:space="preserve">Concentration of Drug, Contrast agent, or Infusate administered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Rate of administration: </w:t>
            </w:r>
            <w:r>
              <w:rPr>
                <w:rFonts w:eastAsia="Times New Roman"/>
                <w:lang w:val="en-US"/>
              </w:rPr>
              <w:t xml:space="preserve">Rate of Drug, Contrast agent, or Infusate administration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Duration of administration: </w:t>
            </w:r>
            <w:r>
              <w:rPr>
                <w:rFonts w:eastAsia="Times New Roman"/>
                <w:lang w:val="en-US"/>
              </w:rPr>
              <w:t xml:space="preserve">Duration of Drug, Contrast agent, or Infusate administration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unadministered or discarded: </w:t>
            </w:r>
            <w:r>
              <w:rPr>
                <w:rFonts w:eastAsia="Times New Roman"/>
                <w:lang w:val="en-US"/>
              </w:rPr>
              <w:t xml:space="preserve">Volume of Drug, Contrast agent, or Infusate unadministered or discarded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Catheter Curve: </w:t>
            </w:r>
            <w:r>
              <w:rPr>
                <w:rFonts w:eastAsia="Times New Roman"/>
                <w:lang w:val="en-US"/>
              </w:rPr>
              <w:t xml:space="preserve">Numeric parameter of Curvature of Catheter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Transmit Frequency: </w:t>
            </w:r>
            <w:r>
              <w:rPr>
                <w:rFonts w:eastAsia="Times New Roman"/>
                <w:lang w:val="en-US"/>
              </w:rPr>
              <w:t xml:space="preserve">Transmit Frequency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 change from baseline: </w:t>
            </w:r>
            <w:r>
              <w:rPr>
                <w:rFonts w:eastAsia="Times New Roman"/>
                <w:lang w:val="en-US"/>
              </w:rPr>
              <w:t xml:space="preserve">Measured change of patient electrocardiographic ST level relative to baseline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Aneurysm on cited vessel: </w:t>
            </w:r>
            <w:r>
              <w:rPr>
                <w:rFonts w:eastAsia="Times New Roman"/>
                <w:lang w:val="en-US"/>
              </w:rPr>
              <w:t xml:space="preserve">Anatomic term modifier indicating aneurysm on cited vessel is the subject of the finding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Graft to cited segment, proximal section: </w:t>
            </w:r>
            <w:r>
              <w:rPr>
                <w:rFonts w:eastAsia="Times New Roman"/>
                <w:lang w:val="en-US"/>
              </w:rPr>
              <w:t xml:space="preserve">Anatomic term modifier indicating proximal section of graft to cited vessel is the subject of the finding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Graft to cited segment, mid section: </w:t>
            </w:r>
            <w:r>
              <w:rPr>
                <w:rFonts w:eastAsia="Times New Roman"/>
                <w:lang w:val="en-US"/>
              </w:rPr>
              <w:t xml:space="preserve">Anatomic term modifier indicating mid section of graft to cited vessel is the subject of the finding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Graft to cited segment, distal section: </w:t>
            </w:r>
            <w:r>
              <w:rPr>
                <w:rFonts w:eastAsia="Times New Roman"/>
                <w:lang w:val="en-US"/>
              </w:rPr>
              <w:t xml:space="preserve">Anatomic term modifier indicating distal section of graft to cited vessel is the subject of the finding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DateTime of Intervention: </w:t>
            </w:r>
            <w:r>
              <w:rPr>
                <w:rFonts w:eastAsia="Times New Roman"/>
                <w:lang w:val="en-US"/>
              </w:rPr>
              <w:t xml:space="preserve">DateTime of Intervention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Duration of Intervention: </w:t>
            </w:r>
            <w:r>
              <w:rPr>
                <w:rFonts w:eastAsia="Times New Roman"/>
                <w:lang w:val="en-US"/>
              </w:rPr>
              <w:t xml:space="preserve">Duration of Intervention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Baseline Stenosis Measurement: </w:t>
            </w:r>
            <w:r>
              <w:rPr>
                <w:rFonts w:eastAsia="Times New Roman"/>
                <w:lang w:val="en-US"/>
              </w:rPr>
              <w:t xml:space="preserve">Lesion stenosis measured prior to any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Post-Intervention Stenosis Measurement: </w:t>
            </w:r>
            <w:r>
              <w:rPr>
                <w:rFonts w:eastAsia="Times New Roman"/>
                <w:lang w:val="en-US"/>
              </w:rPr>
              <w:t xml:space="preserve">Lesion stenosis measured after an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Baseline TIMI Flow: </w:t>
            </w:r>
            <w:r>
              <w:rPr>
                <w:rFonts w:eastAsia="Times New Roman"/>
                <w:lang w:val="en-US"/>
              </w:rPr>
              <w:t xml:space="preserve">Assessment of perfusion across a coronary lesion measured prior to any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Post-Intervention TIMI Flow: </w:t>
            </w:r>
            <w:r>
              <w:rPr>
                <w:rFonts w:eastAsia="Times New Roman"/>
                <w:lang w:val="en-US"/>
              </w:rPr>
              <w:t xml:space="preserve">Assessment of perfusion across a coronary lesion measured after an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Primary Intervention Device: </w:t>
            </w:r>
            <w:r>
              <w:rPr>
                <w:rFonts w:eastAsia="Times New Roman"/>
                <w:lang w:val="en-US"/>
              </w:rPr>
              <w:t xml:space="preserve">Indication that device is the primary (first and/or most significant) device used for interventional therapy of a particular pathology. E.g., lesion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Normal Myocardium: </w:t>
            </w:r>
            <w:r>
              <w:rPr>
                <w:rFonts w:eastAsia="Times New Roman"/>
                <w:lang w:val="en-US"/>
              </w:rPr>
              <w:t xml:space="preserve">Normal Myocardium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Sacrred Myocardial: </w:t>
            </w:r>
            <w:r>
              <w:rPr>
                <w:rFonts w:eastAsia="Times New Roman"/>
                <w:lang w:val="en-US"/>
              </w:rPr>
              <w:t xml:space="preserve">Sacrred Myocardial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Thinning Myocardium: </w:t>
            </w:r>
            <w:r>
              <w:rPr>
                <w:rFonts w:eastAsia="Times New Roman"/>
                <w:lang w:val="en-US"/>
              </w:rPr>
              <w:t xml:space="preserve">Thinning Myocardium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Hemodynamics Report: </w:t>
            </w:r>
            <w:r>
              <w:rPr>
                <w:rFonts w:eastAsia="Times New Roman"/>
                <w:lang w:val="en-US"/>
              </w:rPr>
              <w:t xml:space="preserve">Hemodynamics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Atrial pressure measurements: </w:t>
            </w:r>
            <w:r>
              <w:rPr>
                <w:rFonts w:eastAsia="Times New Roman"/>
                <w:lang w:val="en-US"/>
              </w:rPr>
              <w:t xml:space="preserve">Atrial pressure measurements, report section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Ventricular pressure measurements: </w:t>
            </w:r>
            <w:r>
              <w:rPr>
                <w:rFonts w:eastAsia="Times New Roman"/>
                <w:lang w:val="en-US"/>
              </w:rPr>
              <w:t xml:space="preserve">Ventricular pressure measurements, report section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Gradient assessment: </w:t>
            </w:r>
            <w:r>
              <w:rPr>
                <w:rFonts w:eastAsia="Times New Roman"/>
                <w:lang w:val="en-US"/>
              </w:rPr>
              <w:t xml:space="preserve">Gradient assessment, report section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Blood velocity measurements: </w:t>
            </w:r>
            <w:r>
              <w:rPr>
                <w:rFonts w:eastAsia="Times New Roman"/>
                <w:lang w:val="en-US"/>
              </w:rPr>
              <w:t xml:space="preserve">Blood velocity measurements, report section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Blood lab measurements: </w:t>
            </w:r>
            <w:r>
              <w:rPr>
                <w:rFonts w:eastAsia="Times New Roman"/>
                <w:lang w:val="en-US"/>
              </w:rPr>
              <w:t xml:space="preserve">Blood lab measurements, report section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Derived Hemodynamic Measurements: </w:t>
            </w:r>
            <w:r>
              <w:rPr>
                <w:rFonts w:eastAsia="Times New Roman"/>
                <w:lang w:val="en-US"/>
              </w:rPr>
              <w:t xml:space="preserve">Derived Hemodynamic Measurements, report section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Clinical Context: </w:t>
            </w:r>
            <w:r>
              <w:rPr>
                <w:rFonts w:eastAsia="Times New Roman"/>
                <w:lang w:val="en-US"/>
              </w:rPr>
              <w:t xml:space="preserve">Clinical Context, report section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Patient Transferred From: </w:t>
            </w:r>
            <w:r>
              <w:rPr>
                <w:rFonts w:eastAsia="Times New Roman"/>
                <w:lang w:val="en-US"/>
              </w:rPr>
              <w:t xml:space="preserve">Location from which the patient was transferred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PCI during this procedure: </w:t>
            </w:r>
            <w:r>
              <w:rPr>
                <w:rFonts w:eastAsia="Times New Roman"/>
                <w:lang w:val="en-US"/>
              </w:rPr>
              <w:t xml:space="preserve">Indication that the procedure includes a percutaneous coronary intervention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Dose Area Product: </w:t>
            </w:r>
            <w:r>
              <w:rPr>
                <w:rFonts w:eastAsia="Times New Roman"/>
                <w:lang w:val="en-US"/>
              </w:rPr>
              <w:t xml:space="preserve">Radiation dose times area of exposure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Degree of Thrombus: </w:t>
            </w:r>
            <w:r>
              <w:rPr>
                <w:rFonts w:eastAsia="Times New Roman"/>
                <w:lang w:val="en-US"/>
              </w:rPr>
              <w:t xml:space="preserve">Finding of probability and/or severity of thrombus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Severity of Calcification: </w:t>
            </w:r>
            <w:r>
              <w:rPr>
                <w:rFonts w:eastAsia="Times New Roman"/>
                <w:lang w:val="en-US"/>
              </w:rPr>
              <w:t xml:space="preserve">Severity of Calcification, property of lesion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Lesion Morphology: </w:t>
            </w:r>
            <w:r>
              <w:rPr>
                <w:rFonts w:eastAsia="Times New Roman"/>
                <w:lang w:val="en-US"/>
              </w:rPr>
              <w:t xml:space="preserve">Lesion Morphology; form and/or structural properties of lesion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Vessel Morphology: </w:t>
            </w:r>
            <w:r>
              <w:rPr>
                <w:rFonts w:eastAsia="Times New Roman"/>
                <w:lang w:val="en-US"/>
              </w:rPr>
              <w:t xml:space="preserve">Vessel Morphology; form and/or structural properties of vessel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Circulatory Support: </w:t>
            </w:r>
            <w:r>
              <w:rPr>
                <w:rFonts w:eastAsia="Times New Roman"/>
                <w:lang w:val="en-US"/>
              </w:rPr>
              <w:t xml:space="preserve">Technique (device or procedure) of support for patient circulatory system; hemodynamic support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Reason for Exam: </w:t>
            </w:r>
            <w:r>
              <w:rPr>
                <w:rFonts w:eastAsia="Times New Roman"/>
                <w:lang w:val="en-US"/>
              </w:rPr>
              <w:t xml:space="preserve">Reason for Exam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Comparison with Prior Exam Done: </w:t>
            </w:r>
            <w:r>
              <w:rPr>
                <w:rFonts w:eastAsia="Times New Roman"/>
                <w:lang w:val="en-US"/>
              </w:rPr>
              <w:t xml:space="preserve">Indication that the current exam data has been compared with prior exam data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Electrode Placement: </w:t>
            </w:r>
            <w:r>
              <w:rPr>
                <w:rFonts w:eastAsia="Times New Roman"/>
                <w:lang w:val="en-US"/>
              </w:rPr>
              <w:t xml:space="preserve">Electrocardiographic electrode placement technique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Acquisition Device Type: </w:t>
            </w:r>
            <w:r>
              <w:rPr>
                <w:rFonts w:eastAsia="Times New Roman"/>
                <w:lang w:val="en-US"/>
              </w:rPr>
              <w:t xml:space="preserve">Acquisition Device Type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Acquisition Device ID: </w:t>
            </w:r>
            <w:r>
              <w:rPr>
                <w:rFonts w:eastAsia="Times New Roman"/>
                <w:lang w:val="en-US"/>
              </w:rPr>
              <w:t xml:space="preserve">Acquisition Device ID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Quantitative Analysis: </w:t>
            </w:r>
            <w:r>
              <w:rPr>
                <w:rFonts w:eastAsia="Times New Roman"/>
                <w:lang w:val="en-US"/>
              </w:rPr>
              <w:t xml:space="preserve">Quantitative Analysis, report section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Qualitative Analysis: </w:t>
            </w:r>
            <w:r>
              <w:rPr>
                <w:rFonts w:eastAsia="Times New Roman"/>
                <w:lang w:val="en-US"/>
              </w:rPr>
              <w:t xml:space="preserve">Qualitative Analysis, report section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DateTime: </w:t>
            </w:r>
            <w:r>
              <w:rPr>
                <w:rFonts w:eastAsia="Times New Roman"/>
                <w:lang w:val="en-US"/>
              </w:rPr>
              <w:t xml:space="preserve">The date and time on which a procedure was performed on a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Clinical Interpretation: </w:t>
            </w:r>
            <w:r>
              <w:rPr>
                <w:rFonts w:eastAsia="Times New Roman"/>
                <w:lang w:val="en-US"/>
              </w:rPr>
              <w:t xml:space="preserve">Clinical Interpretation, report section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Lead ID: </w:t>
            </w:r>
            <w:r>
              <w:rPr>
                <w:rFonts w:eastAsia="Times New Roman"/>
                <w:lang w:val="en-US"/>
              </w:rPr>
              <w:t xml:space="preserve">ECG Lead Identifier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Beat Number: </w:t>
            </w:r>
            <w:r>
              <w:rPr>
                <w:rFonts w:eastAsia="Times New Roman"/>
                <w:lang w:val="en-US"/>
              </w:rPr>
              <w:t xml:space="preserve">Beat Number; ordinal of cardiac cycle within an acquisition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Compound Statement: </w:t>
            </w:r>
            <w:r>
              <w:rPr>
                <w:rFonts w:eastAsia="Times New Roman"/>
                <w:lang w:val="en-US"/>
              </w:rPr>
              <w:t xml:space="preserve">Complex coded semantic unit, consisting of several coded components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Trend: </w:t>
            </w:r>
            <w:r>
              <w:rPr>
                <w:rFonts w:eastAsia="Times New Roman"/>
                <w:lang w:val="en-US"/>
              </w:rPr>
              <w:t xml:space="preserve">Trend (temporal progression) of a clinical condition, finding, or disease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Statement: </w:t>
            </w:r>
            <w:r>
              <w:rPr>
                <w:rFonts w:eastAsia="Times New Roman"/>
                <w:lang w:val="en-US"/>
              </w:rPr>
              <w:t xml:space="preserve">Coded semantic unit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Statement Modifier: </w:t>
            </w:r>
            <w:r>
              <w:rPr>
                <w:rFonts w:eastAsia="Times New Roman"/>
                <w:lang w:val="en-US"/>
              </w:rPr>
              <w:t xml:space="preserve">Coded modifier for a semantic unit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Conjunctive Term: </w:t>
            </w:r>
            <w:r>
              <w:rPr>
                <w:rFonts w:eastAsia="Times New Roman"/>
                <w:lang w:val="en-US"/>
              </w:rPr>
              <w:t xml:space="preserve">Conjunctive term between semantic units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Probability: </w:t>
            </w:r>
            <w:r>
              <w:rPr>
                <w:rFonts w:eastAsia="Times New Roman"/>
                <w:lang w:val="en-US"/>
              </w:rPr>
              <w:t xml:space="preserve">Probability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ECG Global Measurements: </w:t>
            </w:r>
            <w:r>
              <w:rPr>
                <w:rFonts w:eastAsia="Times New Roman"/>
                <w:lang w:val="en-US"/>
              </w:rPr>
              <w:t xml:space="preserve">ECG Global Measurements, report section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ECG Lead Measurements: </w:t>
            </w:r>
            <w:r>
              <w:rPr>
                <w:rFonts w:eastAsia="Times New Roman"/>
                <w:lang w:val="en-US"/>
              </w:rPr>
              <w:t xml:space="preserve">ECG Lead Measurements, report section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Derived Area, Non-Valve: </w:t>
            </w:r>
            <w:r>
              <w:rPr>
                <w:rFonts w:eastAsia="Times New Roman"/>
                <w:lang w:val="en-US"/>
              </w:rPr>
              <w:t xml:space="preserve">Derived cross-sectional area of a vessel or anatomic feature, other than a cardiac valve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Pulmonary Flow: </w:t>
            </w:r>
            <w:r>
              <w:rPr>
                <w:rFonts w:eastAsia="Times New Roman"/>
                <w:lang w:val="en-US"/>
              </w:rPr>
              <w:t xml:space="preserve">Rate of blood flow through Pulmonary artery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Systemic Flow: </w:t>
            </w:r>
            <w:r>
              <w:rPr>
                <w:rFonts w:eastAsia="Times New Roman"/>
                <w:lang w:val="en-US"/>
              </w:rPr>
              <w:t xml:space="preserve">Rate of blood flow through the aorta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Discharge DateTime: </w:t>
            </w:r>
            <w:r>
              <w:rPr>
                <w:rFonts w:eastAsia="Times New Roman"/>
                <w:lang w:val="en-US"/>
              </w:rPr>
              <w:t xml:space="preserve">DateTime of patient discharge from hospital admission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Coronary Artery Bypass During This Admission: </w:t>
            </w:r>
            <w:r>
              <w:rPr>
                <w:rFonts w:eastAsia="Times New Roman"/>
                <w:lang w:val="en-US"/>
              </w:rPr>
              <w:t xml:space="preserve">Indication that a Coronary Artery Bypass operation was performed during the current hospital admission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Date of Death: </w:t>
            </w:r>
            <w:r>
              <w:rPr>
                <w:rFonts w:eastAsia="Times New Roman"/>
                <w:lang w:val="en-US"/>
              </w:rPr>
              <w:t xml:space="preserve">Date of Death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Death During This Admission: </w:t>
            </w:r>
            <w:r>
              <w:rPr>
                <w:rFonts w:eastAsia="Times New Roman"/>
                <w:lang w:val="en-US"/>
              </w:rPr>
              <w:t xml:space="preserve">Indication that the patient died during the current hospital admission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Death During Catheterization: </w:t>
            </w:r>
            <w:r>
              <w:rPr>
                <w:rFonts w:eastAsia="Times New Roman"/>
                <w:lang w:val="en-US"/>
              </w:rPr>
              <w:t xml:space="preserve">Indication that the patient died during the current Catheterization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Type of Myocardial Infarction: </w:t>
            </w:r>
            <w:r>
              <w:rPr>
                <w:rFonts w:eastAsia="Times New Roman"/>
                <w:lang w:val="en-US"/>
              </w:rPr>
              <w:t xml:space="preserve">Finding of type of Myocardial Infarction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Coronary lesion &gt; = 50% stenosis: </w:t>
            </w:r>
            <w:r>
              <w:rPr>
                <w:rFonts w:eastAsia="Times New Roman"/>
                <w:lang w:val="en-US"/>
              </w:rPr>
              <w:t xml:space="preserve">Finding of Coronary lesion with greater than 50% stenosis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Acute MI Present: </w:t>
            </w:r>
            <w:r>
              <w:rPr>
                <w:rFonts w:eastAsia="Times New Roman"/>
                <w:lang w:val="en-US"/>
              </w:rPr>
              <w:t xml:space="preserve">Finding of Acute Myocardial Infarction Presence as indication for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 Elevation Onset DateTime: </w:t>
            </w:r>
            <w:r>
              <w:rPr>
                <w:rFonts w:eastAsia="Times New Roman"/>
                <w:lang w:val="en-US"/>
              </w:rPr>
              <w:t xml:space="preserve">DateTime of first determination of elevated ECG ST segment, as indication of Myocardial Infarction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lesion interventions attempted: </w:t>
            </w:r>
            <w:r>
              <w:rPr>
                <w:rFonts w:eastAsia="Times New Roman"/>
                <w:lang w:val="en-US"/>
              </w:rPr>
              <w:t xml:space="preserve">Number of lesion interventions attempted during current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lesion interventions successful: </w:t>
            </w:r>
            <w:r>
              <w:rPr>
                <w:rFonts w:eastAsia="Times New Roman"/>
                <w:lang w:val="en-US"/>
              </w:rPr>
              <w:t xml:space="preserve">Number of lesion interventions successful during current procedure, where the residual post intervention stenosis is less than or equal to 50% of the arterial luminal diameter, TIMI Flow is 3 and the minimal decrease in stenosis was 20%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Result: </w:t>
            </w:r>
            <w:r>
              <w:rPr>
                <w:rFonts w:eastAsia="Times New Roman"/>
                <w:lang w:val="en-US"/>
              </w:rPr>
              <w:t xml:space="preserve">Overall success of interventional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Lesion Intervention Information: </w:t>
            </w:r>
            <w:r>
              <w:rPr>
                <w:rFonts w:eastAsia="Times New Roman"/>
                <w:lang w:val="en-US"/>
              </w:rPr>
              <w:t xml:space="preserve">Lesion Intervention Information, report section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Peri-procedural MI occurred: </w:t>
            </w:r>
            <w:r>
              <w:rPr>
                <w:rFonts w:eastAsia="Times New Roman"/>
                <w:lang w:val="en-US"/>
              </w:rPr>
              <w:t xml:space="preserve">Indication that Myocardial Infarction occurred during current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CK-MB baseline: </w:t>
            </w:r>
            <w:r>
              <w:rPr>
                <w:rFonts w:eastAsia="Times New Roman"/>
                <w:lang w:val="en-US"/>
              </w:rPr>
              <w:t xml:space="preserve">Creatine Kinase-MB value at baseline (start of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CK-MB peak: </w:t>
            </w:r>
            <w:r>
              <w:rPr>
                <w:rFonts w:eastAsia="Times New Roman"/>
                <w:lang w:val="en-US"/>
              </w:rPr>
              <w:t xml:space="preserve">Creatine Kinase-MB highest value measured during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R-R interval: </w:t>
            </w:r>
            <w:r>
              <w:rPr>
                <w:rFonts w:eastAsia="Times New Roman"/>
                <w:lang w:val="en-US"/>
              </w:rPr>
              <w:t xml:space="preserve">Time interval between ECG R-wave peaks in subsequent cardiac cycles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Blood temperature: </w:t>
            </w:r>
            <w:r>
              <w:rPr>
                <w:rFonts w:eastAsia="Times New Roman"/>
                <w:lang w:val="en-US"/>
              </w:rPr>
              <w:t xml:space="preserve">Blood temperature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Blood Oxygen content: </w:t>
            </w:r>
            <w:r>
              <w:rPr>
                <w:rFonts w:eastAsia="Times New Roman"/>
                <w:lang w:val="en-US"/>
              </w:rPr>
              <w:t xml:space="preserve">Blood Oxygen content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Blood Carbon dioxide saturation: </w:t>
            </w:r>
            <w:r>
              <w:rPr>
                <w:rFonts w:eastAsia="Times New Roman"/>
                <w:lang w:val="en-US"/>
              </w:rPr>
              <w:t xml:space="preserve">Blood Carbon dioxide saturation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Pulmonary Arterial Content (FCpa): </w:t>
            </w:r>
            <w:r>
              <w:rPr>
                <w:rFonts w:eastAsia="Times New Roman"/>
                <w:lang w:val="en-US"/>
              </w:rPr>
              <w:t xml:space="preserve">Pulmonary Arterial Content (FCpa)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Pulmonary Venous Content (FCpv): </w:t>
            </w:r>
            <w:r>
              <w:rPr>
                <w:rFonts w:eastAsia="Times New Roman"/>
                <w:lang w:val="en-US"/>
              </w:rPr>
              <w:t xml:space="preserve">Pulmonary Venous Content (FCpv)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Max dp/dt/P: </w:t>
            </w:r>
            <w:r>
              <w:rPr>
                <w:rFonts w:eastAsia="Times New Roman"/>
                <w:lang w:val="en-US"/>
              </w:rPr>
              <w:t xml:space="preserve">Max dp/dt/P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Ventricular End Diastolic pressure: </w:t>
            </w:r>
            <w:r>
              <w:rPr>
                <w:rFonts w:eastAsia="Times New Roman"/>
                <w:lang w:val="en-US"/>
              </w:rPr>
              <w:t xml:space="preserve">Ventricular End Diastolic pressure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Indicator appearance time: </w:t>
            </w:r>
            <w:r>
              <w:rPr>
                <w:rFonts w:eastAsia="Times New Roman"/>
                <w:lang w:val="en-US"/>
              </w:rPr>
              <w:t xml:space="preserve">Elapsed time from injection of an indicator bolus until it is observed at another location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Maximum pressure acceleration: </w:t>
            </w:r>
            <w:r>
              <w:rPr>
                <w:rFonts w:eastAsia="Times New Roman"/>
                <w:lang w:val="en-US"/>
              </w:rPr>
              <w:t xml:space="preserve">Maximum pressure acceleration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Ventricular Systolic blood pressure: </w:t>
            </w:r>
            <w:r>
              <w:rPr>
                <w:rFonts w:eastAsia="Times New Roman"/>
                <w:lang w:val="en-US"/>
              </w:rPr>
              <w:t xml:space="preserve">Ventricular Systolic blood pressure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Pulse Strength: </w:t>
            </w:r>
            <w:r>
              <w:rPr>
                <w:rFonts w:eastAsia="Times New Roman"/>
                <w:lang w:val="en-US"/>
              </w:rPr>
              <w:t xml:space="preserve">Pulse Strength; palpable strength of systolic flow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 wave pressure: </w:t>
            </w:r>
            <w:r>
              <w:rPr>
                <w:rFonts w:eastAsia="Times New Roman"/>
                <w:lang w:val="en-US"/>
              </w:rPr>
              <w:t xml:space="preserve">The secondary peak pressure in the atrium during atrial contraction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Gradient pressure, average: </w:t>
            </w:r>
            <w:r>
              <w:rPr>
                <w:rFonts w:eastAsia="Times New Roman"/>
                <w:lang w:val="en-US"/>
              </w:rPr>
              <w:t xml:space="preserve">Gradient pressure, average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Gradient pressure, peak: </w:t>
            </w:r>
            <w:r>
              <w:rPr>
                <w:rFonts w:eastAsia="Times New Roman"/>
                <w:lang w:val="en-US"/>
              </w:rPr>
              <w:t xml:space="preserve">Gradient pressure, peak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Pressure at dp/dt max: </w:t>
            </w:r>
            <w:r>
              <w:rPr>
                <w:rFonts w:eastAsia="Times New Roman"/>
                <w:lang w:val="en-US"/>
              </w:rPr>
              <w:t xml:space="preserve">Pressure at dp/dt max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Diastolic blood velocity, mean: </w:t>
            </w:r>
            <w:r>
              <w:rPr>
                <w:rFonts w:eastAsia="Times New Roman"/>
                <w:lang w:val="en-US"/>
              </w:rPr>
              <w:t xml:space="preserve">Diastolic blood velocity, mean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Diastolic blood velocity, peak: </w:t>
            </w:r>
            <w:r>
              <w:rPr>
                <w:rFonts w:eastAsia="Times New Roman"/>
                <w:lang w:val="en-US"/>
              </w:rPr>
              <w:t xml:space="preserve">Diastolic blood velocity, peak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Systolic blood velocity, mean: </w:t>
            </w:r>
            <w:r>
              <w:rPr>
                <w:rFonts w:eastAsia="Times New Roman"/>
                <w:lang w:val="en-US"/>
              </w:rPr>
              <w:t xml:space="preserve">Systolic blood velocity, mean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Systolic blood velocity, peak: </w:t>
            </w:r>
            <w:r>
              <w:rPr>
                <w:rFonts w:eastAsia="Times New Roman"/>
                <w:lang w:val="en-US"/>
              </w:rPr>
              <w:t xml:space="preserve">Systolic blood velocity, peak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Blood velocity, mean: </w:t>
            </w:r>
            <w:r>
              <w:rPr>
                <w:rFonts w:eastAsia="Times New Roman"/>
                <w:lang w:val="en-US"/>
              </w:rPr>
              <w:t xml:space="preserve">Blood velocity, mean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Blood velocity, minimum: </w:t>
            </w:r>
            <w:r>
              <w:rPr>
                <w:rFonts w:eastAsia="Times New Roman"/>
                <w:lang w:val="en-US"/>
              </w:rPr>
              <w:t xml:space="preserve">Blood velocity, minimum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Blood velocity, peak: </w:t>
            </w:r>
            <w:r>
              <w:rPr>
                <w:rFonts w:eastAsia="Times New Roman"/>
                <w:lang w:val="en-US"/>
              </w:rPr>
              <w:t xml:space="preserve">Blood velocity, peak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x-descent pressure: </w:t>
            </w:r>
            <w:r>
              <w:rPr>
                <w:rFonts w:eastAsia="Times New Roman"/>
                <w:lang w:val="en-US"/>
              </w:rPr>
              <w:t xml:space="preserve">Venous or atrial pressure minimum during ventricular systole, after A-wave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y-descent pressure: </w:t>
            </w:r>
            <w:r>
              <w:rPr>
                <w:rFonts w:eastAsia="Times New Roman"/>
                <w:lang w:val="en-US"/>
              </w:rPr>
              <w:t xml:space="preserve">Venous or atrial pressure minimum when tricuspid valve opens during diastole, after V-wave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z-point pressure: </w:t>
            </w:r>
            <w:r>
              <w:rPr>
                <w:rFonts w:eastAsia="Times New Roman"/>
                <w:lang w:val="en-US"/>
              </w:rPr>
              <w:t xml:space="preserve">Atrial pressure upon closure of tricuspid and mitral valves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Ventricular ejection time: </w:t>
            </w:r>
            <w:r>
              <w:rPr>
                <w:rFonts w:eastAsia="Times New Roman"/>
                <w:lang w:val="en-US"/>
              </w:rPr>
              <w:t xml:space="preserve">Left Ventricular ejection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Ventricular filling time: </w:t>
            </w:r>
            <w:r>
              <w:rPr>
                <w:rFonts w:eastAsia="Times New Roman"/>
                <w:lang w:val="en-US"/>
              </w:rPr>
              <w:t xml:space="preserve">Left Ventricular filling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Right Ventricular ejection time: </w:t>
            </w:r>
            <w:r>
              <w:rPr>
                <w:rFonts w:eastAsia="Times New Roman"/>
                <w:lang w:val="en-US"/>
              </w:rPr>
              <w:t xml:space="preserve">Right Ventricular ejection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Right Ventricular filling time: </w:t>
            </w:r>
            <w:r>
              <w:rPr>
                <w:rFonts w:eastAsia="Times New Roman"/>
                <w:lang w:val="en-US"/>
              </w:rPr>
              <w:t xml:space="preserve">Right Ventricular filling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Total Pulmonary Resistance: </w:t>
            </w:r>
            <w:r>
              <w:rPr>
                <w:rFonts w:eastAsia="Times New Roman"/>
                <w:lang w:val="en-US"/>
              </w:rPr>
              <w:t xml:space="preserve">Total Pulmonary Resistance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Total Vascular Resistance: </w:t>
            </w:r>
            <w:r>
              <w:rPr>
                <w:rFonts w:eastAsia="Times New Roman"/>
                <w:lang w:val="en-US"/>
              </w:rPr>
              <w:t xml:space="preserve">Total Vascular Resistance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Coronary Flow reserve: </w:t>
            </w:r>
            <w:r>
              <w:rPr>
                <w:rFonts w:eastAsia="Times New Roman"/>
                <w:lang w:val="en-US"/>
              </w:rPr>
              <w:t xml:space="preserve">Coronary Flow reserve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Diastolic/Systolic velocity ratio: </w:t>
            </w:r>
            <w:r>
              <w:rPr>
                <w:rFonts w:eastAsia="Times New Roman"/>
                <w:lang w:val="en-US"/>
              </w:rPr>
              <w:t xml:space="preserve">Diastolic/Systolic velocity ratio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Hyperemic ratio: </w:t>
            </w:r>
            <w:r>
              <w:rPr>
                <w:rFonts w:eastAsia="Times New Roman"/>
                <w:lang w:val="en-US"/>
              </w:rPr>
              <w:t xml:space="preserve">Hyperemic ratio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Hemodynamic Resistance Index: </w:t>
            </w:r>
            <w:r>
              <w:rPr>
                <w:rFonts w:eastAsia="Times New Roman"/>
                <w:lang w:val="en-US"/>
              </w:rPr>
              <w:t xml:space="preserve">Hemodynamic Resistance Index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Thorax diameter, sagittal: </w:t>
            </w:r>
            <w:r>
              <w:rPr>
                <w:rFonts w:eastAsia="Times New Roman"/>
                <w:lang w:val="en-US"/>
              </w:rPr>
              <w:t xml:space="preserve">Thorax diameter, sagittal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Environmental Characteristics: </w:t>
            </w:r>
            <w:r>
              <w:rPr>
                <w:rFonts w:eastAsia="Times New Roman"/>
                <w:lang w:val="en-US"/>
              </w:rPr>
              <w:t xml:space="preserve">Environmental characteristics in the procedure room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Room oxygen concentration: </w:t>
            </w:r>
            <w:r>
              <w:rPr>
                <w:rFonts w:eastAsia="Times New Roman"/>
                <w:lang w:val="en-US"/>
              </w:rPr>
              <w:t xml:space="preserve">Oxygen concentration in the procedure room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Room temperature: </w:t>
            </w:r>
            <w:r>
              <w:rPr>
                <w:rFonts w:eastAsia="Times New Roman"/>
                <w:lang w:val="en-US"/>
              </w:rPr>
              <w:t xml:space="preserve">Temperature in the procedure room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Room Barometric pressure: </w:t>
            </w:r>
            <w:r>
              <w:rPr>
                <w:rFonts w:eastAsia="Times New Roman"/>
                <w:lang w:val="en-US"/>
              </w:rPr>
              <w:t xml:space="preserve">Barometric pressure in the procedure room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to Right Flow: </w:t>
            </w:r>
            <w:r>
              <w:rPr>
                <w:rFonts w:eastAsia="Times New Roman"/>
                <w:lang w:val="en-US"/>
              </w:rPr>
              <w:t xml:space="preserve">Left to Right Flow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Right to Left Flow: </w:t>
            </w:r>
            <w:r>
              <w:rPr>
                <w:rFonts w:eastAsia="Times New Roman"/>
                <w:lang w:val="en-US"/>
              </w:rPr>
              <w:t xml:space="preserve">Right to Left Flow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Arteriovenous difference: </w:t>
            </w:r>
            <w:r>
              <w:rPr>
                <w:rFonts w:eastAsia="Times New Roman"/>
                <w:lang w:val="en-US"/>
              </w:rPr>
              <w:t xml:space="preserve">Arteriovenous oxygen content difference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10 Year CHD Risk: </w:t>
            </w:r>
            <w:r>
              <w:rPr>
                <w:rFonts w:eastAsia="Times New Roman"/>
                <w:lang w:val="en-US"/>
              </w:rPr>
              <w:t xml:space="preserve">Framingham Study 10 Year CHD Risk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Comparative Average10 Year CHD Risk: </w:t>
            </w:r>
            <w:r>
              <w:rPr>
                <w:rFonts w:eastAsia="Times New Roman"/>
                <w:lang w:val="en-US"/>
              </w:rPr>
              <w:t xml:space="preserve">Framingham Study Comparative Average10 Year CHD Risk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Comparative Low10 Year CHD Risk: </w:t>
            </w:r>
            <w:r>
              <w:rPr>
                <w:rFonts w:eastAsia="Times New Roman"/>
                <w:lang w:val="en-US"/>
              </w:rPr>
              <w:t xml:space="preserve">Framingham Study Comparative Low10 Year CHD Risk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LDL Cholesterol Score Sheet for Men: </w:t>
            </w:r>
            <w:r>
              <w:rPr>
                <w:rFonts w:eastAsia="Times New Roman"/>
                <w:lang w:val="en-US"/>
              </w:rPr>
              <w:t xml:space="preserve">Framingham Study LDL Cholesterol Score Sheet for 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LDL Cholesterol Score Sheet for Women: </w:t>
            </w:r>
            <w:r>
              <w:rPr>
                <w:rFonts w:eastAsia="Times New Roman"/>
                <w:lang w:val="en-US"/>
              </w:rPr>
              <w:t xml:space="preserve">Framingham Study LDL Cholesterol Score Sheet for Women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Total Cholesterol Score Sheet for Men: </w:t>
            </w:r>
            <w:r>
              <w:rPr>
                <w:rFonts w:eastAsia="Times New Roman"/>
                <w:lang w:val="en-US"/>
              </w:rPr>
              <w:t xml:space="preserve">Framingham Study Total Cholesterol Score Sheet for 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Total Cholesterol Score Sheet for Women: </w:t>
            </w:r>
            <w:r>
              <w:rPr>
                <w:rFonts w:eastAsia="Times New Roman"/>
                <w:lang w:val="en-US"/>
              </w:rPr>
              <w:t xml:space="preserve">Framingham Study Total Cholesterol Score Sheet for Women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Corrected Sinus Node Recovery Time: </w:t>
            </w:r>
            <w:r>
              <w:rPr>
                <w:rFonts w:eastAsia="Times New Roman"/>
                <w:lang w:val="en-US"/>
              </w:rPr>
              <w:t xml:space="preserve">Corrected Sinus Node Recovery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Max volume normalized to 50mmHg pulse pressure: </w:t>
            </w:r>
            <w:r>
              <w:rPr>
                <w:rFonts w:eastAsia="Times New Roman"/>
                <w:lang w:val="en-US"/>
              </w:rPr>
              <w:t xml:space="preserve">Max volume normalized to 50mmHg pulse pressure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Oxygen Consumption: </w:t>
            </w:r>
            <w:r>
              <w:rPr>
                <w:rFonts w:eastAsia="Times New Roman"/>
                <w:lang w:val="en-US"/>
              </w:rPr>
              <w:t xml:space="preserve">Oxygen Consumption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BSA = 3.207*WT^(0.7285-0.0188 log (WT)) *HT^0.3: </w:t>
            </w:r>
            <w:r>
              <w:rPr>
                <w:rFonts w:eastAsia="Times New Roman"/>
                <w:lang w:val="en-US"/>
              </w:rPr>
              <w:t xml:space="preserve">Body Surface Area computed from patient height and weight: BSA = 3.207*WT[g]^(0.7285-0.0188 log (WT[g])) *HT[cm] ^ 0.3 [Boyd E, The growth of the surface area of the human body. Minneapolis: University of Minnesota Press, 1935, eq. (36) ]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BSA = 0.007184*WT^ 0.425*HT^0.725: </w:t>
            </w:r>
            <w:r>
              <w:rPr>
                <w:rFonts w:eastAsia="Times New Roman"/>
                <w:lang w:val="en-US"/>
              </w:rPr>
              <w:t xml:space="preserve">Body Surface Area computed from patient height and weight: BSA = 0.007184* WT[kg] ^ 0.425*HT[cm] ^ 0.725 [Dubois and Dubois, Arch Int Med 1916 17:863-71]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BSA = 0.0235*WT^0.51456*HT^ 0.42246: </w:t>
            </w:r>
            <w:r>
              <w:rPr>
                <w:rFonts w:eastAsia="Times New Roman"/>
                <w:lang w:val="en-US"/>
              </w:rPr>
              <w:t xml:space="preserve">Body Surface Area computed from patient height and weight: BSA = 0.0235* WT[kg] ^0.51456*HT[cm]^ 0.42246 [Gehan EA, George SL, 'Estimation of human body surface area from height and weight', Cancer Chemother Rep 1970 54:225-35]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BSA = 0.024265*WT^0.5378*HT^0.3964: </w:t>
            </w:r>
            <w:r>
              <w:rPr>
                <w:rFonts w:eastAsia="Times New Roman"/>
                <w:lang w:val="en-US"/>
              </w:rPr>
              <w:t xml:space="preserve">Body Surface Area computed from patient height and weight: BSA = 0.024265 * WT[kg] ^ 0.5378 * HT[cm] ^ 0.3964 [Haycock G.B., Schwartz G.J., Wisotsky D.H. 'Geometric method for measuring body surface area: A height weight formula validated in infants, children and adults.' The Journal of Pediatrics 1978 93:1:62-66]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BSA = (HT * WT/36) ^0.5: </w:t>
            </w:r>
            <w:r>
              <w:rPr>
                <w:rFonts w:eastAsia="Times New Roman"/>
                <w:lang w:val="en-US"/>
              </w:rPr>
              <w:t xml:space="preserve">Body Surface Area computed from patient height and weight: BSA = (HT[m] * WT[kg] / 36) ^ 0.5 [Mosteller, R.D. 'Simplified Calculation of Body Surface Area.' N Engl J Med 1987 Oct 22;317(17):1098]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BSA = 1321+0.3433*WT: </w:t>
            </w:r>
            <w:r>
              <w:rPr>
                <w:rFonts w:eastAsia="Times New Roman"/>
                <w:lang w:val="en-US"/>
              </w:rPr>
              <w:t xml:space="preserve">Body Surface Area computed from patient weight:BSA = 1321 + 0.3433 * WT[kg] (for pediatrics 3-30 kg) [Current, J.D. 'A Linear Equation For Estimating The Body Surface Area In Infants And Children', The Internet Journal of Anesthesiology. 1998. 2:2]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BSA = 0.0004688 * WT ^ (0.8168 - 0.0154 * log(WT)): </w:t>
            </w:r>
            <w:r>
              <w:rPr>
                <w:rFonts w:eastAsia="Times New Roman"/>
                <w:lang w:val="en-US"/>
              </w:rPr>
              <w:t xml:space="preserve">BSA = 0.0004688 * (1000 * WT) ^ (0.8168 - 0.0154 * log(1000 * WT)) Where (WT is weight in kilogram) Units = m2 Boyd, Edith. The Growth of the Surface Area of the Human Body(originally published in 1935 by the University of Minnesota Press), Greenwood Press, Westport, Connecticut, 1975, p. 102.Equation (35)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VO2male = BSA (138.1 - 11.49 * loge(age) + 0.378 * HRf): </w:t>
            </w:r>
            <w:r>
              <w:rPr>
                <w:rFonts w:eastAsia="Times New Roman"/>
                <w:lang w:val="en-US"/>
              </w:rPr>
              <w:t xml:space="preserve">Equation for estimated oxygen consumption: VO2male = BSA (138.1 - 11.49 * loge(age) + 0.378 * HRf)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VO2female = BSA (138.1 - 17.04 * loge(age) + 0.378 * HRf): </w:t>
            </w:r>
            <w:r>
              <w:rPr>
                <w:rFonts w:eastAsia="Times New Roman"/>
                <w:lang w:val="en-US"/>
              </w:rPr>
              <w:t xml:space="preserve">Equation for estimated oxygen consumption: VO2female = BSA (138.1 - 17.04 * loge(age) + 0.378 * HRf)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VO2 = VeSTPD * 10 * (FIO2 - FE02): </w:t>
            </w:r>
            <w:r>
              <w:rPr>
                <w:rFonts w:eastAsia="Times New Roman"/>
                <w:lang w:val="en-US"/>
              </w:rPr>
              <w:t xml:space="preserve">Equation for estimated oxygen consumption: VO2 = VeSTPD * 10 * (FIO2 - FE02)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VO2 = 152 * BSA: </w:t>
            </w:r>
            <w:r>
              <w:rPr>
                <w:rFonts w:eastAsia="Times New Roman"/>
                <w:lang w:val="en-US"/>
              </w:rPr>
              <w:t xml:space="preserve">Equation for estimated oxygen consumption: VO2 = 152 * BSA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VO2 = 175 * BSA: </w:t>
            </w:r>
            <w:r>
              <w:rPr>
                <w:rFonts w:eastAsia="Times New Roman"/>
                <w:lang w:val="en-US"/>
              </w:rPr>
              <w:t xml:space="preserve">Equation for estimated oxygen consumption: VO2 = 175 * BSA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VO2 = 176 * BSA: </w:t>
            </w:r>
            <w:r>
              <w:rPr>
                <w:rFonts w:eastAsia="Times New Roman"/>
                <w:lang w:val="en-US"/>
              </w:rPr>
              <w:t xml:space="preserve">Equation for estimated oxygen consumption: VO2 = 176 * BSA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Robertson &amp; Reid table: </w:t>
            </w:r>
            <w:r>
              <w:rPr>
                <w:rFonts w:eastAsia="Times New Roman"/>
                <w:lang w:val="en-US"/>
              </w:rPr>
              <w:t xml:space="preserve">Robertson &amp; Reid Table for estimated oxygen consumption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Fleisch table: </w:t>
            </w:r>
            <w:r>
              <w:rPr>
                <w:rFonts w:eastAsia="Times New Roman"/>
                <w:lang w:val="en-US"/>
              </w:rPr>
              <w:t xml:space="preserve">Fleisch table for estimated oxygen consumption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Boothby table: </w:t>
            </w:r>
            <w:r>
              <w:rPr>
                <w:rFonts w:eastAsia="Times New Roman"/>
                <w:lang w:val="en-US"/>
              </w:rPr>
              <w:t xml:space="preserve">Boothby table for estimated oxygen consumption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if (prem age&lt; 3days) P50 = 19.9: </w:t>
            </w:r>
            <w:r>
              <w:rPr>
                <w:rFonts w:eastAsia="Times New Roman"/>
                <w:lang w:val="en-US"/>
              </w:rPr>
              <w:t xml:space="preserve">Estimate of Oxygen partial pressure at 50% saturation for premature infants less than 3 days old: P50 = 19.9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if (age &lt; 1day) P50 = 21.6: </w:t>
            </w:r>
            <w:r>
              <w:rPr>
                <w:rFonts w:eastAsia="Times New Roman"/>
                <w:lang w:val="en-US"/>
              </w:rPr>
              <w:t xml:space="preserve">Estimate of Oxygen partial pressure at 50% saturation for infants less than 1 day old: P50 = 21.6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if (age &lt; 30day) P50 = 24.6: </w:t>
            </w:r>
            <w:r>
              <w:rPr>
                <w:rFonts w:eastAsia="Times New Roman"/>
                <w:lang w:val="en-US"/>
              </w:rPr>
              <w:t xml:space="preserve">Estimate of Oxygen partial pressure at 50% saturation for infants less than 30 days old: P50 = 24.6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if (age &lt; 18y) P50 = 27.2: </w:t>
            </w:r>
            <w:r>
              <w:rPr>
                <w:rFonts w:eastAsia="Times New Roman"/>
                <w:lang w:val="en-US"/>
              </w:rPr>
              <w:t xml:space="preserve">Estimate of Oxygen partial pressure at 50% saturation for patients less than 18 years old: P50 = 27.2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if (age &lt; 40y) P50 = 27.4: </w:t>
            </w:r>
            <w:r>
              <w:rPr>
                <w:rFonts w:eastAsia="Times New Roman"/>
                <w:lang w:val="en-US"/>
              </w:rPr>
              <w:t xml:space="preserve">Estimate of Oxygen partial pressure at 50% saturation for patients less than 40 years old: P50 = 27.4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if (age &gt; 60y) P50 = 29.3: </w:t>
            </w:r>
            <w:r>
              <w:rPr>
                <w:rFonts w:eastAsia="Times New Roman"/>
                <w:lang w:val="en-US"/>
              </w:rPr>
              <w:t xml:space="preserve">Estimate of Oxygen partial pressure at 50% saturation for patients more than 60 years old: P50 = 29.3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Area = Flow / 44.5 * sqrt(Gradient[mmHg]): </w:t>
            </w:r>
            <w:r>
              <w:rPr>
                <w:rFonts w:eastAsia="Times New Roman"/>
                <w:lang w:val="en-US"/>
              </w:rPr>
              <w:t xml:space="preserve">Cardiac valve area computed from flow and pressure gradient: Area = Flow / 44.5 * sqrt(Gradient[mmHg]) [Gorlin and Gorlin, Am Heart J, 1951]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MVA = Flow / 38.0 * sqrt(Gradient[mmHg]): </w:t>
            </w:r>
            <w:r>
              <w:rPr>
                <w:rFonts w:eastAsia="Times New Roman"/>
                <w:lang w:val="en-US"/>
              </w:rPr>
              <w:t xml:space="preserve">Mitral valve area computed from flow and pressure gradient: Mitral valve Area = Flow / 38.0 * sqrt(Gradient[mmHg]) [Gorlin and Gorlin, Am Heart J, 1951]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BMI = Wt / Ht ^ 2: </w:t>
            </w:r>
            <w:r>
              <w:rPr>
                <w:rFonts w:eastAsia="Times New Roman"/>
                <w:lang w:val="en-US"/>
              </w:rPr>
              <w:t xml:space="preserve">Body Mass Index computed from weight and height: BMI = Wt/Ht^2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BSA = 0.007358 * WT ^ 0.425 * HT ^ 0.725: </w:t>
            </w:r>
            <w:r>
              <w:rPr>
                <w:rFonts w:eastAsia="Times New Roman"/>
                <w:lang w:val="en-US"/>
              </w:rPr>
              <w:t xml:space="preserve">Body Surface Area computed from patient height and weight: BSA = 0.007358 * WT[kg] ^ 0.425 * HT[cm] ^ 0.725 (for East Asian adult, aged 15+ years) [Kanai Izumi, Masamitsu Kanai, 'Clinical examination method summary']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BSA = 0.010265 * WT ^ 0.423 * HT ^ 0.651: </w:t>
            </w:r>
            <w:r>
              <w:rPr>
                <w:rFonts w:eastAsia="Times New Roman"/>
                <w:lang w:val="en-US"/>
              </w:rPr>
              <w:t xml:space="preserve">Body Surface Area computed from patient height and weight: BSA = 0.010265 * WT[kg] ^ 0.423 * HT[cm] ^ 0.651 (For East Asian child aged 12-14 years)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BSA = 0.008883 * WT ^ 0.444 * HT ^ 0.663: </w:t>
            </w:r>
            <w:r>
              <w:rPr>
                <w:rFonts w:eastAsia="Times New Roman"/>
                <w:lang w:val="en-US"/>
              </w:rPr>
              <w:t xml:space="preserve">Body Surface Area computed from patient height and weight: BSA = 0.008883* WT[kg] ^ 0.444 * HT[cm] ^ 0.663 (For East Asian child aged 6-11 years)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BSA = 0.038189 * WT ^ 0.423 * HT ^ 0.362: </w:t>
            </w:r>
            <w:r>
              <w:rPr>
                <w:rFonts w:eastAsia="Times New Roman"/>
                <w:lang w:val="en-US"/>
              </w:rPr>
              <w:t xml:space="preserve">Body Surface Area computed from patient height and weight: BSA = 0.038189 * WT[kg] ^ 0.423 * HT[cm] ^ 0.362 (For East Asian child aged 1-5 years)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BSA = 0.009568 * WT ^ 0.473 * HT ^ 0.655: </w:t>
            </w:r>
            <w:r>
              <w:rPr>
                <w:rFonts w:eastAsia="Times New Roman"/>
                <w:lang w:val="en-US"/>
              </w:rPr>
              <w:t xml:space="preserve">Body Surface Area computed from patient height and weight: BSA = 0.009568* WT[kg] ^ 0.473 * HT[cm] ^ 0.655 (For East Asian child aged 0-12 months)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Skin Condition Warm: </w:t>
            </w:r>
            <w:r>
              <w:rPr>
                <w:rFonts w:eastAsia="Times New Roman"/>
                <w:lang w:val="en-US"/>
              </w:rPr>
              <w:t xml:space="preserve">Skin Condition Warm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Skin Condition Cool: </w:t>
            </w:r>
            <w:r>
              <w:rPr>
                <w:rFonts w:eastAsia="Times New Roman"/>
                <w:lang w:val="en-US"/>
              </w:rPr>
              <w:t xml:space="preserve">Skin Condition Cool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Skin Condition Cold: </w:t>
            </w:r>
            <w:r>
              <w:rPr>
                <w:rFonts w:eastAsia="Times New Roman"/>
                <w:lang w:val="en-US"/>
              </w:rPr>
              <w:t xml:space="preserve">Skin Condition Cold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Skin Condition Dry: </w:t>
            </w:r>
            <w:r>
              <w:rPr>
                <w:rFonts w:eastAsia="Times New Roman"/>
                <w:lang w:val="en-US"/>
              </w:rPr>
              <w:t xml:space="preserve">Skin Condition Dry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Skin Condition Clammy: </w:t>
            </w:r>
            <w:r>
              <w:rPr>
                <w:rFonts w:eastAsia="Times New Roman"/>
                <w:lang w:val="en-US"/>
              </w:rPr>
              <w:t xml:space="preserve">Skin Condition Clammy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Skin Condition Diaphoretic: </w:t>
            </w:r>
            <w:r>
              <w:rPr>
                <w:rFonts w:eastAsia="Times New Roman"/>
                <w:lang w:val="en-US"/>
              </w:rPr>
              <w:t xml:space="preserve">Skin Condition Diaphoretic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Skin Condition Flush: </w:t>
            </w:r>
            <w:r>
              <w:rPr>
                <w:rFonts w:eastAsia="Times New Roman"/>
                <w:lang w:val="en-US"/>
              </w:rPr>
              <w:t xml:space="preserve">Skin Condition Flush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Skin Condition Mottled: </w:t>
            </w:r>
            <w:r>
              <w:rPr>
                <w:rFonts w:eastAsia="Times New Roman"/>
                <w:lang w:val="en-US"/>
              </w:rPr>
              <w:t xml:space="preserve">Skin Condition Mottled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Skin Condition Pale: </w:t>
            </w:r>
            <w:r>
              <w:rPr>
                <w:rFonts w:eastAsia="Times New Roman"/>
                <w:lang w:val="en-US"/>
              </w:rPr>
              <w:t xml:space="preserve">Skin Condition Pale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Airway unobstructed: </w:t>
            </w:r>
            <w:r>
              <w:rPr>
                <w:rFonts w:eastAsia="Times New Roman"/>
                <w:lang w:val="en-US"/>
              </w:rPr>
              <w:t xml:space="preserve">Airway unobstructed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Airway partially obstructed: </w:t>
            </w:r>
            <w:r>
              <w:rPr>
                <w:rFonts w:eastAsia="Times New Roman"/>
                <w:lang w:val="en-US"/>
              </w:rPr>
              <w:t xml:space="preserve">Airway partially obstructed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Airway severely obstructed: </w:t>
            </w:r>
            <w:r>
              <w:rPr>
                <w:rFonts w:eastAsia="Times New Roman"/>
                <w:lang w:val="en-US"/>
              </w:rPr>
              <w:t xml:space="preserve">Airway severely obstructed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Not Visualized: </w:t>
            </w:r>
            <w:r>
              <w:rPr>
                <w:rFonts w:eastAsia="Times New Roman"/>
                <w:lang w:val="en-US"/>
              </w:rPr>
              <w:t xml:space="preserve">Anatomy could not be visualized for the purpose of evaluation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Quantitative Arteriography Report: </w:t>
            </w:r>
            <w:r>
              <w:rPr>
                <w:rFonts w:eastAsia="Times New Roman"/>
                <w:lang w:val="en-US"/>
              </w:rPr>
              <w:t xml:space="preserve">Quantitative Arteriography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Quantitative Ventriculography Report: </w:t>
            </w:r>
            <w:r>
              <w:rPr>
                <w:rFonts w:eastAsia="Times New Roman"/>
                <w:lang w:val="en-US"/>
              </w:rPr>
              <w:t xml:space="preserve">Quantitative Ventriculography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Guidewire crossing lesion unsuccessful: </w:t>
            </w:r>
            <w:r>
              <w:rPr>
                <w:rFonts w:eastAsia="Times New Roman"/>
                <w:lang w:val="en-US"/>
              </w:rPr>
              <w:t xml:space="preserve">Guidewire crossing lesion unsuccessful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Guidewire crossing lesion successful: </w:t>
            </w:r>
            <w:r>
              <w:rPr>
                <w:rFonts w:eastAsia="Times New Roman"/>
                <w:lang w:val="en-US"/>
              </w:rPr>
              <w:t xml:space="preserve">Guidewire crossing lesion successful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Angioplasty balloon inflated: </w:t>
            </w:r>
            <w:r>
              <w:rPr>
                <w:rFonts w:eastAsia="Times New Roman"/>
                <w:lang w:val="en-US"/>
              </w:rPr>
              <w:t xml:space="preserve">Angioplasty balloon inflated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Angioplasty balloon deflated: </w:t>
            </w:r>
            <w:r>
              <w:rPr>
                <w:rFonts w:eastAsia="Times New Roman"/>
                <w:lang w:val="en-US"/>
              </w:rPr>
              <w:t xml:space="preserve">Angioplasty balloon deflated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Device deployed: </w:t>
            </w:r>
            <w:r>
              <w:rPr>
                <w:rFonts w:eastAsia="Times New Roman"/>
                <w:lang w:val="en-US"/>
              </w:rPr>
              <w:t xml:space="preserve">Device deployed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Stent re-expanded: </w:t>
            </w:r>
            <w:r>
              <w:rPr>
                <w:rFonts w:eastAsia="Times New Roman"/>
                <w:lang w:val="en-US"/>
              </w:rPr>
              <w:t xml:space="preserve">Stent re-expanded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Object removed: </w:t>
            </w:r>
            <w:r>
              <w:rPr>
                <w:rFonts w:eastAsia="Times New Roman"/>
                <w:lang w:val="en-US"/>
              </w:rPr>
              <w:t xml:space="preserve">Object removed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Radiation applied: </w:t>
            </w:r>
            <w:r>
              <w:rPr>
                <w:rFonts w:eastAsia="Times New Roman"/>
                <w:lang w:val="en-US"/>
              </w:rPr>
              <w:t xml:space="preserve">Radiation applied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Radiation removed: </w:t>
            </w:r>
            <w:r>
              <w:rPr>
                <w:rFonts w:eastAsia="Times New Roman"/>
                <w:lang w:val="en-US"/>
              </w:rPr>
              <w:t xml:space="preserve">Radiation removed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Interventional device placement unsuccessful: </w:t>
            </w:r>
            <w:r>
              <w:rPr>
                <w:rFonts w:eastAsia="Times New Roman"/>
                <w:lang w:val="en-US"/>
              </w:rPr>
              <w:t xml:space="preserve">Interventional device placement unsuccessful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Interventional device placed: </w:t>
            </w:r>
            <w:r>
              <w:rPr>
                <w:rFonts w:eastAsia="Times New Roman"/>
                <w:lang w:val="en-US"/>
              </w:rPr>
              <w:t xml:space="preserve">Interventional device placed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Intervention performed: </w:t>
            </w:r>
            <w:r>
              <w:rPr>
                <w:rFonts w:eastAsia="Times New Roman"/>
                <w:lang w:val="en-US"/>
              </w:rPr>
              <w:t xml:space="preserve">Intervention performed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Interventional device withdrawn: </w:t>
            </w:r>
            <w:r>
              <w:rPr>
                <w:rFonts w:eastAsia="Times New Roman"/>
                <w:lang w:val="en-US"/>
              </w:rPr>
              <w:t xml:space="preserve">Interventional device withdrawn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Catheter Size: </w:t>
            </w:r>
            <w:r>
              <w:rPr>
                <w:rFonts w:eastAsia="Times New Roman"/>
                <w:lang w:val="en-US"/>
              </w:rPr>
              <w:t xml:space="preserve">Catheter Size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Injectate Temperature: </w:t>
            </w:r>
            <w:r>
              <w:rPr>
                <w:rFonts w:eastAsia="Times New Roman"/>
                <w:lang w:val="en-US"/>
              </w:rPr>
              <w:t xml:space="preserve">Injectate Temperature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Injectate Volume: </w:t>
            </w:r>
            <w:r>
              <w:rPr>
                <w:rFonts w:eastAsia="Times New Roman"/>
                <w:lang w:val="en-US"/>
              </w:rPr>
              <w:t xml:space="preserve">Injectate Volume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Calibration Factor: </w:t>
            </w:r>
            <w:r>
              <w:rPr>
                <w:rFonts w:eastAsia="Times New Roman"/>
                <w:lang w:val="en-US"/>
              </w:rPr>
              <w:t xml:space="preserve">Factor by which a measured or calculated value is multiplied to obtain the estimated real-world value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IVUS Report: </w:t>
            </w:r>
            <w:r>
              <w:rPr>
                <w:rFonts w:eastAsia="Times New Roman"/>
                <w:lang w:val="en-US"/>
              </w:rPr>
              <w:t xml:space="preserve">Intravascular Ultrasound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EEM Diameter: </w:t>
            </w:r>
            <w:r>
              <w:rPr>
                <w:rFonts w:eastAsia="Times New Roman"/>
                <w:lang w:val="en-US"/>
              </w:rPr>
              <w:t xml:space="preserve">External Elastic Membrane (EEM) diameter measured through the center point of the vessel. Center point of the vessel is defined as the center of gravity of the EEM area. The EEM is a discrete interface at the border between the media and the adventitia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Plaque Plus Media Thickness: </w:t>
            </w:r>
            <w:r>
              <w:rPr>
                <w:rFonts w:eastAsia="Times New Roman"/>
                <w:lang w:val="en-US"/>
              </w:rPr>
              <w:t xml:space="preserve">The distance from intimal leading edge to the external elastic membrane along any line passing through the luminal center, which is defined as the center of gravity of the lumen area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Lumen Perimeter: </w:t>
            </w:r>
            <w:r>
              <w:rPr>
                <w:rFonts w:eastAsia="Times New Roman"/>
                <w:lang w:val="en-US"/>
              </w:rPr>
              <w:t xml:space="preserve">Planimetered perimeter of the lumen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EEM Cross-Sectional Area: </w:t>
            </w:r>
            <w:r>
              <w:rPr>
                <w:rFonts w:eastAsia="Times New Roman"/>
                <w:lang w:val="en-US"/>
              </w:rPr>
              <w:t xml:space="preserve">Vessel area measured at the External Elastic Membrane (EEM), a discrete interface at the border between the media and the adventitia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Plaque plus Media Cross-Sectional Area: </w:t>
            </w:r>
            <w:r>
              <w:rPr>
                <w:rFonts w:eastAsia="Times New Roman"/>
                <w:lang w:val="en-US"/>
              </w:rPr>
              <w:t xml:space="preserve">Area within the EEM occupied by atheroma, regardless of lumen compromise. Plaque plus Media Area = EEM cross-sectional area - vessel lumen cross-sectional area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In-Stent Neointimal Cross-Sectional Area: </w:t>
            </w:r>
            <w:r>
              <w:rPr>
                <w:rFonts w:eastAsia="Times New Roman"/>
                <w:lang w:val="en-US"/>
              </w:rPr>
              <w:t xml:space="preserve">Measurement of in-stent restenosis. </w:t>
            </w:r>
            <w:r>
              <w:rPr>
                <w:rFonts w:eastAsia="Times New Roman"/>
                <w:lang w:val="en-US"/>
              </w:rPr>
              <w:lastRenderedPageBreak/>
              <w:t xml:space="preserve">In-Stent Intimal Area = Stent cross-sectional area - vessel lumen cross-sectional area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Vascular Volume measurement length: </w:t>
            </w:r>
            <w:r>
              <w:rPr>
                <w:rFonts w:eastAsia="Times New Roman"/>
                <w:lang w:val="en-US"/>
              </w:rPr>
              <w:t xml:space="preserve">Longitudinal extent of the Vascular Volume Measurement. This is the distance from the distal edge to the proximal edge of the Volume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Relative position: </w:t>
            </w:r>
            <w:r>
              <w:rPr>
                <w:rFonts w:eastAsia="Times New Roman"/>
                <w:lang w:val="en-US"/>
              </w:rPr>
              <w:t xml:space="preserve">Longitudinal distance from the closest edge of a fiducial feature or reference location to the start of the vascular measurement. This value will be a positive if the measurement is distal to the fiducial feature or reference location, or negative if the measurement is proximal to the fiducial feature or reference location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Stent Volume Obstruction: </w:t>
            </w:r>
            <w:r>
              <w:rPr>
                <w:rFonts w:eastAsia="Times New Roman"/>
                <w:lang w:val="en-US"/>
              </w:rPr>
              <w:t xml:space="preserve">In-Stent Neointimal Volume / Stent Volume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Fiducial feature: </w:t>
            </w:r>
            <w:r>
              <w:rPr>
                <w:rFonts w:eastAsia="Times New Roman"/>
                <w:lang w:val="en-US"/>
              </w:rPr>
              <w:t xml:space="preserve">Reference, normally anatomical, which is used for locating the position of a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Calcium Length: </w:t>
            </w:r>
            <w:r>
              <w:rPr>
                <w:rFonts w:eastAsia="Times New Roman"/>
                <w:lang w:val="en-US"/>
              </w:rPr>
              <w:t xml:space="preserve">Longitudinal calcium length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Lumen Eccentricity Index: </w:t>
            </w:r>
            <w:r>
              <w:rPr>
                <w:rFonts w:eastAsia="Times New Roman"/>
                <w:lang w:val="en-US"/>
              </w:rPr>
              <w:t xml:space="preserve">Measurement of vessel lumen eccentricity. Lumen Eccentricity Index = (maximum vessel lumen diameter - minimum vessel lumen diameter) / maximum vessel lumen diameter. Lumen diameters are measured through the center point of the lumen, which is defined as the center of gravity of the lumen area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Plaque plus Media Eccentricity Index: </w:t>
            </w:r>
            <w:r>
              <w:rPr>
                <w:rFonts w:eastAsia="Times New Roman"/>
                <w:lang w:val="en-US"/>
              </w:rPr>
              <w:t xml:space="preserve">Plaque plus Media Eccentricity Index = (maximum Plaque plus media thickness - minimum Plaque plus media thickness) / maximum Plaque plus media thickness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Remodeling Index: </w:t>
            </w:r>
            <w:r>
              <w:rPr>
                <w:rFonts w:eastAsia="Times New Roman"/>
                <w:lang w:val="en-US"/>
              </w:rPr>
              <w:t xml:space="preserve">Measurement of increase or decrease in EEM area that occurs during the development of atherosclerosis. Remodeling Index = Lesion EEM area / reference EEM area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Stent Symmetry Index: </w:t>
            </w:r>
            <w:r>
              <w:rPr>
                <w:rFonts w:eastAsia="Times New Roman"/>
                <w:lang w:val="en-US"/>
              </w:rPr>
              <w:t xml:space="preserve">Measurement of stent circularity. Stent Symmetry Index = (maximum stent diameter - minimum stent diameter) / maximum stent diameter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Stent Expansion Index: </w:t>
            </w:r>
            <w:r>
              <w:rPr>
                <w:rFonts w:eastAsia="Times New Roman"/>
                <w:lang w:val="en-US"/>
              </w:rPr>
              <w:t xml:space="preserve">Measurement of stent area relative to the reference lumen area. Stent Expansion Index = Minimum stent area / reference vessel lumen cross-sectional area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Lumen Shape Index: </w:t>
            </w:r>
            <w:r>
              <w:rPr>
                <w:rFonts w:eastAsia="Times New Roman"/>
                <w:lang w:val="en-US"/>
              </w:rPr>
              <w:t xml:space="preserve">Measurement of vessel lumen eccentricity. Lumen Shape Index = (2p * sqrt(Vessel lumen cross-sectional area / p) / Lumen Perimeter) 2 Reference: Tobis &amp; Yock, "Intravascular Ultrasound Imaging", Chapter 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Lumen Diameter Ratio: </w:t>
            </w:r>
            <w:r>
              <w:rPr>
                <w:rFonts w:eastAsia="Times New Roman"/>
                <w:lang w:val="en-US"/>
              </w:rPr>
              <w:t xml:space="preserve">Lumen diameter ratio = minimum vessel lumen diameter / maximum vessel lumen diameter, measured at the same cross section in the vessel. Lumen diameters are measured through the center point of the lumen, which is defined as the center of gravity of the lumen area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Stent Diameter Ratio: </w:t>
            </w:r>
            <w:r>
              <w:rPr>
                <w:rFonts w:eastAsia="Times New Roman"/>
                <w:lang w:val="en-US"/>
              </w:rPr>
              <w:t xml:space="preserve">Stent diameter ratio = Minimum stent diameter / Maximum stent diameter, measured at the same cross section in the vessel. Stent diameters are measured through the center point of the stent, which is defined as the center of gravity of the stent area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EEM Diameter Ratio: </w:t>
            </w:r>
            <w:r>
              <w:rPr>
                <w:rFonts w:eastAsia="Times New Roman"/>
                <w:lang w:val="en-US"/>
              </w:rPr>
              <w:t xml:space="preserve">EEM diameter ratio = minimum EEM diameter / maximum EEM diameter. Measured at the same cross section in the vessel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Plaque Burden: </w:t>
            </w:r>
            <w:r>
              <w:rPr>
                <w:rFonts w:eastAsia="Times New Roman"/>
                <w:lang w:val="en-US"/>
              </w:rPr>
              <w:t xml:space="preserve">Fractional area within the External Elastic Membrane (EEM) </w:t>
            </w:r>
            <w:r>
              <w:rPr>
                <w:rFonts w:eastAsia="Times New Roman"/>
                <w:lang w:val="en-US"/>
              </w:rPr>
              <w:lastRenderedPageBreak/>
              <w:t xml:space="preserve">occupied by atheroma. Plaque Burden = (EEM area - vessel lumen cross-sectional area) / EEM area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Arc of Calcium: </w:t>
            </w:r>
            <w:r>
              <w:rPr>
                <w:rFonts w:eastAsia="Times New Roman"/>
                <w:lang w:val="en-US"/>
              </w:rPr>
              <w:t xml:space="preserve">Angular measurement of a Calcium deposit with the apex located at the center of the lumen, which is defined as the center of gravity of the lumen area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Soft plaque: </w:t>
            </w:r>
            <w:r>
              <w:rPr>
                <w:rFonts w:eastAsia="Times New Roman"/>
                <w:lang w:val="en-US"/>
              </w:rPr>
              <w:t xml:space="preserve">Plaque characterized by low density or echogenicity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In-Stent Neointima: </w:t>
            </w:r>
            <w:r>
              <w:rPr>
                <w:rFonts w:eastAsia="Times New Roman"/>
                <w:lang w:val="en-US"/>
              </w:rPr>
              <w:t xml:space="preserve">Abnormal thickening of the intima within the stented segment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True Lumen: </w:t>
            </w:r>
            <w:r>
              <w:rPr>
                <w:rFonts w:eastAsia="Times New Roman"/>
                <w:lang w:val="en-US"/>
              </w:rPr>
              <w:t xml:space="preserve">Lumen surrounded by all three layers of the vessel-intima, media, and adventitia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False Lumen: </w:t>
            </w:r>
            <w:r>
              <w:rPr>
                <w:rFonts w:eastAsia="Times New Roman"/>
                <w:lang w:val="en-US"/>
              </w:rPr>
              <w:t xml:space="preserve">A channel, usually parallel to the true lumen, which does not communicate with the true lumen over a portion of its length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Plaque Rupture: </w:t>
            </w:r>
            <w:r>
              <w:rPr>
                <w:rFonts w:eastAsia="Times New Roman"/>
                <w:lang w:val="en-US"/>
              </w:rPr>
              <w:t xml:space="preserve">Plaque ulceration with a tear detected in a fibrous cap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Stent Gap: </w:t>
            </w:r>
            <w:r>
              <w:rPr>
                <w:rFonts w:eastAsia="Times New Roman"/>
                <w:lang w:val="en-US"/>
              </w:rPr>
              <w:t xml:space="preserve">Length of gap between two consecutive stents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T-1 Worst: </w:t>
            </w:r>
            <w:r>
              <w:rPr>
                <w:rFonts w:eastAsia="Times New Roman"/>
                <w:lang w:val="en-US"/>
              </w:rPr>
              <w:t xml:space="preserve">Worst stenosis - the stenosis with the smallest lumen size within a vessel segment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T-2 Secondary: </w:t>
            </w:r>
            <w:r>
              <w:rPr>
                <w:rFonts w:eastAsia="Times New Roman"/>
                <w:lang w:val="en-US"/>
              </w:rPr>
              <w:t xml:space="preserve">2nd most severe stenosis within a vessel segment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T-3 Secondary: </w:t>
            </w:r>
            <w:r>
              <w:rPr>
                <w:rFonts w:eastAsia="Times New Roman"/>
                <w:lang w:val="en-US"/>
              </w:rPr>
              <w:t xml:space="preserve">3rd most severe stenosis within a vessel segment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T-4 Secondary: </w:t>
            </w:r>
            <w:r>
              <w:rPr>
                <w:rFonts w:eastAsia="Times New Roman"/>
                <w:lang w:val="en-US"/>
              </w:rPr>
              <w:t xml:space="preserve">4th most severe stenosis within a vessel segment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EEM Volume: </w:t>
            </w:r>
            <w:r>
              <w:rPr>
                <w:rFonts w:eastAsia="Times New Roman"/>
                <w:lang w:val="en-US"/>
              </w:rPr>
              <w:t xml:space="preserve">External Elastic Membrane (EEM) volume measured within a specified region. The EEM is a discrete interface at the border between the media and the Adventitia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Lumen Volume: </w:t>
            </w:r>
            <w:r>
              <w:rPr>
                <w:rFonts w:eastAsia="Times New Roman"/>
                <w:lang w:val="en-US"/>
              </w:rPr>
              <w:t xml:space="preserve">Lumen volume measured within a specified region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In-Stent Neointimal Volume: </w:t>
            </w:r>
            <w:r>
              <w:rPr>
                <w:rFonts w:eastAsia="Times New Roman"/>
                <w:lang w:val="en-US"/>
              </w:rPr>
              <w:t xml:space="preserve">The amount of plaque between the lumen and stent, within the stent region; In-stent restenosis. In-Stent Neointimal Volume = Stent Volume - Lumen Volume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Native Plaque Volume: </w:t>
            </w:r>
            <w:r>
              <w:rPr>
                <w:rFonts w:eastAsia="Times New Roman"/>
                <w:lang w:val="en-US"/>
              </w:rPr>
              <w:t xml:space="preserve">The amount of plaque between the stent and the EEM, within the stent region. Native Plaque Volume = EEM Volume - Stent Volume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Total Plaque Volume: </w:t>
            </w:r>
            <w:r>
              <w:rPr>
                <w:rFonts w:eastAsia="Times New Roman"/>
                <w:lang w:val="en-US"/>
              </w:rPr>
              <w:t xml:space="preserve">Total amount of plaque between the EEM and the Lumen, over the entire region that is measured. Total Plaque Volume = EEM Volume - Lumen Volume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Proximal Reference: </w:t>
            </w:r>
            <w:r>
              <w:rPr>
                <w:rFonts w:eastAsia="Times New Roman"/>
                <w:lang w:val="en-US"/>
              </w:rPr>
              <w:t xml:space="preserve">Proximal reference segment measurement site. Typically the site with the largest lumen proximal to a stenosis but within the same segment (usually within 10 mm of the stenosis with no major intervening branches)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Distal Reference: </w:t>
            </w:r>
            <w:r>
              <w:rPr>
                <w:rFonts w:eastAsia="Times New Roman"/>
                <w:lang w:val="en-US"/>
              </w:rPr>
              <w:t xml:space="preserve">Distal reference segment measurement site. Typically the site with the largest lumen distal to a stenosis but within the same segment (usually within 10 mm of the stenosis with no major intervening branches)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Site of Lumen Minimum: </w:t>
            </w:r>
            <w:r>
              <w:rPr>
                <w:rFonts w:eastAsia="Times New Roman"/>
                <w:lang w:val="en-US"/>
              </w:rPr>
              <w:t xml:space="preserve">Site of the smallest lumen in a vessel. E.g., due to a stenotic lesion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Entire Pullback: </w:t>
            </w:r>
            <w:r>
              <w:rPr>
                <w:rFonts w:eastAsia="Times New Roman"/>
                <w:lang w:val="en-US"/>
              </w:rPr>
              <w:t xml:space="preserve">Measurement region that encompasses the entire vessel imaged in a single pullback acquisition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Stented Region: </w:t>
            </w:r>
            <w:r>
              <w:rPr>
                <w:rFonts w:eastAsia="Times New Roman"/>
                <w:lang w:val="en-US"/>
              </w:rPr>
              <w:t xml:space="preserve">Measurement region occupied by the stent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Proximal Stent Margin: </w:t>
            </w:r>
            <w:r>
              <w:rPr>
                <w:rFonts w:eastAsia="Times New Roman"/>
                <w:lang w:val="en-US"/>
              </w:rPr>
              <w:t xml:space="preserve">Region starting at the proximal edge of the Stent and extending several millimeters (usually 5 mm) proximal to the Stent edge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Distal Stent Margin: </w:t>
            </w:r>
            <w:r>
              <w:rPr>
                <w:rFonts w:eastAsia="Times New Roman"/>
                <w:lang w:val="en-US"/>
              </w:rPr>
              <w:t xml:space="preserve">Region starting at the distal edge of the Stent and extending several millimeters (usually 5 mm) distal to the Stent edge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Dissection Classification: </w:t>
            </w:r>
            <w:r>
              <w:rPr>
                <w:rFonts w:eastAsia="Times New Roman"/>
                <w:lang w:val="en-US"/>
              </w:rPr>
              <w:t xml:space="preserve">Classification of dissections in a vessel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Intra-stent Dissection: </w:t>
            </w:r>
            <w:r>
              <w:rPr>
                <w:rFonts w:eastAsia="Times New Roman"/>
                <w:lang w:val="en-US"/>
              </w:rPr>
              <w:t xml:space="preserve">Separation of neointimal hyperplasia from stent struts, usually seen only after treatment of in-stent restenosis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Vulnerable Plaque: </w:t>
            </w:r>
            <w:r>
              <w:rPr>
                <w:rFonts w:eastAsia="Times New Roman"/>
                <w:lang w:val="en-US"/>
              </w:rPr>
              <w:t xml:space="preserve">Plaque with a thin cap fibrous atheroma that is at increased risk of rupture and thrombosis (or re-thrombosis) and rapid stenosis progression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Eroded Plaque: </w:t>
            </w:r>
            <w:r>
              <w:rPr>
                <w:rFonts w:eastAsia="Times New Roman"/>
                <w:lang w:val="en-US"/>
              </w:rPr>
              <w:t xml:space="preserve">Plaque erosions with no structural defect (beyond endothelial injury) or gap in the plaque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Relative Stenosis Severity: </w:t>
            </w:r>
            <w:r>
              <w:rPr>
                <w:rFonts w:eastAsia="Times New Roman"/>
                <w:lang w:val="en-US"/>
              </w:rPr>
              <w:t xml:space="preserve">Stenosis severity classifications of multiple lesions in a vessel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Restenotic Lesion: </w:t>
            </w:r>
            <w:r>
              <w:rPr>
                <w:rFonts w:eastAsia="Times New Roman"/>
                <w:lang w:val="en-US"/>
              </w:rPr>
              <w:t xml:space="preserve">A finding of a previously treated lesion in which stenosis has reoccurred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Fibro-Lipidic Plaque: </w:t>
            </w:r>
            <w:r>
              <w:rPr>
                <w:rFonts w:eastAsia="Times New Roman"/>
                <w:lang w:val="en-US"/>
              </w:rPr>
              <w:t xml:space="preserve">Loosely packed bundles of collagen fibers with regions of lipid deposition present. Region is cellular and no cholesterol clefts or necrosis are present. Some macrophage infiltration. Increase in extra cellular matrix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Necrotic-Lipidic Plaque: </w:t>
            </w:r>
            <w:r>
              <w:rPr>
                <w:rFonts w:eastAsia="Times New Roman"/>
                <w:lang w:val="en-US"/>
              </w:rPr>
              <w:t xml:space="preserve">Area within the plaque with very low echogenicity separated from the lumen and surrounded by more echogenic structures (fibrous cap). Highly lipidic necrotic region with remnants of foam cells and dead lymphocytes present. No collagen fibers are visible and mechanical integrity is poor. Cholesterol clefts and micro calcifications are visible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Intimal Dissection: </w:t>
            </w:r>
            <w:r>
              <w:rPr>
                <w:rFonts w:eastAsia="Times New Roman"/>
                <w:lang w:val="en-US"/>
              </w:rPr>
              <w:t xml:space="preserve">Dissection limited to the intima or atheroma, and not extending to the media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Medial Dissection: </w:t>
            </w:r>
            <w:r>
              <w:rPr>
                <w:rFonts w:eastAsia="Times New Roman"/>
                <w:lang w:val="en-US"/>
              </w:rPr>
              <w:t xml:space="preserve">Dissection in the arterial Media, extending into the media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Simultaneously Acquired: </w:t>
            </w:r>
            <w:r>
              <w:rPr>
                <w:rFonts w:eastAsia="Times New Roman"/>
                <w:lang w:val="en-US"/>
              </w:rPr>
              <w:t xml:space="preserve">The referenced information was acquired simultaneously with the information in the object in which the reference occurs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Same Anatomy: </w:t>
            </w:r>
            <w:r>
              <w:rPr>
                <w:rFonts w:eastAsia="Times New Roman"/>
                <w:lang w:val="en-US"/>
              </w:rPr>
              <w:t xml:space="preserve">Information acquired for the same anatomic region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Same Indication: </w:t>
            </w:r>
            <w:r>
              <w:rPr>
                <w:rFonts w:eastAsia="Times New Roman"/>
                <w:lang w:val="en-US"/>
              </w:rPr>
              <w:t xml:space="preserve">Information acquired for the same indication. E.g., to elucidate the same diagnostic question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For Attenuation Correction: </w:t>
            </w:r>
            <w:r>
              <w:rPr>
                <w:rFonts w:eastAsia="Times New Roman"/>
                <w:lang w:val="en-US"/>
              </w:rPr>
              <w:t xml:space="preserve">The referenced information was used to correct the data for differential attenuation through different anatomic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Reconstructed: </w:t>
            </w:r>
            <w:r>
              <w:rPr>
                <w:rFonts w:eastAsia="Times New Roman"/>
                <w:lang w:val="en-US"/>
              </w:rPr>
              <w:t xml:space="preserve">Value estimated for a vessel in the absence of a stenosis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Algorithm Manufacturer: </w:t>
            </w:r>
            <w:r>
              <w:rPr>
                <w:rFonts w:eastAsia="Times New Roman"/>
                <w:lang w:val="en-US"/>
              </w:rPr>
              <w:t xml:space="preserve">Manufacturer of application used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Atrial Ejection Fraction by Angiography: </w:t>
            </w:r>
            <w:r>
              <w:rPr>
                <w:rFonts w:eastAsia="Times New Roman"/>
                <w:lang w:val="en-US"/>
              </w:rPr>
              <w:t xml:space="preserve">Left Atrial Ejection Fraction by Angiography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Atrial ED Volume: </w:t>
            </w:r>
            <w:r>
              <w:rPr>
                <w:rFonts w:eastAsia="Times New Roman"/>
                <w:lang w:val="en-US"/>
              </w:rPr>
              <w:t xml:space="preserve">Left Atrial End Diastolic Volume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Atrial ES Volume: </w:t>
            </w:r>
            <w:r>
              <w:rPr>
                <w:rFonts w:eastAsia="Times New Roman"/>
                <w:lang w:val="en-US"/>
              </w:rPr>
              <w:t xml:space="preserve">Left Atrial End Systolic Volume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Contour Realignment: </w:t>
            </w:r>
            <w:r>
              <w:rPr>
                <w:rFonts w:eastAsia="Times New Roman"/>
                <w:lang w:val="en-US"/>
              </w:rPr>
              <w:t xml:space="preserve">Contour repositioning of End Diastolic relative to End Systolic contour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Threshold Value: </w:t>
            </w:r>
            <w:r>
              <w:rPr>
                <w:rFonts w:eastAsia="Times New Roman"/>
                <w:lang w:val="en-US"/>
              </w:rPr>
              <w:t xml:space="preserve">The minimum standard deviation to define the hypokinesis and hyperkinesis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Regional Abnormal Wall Motion: </w:t>
            </w:r>
            <w:r>
              <w:rPr>
                <w:rFonts w:eastAsia="Times New Roman"/>
                <w:lang w:val="en-US"/>
              </w:rPr>
              <w:t xml:space="preserve">Report of differentiation of wall motion compared to normal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Calibration Object: </w:t>
            </w:r>
            <w:r>
              <w:rPr>
                <w:rFonts w:eastAsia="Times New Roman"/>
                <w:lang w:val="en-US"/>
              </w:rPr>
              <w:t xml:space="preserve">Object used for Calibration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Calibration Method: </w:t>
            </w:r>
            <w:r>
              <w:rPr>
                <w:rFonts w:eastAsia="Times New Roman"/>
                <w:lang w:val="en-US"/>
              </w:rPr>
              <w:t xml:space="preserve">Method used for Calibration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Calibration Object Size: </w:t>
            </w:r>
            <w:r>
              <w:rPr>
                <w:rFonts w:eastAsia="Times New Roman"/>
                <w:lang w:val="en-US"/>
              </w:rPr>
              <w:t xml:space="preserve">Size of calibration object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Area Length Method: </w:t>
            </w:r>
            <w:r>
              <w:rPr>
                <w:rFonts w:eastAsia="Times New Roman"/>
                <w:lang w:val="en-US"/>
              </w:rPr>
              <w:t xml:space="preserve">Method how long axis is positioned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Method: </w:t>
            </w:r>
            <w:r>
              <w:rPr>
                <w:rFonts w:eastAsia="Times New Roman"/>
                <w:lang w:val="en-US"/>
              </w:rPr>
              <w:t xml:space="preserve">Model for cardiac chamber volume calculation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Reference Method: </w:t>
            </w:r>
            <w:r>
              <w:rPr>
                <w:rFonts w:eastAsia="Times New Roman"/>
                <w:lang w:val="en-US"/>
              </w:rPr>
              <w:t xml:space="preserve">Method to define original diameter of the artery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Regression Slope ED: </w:t>
            </w:r>
            <w:r>
              <w:rPr>
                <w:rFonts w:eastAsia="Times New Roman"/>
                <w:lang w:val="en-US"/>
              </w:rPr>
              <w:t xml:space="preserve">Relation between calculated End Diastolic volume and ventricular End Diastolic volume. The specific meaning is dependent on volume method used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Regression Offset ED: </w:t>
            </w:r>
            <w:r>
              <w:rPr>
                <w:rFonts w:eastAsia="Times New Roman"/>
                <w:lang w:val="en-US"/>
              </w:rPr>
              <w:t xml:space="preserve">Correction factor for the calculated End Diastolic volume and ventricular End Diastolic volume. The specific meaning is dependent on volume method used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Regression Slope ES: </w:t>
            </w:r>
            <w:r>
              <w:rPr>
                <w:rFonts w:eastAsia="Times New Roman"/>
                <w:lang w:val="en-US"/>
              </w:rPr>
              <w:t xml:space="preserve">Relation between calculated End Systolic volume and ventricular End Systolic volume. The specific meaning is dependent on volume method used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Regression Offset ES: </w:t>
            </w:r>
            <w:r>
              <w:rPr>
                <w:rFonts w:eastAsia="Times New Roman"/>
                <w:lang w:val="en-US"/>
              </w:rPr>
              <w:t xml:space="preserve">Correction factor for the calculated End Systolic volume and ventricular End Systolic volume. The specific meaning is dependent on volume method used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Regression Volume Exponent: </w:t>
            </w:r>
            <w:r>
              <w:rPr>
                <w:rFonts w:eastAsia="Times New Roman"/>
                <w:lang w:val="en-US"/>
              </w:rPr>
              <w:t xml:space="preserve">Exponent of volume in regression formula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Reference Points: </w:t>
            </w:r>
            <w:r>
              <w:rPr>
                <w:rFonts w:eastAsia="Times New Roman"/>
                <w:lang w:val="en-US"/>
              </w:rPr>
              <w:t xml:space="preserve">Container for spatial locations or coordinates used for calculation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Wall Thickness: </w:t>
            </w:r>
            <w:r>
              <w:rPr>
                <w:rFonts w:eastAsia="Times New Roman"/>
                <w:lang w:val="en-US"/>
              </w:rPr>
              <w:t xml:space="preserve">Average thickness of the chamber wall in the current view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Wall Volume: </w:t>
            </w:r>
            <w:r>
              <w:rPr>
                <w:rFonts w:eastAsia="Times New Roman"/>
                <w:lang w:val="en-US"/>
              </w:rPr>
              <w:t xml:space="preserve">Volume of the chamber wall estimated from the current view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Wall Mass: </w:t>
            </w:r>
            <w:r>
              <w:rPr>
                <w:rFonts w:eastAsia="Times New Roman"/>
                <w:lang w:val="en-US"/>
              </w:rPr>
              <w:t xml:space="preserve">Mass of the chamber wall (myocardium)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Wall Stress: </w:t>
            </w:r>
            <w:r>
              <w:rPr>
                <w:rFonts w:eastAsia="Times New Roman"/>
                <w:lang w:val="en-US"/>
              </w:rPr>
              <w:t xml:space="preserve">Peak systolic stress of chamber wall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Centerline Wall Motion Analysis: </w:t>
            </w:r>
            <w:r>
              <w:rPr>
                <w:rFonts w:eastAsia="Times New Roman"/>
                <w:lang w:val="en-US"/>
              </w:rPr>
              <w:t xml:space="preserve">Method to calculate wall motion [example: Sheehan, 1986]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Normalized Chord Length: </w:t>
            </w:r>
            <w:r>
              <w:rPr>
                <w:rFonts w:eastAsia="Times New Roman"/>
                <w:lang w:val="en-US"/>
              </w:rPr>
              <w:t xml:space="preserve">The length between End Diastolic and End Systolic contour perpendicular on the centerline normalized by a method dependent ventricular perimeter length. The centerline is the line equidistant between the End Diastolic and End Systolic contour [example: Sheehan, 1986]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Abnormal Region: </w:t>
            </w:r>
            <w:r>
              <w:rPr>
                <w:rFonts w:eastAsia="Times New Roman"/>
                <w:lang w:val="en-US"/>
              </w:rPr>
              <w:t xml:space="preserve">The report of the boundaries of the abnormal (hyperkinetic, hypokinetic, a-kinetic) regions associated with the territory of the artery [example: Sheehan, 1986]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First Chord of Abnormal Region: </w:t>
            </w:r>
            <w:r>
              <w:rPr>
                <w:rFonts w:eastAsia="Times New Roman"/>
                <w:lang w:val="en-US"/>
              </w:rPr>
              <w:t xml:space="preserve">The chord number specifying the begin of abnormal region [example: Sheehan, 1986]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Last Chord of Abnormal Region: </w:t>
            </w:r>
            <w:r>
              <w:rPr>
                <w:rFonts w:eastAsia="Times New Roman"/>
                <w:lang w:val="en-US"/>
              </w:rPr>
              <w:t xml:space="preserve">The chord number specifying the end of </w:t>
            </w:r>
            <w:r>
              <w:rPr>
                <w:rFonts w:eastAsia="Times New Roman"/>
                <w:lang w:val="en-US"/>
              </w:rPr>
              <w:lastRenderedPageBreak/>
              <w:t xml:space="preserve">abnormal region [example: Sheehan, 1986]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Territory Region Severity: </w:t>
            </w:r>
            <w:r>
              <w:rPr>
                <w:rFonts w:eastAsia="Times New Roman"/>
                <w:lang w:val="en-US"/>
              </w:rPr>
              <w:t xml:space="preserve">Severity at the regional abnormality extent [example: Sheehan, 1986]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Opposite Region Severity: </w:t>
            </w:r>
            <w:r>
              <w:rPr>
                <w:rFonts w:eastAsia="Times New Roman"/>
                <w:lang w:val="en-US"/>
              </w:rPr>
              <w:t xml:space="preserve">Severity at the opposite regional abnormality extent [example: Sheehan, 1986]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LAD Region in RAO Projection: </w:t>
            </w:r>
            <w:r>
              <w:rPr>
                <w:rFonts w:eastAsia="Times New Roman"/>
                <w:lang w:val="en-US"/>
              </w:rPr>
              <w:t xml:space="preserve">Based on a total number of chords of 100 and RAO project the range of chords belonging to this circumferential extent lies between 5 - 85. [Sheehan, 1986]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RCA Region in ROA Projection: </w:t>
            </w:r>
            <w:r>
              <w:rPr>
                <w:rFonts w:eastAsia="Times New Roman"/>
                <w:lang w:val="en-US"/>
              </w:rPr>
              <w:t xml:space="preserve">Based on a total number of chords of 100 and RAO project the range of chords belonging to this circumferential extent lies between 25 - 85. [Sheehan, 1986]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Single LAD Region in RAO Projection: </w:t>
            </w:r>
            <w:r>
              <w:rPr>
                <w:rFonts w:eastAsia="Times New Roman"/>
                <w:lang w:val="en-US"/>
              </w:rPr>
              <w:t xml:space="preserve">Based on a total number of chords of 100 and RAO projection the range of chords belonging to this regional extent lies between 10 - 66 (hypokinetic) and 67 - 80 (hyperkinetic). [Sheehan, 1986]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Single RCA Region in RAO Projection: </w:t>
            </w:r>
            <w:r>
              <w:rPr>
                <w:rFonts w:eastAsia="Times New Roman"/>
                <w:lang w:val="en-US"/>
              </w:rPr>
              <w:t xml:space="preserve">Based on a total number of chords of 100 and RAO projection the range of chords belonging to this regional extent lies between 51 - 80 (hypokinetic) and 10 - 50 (hyperkinetic). [Sheehan, 1986]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Multiple LAD Region in RAO Projection: </w:t>
            </w:r>
            <w:r>
              <w:rPr>
                <w:rFonts w:eastAsia="Times New Roman"/>
                <w:lang w:val="en-US"/>
              </w:rPr>
              <w:t xml:space="preserve">Based on a total number of chords of 100 and RAO projection the range of chords belonging to this regional extent lies between 10 - 58 (hypokinetic) and 59 -80 (hyperkinetic). [Sheehan, 1986]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Multiple RCA Region in RAO Projection: </w:t>
            </w:r>
            <w:r>
              <w:rPr>
                <w:rFonts w:eastAsia="Times New Roman"/>
                <w:lang w:val="en-US"/>
              </w:rPr>
              <w:t xml:space="preserve">Based on a total number of chords of 100 and RAO projection the range of chords belonging to this regional extent lies between 59 - 80 (hypokinetic) and 10 - 58 (hyperkinetic). [Sheehan, 1986]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LAD Region in LAO Projection: </w:t>
            </w:r>
            <w:r>
              <w:rPr>
                <w:rFonts w:eastAsia="Times New Roman"/>
                <w:lang w:val="en-US"/>
              </w:rPr>
              <w:t xml:space="preserve">Based on a total number of chords of 100 and LAO projection the range of chords belonging to this regional extent lies between 50 -100 (hypokinetic) and 20 - 49 (hyperkinetic). [Sheehan, 1986]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RCA Region in LAO Projection: </w:t>
            </w:r>
            <w:r>
              <w:rPr>
                <w:rFonts w:eastAsia="Times New Roman"/>
                <w:lang w:val="en-US"/>
              </w:rPr>
              <w:t xml:space="preserve">Based on a total number of chords of 100 and LAO projection the range of chords belonging to this regional extent lies between 19 - 67 (hypokinetic) and 68 - 100 (hyperkinetic). [Sheehan, 1986]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CFX Region in LAO Projection: </w:t>
            </w:r>
            <w:r>
              <w:rPr>
                <w:rFonts w:eastAsia="Times New Roman"/>
                <w:lang w:val="en-US"/>
              </w:rPr>
              <w:t xml:space="preserve">Based on a total number of chords of 100 and LAO projection the range of chords belonging to this regional extent lies between 38 -74 (hypokinetic) and 75 - 100 (hyperkinetic). [Sheehan, 1986]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Circular Method: </w:t>
            </w:r>
            <w:r>
              <w:rPr>
                <w:rFonts w:eastAsia="Times New Roman"/>
                <w:lang w:val="en-US"/>
              </w:rPr>
              <w:t xml:space="preserve">Method based on assumption that the image object is circular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Densitometric Method: </w:t>
            </w:r>
            <w:r>
              <w:rPr>
                <w:rFonts w:eastAsia="Times New Roman"/>
                <w:lang w:val="en-US"/>
              </w:rPr>
              <w:t xml:space="preserve">Method based on the gray value distribution of the image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Center of Gravity: </w:t>
            </w:r>
            <w:r>
              <w:rPr>
                <w:rFonts w:eastAsia="Times New Roman"/>
                <w:lang w:val="en-US"/>
              </w:rPr>
              <w:t xml:space="preserve">End Systolic contour realigned to End Diastolic contour based on the center of gravity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Long Axis Based: </w:t>
            </w:r>
            <w:r>
              <w:rPr>
                <w:rFonts w:eastAsia="Times New Roman"/>
                <w:lang w:val="en-US"/>
              </w:rPr>
              <w:t xml:space="preserve">End Systolic contour realigned to End Diastolic contour based on the mid point of the long axis. The long axis end points are defined as the posterior and apex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Realignment: </w:t>
            </w:r>
            <w:r>
              <w:rPr>
                <w:rFonts w:eastAsia="Times New Roman"/>
                <w:lang w:val="en-US"/>
              </w:rPr>
              <w:t xml:space="preserve">No Contour Realignment applied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Vessel Lumen Cross-Sectional Area: </w:t>
            </w:r>
            <w:r>
              <w:rPr>
                <w:rFonts w:eastAsia="Times New Roman"/>
                <w:lang w:val="en-US"/>
              </w:rPr>
              <w:t xml:space="preserve">Calculated Vessel Lumen Cross-Sectional Area based on the referenced method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Contour Start: </w:t>
            </w:r>
            <w:r>
              <w:rPr>
                <w:rFonts w:eastAsia="Times New Roman"/>
                <w:lang w:val="en-US"/>
              </w:rPr>
              <w:t xml:space="preserve">Location of the beginning of a contour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Contour End: </w:t>
            </w:r>
            <w:r>
              <w:rPr>
                <w:rFonts w:eastAsia="Times New Roman"/>
                <w:lang w:val="en-US"/>
              </w:rPr>
              <w:t xml:space="preserve">Location of the end of a contour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Sphere: </w:t>
            </w:r>
            <w:r>
              <w:rPr>
                <w:rFonts w:eastAsia="Times New Roman"/>
                <w:lang w:val="en-US"/>
              </w:rPr>
              <w:t xml:space="preserve">Sphere is used as calibration object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Geometric Isocenter: </w:t>
            </w:r>
            <w:r>
              <w:rPr>
                <w:rFonts w:eastAsia="Times New Roman"/>
                <w:lang w:val="en-US"/>
              </w:rPr>
              <w:t xml:space="preserve">Object of interest in isocenter of image and pixel separation is calculated from geometric data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Geometric Non-Isocenter: </w:t>
            </w:r>
            <w:r>
              <w:rPr>
                <w:rFonts w:eastAsia="Times New Roman"/>
                <w:lang w:val="en-US"/>
              </w:rPr>
              <w:t xml:space="preserve">Object of interest not in isocenter of image and pixel separation is calculated from geometric data and out of isocenter distances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Calibration Object Used: </w:t>
            </w:r>
            <w:r>
              <w:rPr>
                <w:rFonts w:eastAsia="Times New Roman"/>
                <w:lang w:val="en-US"/>
              </w:rPr>
              <w:t xml:space="preserve">Object used for calibration. E.g., sphere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Curve Fitted Reference: </w:t>
            </w:r>
            <w:r>
              <w:rPr>
                <w:rFonts w:eastAsia="Times New Roman"/>
                <w:lang w:val="en-US"/>
              </w:rPr>
              <w:t xml:space="preserve">Application dependent method to calculate the reference diameter based on the multiple diameter values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Interpolated Local Reference: </w:t>
            </w:r>
            <w:r>
              <w:rPr>
                <w:rFonts w:eastAsia="Times New Roman"/>
                <w:lang w:val="en-US"/>
              </w:rPr>
              <w:t xml:space="preserve">Application dependent method to calculate reference by interpolation, based on the diameter of two or more user defined reference positions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Mean Local Reference: </w:t>
            </w:r>
            <w:r>
              <w:rPr>
                <w:rFonts w:eastAsia="Times New Roman"/>
                <w:lang w:val="en-US"/>
              </w:rPr>
              <w:t xml:space="preserve">Application dependent method to calculate by averaging the reference, based on the diameter of one or more user defined reference positions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Radial Based Wall Motion Analysis: </w:t>
            </w:r>
            <w:r>
              <w:rPr>
                <w:rFonts w:eastAsia="Times New Roman"/>
                <w:lang w:val="en-US"/>
              </w:rPr>
              <w:t xml:space="preserve">Method to calculate wall motion based on the lengths of the radials in the predefined regions [Ingels]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Regional Contribution to Ejection Fraction: </w:t>
            </w:r>
            <w:r>
              <w:rPr>
                <w:rFonts w:eastAsia="Times New Roman"/>
                <w:lang w:val="en-US"/>
              </w:rPr>
              <w:t xml:space="preserve">Contribution of Region to global Ejection factor based on radial or landmark based wall motion method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Radial Shortening: </w:t>
            </w:r>
            <w:r>
              <w:rPr>
                <w:rFonts w:eastAsia="Times New Roman"/>
                <w:lang w:val="en-US"/>
              </w:rPr>
              <w:t xml:space="preserve">The reduction of area between End Systolic and End Diastolic based on radial wall motion analysis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Landmark Based Wall Motion Analysis: </w:t>
            </w:r>
            <w:r>
              <w:rPr>
                <w:rFonts w:eastAsia="Times New Roman"/>
                <w:lang w:val="en-US"/>
              </w:rPr>
              <w:t xml:space="preserve">Method to calculate wall motion based on the move of landmarks on the wall [Slager]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Slice Contribution to Ejection Fraction: </w:t>
            </w:r>
            <w:r>
              <w:rPr>
                <w:rFonts w:eastAsia="Times New Roman"/>
                <w:lang w:val="en-US"/>
              </w:rPr>
              <w:t xml:space="preserve">Contribution to the ejection fraction of a specific slice region [Slager]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Frame to Frame Analysis: </w:t>
            </w:r>
            <w:r>
              <w:rPr>
                <w:rFonts w:eastAsia="Times New Roman"/>
                <w:lang w:val="en-US"/>
              </w:rPr>
              <w:t xml:space="preserve">Method to calculate volumes of heart chambers for every image in a range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Area of closed irregular polygon: </w:t>
            </w:r>
            <w:r>
              <w:rPr>
                <w:rFonts w:eastAsia="Times New Roman"/>
                <w:lang w:val="en-US"/>
              </w:rPr>
              <w:t xml:space="preserve">The area is derived by considering a set of coordinates as a closed irregular polygon, accounting for inner angles. The exact method, such as by decomposition into triangles or quadrilaterals, is not specified, since it does not affect the numeric result, apart from the effect of numeric precision during computation of intermediate results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Area of a closed NURBS: </w:t>
            </w:r>
            <w:r>
              <w:rPr>
                <w:rFonts w:eastAsia="Times New Roman"/>
                <w:lang w:val="en-US"/>
              </w:rPr>
              <w:t xml:space="preserve">The area is derived by using a set of coordinates as control points for a Non Uniform Rational B-Spline (NURBS)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Integration of sum of closed areas on contiguous slices: </w:t>
            </w:r>
            <w:r>
              <w:rPr>
                <w:rFonts w:eastAsia="Times New Roman"/>
                <w:lang w:val="en-US"/>
              </w:rPr>
              <w:t xml:space="preserve">The volume derived by integrating the sum of the areas on adjacent slices across the slice interval; each area is defined by a regular planar shape or by considering a set of coordinates as a closed irregular polygon, accounting for inner angles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Calibration: </w:t>
            </w:r>
            <w:r>
              <w:rPr>
                <w:rFonts w:eastAsia="Times New Roman"/>
                <w:lang w:val="en-US"/>
              </w:rPr>
              <w:t xml:space="preserve">Procedure used to calibrate measurements or measurement devices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Contour: </w:t>
            </w:r>
            <w:r>
              <w:rPr>
                <w:rFonts w:eastAsia="Times New Roman"/>
                <w:lang w:val="en-US"/>
              </w:rPr>
              <w:t xml:space="preserve">Left contour of lumen (direction proximal to distal)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Right Contour: </w:t>
            </w:r>
            <w:r>
              <w:rPr>
                <w:rFonts w:eastAsia="Times New Roman"/>
                <w:lang w:val="en-US"/>
              </w:rPr>
              <w:t xml:space="preserve">Right contour of lumen (direction proximal to distal)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Diameter Graph: </w:t>
            </w:r>
            <w:r>
              <w:rPr>
                <w:rFonts w:eastAsia="Times New Roman"/>
                <w:lang w:val="en-US"/>
              </w:rPr>
              <w:t xml:space="preserve">Ordered set of diameters values derived from contours (direction </w:t>
            </w:r>
            <w:r>
              <w:rPr>
                <w:rFonts w:eastAsia="Times New Roman"/>
                <w:lang w:val="en-US"/>
              </w:rPr>
              <w:lastRenderedPageBreak/>
              <w:t xml:space="preserve">proximal to distal)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Length Luminal Segment: </w:t>
            </w:r>
            <w:r>
              <w:rPr>
                <w:rFonts w:eastAsia="Times New Roman"/>
                <w:lang w:val="en-US"/>
              </w:rPr>
              <w:t xml:space="preserve">Length Luminal Segment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Graph Increment: </w:t>
            </w:r>
            <w:r>
              <w:rPr>
                <w:rFonts w:eastAsia="Times New Roman"/>
                <w:lang w:val="en-US"/>
              </w:rPr>
              <w:t xml:space="preserve">Increment value along X-axis in Diameter Graph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Site of Maximum Luminal: </w:t>
            </w:r>
            <w:r>
              <w:rPr>
                <w:rFonts w:eastAsia="Times New Roman"/>
                <w:lang w:val="en-US"/>
              </w:rPr>
              <w:t xml:space="preserve">Location of the maximum lumen area in a lesion or vessel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Densitometric Luminal Cross-sectional Area Graph: </w:t>
            </w:r>
            <w:r>
              <w:rPr>
                <w:rFonts w:eastAsia="Times New Roman"/>
                <w:lang w:val="en-US"/>
              </w:rPr>
              <w:t xml:space="preserve">Ordered set of cross-sectional Vessel Lumen Cross-Sectional Area values derived from contours (direction proximal to distal) based on densitometric method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Position of Proximal Border: </w:t>
            </w:r>
            <w:r>
              <w:rPr>
                <w:rFonts w:eastAsia="Times New Roman"/>
                <w:lang w:val="en-US"/>
              </w:rPr>
              <w:t xml:space="preserve">Position of proximal border of segment relative to the contour start (proximal end of analysis area)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Position of Distal Border: </w:t>
            </w:r>
            <w:r>
              <w:rPr>
                <w:rFonts w:eastAsia="Times New Roman"/>
                <w:lang w:val="en-US"/>
              </w:rPr>
              <w:t xml:space="preserve">Position of distal border of segment relative to the contour start (proximal end of analysis area)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Plaque Area: </w:t>
            </w:r>
            <w:r>
              <w:rPr>
                <w:rFonts w:eastAsia="Times New Roman"/>
                <w:lang w:val="en-US"/>
              </w:rPr>
              <w:t xml:space="preserve">Longitudinal cross sectional area of plaque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Diameter Symmetry: </w:t>
            </w:r>
            <w:r>
              <w:rPr>
                <w:rFonts w:eastAsia="Times New Roman"/>
                <w:lang w:val="en-US"/>
              </w:rPr>
              <w:t xml:space="preserve">Symmetry of stenosis (0 = complete asymmetry, 1 = complete symmetry); see Section T.2 â€œDefinition of Diameter Symmetry with Arterial Plaquesâ€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Area Symmetry: </w:t>
            </w:r>
            <w:r>
              <w:rPr>
                <w:rFonts w:eastAsia="Times New Roman"/>
                <w:lang w:val="en-US"/>
              </w:rPr>
              <w:t xml:space="preserve">Symmetry of plaque (0 = complete asymmetry, 1 = complete symmetry); see Section T.2 â€œDefinition of Diameter Symmetry with Arterial Plaquesâ€ in PS3.17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Inflow Angle: </w:t>
            </w:r>
            <w:r>
              <w:rPr>
                <w:rFonts w:eastAsia="Times New Roman"/>
                <w:lang w:val="en-US"/>
              </w:rPr>
              <w:t xml:space="preserve">The average slope of the diameter function between the position of the minimum luminal diameter and the position of the proximal border of the segment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Outflow Angle: </w:t>
            </w:r>
            <w:r>
              <w:rPr>
                <w:rFonts w:eastAsia="Times New Roman"/>
                <w:lang w:val="en-US"/>
              </w:rPr>
              <w:t xml:space="preserve">The average slope of the diameter function between the position of the minimum luminal diameter and the position of the distal border of the segment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Stenotic Flow Reserve: </w:t>
            </w:r>
            <w:r>
              <w:rPr>
                <w:rFonts w:eastAsia="Times New Roman"/>
                <w:lang w:val="en-US"/>
              </w:rPr>
              <w:t xml:space="preserve">The relation between coronary pressure and coronary flow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Poiseuille Resistance: </w:t>
            </w:r>
            <w:r>
              <w:rPr>
                <w:rFonts w:eastAsia="Times New Roman"/>
                <w:lang w:val="en-US"/>
              </w:rPr>
              <w:t xml:space="preserve">Poiseuille Resistance at the location of the stenosis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Turbulence Resistance: </w:t>
            </w:r>
            <w:r>
              <w:rPr>
                <w:rFonts w:eastAsia="Times New Roman"/>
                <w:lang w:val="en-US"/>
              </w:rPr>
              <w:t xml:space="preserve">Turbulence Resistance at the location of the stenosis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Pressure Drop at SFR: </w:t>
            </w:r>
            <w:r>
              <w:rPr>
                <w:rFonts w:eastAsia="Times New Roman"/>
                <w:lang w:val="en-US"/>
              </w:rPr>
              <w:t xml:space="preserve">Pressure drop over the stenosis at maximum heart output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Segmentation Method: </w:t>
            </w:r>
            <w:r>
              <w:rPr>
                <w:rFonts w:eastAsia="Times New Roman"/>
                <w:lang w:val="en-US"/>
              </w:rPr>
              <w:t xml:space="preserve">Method for selection of vessel sub-segments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Estimated Normal Flow: </w:t>
            </w:r>
            <w:r>
              <w:rPr>
                <w:rFonts w:eastAsia="Times New Roman"/>
                <w:lang w:val="en-US"/>
              </w:rPr>
              <w:t xml:space="preserve">Estimate of the volume of blood flow in the absence of stenosis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Area Length Kennedy: </w:t>
            </w:r>
            <w:r>
              <w:rPr>
                <w:rFonts w:eastAsia="Times New Roman"/>
                <w:lang w:val="en-US"/>
              </w:rPr>
              <w:t xml:space="preserve">Area Length method defined by Kennedy [Kennedy, 1970]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Area Length Dodge: </w:t>
            </w:r>
            <w:r>
              <w:rPr>
                <w:rFonts w:eastAsia="Times New Roman"/>
                <w:lang w:val="en-US"/>
              </w:rPr>
              <w:t xml:space="preserve">Area Length method defined by Dodge [Dodge, 1960]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Area Length Wynne: </w:t>
            </w:r>
            <w:r>
              <w:rPr>
                <w:rFonts w:eastAsia="Times New Roman"/>
                <w:lang w:val="en-US"/>
              </w:rPr>
              <w:t xml:space="preserve">Area Length method defined by Wynne [Wynne]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Multiple Slices: </w:t>
            </w:r>
            <w:r>
              <w:rPr>
                <w:rFonts w:eastAsia="Times New Roman"/>
                <w:lang w:val="en-US"/>
              </w:rPr>
              <w:t xml:space="preserve">Volume method based on multiple slice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Boak: </w:t>
            </w:r>
            <w:r>
              <w:rPr>
                <w:rFonts w:eastAsia="Times New Roman"/>
                <w:lang w:val="en-US"/>
              </w:rPr>
              <w:t xml:space="preserve">Volume method defined by Boak [Boak]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TS Pyramid: </w:t>
            </w:r>
            <w:r>
              <w:rPr>
                <w:rFonts w:eastAsia="Times New Roman"/>
                <w:lang w:val="en-US"/>
              </w:rPr>
              <w:t xml:space="preserve">Volume method defined by Ferlinz [Ferlinz]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Two Chamber: </w:t>
            </w:r>
            <w:r>
              <w:rPr>
                <w:rFonts w:eastAsia="Times New Roman"/>
                <w:lang w:val="en-US"/>
              </w:rPr>
              <w:t xml:space="preserve">Volume method defined by Graham [Graham]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Parallelepiped: </w:t>
            </w:r>
            <w:r>
              <w:rPr>
                <w:rFonts w:eastAsia="Times New Roman"/>
                <w:lang w:val="en-US"/>
              </w:rPr>
              <w:t xml:space="preserve">Volume method defined by Arcilla [Arcilla]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BSA^1.219: </w:t>
            </w:r>
            <w:r>
              <w:rPr>
                <w:rFonts w:eastAsia="Times New Roman"/>
                <w:lang w:val="en-US"/>
              </w:rPr>
              <w:t xml:space="preserve">Corrected Body Surface area for indexing the hemodynamic </w:t>
            </w:r>
            <w:r>
              <w:rPr>
                <w:rFonts w:eastAsia="Times New Roman"/>
                <w:lang w:val="en-US"/>
              </w:rPr>
              <w:lastRenderedPageBreak/>
              <w:t xml:space="preserve">measurements for a pediatric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Equidistant method: </w:t>
            </w:r>
            <w:r>
              <w:rPr>
                <w:rFonts w:eastAsia="Times New Roman"/>
                <w:lang w:val="en-US"/>
              </w:rPr>
              <w:t xml:space="preserve">Method for selecting sub-segments that are all of the same length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User selected method: </w:t>
            </w:r>
            <w:r>
              <w:rPr>
                <w:rFonts w:eastAsia="Times New Roman"/>
                <w:lang w:val="en-US"/>
              </w:rPr>
              <w:t xml:space="preserve">Manually selected start and end of sub-segment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ventricular posterobasal segment: </w:t>
            </w:r>
            <w:r>
              <w:rPr>
                <w:rFonts w:eastAsia="Times New Roman"/>
                <w:lang w:val="en-US"/>
              </w:rPr>
              <w:t xml:space="preserve">Left ventricular posterobasal segment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Cardiovascular Analysis Report: </w:t>
            </w:r>
            <w:r>
              <w:rPr>
                <w:rFonts w:eastAsia="Times New Roman"/>
                <w:lang w:val="en-US"/>
              </w:rPr>
              <w:t xml:space="preserve">Report of a Cardiovascular Analysis, typically from a CT or MR study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Ventricular Analysis: </w:t>
            </w:r>
            <w:r>
              <w:rPr>
                <w:rFonts w:eastAsia="Times New Roman"/>
                <w:lang w:val="en-US"/>
              </w:rPr>
              <w:t xml:space="preserve">Ventricular Analysis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Myocardial Perfusion Analysis: </w:t>
            </w:r>
            <w:r>
              <w:rPr>
                <w:rFonts w:eastAsia="Times New Roman"/>
                <w:lang w:val="en-US"/>
              </w:rPr>
              <w:t xml:space="preserve">Myocardial Perfusion Analysis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Calcium Scoring Analysis: </w:t>
            </w:r>
            <w:r>
              <w:rPr>
                <w:rFonts w:eastAsia="Times New Roman"/>
                <w:lang w:val="en-US"/>
              </w:rPr>
              <w:t xml:space="preserve">Calcium Scoring Analysis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Flow Quantification: </w:t>
            </w:r>
            <w:r>
              <w:rPr>
                <w:rFonts w:eastAsia="Times New Roman"/>
                <w:lang w:val="en-US"/>
              </w:rPr>
              <w:t xml:space="preserve">Flow Quantification Analysis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Vascular Morphological Analysis: </w:t>
            </w:r>
            <w:r>
              <w:rPr>
                <w:rFonts w:eastAsia="Times New Roman"/>
                <w:lang w:val="en-US"/>
              </w:rPr>
              <w:t xml:space="preserve">Vascular Morphological Analysis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Vascular Functional Analysis: </w:t>
            </w:r>
            <w:r>
              <w:rPr>
                <w:rFonts w:eastAsia="Times New Roman"/>
                <w:lang w:val="en-US"/>
              </w:rPr>
              <w:t xml:space="preserve">Vascular Functional Analysis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Thickening Analysis: </w:t>
            </w:r>
            <w:r>
              <w:rPr>
                <w:rFonts w:eastAsia="Times New Roman"/>
                <w:lang w:val="en-US"/>
              </w:rPr>
              <w:t xml:space="preserve">Analysis of myocardial wall thickening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Absolute Values Of Ventricular Measurements: </w:t>
            </w:r>
            <w:r>
              <w:rPr>
                <w:rFonts w:eastAsia="Times New Roman"/>
                <w:lang w:val="en-US"/>
              </w:rPr>
              <w:t xml:space="preserve">Section Heading for absolute values of ventricular measurements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Normalized Values Of Ventricular Measurements: </w:t>
            </w:r>
            <w:r>
              <w:rPr>
                <w:rFonts w:eastAsia="Times New Roman"/>
                <w:lang w:val="en-US"/>
              </w:rPr>
              <w:t xml:space="preserve">Results of normalizing ventricular measurements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Reference Point: </w:t>
            </w:r>
            <w:r>
              <w:rPr>
                <w:rFonts w:eastAsia="Times New Roman"/>
                <w:lang w:val="en-US"/>
              </w:rPr>
              <w:t xml:space="preserve">Reference Point of a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Central breathing position: </w:t>
            </w:r>
            <w:r>
              <w:rPr>
                <w:rFonts w:eastAsia="Times New Roman"/>
                <w:lang w:val="en-US"/>
              </w:rPr>
              <w:t xml:space="preserve">Central breathing position between inspiration and expiration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Peak Ejection Rate: </w:t>
            </w:r>
            <w:r>
              <w:rPr>
                <w:rFonts w:eastAsia="Times New Roman"/>
                <w:lang w:val="en-US"/>
              </w:rPr>
              <w:t xml:space="preserve">Peak of the ventricular ejection rate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Peak Ejection Time: </w:t>
            </w:r>
            <w:r>
              <w:rPr>
                <w:rFonts w:eastAsia="Times New Roman"/>
                <w:lang w:val="en-US"/>
              </w:rPr>
              <w:t xml:space="preserve">Time of the peak of ventricular ejection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Peak Filling Rate: </w:t>
            </w:r>
            <w:r>
              <w:rPr>
                <w:rFonts w:eastAsia="Times New Roman"/>
                <w:lang w:val="en-US"/>
              </w:rPr>
              <w:t xml:space="preserve">Peak of the fluid filling rate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Peak Filling Time: </w:t>
            </w:r>
            <w:r>
              <w:rPr>
                <w:rFonts w:eastAsia="Times New Roman"/>
                <w:lang w:val="en-US"/>
              </w:rPr>
              <w:t xml:space="preserve">Time interval until time of peak filling from a given reference point. E.g., end systole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Papillary Muscle Excluded: </w:t>
            </w:r>
            <w:r>
              <w:rPr>
                <w:rFonts w:eastAsia="Times New Roman"/>
                <w:lang w:val="en-US"/>
              </w:rPr>
              <w:t xml:space="preserve">Papillary muscle was excluded from the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Papillary Muscle Included: </w:t>
            </w:r>
            <w:r>
              <w:rPr>
                <w:rFonts w:eastAsia="Times New Roman"/>
                <w:lang w:val="en-US"/>
              </w:rPr>
              <w:t xml:space="preserve">Papillary muscle was included in the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Wall Thickness Ratio end-systolic to end-diastolic: </w:t>
            </w:r>
            <w:r>
              <w:rPr>
                <w:rFonts w:eastAsia="Times New Roman"/>
                <w:lang w:val="en-US"/>
              </w:rPr>
              <w:t xml:space="preserve">The ratio of the end-systolic wall thickness compared to the end-diastolic wall thickness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Curve Fit Method: </w:t>
            </w:r>
            <w:r>
              <w:rPr>
                <w:rFonts w:eastAsia="Times New Roman"/>
                <w:lang w:val="en-US"/>
              </w:rPr>
              <w:t xml:space="preserve">The method to smooth a ventricular volume as a function of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Baseline Result Correction: </w:t>
            </w:r>
            <w:r>
              <w:rPr>
                <w:rFonts w:eastAsia="Times New Roman"/>
                <w:lang w:val="en-US"/>
              </w:rPr>
              <w:t xml:space="preserve">Baseline correction used in the calculation of the results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Signal Earliest Peak Time: </w:t>
            </w:r>
            <w:r>
              <w:rPr>
                <w:rFonts w:eastAsia="Times New Roman"/>
                <w:lang w:val="en-US"/>
              </w:rPr>
              <w:t xml:space="preserve">The time in a dynamic set of images at which the first peak of the signal is observed for the analyzed myocardial wall segments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Signal Increase Start Time: </w:t>
            </w:r>
            <w:r>
              <w:rPr>
                <w:rFonts w:eastAsia="Times New Roman"/>
                <w:lang w:val="en-US"/>
              </w:rPr>
              <w:t xml:space="preserve">This is the time at which the signal begins to increase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Signal Time to Peak: </w:t>
            </w:r>
            <w:r>
              <w:rPr>
                <w:rFonts w:eastAsia="Times New Roman"/>
                <w:lang w:val="en-US"/>
              </w:rPr>
              <w:t xml:space="preserve">Time interval between the beginning of the signal increase to the time at which the signal intensity reaches its first maximum in a dynamic set </w:t>
            </w:r>
            <w:r>
              <w:rPr>
                <w:rFonts w:eastAsia="Times New Roman"/>
                <w:lang w:val="en-US"/>
              </w:rPr>
              <w:lastRenderedPageBreak/>
              <w:t xml:space="preserve">of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MR Perfusion Peak: </w:t>
            </w:r>
            <w:r>
              <w:rPr>
                <w:rFonts w:eastAsia="Times New Roman"/>
                <w:lang w:val="en-US"/>
              </w:rPr>
              <w:t xml:space="preserve">Peak of the MR perfusion signal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MR Perfusion Slope: </w:t>
            </w:r>
            <w:r>
              <w:rPr>
                <w:rFonts w:eastAsia="Times New Roman"/>
                <w:lang w:val="en-US"/>
              </w:rPr>
              <w:t xml:space="preserve">Signal intensity as a function of time. It is the change in the signal intensity divided by the change in the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MR Perfusion Time Integral: </w:t>
            </w:r>
            <w:r>
              <w:rPr>
                <w:rFonts w:eastAsia="Times New Roman"/>
                <w:lang w:val="en-US"/>
              </w:rPr>
              <w:t xml:space="preserve">MR perfusion time integral from baseline (foot time) to earliest peak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Signal Baseline Start: </w:t>
            </w:r>
            <w:r>
              <w:rPr>
                <w:rFonts w:eastAsia="Times New Roman"/>
                <w:lang w:val="en-US"/>
              </w:rPr>
              <w:t xml:space="preserve">First time point in a dynamic set of images used in the calculation of the baseline signal intensity for each myocardial wall segment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Signal Baseline End: </w:t>
            </w:r>
            <w:r>
              <w:rPr>
                <w:rFonts w:eastAsia="Times New Roman"/>
                <w:lang w:val="en-US"/>
              </w:rPr>
              <w:t xml:space="preserve">Last time point in a dynamic set of images used in the calculation of the baseline signal intensity for each myocardial wall segment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Interval: </w:t>
            </w:r>
            <w:r>
              <w:rPr>
                <w:rFonts w:eastAsia="Times New Roman"/>
                <w:lang w:val="en-US"/>
              </w:rPr>
              <w:t xml:space="preserve">The time delta between images in a dynamic set of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Velocity Encoding Minimum Value: </w:t>
            </w:r>
            <w:r>
              <w:rPr>
                <w:rFonts w:eastAsia="Times New Roman"/>
                <w:lang w:val="en-US"/>
              </w:rPr>
              <w:t xml:space="preserve">The minimum velocity encoded by the phase encoding gradient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Velocity Encoding Maximum Value: </w:t>
            </w:r>
            <w:r>
              <w:rPr>
                <w:rFonts w:eastAsia="Times New Roman"/>
                <w:lang w:val="en-US"/>
              </w:rPr>
              <w:t xml:space="preserve">The maximum velocity encoded by the phase encoding gradient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Net Forward Volume: </w:t>
            </w:r>
            <w:r>
              <w:rPr>
                <w:rFonts w:eastAsia="Times New Roman"/>
                <w:lang w:val="en-US"/>
              </w:rPr>
              <w:t xml:space="preserve">Forward volume-reverse volume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Area Based Method: </w:t>
            </w:r>
            <w:r>
              <w:rPr>
                <w:rFonts w:eastAsia="Times New Roman"/>
                <w:lang w:val="en-US"/>
              </w:rPr>
              <w:t xml:space="preserve">Area Based Method for estimating volume or area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Diameter Based Method: </w:t>
            </w:r>
            <w:r>
              <w:rPr>
                <w:rFonts w:eastAsia="Times New Roman"/>
                <w:lang w:val="en-US"/>
              </w:rPr>
              <w:t xml:space="preserve">Diameter Based Method for estimating volume, area or diameter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Based Method: </w:t>
            </w:r>
            <w:r>
              <w:rPr>
                <w:rFonts w:eastAsia="Times New Roman"/>
                <w:lang w:val="en-US"/>
              </w:rPr>
              <w:t xml:space="preserve">Volume Based Method for estimating volume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NASCET: </w:t>
            </w:r>
            <w:r>
              <w:rPr>
                <w:rFonts w:eastAsia="Times New Roman"/>
                <w:lang w:val="en-US"/>
              </w:rPr>
              <w:t xml:space="preserve">A method of diameter measurements according to NASCET (North American Symptomatic Carotid Endarterectomy Trial)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ECST: </w:t>
            </w:r>
            <w:r>
              <w:rPr>
                <w:rFonts w:eastAsia="Times New Roman"/>
                <w:lang w:val="en-US"/>
              </w:rPr>
              <w:t xml:space="preserve">A method of diameter measurements according to ECST (European Carotid Surgery Trial)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Agatston Score Threshold: </w:t>
            </w:r>
            <w:r>
              <w:rPr>
                <w:rFonts w:eastAsia="Times New Roman"/>
                <w:lang w:val="en-US"/>
              </w:rPr>
              <w:t xml:space="preserve">Agatston Score Threshold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Calcium Mass Threshold: </w:t>
            </w:r>
            <w:r>
              <w:rPr>
                <w:rFonts w:eastAsia="Times New Roman"/>
                <w:lang w:val="en-US"/>
              </w:rPr>
              <w:t xml:space="preserve">Calcium Mass Threshold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Calcium Scoring Calibration: </w:t>
            </w:r>
            <w:r>
              <w:rPr>
                <w:rFonts w:eastAsia="Times New Roman"/>
                <w:lang w:val="en-US"/>
              </w:rPr>
              <w:t xml:space="preserve">Calcium Scoring Calibration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Calcium Volume: </w:t>
            </w:r>
            <w:r>
              <w:rPr>
                <w:rFonts w:eastAsia="Times New Roman"/>
                <w:lang w:val="en-US"/>
              </w:rPr>
              <w:t xml:space="preserve">Calcium Volume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Calcium Mass: </w:t>
            </w:r>
            <w:r>
              <w:rPr>
                <w:rFonts w:eastAsia="Times New Roman"/>
                <w:lang w:val="en-US"/>
              </w:rPr>
              <w:t xml:space="preserve">Calcium Mass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Late Contrast Enhancement: </w:t>
            </w:r>
            <w:r>
              <w:rPr>
                <w:rFonts w:eastAsia="Times New Roman"/>
                <w:lang w:val="en-US"/>
              </w:rPr>
              <w:t xml:space="preserve">Delayed hyperenhancement of a tissue observed in an image acquired after injection of contrast media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 interval since injection of contrast media: </w:t>
            </w:r>
            <w:r>
              <w:rPr>
                <w:rFonts w:eastAsia="Times New Roman"/>
                <w:lang w:val="en-US"/>
              </w:rPr>
              <w:t xml:space="preserve">Time interval since injection of contrast media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 relative to R-wave peak: </w:t>
            </w:r>
            <w:r>
              <w:rPr>
                <w:rFonts w:eastAsia="Times New Roman"/>
                <w:lang w:val="en-US"/>
              </w:rPr>
              <w:t xml:space="preserve">Time relative to R-wave peak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Blood velocity vs. time of cardiac cycle: </w:t>
            </w:r>
            <w:r>
              <w:rPr>
                <w:rFonts w:eastAsia="Times New Roman"/>
                <w:lang w:val="en-US"/>
              </w:rPr>
              <w:t xml:space="preserve">Relationship between blood velocity and time relative to R-wave peak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 interval since detection of contrast bolus: </w:t>
            </w:r>
            <w:r>
              <w:rPr>
                <w:rFonts w:eastAsia="Times New Roman"/>
                <w:lang w:val="en-US"/>
              </w:rPr>
              <w:t xml:space="preserve">Time interval since detection of contrast bolus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Papillary Muscle Included/Excluded: </w:t>
            </w:r>
            <w:r>
              <w:rPr>
                <w:rFonts w:eastAsia="Times New Roman"/>
                <w:lang w:val="en-US"/>
              </w:rPr>
              <w:t xml:space="preserve">Indicates if the papillary muscle was included or excluded in the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Anterior-Posterior: </w:t>
            </w:r>
            <w:r>
              <w:rPr>
                <w:rFonts w:eastAsia="Times New Roman"/>
                <w:lang w:val="en-US"/>
              </w:rPr>
              <w:t xml:space="preserve">Anterior to Posterior direction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endoleak: </w:t>
            </w:r>
            <w:r>
              <w:rPr>
                <w:rFonts w:eastAsia="Times New Roman"/>
                <w:lang w:val="en-US"/>
              </w:rPr>
              <w:t xml:space="preserve">Persistent flow of blood into the stent-grafting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Stent Fracture: </w:t>
            </w:r>
            <w:r>
              <w:rPr>
                <w:rFonts w:eastAsia="Times New Roman"/>
                <w:lang w:val="en-US"/>
              </w:rPr>
              <w:t xml:space="preserve">Fracture of a stent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Stent Disintegration: </w:t>
            </w:r>
            <w:r>
              <w:rPr>
                <w:rFonts w:eastAsia="Times New Roman"/>
                <w:lang w:val="en-US"/>
              </w:rPr>
              <w:t xml:space="preserve">Disintegration of a stent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Stent Composition: </w:t>
            </w:r>
            <w:r>
              <w:rPr>
                <w:rFonts w:eastAsia="Times New Roman"/>
                <w:lang w:val="en-US"/>
              </w:rPr>
              <w:t xml:space="preserve">Material that a stent consists of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Parent Vessel Finding: </w:t>
            </w:r>
            <w:r>
              <w:rPr>
                <w:rFonts w:eastAsia="Times New Roman"/>
                <w:lang w:val="en-US"/>
              </w:rPr>
              <w:t xml:space="preserve">Finding about the characteristics of the parent vessel of a vessel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Site of Lumen Maximum: </w:t>
            </w:r>
            <w:r>
              <w:rPr>
                <w:rFonts w:eastAsia="Times New Roman"/>
                <w:lang w:val="en-US"/>
              </w:rPr>
              <w:t xml:space="preserve">Site of Maximal lumen diameter of a vessel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X-Concept: </w:t>
            </w:r>
            <w:r>
              <w:rPr>
                <w:rFonts w:eastAsia="Times New Roman"/>
                <w:lang w:val="en-US"/>
              </w:rPr>
              <w:t xml:space="preserve">The physical domain (time, space, etc.) to the horizontal axis of the graphical presentation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Y-Concept: </w:t>
            </w:r>
            <w:r>
              <w:rPr>
                <w:rFonts w:eastAsia="Times New Roman"/>
                <w:lang w:val="en-US"/>
              </w:rPr>
              <w:t xml:space="preserve">The physical domain (time, space, etc.) to the vertical axis of the graphical presentation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Indications for Pharmacological Stress: </w:t>
            </w:r>
            <w:r>
              <w:rPr>
                <w:rFonts w:eastAsia="Times New Roman"/>
                <w:lang w:val="en-US"/>
              </w:rPr>
              <w:t xml:space="preserve">Indications for Pharmacological Stress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Procedure time base: </w:t>
            </w:r>
            <w:r>
              <w:rPr>
                <w:rFonts w:eastAsia="Times New Roman"/>
                <w:lang w:val="en-US"/>
              </w:rPr>
              <w:t xml:space="preserve">Reference time for measurement of elapsed time in a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Treadmill speed: </w:t>
            </w:r>
            <w:r>
              <w:rPr>
                <w:rFonts w:eastAsia="Times New Roman"/>
                <w:lang w:val="en-US"/>
              </w:rPr>
              <w:t xml:space="preserve">Treadmill speed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Treadmill gradient: </w:t>
            </w:r>
            <w:r>
              <w:rPr>
                <w:rFonts w:eastAsia="Times New Roman"/>
                <w:lang w:val="en-US"/>
              </w:rPr>
              <w:t xml:space="preserve">Treadmill gradient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Ergometer power: </w:t>
            </w:r>
            <w:r>
              <w:rPr>
                <w:rFonts w:eastAsia="Times New Roman"/>
                <w:lang w:val="en-US"/>
              </w:rPr>
              <w:t xml:space="preserve">Ergometer power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Pharmacological Stress Agent Dose Rate: </w:t>
            </w:r>
            <w:r>
              <w:rPr>
                <w:rFonts w:eastAsia="Times New Roman"/>
                <w:lang w:val="en-US"/>
              </w:rPr>
              <w:t xml:space="preserve">Pharmacological Stress Agent Dose Rate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Rating of Perceived Exertion: </w:t>
            </w:r>
            <w:r>
              <w:rPr>
                <w:rFonts w:eastAsia="Times New Roman"/>
                <w:lang w:val="en-US"/>
              </w:rPr>
              <w:t xml:space="preserve">Rating of Perceived Exertion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Ectopic Beats: </w:t>
            </w:r>
            <w:r>
              <w:rPr>
                <w:rFonts w:eastAsia="Times New Roman"/>
                <w:lang w:val="en-US"/>
              </w:rPr>
              <w:t xml:space="preserve">Number of ectopic beats during a period of collection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Double Product: </w:t>
            </w:r>
            <w:r>
              <w:rPr>
                <w:rFonts w:eastAsia="Times New Roman"/>
                <w:lang w:val="en-US"/>
              </w:rPr>
              <w:t xml:space="preserve">Heart rate times systolic blood pressure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Activity workload: </w:t>
            </w:r>
            <w:r>
              <w:rPr>
                <w:rFonts w:eastAsia="Times New Roman"/>
                <w:lang w:val="en-US"/>
              </w:rPr>
              <w:t xml:space="preserve">Physical activity workload (intensity)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 since start of stage: </w:t>
            </w:r>
            <w:r>
              <w:rPr>
                <w:rFonts w:eastAsia="Times New Roman"/>
                <w:lang w:val="en-US"/>
              </w:rPr>
              <w:t xml:space="preserve">Elapsed time at stage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Exercise duration after stress agent injection: </w:t>
            </w:r>
            <w:r>
              <w:rPr>
                <w:rFonts w:eastAsia="Times New Roman"/>
                <w:lang w:val="en-US"/>
              </w:rPr>
              <w:t xml:space="preserve">Exercise duration after stress agent injection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Imaging Start Time: </w:t>
            </w:r>
            <w:r>
              <w:rPr>
                <w:rFonts w:eastAsia="Times New Roman"/>
                <w:lang w:val="en-US"/>
              </w:rPr>
              <w:t xml:space="preserve">Imaging Start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Attenuation correction method: </w:t>
            </w:r>
            <w:r>
              <w:rPr>
                <w:rFonts w:eastAsia="Times New Roman"/>
                <w:lang w:val="en-US"/>
              </w:rPr>
              <w:t xml:space="preserve">Attenuation correction method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Pharmacological Stress Agent Dose: </w:t>
            </w:r>
            <w:r>
              <w:rPr>
                <w:rFonts w:eastAsia="Times New Roman"/>
                <w:lang w:val="en-US"/>
              </w:rPr>
              <w:t xml:space="preserve">Pharmacological Stress Agent Dose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Maximum Power Output Achieved: </w:t>
            </w:r>
            <w:r>
              <w:rPr>
                <w:rFonts w:eastAsia="Times New Roman"/>
                <w:lang w:val="en-US"/>
              </w:rPr>
              <w:t xml:space="preserve">Maximum power output achieved during course of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Peak activity workload: </w:t>
            </w:r>
            <w:r>
              <w:rPr>
                <w:rFonts w:eastAsia="Times New Roman"/>
                <w:lang w:val="en-US"/>
              </w:rPr>
              <w:t xml:space="preserve">Peak physical activity intensity measurement during course of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Peak Double Product: </w:t>
            </w:r>
            <w:r>
              <w:rPr>
                <w:rFonts w:eastAsia="Times New Roman"/>
                <w:lang w:val="en-US"/>
              </w:rPr>
              <w:t xml:space="preserve">Peak Double Product measurement during course of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OSEM algorithm: </w:t>
            </w:r>
            <w:r>
              <w:rPr>
                <w:rFonts w:eastAsia="Times New Roman"/>
                <w:lang w:val="en-US"/>
              </w:rPr>
              <w:t xml:space="preserve">Ordered subsets expectation maximization reconstruction algorithm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Chang method: </w:t>
            </w:r>
            <w:r>
              <w:rPr>
                <w:rFonts w:eastAsia="Times New Roman"/>
                <w:lang w:val="en-US"/>
              </w:rPr>
              <w:t xml:space="preserve">Chang attenuation correction method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Algorithmic attenuation correction: </w:t>
            </w:r>
            <w:r>
              <w:rPr>
                <w:rFonts w:eastAsia="Times New Roman"/>
                <w:lang w:val="en-US"/>
              </w:rPr>
              <w:t xml:space="preserve">Attenuation correction not based on image-based attenuation maps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NM transmission attenuation correction: </w:t>
            </w:r>
            <w:r>
              <w:rPr>
                <w:rFonts w:eastAsia="Times New Roman"/>
                <w:lang w:val="en-US"/>
              </w:rPr>
              <w:t xml:space="preserve">NM transmission attenuation correction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CT-based attenuation correction: </w:t>
            </w:r>
            <w:r>
              <w:rPr>
                <w:rFonts w:eastAsia="Times New Roman"/>
                <w:lang w:val="en-US"/>
              </w:rPr>
              <w:t xml:space="preserve">CT-based attenuation correction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 Attenuation Correction: </w:t>
            </w:r>
            <w:r>
              <w:rPr>
                <w:rFonts w:eastAsia="Times New Roman"/>
                <w:lang w:val="en-US"/>
              </w:rPr>
              <w:t xml:space="preserve">No attenuation correction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Bazett QTc Algorithm: </w:t>
            </w:r>
            <w:r>
              <w:rPr>
                <w:rFonts w:eastAsia="Times New Roman"/>
                <w:lang w:val="en-US"/>
              </w:rPr>
              <w:t xml:space="preserve">Bazett QT Correction Algorithm; QT/(RR ^ 0.5); Bazett HC. "An analysis of the time-relations of electrocardiograms" Heart7:353-370 (1920)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Hodges QTc Algorithm: </w:t>
            </w:r>
            <w:r>
              <w:rPr>
                <w:rFonts w:eastAsia="Times New Roman"/>
                <w:lang w:val="en-US"/>
              </w:rPr>
              <w:t xml:space="preserve">Hodges QT Correction Algorithm; QT + 1.75 (heart rate-60); Hodges M, Salerno Q, Erlien D. "Bazett's QT correction reviewed. Evidence that a linear QT correction for heart rate is better." J Am Coll Cardiol1:694 (1983)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Fridericia QTc Algorithm: </w:t>
            </w:r>
            <w:r>
              <w:rPr>
                <w:rFonts w:eastAsia="Times New Roman"/>
                <w:lang w:val="en-US"/>
              </w:rPr>
              <w:t xml:space="preserve">Fridericia QT Correction Algorithm; QT/(RR ^ 0.333); Fridericia LS. "The duration of systole in the electrocardiogram of normal subjects and of patients with heart disease" Acta Med Scand53:469-486 (1920)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Framingham QTc Algorithm: </w:t>
            </w:r>
            <w:r>
              <w:rPr>
                <w:rFonts w:eastAsia="Times New Roman"/>
                <w:lang w:val="en-US"/>
              </w:rPr>
              <w:t xml:space="preserve">Framingham QT Correction Algorithm; QT + 0.154 (1- RR); Sagie A, Larson MG, Goldberg RJ, et al. "An improved method for adjusting the QT interval for heart rate (the Framingham Heart Study)." Am J Cardiol70:797-801(1992)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Borg RPE Scale: </w:t>
            </w:r>
            <w:r>
              <w:rPr>
                <w:rFonts w:eastAsia="Times New Roman"/>
                <w:lang w:val="en-US"/>
              </w:rPr>
              <w:t xml:space="preserve">Borg Rating of Perceived Exertion Scale, range 6:20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Borg CR10 Scale: </w:t>
            </w:r>
            <w:r>
              <w:rPr>
                <w:rFonts w:eastAsia="Times New Roman"/>
                <w:lang w:val="en-US"/>
              </w:rPr>
              <w:t xml:space="preserve">Borg category ratio scale, open ended range with nominal range 0:10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Overall study quality: </w:t>
            </w:r>
            <w:r>
              <w:rPr>
                <w:rFonts w:eastAsia="Times New Roman"/>
                <w:lang w:val="en-US"/>
              </w:rPr>
              <w:t xml:space="preserve">Overall study quality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Excellent image quality: </w:t>
            </w:r>
            <w:r>
              <w:rPr>
                <w:rFonts w:eastAsia="Times New Roman"/>
                <w:lang w:val="en-US"/>
              </w:rPr>
              <w:t xml:space="preserve">Excellent image quality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Good image quality: </w:t>
            </w:r>
            <w:r>
              <w:rPr>
                <w:rFonts w:eastAsia="Times New Roman"/>
                <w:lang w:val="en-US"/>
              </w:rPr>
              <w:t xml:space="preserve">Good image quality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Poor image quality: </w:t>
            </w:r>
            <w:r>
              <w:rPr>
                <w:rFonts w:eastAsia="Times New Roman"/>
                <w:lang w:val="en-US"/>
              </w:rPr>
              <w:t xml:space="preserve">Poor image quality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Body habitus attenuation: </w:t>
            </w:r>
            <w:r>
              <w:rPr>
                <w:rFonts w:eastAsia="Times New Roman"/>
                <w:lang w:val="en-US"/>
              </w:rPr>
              <w:t xml:space="preserve">Image attenuation due to body physique (overweight)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Breast attenuation: </w:t>
            </w:r>
            <w:r>
              <w:rPr>
                <w:rFonts w:eastAsia="Times New Roman"/>
                <w:lang w:val="en-US"/>
              </w:rPr>
              <w:t xml:space="preserve">Image attenuation due to breast tissue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Diaphragmatic attenuation: </w:t>
            </w:r>
            <w:r>
              <w:rPr>
                <w:rFonts w:eastAsia="Times New Roman"/>
                <w:lang w:val="en-US"/>
              </w:rPr>
              <w:t xml:space="preserve">Image attenuation due to diaphragm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False positive defect finding: </w:t>
            </w:r>
            <w:r>
              <w:rPr>
                <w:rFonts w:eastAsia="Times New Roman"/>
                <w:lang w:val="en-US"/>
              </w:rPr>
              <w:t xml:space="preserve">Finding of a defect is incorrect. E.g., from automated analysis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Non-diagnostic - low heart rate: </w:t>
            </w:r>
            <w:r>
              <w:rPr>
                <w:rFonts w:eastAsia="Times New Roman"/>
                <w:lang w:val="en-US"/>
              </w:rPr>
              <w:t xml:space="preserve">ECG is non-diagnostic due to low heart rate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Non-diagnostic - resting ST abnormalities: </w:t>
            </w:r>
            <w:r>
              <w:rPr>
                <w:rFonts w:eastAsia="Times New Roman"/>
                <w:lang w:val="en-US"/>
              </w:rPr>
              <w:t xml:space="preserve">ECG is non-diagnostic due to resting ST abnormalities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Non-diagnostic - ventricular pacing or LBBB: </w:t>
            </w:r>
            <w:r>
              <w:rPr>
                <w:rFonts w:eastAsia="Times New Roman"/>
                <w:lang w:val="en-US"/>
              </w:rPr>
              <w:t xml:space="preserve">ECG is non-diagnostic due to ventricular pacing or Left Bundle Branch Block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Non-diagnostic ECG: </w:t>
            </w:r>
            <w:r>
              <w:rPr>
                <w:rFonts w:eastAsia="Times New Roman"/>
                <w:lang w:val="en-US"/>
              </w:rPr>
              <w:t xml:space="preserve">ECG is non-diagnostic for presence of acute coronary syndrome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Strongly positive: </w:t>
            </w:r>
            <w:r>
              <w:rPr>
                <w:rFonts w:eastAsia="Times New Roman"/>
                <w:lang w:val="en-US"/>
              </w:rPr>
              <w:t xml:space="preserve">Strongly positive finding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Strongly positive - ST elevation: </w:t>
            </w:r>
            <w:r>
              <w:rPr>
                <w:rFonts w:eastAsia="Times New Roman"/>
                <w:lang w:val="en-US"/>
              </w:rPr>
              <w:t xml:space="preserve">Strongly positive finding - ST elevation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 Depression - Horizontal: </w:t>
            </w:r>
            <w:r>
              <w:rPr>
                <w:rFonts w:eastAsia="Times New Roman"/>
                <w:lang w:val="en-US"/>
              </w:rPr>
              <w:t xml:space="preserve">Finding of ST segment depression with no slope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 Depression - Upsloping: </w:t>
            </w:r>
            <w:r>
              <w:rPr>
                <w:rFonts w:eastAsia="Times New Roman"/>
                <w:lang w:val="en-US"/>
              </w:rPr>
              <w:t xml:space="preserve">Finding of ST segment depression with upslope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 Depression - Downsloping: </w:t>
            </w:r>
            <w:r>
              <w:rPr>
                <w:rFonts w:eastAsia="Times New Roman"/>
                <w:lang w:val="en-US"/>
              </w:rPr>
              <w:t xml:space="preserve">Finding of ST segment depression with downslope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Stress test score: </w:t>
            </w:r>
            <w:r>
              <w:rPr>
                <w:rFonts w:eastAsia="Times New Roman"/>
                <w:lang w:val="en-US"/>
              </w:rPr>
              <w:t xml:space="preserve">Stress test score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Number of diseased vessel territories: </w:t>
            </w:r>
            <w:r>
              <w:rPr>
                <w:rFonts w:eastAsia="Times New Roman"/>
                <w:lang w:val="en-US"/>
              </w:rPr>
              <w:t xml:space="preserve">Number of diseased vessel territories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Weight exceeds equipment limit: </w:t>
            </w:r>
            <w:r>
              <w:rPr>
                <w:rFonts w:eastAsia="Times New Roman"/>
                <w:lang w:val="en-US"/>
              </w:rPr>
              <w:t xml:space="preserve">Patient weight exceeds equipment limit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Difference in Ejection Fraction: </w:t>
            </w:r>
            <w:r>
              <w:rPr>
                <w:rFonts w:eastAsia="Times New Roman"/>
                <w:lang w:val="en-US"/>
              </w:rPr>
              <w:t xml:space="preserve">Difference in Ejection Fraction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Difference in ED LV Volume: </w:t>
            </w:r>
            <w:r>
              <w:rPr>
                <w:rFonts w:eastAsia="Times New Roman"/>
                <w:lang w:val="en-US"/>
              </w:rPr>
              <w:t xml:space="preserve">Difference in End Diastolic Left Ventricular Volume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Ratio of achieved to predicted maximal oxygen consumption: </w:t>
            </w:r>
            <w:r>
              <w:rPr>
                <w:rFonts w:eastAsia="Times New Roman"/>
                <w:lang w:val="en-US"/>
              </w:rPr>
              <w:t xml:space="preserve">Ratio of achieved to predicted maximal oxygen consumption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Ratio of achieved to predicted functional capacity: </w:t>
            </w:r>
            <w:r>
              <w:rPr>
                <w:rFonts w:eastAsia="Times New Roman"/>
                <w:lang w:val="en-US"/>
              </w:rPr>
              <w:t xml:space="preserve">Ratio of achieved to predicted functional capacity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Aerobic index: </w:t>
            </w:r>
            <w:r>
              <w:rPr>
                <w:rFonts w:eastAsia="Times New Roman"/>
                <w:lang w:val="en-US"/>
              </w:rPr>
              <w:t xml:space="preserve">Workload (Watts) at target heart rate divided by body weight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ST/HR Index: </w:t>
            </w:r>
            <w:r>
              <w:rPr>
                <w:rFonts w:eastAsia="Times New Roman"/>
                <w:lang w:val="en-US"/>
              </w:rPr>
              <w:t xml:space="preserve">ST depression at peak exercise divided by the exercise-induced increase in heart rate [Kligfield P, Ameisen O, Okin PM. "Heart rate adjustment of ST segment depression for improved detection of coronary artery disease." Circulation 1989;79:245-55.]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Agreement with prior findings: </w:t>
            </w:r>
            <w:r>
              <w:rPr>
                <w:rFonts w:eastAsia="Times New Roman"/>
                <w:lang w:val="en-US"/>
              </w:rPr>
              <w:t xml:space="preserve">Agreement with prior findings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Disagreement with prior findings: </w:t>
            </w:r>
            <w:r>
              <w:rPr>
                <w:rFonts w:eastAsia="Times New Roman"/>
                <w:lang w:val="en-US"/>
              </w:rPr>
              <w:t xml:space="preserve">Disagreement with prior findings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Rest thallium/stress technetium procedure: </w:t>
            </w:r>
            <w:r>
              <w:rPr>
                <w:rFonts w:eastAsia="Times New Roman"/>
                <w:lang w:val="en-US"/>
              </w:rPr>
              <w:t xml:space="preserve">Nuclear Medicine Rest thallium/stress technetium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Rest technetium/stress technetium 1 day procedure: </w:t>
            </w:r>
            <w:r>
              <w:rPr>
                <w:rFonts w:eastAsia="Times New Roman"/>
                <w:lang w:val="en-US"/>
              </w:rPr>
              <w:t xml:space="preserve">Nuclear Medicine Rest technetium/stress technetium 1 day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Rest technetium/stress technetium 2 day procedure: </w:t>
            </w:r>
            <w:r>
              <w:rPr>
                <w:rFonts w:eastAsia="Times New Roman"/>
                <w:lang w:val="en-US"/>
              </w:rPr>
              <w:t xml:space="preserve">Nuclear Medicine Rest technetium/stress technetium 2 day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Stress technetium/rest technetium 1 day procedure: </w:t>
            </w:r>
            <w:r>
              <w:rPr>
                <w:rFonts w:eastAsia="Times New Roman"/>
                <w:lang w:val="en-US"/>
              </w:rPr>
              <w:t xml:space="preserve">Nuclear Medicine Stress technetium/rest technetium 1 day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NM Myocardial Viability procedure: </w:t>
            </w:r>
            <w:r>
              <w:rPr>
                <w:rFonts w:eastAsia="Times New Roman"/>
                <w:lang w:val="en-US"/>
              </w:rPr>
              <w:t xml:space="preserve">Nuclear Medicine Myocardial Viability procedure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PET Myocardial Perfusion, Rest only: </w:t>
            </w:r>
            <w:r>
              <w:rPr>
                <w:rFonts w:eastAsia="Times New Roman"/>
                <w:lang w:val="en-US"/>
              </w:rPr>
              <w:t xml:space="preserve">Positron Emission Tomography Perfusion Imaging procedure, rest only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PET Myocardial Perfusion, Stress only: </w:t>
            </w:r>
            <w:r>
              <w:rPr>
                <w:rFonts w:eastAsia="Times New Roman"/>
                <w:lang w:val="en-US"/>
              </w:rPr>
              <w:t xml:space="preserve">Positron Emission Tomography Perfusion Imaging procedure, stress only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PET Myocardial Perfusion, Rest and Stress: </w:t>
            </w:r>
            <w:r>
              <w:rPr>
                <w:rFonts w:eastAsia="Times New Roman"/>
                <w:lang w:val="en-US"/>
              </w:rPr>
              <w:t xml:space="preserve">Positron Emission Tomography Perfusion Imaging procedure, rest and stress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PET Myocardial Viability, Rest only: </w:t>
            </w:r>
            <w:r>
              <w:rPr>
                <w:rFonts w:eastAsia="Times New Roman"/>
                <w:lang w:val="en-US"/>
              </w:rPr>
              <w:t xml:space="preserve">Positron Emission Tomography Myocardial Viability procedure, rest only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PET Myocardial Viability, Stress only: </w:t>
            </w:r>
            <w:r>
              <w:rPr>
                <w:rFonts w:eastAsia="Times New Roman"/>
                <w:lang w:val="en-US"/>
              </w:rPr>
              <w:t xml:space="preserve">Positron Emission Tomography Myocardial Viability procedure, stress only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PET Myocardial Viability, Rest and Stress: </w:t>
            </w:r>
            <w:r>
              <w:rPr>
                <w:rFonts w:eastAsia="Times New Roman"/>
                <w:lang w:val="en-US"/>
              </w:rPr>
              <w:t xml:space="preserve">Positron Emission Tomography Myocardial Viability procedure, rest and stress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Anginal Equivalent: </w:t>
            </w:r>
            <w:r>
              <w:rPr>
                <w:rFonts w:eastAsia="Times New Roman"/>
                <w:lang w:val="en-US"/>
              </w:rPr>
              <w:t xml:space="preserve">Group of symptoms heralding angina pectoris that does not include chest pain (dyspnea, diaphoresis, profuse vomiting in a diabetic patient, or </w:t>
            </w:r>
            <w:r>
              <w:rPr>
                <w:rFonts w:eastAsia="Times New Roman"/>
                <w:lang w:val="en-US"/>
              </w:rPr>
              <w:lastRenderedPageBreak/>
              <w:t xml:space="preserve">arm or jaw pain)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Radiopharmaceutical: </w:t>
            </w:r>
            <w:r>
              <w:rPr>
                <w:rFonts w:eastAsia="Times New Roman"/>
                <w:lang w:val="en-US"/>
              </w:rPr>
              <w:t xml:space="preserve">Active ingredient (molecular) used for radioactive tracing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Radiopharmaceutical Start Time: </w:t>
            </w:r>
            <w:r>
              <w:rPr>
                <w:rFonts w:eastAsia="Times New Roman"/>
                <w:lang w:val="en-US"/>
              </w:rPr>
              <w:t xml:space="preserve">Time of radiopharmaceutical administration to the patient for imaging purposes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Radiopharmaceutical Stop Time: </w:t>
            </w:r>
            <w:r>
              <w:rPr>
                <w:rFonts w:eastAsia="Times New Roman"/>
                <w:lang w:val="en-US"/>
              </w:rPr>
              <w:t xml:space="preserve">Ending time of radiopharmaceutical administration to the patient for imaging purposes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Radiopharmaceutical Volume: </w:t>
            </w:r>
            <w:r>
              <w:rPr>
                <w:rFonts w:eastAsia="Times New Roman"/>
                <w:lang w:val="en-US"/>
              </w:rPr>
              <w:t xml:space="preserve">Volume of radiopharmaceutical administered to the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Radionuclide Total Dose: </w:t>
            </w:r>
            <w:r>
              <w:rPr>
                <w:rFonts w:eastAsia="Times New Roman"/>
                <w:lang w:val="en-US"/>
              </w:rPr>
              <w:t xml:space="preserve">Total amount of radionuclide administered to the patient at Radiopharmaceutical Start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Radiopharmaceutical Specific Activity: </w:t>
            </w:r>
            <w:r>
              <w:rPr>
                <w:rFonts w:eastAsia="Times New Roman"/>
                <w:lang w:val="en-US"/>
              </w:rPr>
              <w:t xml:space="preserve">Activity per unit mass of the radiopharmaceutical at Radiopharmaceutical Start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Radionuclide Syringe Counts: </w:t>
            </w:r>
            <w:r>
              <w:rPr>
                <w:rFonts w:eastAsia="Times New Roman"/>
                <w:lang w:val="en-US"/>
              </w:rPr>
              <w:t xml:space="preserve">Pre-injection syringe acquisition count rate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Radionuclide Residual Syringe Counts: </w:t>
            </w:r>
            <w:r>
              <w:rPr>
                <w:rFonts w:eastAsia="Times New Roman"/>
                <w:lang w:val="en-US"/>
              </w:rPr>
              <w:t xml:space="preserve">Syringe acquisition count rate following patient injection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Contrast/Bolus Agent: </w:t>
            </w:r>
            <w:r>
              <w:rPr>
                <w:rFonts w:eastAsia="Times New Roman"/>
                <w:lang w:val="en-US"/>
              </w:rPr>
              <w:t xml:space="preserve">Contrast or bolus agent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Pre-Medication: </w:t>
            </w:r>
            <w:r>
              <w:rPr>
                <w:rFonts w:eastAsia="Times New Roman"/>
                <w:lang w:val="en-US"/>
              </w:rPr>
              <w:t xml:space="preserve">Medication to be administered at the beginning of the Scheduled Procedure Step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Target Region: </w:t>
            </w:r>
            <w:r>
              <w:rPr>
                <w:rFonts w:eastAsia="Times New Roman"/>
                <w:lang w:val="en-US"/>
              </w:rPr>
              <w:t xml:space="preserve">Anatomic Region to be imaged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Imaging Direction: </w:t>
            </w:r>
            <w:r>
              <w:rPr>
                <w:rFonts w:eastAsia="Times New Roman"/>
                <w:lang w:val="en-US"/>
              </w:rPr>
              <w:t xml:space="preserve">Direction of imaging (includes view, transducer orientation, patient orientation, and/or projection)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Imaging Conditions: </w:t>
            </w:r>
            <w:r>
              <w:rPr>
                <w:rFonts w:eastAsia="Times New Roman"/>
                <w:lang w:val="en-US"/>
              </w:rPr>
              <w:t xml:space="preserve">Imaging condition for refinement of protocol (includes secondary posture, instruction, X-Ray / electron beam energy or nuclide, and ultrasound modes), as used in JJ1017 v3.0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Caudal 10 degree distal-cranioproximal oblique: </w:t>
            </w:r>
            <w:r>
              <w:rPr>
                <w:rFonts w:eastAsia="Times New Roman"/>
                <w:lang w:val="en-US"/>
              </w:rPr>
              <w:t xml:space="preserve">Caudal 10 degree distal-cranioproximal oblique radiographic projection, defined per Smallwood et 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Neighborhood Analysis: </w:t>
            </w:r>
            <w:r>
              <w:rPr>
                <w:rFonts w:eastAsia="Times New Roman"/>
                <w:lang w:val="en-US"/>
              </w:rPr>
              <w:t xml:space="preserve">Surface processing utilizing predefined weighting factors (i.e., kernels) applied to different data values depending on their location relative to other data values within the data domain. Includes Low Pass, High Pass, Gaussian, Laplacian, etc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Adaptive Filtering: </w:t>
            </w:r>
            <w:r>
              <w:rPr>
                <w:rFonts w:eastAsia="Times New Roman"/>
                <w:lang w:val="en-US"/>
              </w:rPr>
              <w:t xml:space="preserve">Surface processing applied non-uniformly utilizing a priori knowledge of the system and/or relative locations of the data values within the data domain. Example: Neighborhood analysis where weighting factors are modified continuously based on predefined criteria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Edge Detection: </w:t>
            </w:r>
            <w:r>
              <w:rPr>
                <w:rFonts w:eastAsia="Times New Roman"/>
                <w:lang w:val="en-US"/>
              </w:rPr>
              <w:t xml:space="preserve">Surface processing through the exploitation of discontinuities in the data values within their domain. Includes Gradient filters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Morphological Operations: </w:t>
            </w:r>
            <w:r>
              <w:rPr>
                <w:rFonts w:eastAsia="Times New Roman"/>
                <w:lang w:val="en-US"/>
              </w:rPr>
              <w:t xml:space="preserve">Surface processing based on the connectivity of values based on the shape or structure of the data values within their domain. Includes erode, dilate, etc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Histogram Analysis: </w:t>
            </w:r>
            <w:r>
              <w:rPr>
                <w:rFonts w:eastAsia="Times New Roman"/>
                <w:lang w:val="en-US"/>
              </w:rPr>
              <w:t xml:space="preserve">Surface processing applied to the distribution of the data values. Includes thresholding, Bayesian Classification, etc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Multi-Scale/Resolution Filtering: </w:t>
            </w:r>
            <w:r>
              <w:rPr>
                <w:rFonts w:eastAsia="Times New Roman"/>
                <w:lang w:val="en-US"/>
              </w:rPr>
              <w:t xml:space="preserve">Surface processing accomplished through </w:t>
            </w:r>
            <w:r>
              <w:rPr>
                <w:rFonts w:eastAsia="Times New Roman"/>
                <w:lang w:val="en-US"/>
              </w:rPr>
              <w:lastRenderedPageBreak/>
              <w:t xml:space="preserve">varying the data domain size. Include deformable models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Cluster Analysis: </w:t>
            </w:r>
            <w:r>
              <w:rPr>
                <w:rFonts w:eastAsia="Times New Roman"/>
                <w:lang w:val="en-US"/>
              </w:rPr>
              <w:t xml:space="preserve">Surface processing accomplished by combining data values based on their relative location within their domain or value distribution. Includes K- and C-means, Fuzzy Analysis, Watershed, Seed Growing, etc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Multispectral Processing: </w:t>
            </w:r>
            <w:r>
              <w:rPr>
                <w:rFonts w:eastAsia="Times New Roman"/>
                <w:lang w:val="en-US"/>
              </w:rPr>
              <w:t xml:space="preserve">Surface processing accomplished through the weighted combination of multiple data sets. Includes Principle Component Analysis, linear and non-linear weighed combinations, etc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Manual Processing: </w:t>
            </w:r>
            <w:r>
              <w:rPr>
                <w:rFonts w:eastAsia="Times New Roman"/>
                <w:lang w:val="en-US"/>
              </w:rPr>
              <w:t xml:space="preserve">Surface processing accomplished through human interaction. Region drawing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Artificial Intelligence: </w:t>
            </w:r>
            <w:r>
              <w:rPr>
                <w:rFonts w:eastAsia="Times New Roman"/>
                <w:lang w:val="en-US"/>
              </w:rPr>
              <w:t xml:space="preserve">Surface processing using Artificial Intelligence techniques, such as Machine Learning, Neural Networks, etc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Deformable Models: </w:t>
            </w:r>
            <w:r>
              <w:rPr>
                <w:rFonts w:eastAsia="Times New Roman"/>
                <w:lang w:val="en-US"/>
              </w:rPr>
              <w:t xml:space="preserve">Surface processing using Deformable Model techniques, such as Point Distribution Models, Level Sets, Simplex Meshes, etc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OB-GYN Ultrasound Procedure Report: </w:t>
            </w:r>
            <w:r>
              <w:rPr>
                <w:rFonts w:eastAsia="Times New Roman"/>
                <w:lang w:val="en-US"/>
              </w:rPr>
              <w:t xml:space="preserve">Document Title of OB-GYN procedure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Fetal Biometry Ratios: </w:t>
            </w:r>
            <w:r>
              <w:rPr>
                <w:rFonts w:eastAsia="Times New Roman"/>
                <w:lang w:val="en-US"/>
              </w:rPr>
              <w:t xml:space="preserve">Report section for assessment of fetal growth using ratios and indexes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Fetal Biometry: </w:t>
            </w:r>
            <w:r>
              <w:rPr>
                <w:rFonts w:eastAsia="Times New Roman"/>
                <w:lang w:val="en-US"/>
              </w:rPr>
              <w:t xml:space="preserve">Report section for assessment of fetal growth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Fetal Long Bones: </w:t>
            </w:r>
            <w:r>
              <w:rPr>
                <w:rFonts w:eastAsia="Times New Roman"/>
                <w:lang w:val="en-US"/>
              </w:rPr>
              <w:t xml:space="preserve">Report section for assessment of fetal growth by long bone measurements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Fetal Cranium: </w:t>
            </w:r>
            <w:r>
              <w:rPr>
                <w:rFonts w:eastAsia="Times New Roman"/>
                <w:lang w:val="en-US"/>
              </w:rPr>
              <w:t xml:space="preserve">Report section for assessment of fetal cranium growth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Biometry Group: </w:t>
            </w:r>
            <w:r>
              <w:rPr>
                <w:rFonts w:eastAsia="Times New Roman"/>
                <w:lang w:val="en-US"/>
              </w:rPr>
              <w:t xml:space="preserve">Biometric assessment of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Biophysical Profile: </w:t>
            </w:r>
            <w:r>
              <w:rPr>
                <w:rFonts w:eastAsia="Times New Roman"/>
                <w:lang w:val="en-US"/>
              </w:rPr>
              <w:t xml:space="preserve">Report section for assessment of biophysical observations that evaluate fetal well-being according to Manning, Antepartum Fetal Evaluation: Development of a Fetal Biophysical Profile Score, Am. J Obstet Gynecol, 1980;136:787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Measurement Group: </w:t>
            </w:r>
            <w:r>
              <w:rPr>
                <w:rFonts w:eastAsia="Times New Roman"/>
                <w:lang w:val="en-US"/>
              </w:rPr>
              <w:t xml:space="preserve">A grouping of related measurements and calculations that share a common context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Fetus Summary: </w:t>
            </w:r>
            <w:r>
              <w:rPr>
                <w:rFonts w:eastAsia="Times New Roman"/>
                <w:lang w:val="en-US"/>
              </w:rPr>
              <w:t xml:space="preserve">Report section for fetus specific procedure summary observations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Early Gestation: </w:t>
            </w:r>
            <w:r>
              <w:rPr>
                <w:rFonts w:eastAsia="Times New Roman"/>
                <w:lang w:val="en-US"/>
              </w:rPr>
              <w:t xml:space="preserve">Report section for assessment of early gestation fetus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Identifier: </w:t>
            </w:r>
            <w:r>
              <w:rPr>
                <w:rFonts w:eastAsia="Times New Roman"/>
                <w:lang w:val="en-US"/>
              </w:rPr>
              <w:t xml:space="preserve">A name to differentiate between multiple instances of some item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Pelvis and Uterus: </w:t>
            </w:r>
            <w:r>
              <w:rPr>
                <w:rFonts w:eastAsia="Times New Roman"/>
                <w:lang w:val="en-US"/>
              </w:rPr>
              <w:t xml:space="preserve">Report section for assessment of pelvis and uterus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Growth Percentile rank: </w:t>
            </w:r>
            <w:r>
              <w:rPr>
                <w:rFonts w:eastAsia="Times New Roman"/>
                <w:lang w:val="en-US"/>
              </w:rPr>
              <w:t xml:space="preserve">The rank of a measured growth indicator relative to a normal distribution expressed as a percentage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Growth Z-score: </w:t>
            </w:r>
            <w:r>
              <w:rPr>
                <w:rFonts w:eastAsia="Times New Roman"/>
                <w:lang w:val="en-US"/>
              </w:rPr>
              <w:t xml:space="preserve">The rank of a measured growth indicator relative to a normal distribution expressed as the dimensionless quantity z = (x-m) /s where (x-m) is the deviation of the value x, from the distribution mean, m, and s is the standard deviation of the distribution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Fetus Characteristics: </w:t>
            </w:r>
            <w:r>
              <w:rPr>
                <w:rFonts w:eastAsia="Times New Roman"/>
                <w:lang w:val="en-US"/>
              </w:rPr>
              <w:t xml:space="preserve">Fetus characteristics (findings section title)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Fetal Measurements: </w:t>
            </w:r>
            <w:r>
              <w:rPr>
                <w:rFonts w:eastAsia="Times New Roman"/>
                <w:lang w:val="en-US"/>
              </w:rPr>
              <w:t xml:space="preserve">Fetal Measurements (findings section title)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Frame of Reference Identity: </w:t>
            </w:r>
            <w:r>
              <w:rPr>
                <w:rFonts w:eastAsia="Times New Roman"/>
                <w:lang w:val="en-US"/>
              </w:rPr>
              <w:t xml:space="preserve">There is a defined equivalence between the Frame of Reference of the Registration SOP instance and the Frame of Reference of the referenced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Fiducial Alignment: </w:t>
            </w:r>
            <w:r>
              <w:rPr>
                <w:rFonts w:eastAsia="Times New Roman"/>
                <w:lang w:val="en-US"/>
              </w:rPr>
              <w:t xml:space="preserve">The registration is based on fiducials that represent patient or specimen features identified in each data set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Acquisition Equipment Alignment: </w:t>
            </w:r>
            <w:r>
              <w:rPr>
                <w:rFonts w:eastAsia="Times New Roman"/>
                <w:lang w:val="en-US"/>
              </w:rPr>
              <w:t xml:space="preserve">Registration based on a-priori knowledge of the acquisition geometry. This is not an object registration as in fiducial registration. Rather, it specifies a known spatial relationship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Content-based Alignment: </w:t>
            </w:r>
            <w:r>
              <w:rPr>
                <w:rFonts w:eastAsia="Times New Roman"/>
                <w:lang w:val="en-US"/>
              </w:rPr>
              <w:t xml:space="preserve">Computed registration based on global image information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Visual Alignment: </w:t>
            </w:r>
            <w:r>
              <w:rPr>
                <w:rFonts w:eastAsia="Times New Roman"/>
                <w:lang w:val="en-US"/>
              </w:rPr>
              <w:t xml:space="preserve">Registration by visually guided manipulation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Inter-Hemispheric Plane: </w:t>
            </w:r>
            <w:r>
              <w:rPr>
                <w:rFonts w:eastAsia="Times New Roman"/>
                <w:lang w:val="en-US"/>
              </w:rPr>
              <w:t xml:space="preserve">A plane fiducial that specifies the location of the plane separating the two hemispheres of the brain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Right Hemisphere Most Anterior: </w:t>
            </w:r>
            <w:r>
              <w:rPr>
                <w:rFonts w:eastAsia="Times New Roman"/>
                <w:lang w:val="en-US"/>
              </w:rPr>
              <w:t xml:space="preserve">A point fiducial that specifies the location in the plane perpendicular to the Anterior- Posterior-Commissure axis and tangential to the anterior limit of the right brain hemisphere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Right Hemisphere Most Posterior: </w:t>
            </w:r>
            <w:r>
              <w:rPr>
                <w:rFonts w:eastAsia="Times New Roman"/>
                <w:lang w:val="en-US"/>
              </w:rPr>
              <w:t xml:space="preserve">A point fiducial that specifies the location in the plane perpendicular to the Anterior- Posterior-Commissure axis and tangential to the posterior limit of the right brain hemisphere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Right Hemisphere Most Superior: </w:t>
            </w:r>
            <w:r>
              <w:rPr>
                <w:rFonts w:eastAsia="Times New Roman"/>
                <w:lang w:val="en-US"/>
              </w:rPr>
              <w:t xml:space="preserve">A point fiducial that specifies the location in the plane perpendicular to the Anterior- Posterior-Commissure axis and tangential to the superior limit of the right brain hemisphere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Right Hemisphere Most Inferior: </w:t>
            </w:r>
            <w:r>
              <w:rPr>
                <w:rFonts w:eastAsia="Times New Roman"/>
                <w:lang w:val="en-US"/>
              </w:rPr>
              <w:t xml:space="preserve">A point fiducial that specifies the location in the plane perpendicular to the Anterior- Posterior-Commissure axis and tangential to the inferior limit of the Right brain hemisphere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Hemisphere Most Anterior: </w:t>
            </w:r>
            <w:r>
              <w:rPr>
                <w:rFonts w:eastAsia="Times New Roman"/>
                <w:lang w:val="en-US"/>
              </w:rPr>
              <w:t xml:space="preserve">A point fiducial that specifies the location in the plane perpendicular to the Anterior- Posterior-Commissure axis and tangential to the anterior limit of the left brain hemisphere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Hemisphere Most Posterior: </w:t>
            </w:r>
            <w:r>
              <w:rPr>
                <w:rFonts w:eastAsia="Times New Roman"/>
                <w:lang w:val="en-US"/>
              </w:rPr>
              <w:t xml:space="preserve">A point fiducial that specifies the location in the plane perpendicular to the Anterior- Posterior-Commissure axis and tangential to the posterior limit of the left brain hemisphere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Hemisphere Most Superior: </w:t>
            </w:r>
            <w:r>
              <w:rPr>
                <w:rFonts w:eastAsia="Times New Roman"/>
                <w:lang w:val="en-US"/>
              </w:rPr>
              <w:t xml:space="preserve">A point fiducial that specifies the location in the plane perpendicular to the Anterior- Posterior-Commissure axis and tangential to the superior limit of the left brain hemisphere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Hemisphere Most Inferior: </w:t>
            </w:r>
            <w:r>
              <w:rPr>
                <w:rFonts w:eastAsia="Times New Roman"/>
                <w:lang w:val="en-US"/>
              </w:rPr>
              <w:t xml:space="preserve">A point fiducial that specifies the location in the plane perpendicular to the Anterior- Posterior-Commissure axis and tangential to the inferior limit of the left brain hemisphere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Background: </w:t>
            </w:r>
            <w:r>
              <w:rPr>
                <w:rFonts w:eastAsia="Times New Roman"/>
                <w:lang w:val="en-US"/>
              </w:rPr>
              <w:t xml:space="preserve">That which is not part of an object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Registration Input: </w:t>
            </w:r>
            <w:r>
              <w:rPr>
                <w:rFonts w:eastAsia="Times New Roman"/>
                <w:lang w:val="en-US"/>
              </w:rPr>
              <w:t xml:space="preserve">A segment for use as an input to an image registration process. E.g., to specify the bounding region for determining a Frame of Reference Transformation Matrix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Vascular Ultrasound Procedure Report: </w:t>
            </w:r>
            <w:r>
              <w:rPr>
                <w:rFonts w:eastAsia="Times New Roman"/>
                <w:lang w:val="en-US"/>
              </w:rPr>
              <w:t xml:space="preserve">Root Document Title for ultrasound vascular evidence reports (worksheets)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Vessel Branch: </w:t>
            </w:r>
            <w:r>
              <w:rPr>
                <w:rFonts w:eastAsia="Times New Roman"/>
                <w:lang w:val="en-US"/>
              </w:rPr>
              <w:t xml:space="preserve">The particular vessel branch, such as the inferior, medial or lateral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Graft Type: </w:t>
            </w:r>
            <w:r>
              <w:rPr>
                <w:rFonts w:eastAsia="Times New Roman"/>
                <w:lang w:val="en-US"/>
              </w:rPr>
              <w:t xml:space="preserve">A descriptor or elaboration of the type of graft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Measurement Orientation: </w:t>
            </w:r>
            <w:r>
              <w:rPr>
                <w:rFonts w:eastAsia="Times New Roman"/>
                <w:lang w:val="en-US"/>
              </w:rPr>
              <w:t xml:space="preserve">A modifier to a 2D distance measurement to describe its orientation. E.g., a vascular distance measurement for a vessel plague could have a modifier Transverse or Longitudinal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Doppler Angle: </w:t>
            </w:r>
            <w:r>
              <w:rPr>
                <w:rFonts w:eastAsia="Times New Roman"/>
                <w:lang w:val="en-US"/>
              </w:rPr>
              <w:t xml:space="preserve">The angle formed between the Doppler beam line and the direction of blood flow within a region of interest in the body defined by the sample volume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Sample Volume Depth: </w:t>
            </w:r>
            <w:r>
              <w:rPr>
                <w:rFonts w:eastAsia="Times New Roman"/>
                <w:lang w:val="en-US"/>
              </w:rPr>
              <w:t xml:space="preserve">The depth of the center of the Doppler sample volume measured from skin line along the Doppler line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Pediatric Cardiac Ultrasound Report: </w:t>
            </w:r>
            <w:r>
              <w:rPr>
                <w:rFonts w:eastAsia="Times New Roman"/>
                <w:lang w:val="en-US"/>
              </w:rPr>
              <w:t xml:space="preserve">Pediatric Cardiac Ultrasound Report (document title)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Fetal Cardiac Ultrasound Report: </w:t>
            </w:r>
            <w:r>
              <w:rPr>
                <w:rFonts w:eastAsia="Times New Roman"/>
                <w:lang w:val="en-US"/>
              </w:rPr>
              <w:t xml:space="preserve">Fetal Cardiac Ultrasound Report (document title)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Adult Congenital Cardiac Ultrasound Report: </w:t>
            </w:r>
            <w:r>
              <w:rPr>
                <w:rFonts w:eastAsia="Times New Roman"/>
                <w:lang w:val="en-US"/>
              </w:rPr>
              <w:t xml:space="preserve">Adult Congenital Cardiac Ultrasound Report (document title)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Adult Echocardiography Procedure Report: </w:t>
            </w:r>
            <w:r>
              <w:rPr>
                <w:rFonts w:eastAsia="Times New Roman"/>
                <w:lang w:val="en-US"/>
              </w:rPr>
              <w:t xml:space="preserve">Document title of adult echocardiography procedure (evidence)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Illustration of Finding: </w:t>
            </w:r>
            <w:r>
              <w:rPr>
                <w:rFonts w:eastAsia="Times New Roman"/>
                <w:lang w:val="en-US"/>
              </w:rPr>
              <w:t xml:space="preserve">An image that is a pictorial representation of findings. The concept is typically used as a purpose of reference to an image, such as a depiction of myocardium segments depicting wall motion function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LV Wall Motion Score Index: </w:t>
            </w:r>
            <w:r>
              <w:rPr>
                <w:rFonts w:eastAsia="Times New Roman"/>
                <w:lang w:val="en-US"/>
              </w:rPr>
              <w:t xml:space="preserve">The average of all scored (non-zero) Left Ventricle segment wall motion scores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Acquisition Protocol: </w:t>
            </w:r>
            <w:r>
              <w:rPr>
                <w:rFonts w:eastAsia="Times New Roman"/>
                <w:lang w:val="en-US"/>
              </w:rPr>
              <w:t xml:space="preserve">A type of clinical acquisition protocol for creating images or image-derived measurements. Acquisition protocols may be specific to a manufacturer's product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Area-length biplane: </w:t>
            </w:r>
            <w:r>
              <w:rPr>
                <w:rFonts w:eastAsia="Times New Roman"/>
                <w:lang w:val="en-US"/>
              </w:rPr>
              <w:t xml:space="preserve">Method for calculating left ventricular volume from two orthogonal views containing the true long axis (usually the apical 4 and 2 chamber views). Volume = [pL1 / 6] * [(4A1) Â¸ (pL1) ] * [(4A2) Â¸ (pL2) ]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Area-Length Single Plane: </w:t>
            </w:r>
            <w:r>
              <w:rPr>
                <w:rFonts w:eastAsia="Times New Roman"/>
                <w:lang w:val="en-US"/>
              </w:rPr>
              <w:t xml:space="preserve">Method for calculating left ventricular volume from a view containing the true long axis (usually the apical 4-chamber view). Volume = [8(A)2]Â¸[3pL]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Cube: </w:t>
            </w:r>
            <w:r>
              <w:rPr>
                <w:rFonts w:eastAsia="Times New Roman"/>
                <w:lang w:val="en-US"/>
              </w:rPr>
              <w:t xml:space="preserve">Method (formula) for calculating left ventricle volumes and function derivatives (EF, SV, SI, etc.) that estimates the volume as the cube of diameter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Method of Disks, Biplane: </w:t>
            </w:r>
            <w:r>
              <w:rPr>
                <w:rFonts w:eastAsia="Times New Roman"/>
                <w:lang w:val="en-US"/>
              </w:rPr>
              <w:t xml:space="preserve">Method of calculating volume based on the summation of disk volumes. The disk axis is parallel to the left ventricular long axis and using a disk diameter averaged from the two chamber and four chamber views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Method of Disks, Single Plane: </w:t>
            </w:r>
            <w:r>
              <w:rPr>
                <w:rFonts w:eastAsia="Times New Roman"/>
                <w:lang w:val="en-US"/>
              </w:rPr>
              <w:t xml:space="preserve">Method of calculating volume based on the summation of disk volumes. The disk axis is parallel to the left ventricular long axis with disk diameter taken from the four-chamber view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Teichholz: </w:t>
            </w:r>
            <w:r>
              <w:rPr>
                <w:rFonts w:eastAsia="Times New Roman"/>
                <w:lang w:val="en-US"/>
              </w:rPr>
              <w:t xml:space="preserve">Method (formula) for calculating left ventricle volumes and function derivatives (EF, SV, SI, etc.) Volume = [7.0/(2.4+D) ]*D3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Area by Pressure Half-Time: </w:t>
            </w:r>
            <w:r>
              <w:rPr>
                <w:rFonts w:eastAsia="Times New Roman"/>
                <w:lang w:val="en-US"/>
              </w:rPr>
              <w:t xml:space="preserve">Mitral valve area (cm2) by Pressure Half-time = 220 (cm2.ms) / PHT (ms)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Biplane Ellipse: </w:t>
            </w:r>
            <w:r>
              <w:rPr>
                <w:rFonts w:eastAsia="Times New Roman"/>
                <w:lang w:val="en-US"/>
              </w:rPr>
              <w:t xml:space="preserve">Area = P/4 X d1 X d2 d1 = anterior/posterior axis d2 = medial/lateral axis Hagen-Ansert, Sandra L., Textbook of Diagnostic Ultrasound, ed. 3, The C.V.Mosby Co., 1989, p. 73.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Continuity Equation: </w:t>
            </w:r>
            <w:r>
              <w:rPr>
                <w:rFonts w:eastAsia="Times New Roman"/>
                <w:lang w:val="en-US"/>
              </w:rPr>
              <w:t xml:space="preserve">For conduits in series ("in continuity"), volume flow is equal: A1*V1 = A2*V2. where V is the velocity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Continuity Equation by Mean Velocity: </w:t>
            </w:r>
            <w:r>
              <w:rPr>
                <w:rFonts w:eastAsia="Times New Roman"/>
                <w:lang w:val="en-US"/>
              </w:rPr>
              <w:t xml:space="preserve">For conduits in series ("in continuity"), volume flow is equal: A1*V1 = A2*V2. where V is the mean velocity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Continuity Equation by Peak Velocity: </w:t>
            </w:r>
            <w:r>
              <w:rPr>
                <w:rFonts w:eastAsia="Times New Roman"/>
                <w:lang w:val="en-US"/>
              </w:rPr>
              <w:t xml:space="preserve">For conduits in series ("in continuity"), volume flow is equal: A1*V1 = A2*V2. where V is the peak velocity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Continuity Equation by Velocity Time Integral: </w:t>
            </w:r>
            <w:r>
              <w:rPr>
                <w:rFonts w:eastAsia="Times New Roman"/>
                <w:lang w:val="en-US"/>
              </w:rPr>
              <w:t xml:space="preserve">For conduits in series ("in continuity"), volume flow is equal: A1*V1 = A2*V2. where V is the velocity time integral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Proximal Isovelocity Surface Area: </w:t>
            </w:r>
            <w:r>
              <w:rPr>
                <w:rFonts w:eastAsia="Times New Roman"/>
                <w:lang w:val="en-US"/>
              </w:rPr>
              <w:t xml:space="preserve">Utilizes aliasing velocity (by color Doppler) of flow into an orifice (often regurgitant or stenotic) to measure instantaneous flow rate, orifice area, and flow volume. The instantaneous flow rate = (2Ï€r2vav ) * (Î±Ï€) where vav is the constant velocity known as aliasing velocity at radius r, vp is the peak velocity at the orifice, and Î± is the angle in radians of the constant velocity surface. Estimated Orifice area = Flow rate / vp , where vp is the peak velocity at the orifice and the flow rate is the PISA peak flow rate. The volume flow is then the product of the orifice area and Velocity Time Integral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Full Bernoulli: </w:t>
            </w:r>
            <w:r>
              <w:rPr>
                <w:rFonts w:eastAsia="Times New Roman"/>
                <w:lang w:val="en-US"/>
              </w:rPr>
              <w:t xml:space="preserve">Î”P = 4*(V12 - V22)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Simplified Bernoulli: </w:t>
            </w:r>
            <w:r>
              <w:rPr>
                <w:rFonts w:eastAsia="Times New Roman"/>
                <w:lang w:val="en-US"/>
              </w:rPr>
              <w:t xml:space="preserve">Î”P = 4*V2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Doppler Volume Flow: </w:t>
            </w:r>
            <w:r>
              <w:rPr>
                <w:rFonts w:eastAsia="Times New Roman"/>
                <w:lang w:val="en-US"/>
              </w:rPr>
              <w:t xml:space="preserve">Volume flow = Conduit CSA * (Velocity Time Integral)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Planimetry: </w:t>
            </w:r>
            <w:r>
              <w:rPr>
                <w:rFonts w:eastAsia="Times New Roman"/>
                <w:lang w:val="en-US"/>
              </w:rPr>
              <w:t xml:space="preserve">Direct measurement of an area by tracing an irregular perimeter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Ventricle Mass by M-mode: </w:t>
            </w:r>
            <w:r>
              <w:rPr>
                <w:rFonts w:eastAsia="Times New Roman"/>
                <w:lang w:val="en-US"/>
              </w:rPr>
              <w:t xml:space="preserve">Mass = 1.04 * [(ST+LVID+PWT)3 - LVID3] * 0.8+ 0.6. Mass unit is grams and length in cm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Ventricle Mass by Truncated Ellipse: </w:t>
            </w:r>
            <w:r>
              <w:rPr>
                <w:rFonts w:eastAsia="Times New Roman"/>
                <w:lang w:val="en-US"/>
              </w:rPr>
              <w:t xml:space="preserve">Mass = 1.05P ((b + t)2 X (2/3 (a + t) + d - d3 /3(a + t)2) - b2 (2/3a + d - d3 /3a2)) a = Semi-major axis from widest minor axis radius to apex. b = Short axis radius calculated from short axis cavity area t = Myocardial thickness calculated from short axis epicardial and cavity areas d = Truncated semi-major axis from widest short axis diameter to plane of mitral annulus. Mass unit is grams and length in cm. Schiller NB et al: Recommendations for quantification of the left ventricle by two-dimensional echocardiography, American Society of Echocardiography 2:364, 1989.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 Point Segment Finding Scale: </w:t>
            </w:r>
            <w:r>
              <w:rPr>
                <w:rFonts w:eastAsia="Times New Roman"/>
                <w:lang w:val="en-US"/>
              </w:rPr>
              <w:t xml:space="preserve">A four point, echocardiographic numeric scoring scheme of myocardium segments based on evaluation of wall motion and ventricle morphology. Recommendations for Quantitation of the Left Ventricle by Two-Dimensional Echocardiography, Journal of the American Society of Echocardiography, 2:358-367, 1989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5 Point Segment Finding Scale: </w:t>
            </w:r>
            <w:r>
              <w:rPr>
                <w:rFonts w:eastAsia="Times New Roman"/>
                <w:lang w:val="en-US"/>
              </w:rPr>
              <w:t xml:space="preserve">A five point, echocardiographic numeric scoring scheme of myocardium segments based on evaluation of wall motion and ventricle </w:t>
            </w:r>
            <w:r>
              <w:rPr>
                <w:rFonts w:eastAsia="Times New Roman"/>
                <w:lang w:val="en-US"/>
              </w:rPr>
              <w:lastRenderedPageBreak/>
              <w:t xml:space="preserve">morphology. Recommendations for Quantitation of the Left Ventricle by Two-Dimensional Echocardiography, Journal of the American Society of Echocardiography, 2:358-367, 1989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5 Point Segment Finding Scale With Graded Hypokinesis: </w:t>
            </w:r>
            <w:r>
              <w:rPr>
                <w:rFonts w:eastAsia="Times New Roman"/>
                <w:lang w:val="en-US"/>
              </w:rPr>
              <w:t xml:space="preserve">A five point, echocardiographic numeric scoring scheme of myocardium segments based on evaluation of wall motion and ventricle morphology, with severity of hypokinesis graded. Recommendations for Quantitation of the Left Ventricle by Two-Dimensional Echocardiography, Journal of the American Society of Echocardiography, 2:358-367, 1989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Single Plane Ellipse: </w:t>
            </w:r>
            <w:r>
              <w:rPr>
                <w:rFonts w:eastAsia="Times New Roman"/>
                <w:lang w:val="en-US"/>
              </w:rPr>
              <w:t xml:space="preserve">Method of estimating volume from a planar ellipse. Equivalent to Biplane Ellipse with an assumption that the ellipse in the orthogonal plane has identical major and minor diameters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Modified Simpson: </w:t>
            </w:r>
            <w:r>
              <w:rPr>
                <w:rFonts w:eastAsia="Times New Roman"/>
                <w:lang w:val="en-US"/>
              </w:rPr>
              <w:t xml:space="preserve">Modified Simpson's Method of estimating ventricular volume, based on the method of disks with paired apical views. Schiller NB, et al. "Recommendations for quantitation of the left ventricle by two-dimensional echocardiography. American Society of Echocardiography Committee on Standards, Subcommittee on Quantitation of Two-Dimensional Echocardiograms". J Am Soc Echocardiogr.1989 2(5):358-367. Sep-Oct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Bullet Method: </w:t>
            </w:r>
            <w:r>
              <w:rPr>
                <w:rFonts w:eastAsia="Times New Roman"/>
                <w:lang w:val="en-US"/>
              </w:rPr>
              <w:t xml:space="preserve">Bullet method of estimating ventricular volume. Volume = 5/6 * L * S L: Left ventricle long axis length S: Left ventricle area, SAX view at level of Mitral Valve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Power Doppler: </w:t>
            </w:r>
            <w:r>
              <w:rPr>
                <w:rFonts w:eastAsia="Times New Roman"/>
                <w:lang w:val="en-US"/>
              </w:rPr>
              <w:t xml:space="preserve">Color coded ultrasound images of blood flow, which depict the amplitude, or power, of Doppler signals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3D mode: </w:t>
            </w:r>
            <w:r>
              <w:rPr>
                <w:rFonts w:eastAsia="Times New Roman"/>
                <w:lang w:val="en-US"/>
              </w:rPr>
              <w:t xml:space="preserve">Volumetric ultrasound imaging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Start of drug dose administration: </w:t>
            </w:r>
            <w:r>
              <w:rPr>
                <w:rFonts w:eastAsia="Times New Roman"/>
                <w:lang w:val="en-US"/>
              </w:rPr>
              <w:t xml:space="preserve">Onset of administration of dose of a drug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Start of contrast agent administration: </w:t>
            </w:r>
            <w:r>
              <w:rPr>
                <w:rFonts w:eastAsia="Times New Roman"/>
                <w:lang w:val="en-US"/>
              </w:rPr>
              <w:t xml:space="preserve">Onset of contrast agent administration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Destruction of microbubbles: </w:t>
            </w:r>
            <w:r>
              <w:rPr>
                <w:rFonts w:eastAsia="Times New Roman"/>
                <w:lang w:val="en-US"/>
              </w:rPr>
              <w:t xml:space="preserve">Destruction of ultrasonic contrast microbubbles by a high-energy ultrasound pulse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Onset of exercise: </w:t>
            </w:r>
            <w:r>
              <w:rPr>
                <w:rFonts w:eastAsia="Times New Roman"/>
                <w:lang w:val="en-US"/>
              </w:rPr>
              <w:t xml:space="preserve">Instant at which exercise begins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Cessation of exercise: </w:t>
            </w:r>
            <w:r>
              <w:rPr>
                <w:rFonts w:eastAsia="Times New Roman"/>
                <w:lang w:val="en-US"/>
              </w:rPr>
              <w:t xml:space="preserve">Instant at which exercise ends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Onset of stimulation: </w:t>
            </w:r>
            <w:r>
              <w:rPr>
                <w:rFonts w:eastAsia="Times New Roman"/>
                <w:lang w:val="en-US"/>
              </w:rPr>
              <w:t xml:space="preserve">Instant at which stimulation begins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Cessation of stimulation: </w:t>
            </w:r>
            <w:r>
              <w:rPr>
                <w:rFonts w:eastAsia="Times New Roman"/>
                <w:lang w:val="en-US"/>
              </w:rPr>
              <w:t xml:space="preserve">Instant at which stimulation ends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Line scan pattern: </w:t>
            </w:r>
            <w:r>
              <w:rPr>
                <w:rFonts w:eastAsia="Times New Roman"/>
                <w:lang w:val="en-US"/>
              </w:rPr>
              <w:t xml:space="preserve">Ultrasound transducer scan pattern in which information is gathered along a line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Plane scan pattern: </w:t>
            </w:r>
            <w:r>
              <w:rPr>
                <w:rFonts w:eastAsia="Times New Roman"/>
                <w:lang w:val="en-US"/>
              </w:rPr>
              <w:t xml:space="preserve">Ultrasound transducer scan pattern in which information is gathered within a plane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Volume scan pattern: </w:t>
            </w:r>
            <w:r>
              <w:rPr>
                <w:rFonts w:eastAsia="Times New Roman"/>
                <w:lang w:val="en-US"/>
              </w:rPr>
              <w:t xml:space="preserve">Ultrasound transducer scan pattern in which information is gathered within a volume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Non-imaging Doppler ultrasound transducer geometry: </w:t>
            </w:r>
            <w:r>
              <w:rPr>
                <w:rFonts w:eastAsia="Times New Roman"/>
                <w:lang w:val="en-US"/>
              </w:rPr>
              <w:t xml:space="preserve">Ultrasound transducer geometry characterized by a single scan line used for PW or CW Doppler scanning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Linear ultrasound transducer geometry: </w:t>
            </w:r>
            <w:r>
              <w:rPr>
                <w:rFonts w:eastAsia="Times New Roman"/>
                <w:lang w:val="en-US"/>
              </w:rPr>
              <w:t xml:space="preserve">Ultrasonic transducer geometry characterized by parallel lines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Curved linear ultrasound transducer geometry: </w:t>
            </w:r>
            <w:r>
              <w:rPr>
                <w:rFonts w:eastAsia="Times New Roman"/>
                <w:lang w:val="en-US"/>
              </w:rPr>
              <w:t xml:space="preserve">Ultrasonic transducer geometry characterized by radial lines normal to the outside of a curved surface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Sector ultrasound transducer geometry: </w:t>
            </w:r>
            <w:r>
              <w:rPr>
                <w:rFonts w:eastAsia="Times New Roman"/>
                <w:lang w:val="en-US"/>
              </w:rPr>
              <w:t xml:space="preserve">Ultrasonic transducer geometry characterized by lines originating from a common apex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Radial ultrasound transducer geometry: </w:t>
            </w:r>
            <w:r>
              <w:rPr>
                <w:rFonts w:eastAsia="Times New Roman"/>
                <w:lang w:val="en-US"/>
              </w:rPr>
              <w:t xml:space="preserve">Ultrasonic transducer geometry characterized by lines emanating radially from a single point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Ring ultrasound transducer geometry: </w:t>
            </w:r>
            <w:r>
              <w:rPr>
                <w:rFonts w:eastAsia="Times New Roman"/>
                <w:lang w:val="en-US"/>
              </w:rPr>
              <w:t xml:space="preserve">Ultrasonic transducer geometry characterized by a circular ring of transducer elements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Fixed beam direction: </w:t>
            </w:r>
            <w:r>
              <w:rPr>
                <w:rFonts w:eastAsia="Times New Roman"/>
                <w:lang w:val="en-US"/>
              </w:rPr>
              <w:t xml:space="preserve">Ultrasonic steering technique consisting of a single beam normal to the transducer face steered by the orientation of the probe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Mechanical beam steering: </w:t>
            </w:r>
            <w:r>
              <w:rPr>
                <w:rFonts w:eastAsia="Times New Roman"/>
                <w:lang w:val="en-US"/>
              </w:rPr>
              <w:t xml:space="preserve">Ultrasonic steering technique consisting of mechanically directing the beam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Phased beam steering: </w:t>
            </w:r>
            <w:r>
              <w:rPr>
                <w:rFonts w:eastAsia="Times New Roman"/>
                <w:lang w:val="en-US"/>
              </w:rPr>
              <w:t xml:space="preserve">Ultrasonic steering technique consisting of electronically-steered beams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External Transducer: </w:t>
            </w:r>
            <w:r>
              <w:rPr>
                <w:rFonts w:eastAsia="Times New Roman"/>
                <w:lang w:val="en-US"/>
              </w:rPr>
              <w:t xml:space="preserve">Transducer is designed to be placed onto the surface of the subject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Transesophageal Transducer: </w:t>
            </w:r>
            <w:r>
              <w:rPr>
                <w:rFonts w:eastAsia="Times New Roman"/>
                <w:lang w:val="en-US"/>
              </w:rPr>
              <w:t xml:space="preserve">Transducer is designed for insertion into the esophagus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Endovaginal Transducer: </w:t>
            </w:r>
            <w:r>
              <w:rPr>
                <w:rFonts w:eastAsia="Times New Roman"/>
                <w:lang w:val="en-US"/>
              </w:rPr>
              <w:t xml:space="preserve">Transducer is designed for insertion into the vagina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Endorectal Transducer: </w:t>
            </w:r>
            <w:r>
              <w:rPr>
                <w:rFonts w:eastAsia="Times New Roman"/>
                <w:lang w:val="en-US"/>
              </w:rPr>
              <w:t xml:space="preserve">Transducer is designed for insertion into the rectum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Intravascular Transducer: </w:t>
            </w:r>
            <w:r>
              <w:rPr>
                <w:rFonts w:eastAsia="Times New Roman"/>
                <w:lang w:val="en-US"/>
              </w:rPr>
              <w:t xml:space="preserve">Transducer is designed for insertion via a catheter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Ventricle Mass by Area Length: </w:t>
            </w:r>
            <w:r>
              <w:rPr>
                <w:rFonts w:eastAsia="Times New Roman"/>
                <w:lang w:val="en-US"/>
              </w:rPr>
              <w:t xml:space="preserve">method to measure the mass of the Left Ventricle via the ASE area-length method at end diastole. LV Mass = 1.05*(5/6*(A1*(L+t)) - 5/6*(A2*L)) A1 = Left Ventricle epicardial SAX area at the level of the papillary muscle tips at end diastole. A2 = Left Ventricle endocardial SAX area cavity area at the level of the papillary muscle tips at end diastole. L = Left Ventricle apical view long axis length at end diastole. t = Myocardial thickness can be computed as: t = sqrt (A1/3.14) - sqrt (A2/3.14) Reference: 1) Schiller, N.B., et al. "Recommendations for Quantification of the LV by Two-dimensional Echocardiography." J Am Soc Echo, Vol. 2, No. 5: 358-367, Sep-Oct 1989. 2) Reichek, N., et al. "Anatomic Validation of Left Ventricular Mass Estimates from Clinical Two-dimensional Echocardiography: Initial Results." Circulation, Vol. 67, No. 2: 348-52, February 1983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Ventricle Mass by M-mode - adjusted by Height: </w:t>
            </w:r>
            <w:r>
              <w:rPr>
                <w:rFonts w:eastAsia="Times New Roman"/>
                <w:lang w:val="en-US"/>
              </w:rPr>
              <w:t xml:space="preserve">Equation = Left Ventricle Mass by M-mode (in gram) / (Height (in meter)) ^2.7 Reference: Giovanni De Simone, et al. "Effect of Growth on Variability of Left Ventricular Mass: Assessment of Allometric Signals in Adults and Children and Their Capacity to Predict Cardiovascular Risk". New York, New York and Cincinnati, Ohio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Ventricle Mass by Truncated Ellipse - adjusted by Height: </w:t>
            </w:r>
            <w:r>
              <w:rPr>
                <w:rFonts w:eastAsia="Times New Roman"/>
                <w:lang w:val="en-US"/>
              </w:rPr>
              <w:t xml:space="preserve">Equation = Left Ventricle Mass by Truncated Ellipse / Height^2.7 Reference: Giovanni De Simone, et al. "Effect of Growth on Variability of Left Ventricular Mass: Assessment of Allometric Signals in Adults and Children and Their Capacity to Predict Cardiovascular Risk". New York, New York and Cincinnati, Ohio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Left Ventricle Mass by Area Length - adjusted by Height: </w:t>
            </w:r>
            <w:r>
              <w:rPr>
                <w:rFonts w:eastAsia="Times New Roman"/>
                <w:lang w:val="en-US"/>
              </w:rPr>
              <w:t xml:space="preserve">Equation = Left Ventricle Mass by Area Length / Height^2.7 Reference: Giovanni De Simone, et al. "Effect of Growth on Variability of Left Ventricular Mass: Assessment of Allometric Signals in Adults and Children and Their Capacity to Predict Cardiovascular Risk". New York, New York and Cincinnati, Ohio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CARDIOsphere: </w:t>
            </w:r>
            <w:r>
              <w:rPr>
                <w:rFonts w:eastAsia="Times New Roman"/>
                <w:lang w:val="en-US"/>
              </w:rPr>
              <w:t xml:space="preserve">CARDIOsphereâ„¢ ultrasonic contrast agent produced by POINT Biomedical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Echovist: </w:t>
            </w:r>
            <w:r>
              <w:rPr>
                <w:rFonts w:eastAsia="Times New Roman"/>
                <w:lang w:val="en-US"/>
              </w:rPr>
              <w:t xml:space="preserve">EchovistÂ® ultrasonic contrast agent produced by Schering AG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Imagify: </w:t>
            </w:r>
            <w:r>
              <w:rPr>
                <w:rFonts w:eastAsia="Times New Roman"/>
                <w:lang w:val="en-US"/>
              </w:rPr>
              <w:t xml:space="preserve">Imagifyâ„¢ ultrasonic contrast agent produced by Accusphere Inc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Levovist: </w:t>
            </w:r>
            <w:r>
              <w:rPr>
                <w:rFonts w:eastAsia="Times New Roman"/>
                <w:lang w:val="en-US"/>
              </w:rPr>
              <w:t xml:space="preserve">LevovistÂ® ultrasonic contrast agent produced by Schering AG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Sonazoid: </w:t>
            </w:r>
            <w:r>
              <w:rPr>
                <w:rFonts w:eastAsia="Times New Roman"/>
                <w:lang w:val="en-US"/>
              </w:rPr>
              <w:t xml:space="preserve">Sonazoidâ„¢ ultrasonic contrast agent produced by Daiichi Pharmaceutical / General Electric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SonoVue: </w:t>
            </w:r>
            <w:r>
              <w:rPr>
                <w:rFonts w:eastAsia="Times New Roman"/>
                <w:lang w:val="en-US"/>
              </w:rPr>
              <w:t xml:space="preserve">SonoVueâ„¢ ultrasonic contrast agent produced by Bracco Diagnostics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Targestar-B: </w:t>
            </w:r>
            <w:r>
              <w:rPr>
                <w:rFonts w:eastAsia="Times New Roman"/>
                <w:lang w:val="en-US"/>
              </w:rPr>
              <w:t xml:space="preserve">Targestarâ„¢-B ultrasonic contrast agent produced by Targeson LLC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Targestar-P: </w:t>
            </w:r>
            <w:r>
              <w:rPr>
                <w:rFonts w:eastAsia="Times New Roman"/>
                <w:lang w:val="en-US"/>
              </w:rPr>
              <w:t xml:space="preserve">Targestarâ„¢-P ultrasonic contrast agent produced by Targeson LLC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Imaging Measurement Report: </w:t>
            </w:r>
            <w:r>
              <w:rPr>
                <w:rFonts w:eastAsia="Times New Roman"/>
                <w:lang w:val="en-US"/>
              </w:rPr>
              <w:t xml:space="preserve">A structured report containing the quantitative results of human or machine analysis of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Oncology Measurement Report: </w:t>
            </w:r>
            <w:r>
              <w:rPr>
                <w:rFonts w:eastAsia="Times New Roman"/>
                <w:lang w:val="en-US"/>
              </w:rPr>
              <w:t xml:space="preserve">A structured report containing the quantitative results of human or machine analysis of images for oncology evaluation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Dynamic Contrast MR Measurement Report: </w:t>
            </w:r>
            <w:r>
              <w:rPr>
                <w:rFonts w:eastAsia="Times New Roman"/>
                <w:lang w:val="en-US"/>
              </w:rPr>
              <w:t xml:space="preserve">A structured report containing the quantitative results of human or machine analysis of DCE-MR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PET Measurement Report: </w:t>
            </w:r>
            <w:r>
              <w:rPr>
                <w:rFonts w:eastAsia="Times New Roman"/>
                <w:lang w:val="en-US"/>
              </w:rPr>
              <w:t xml:space="preserve">A structured report containing the quantitative results of human or machine analysis of PET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Imaging Measurements: </w:t>
            </w:r>
            <w:r>
              <w:rPr>
                <w:rFonts w:eastAsia="Times New Roman"/>
                <w:lang w:val="en-US"/>
              </w:rPr>
              <w:t xml:space="preserve">Measurements made on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Derived Imaging Measurements: </w:t>
            </w:r>
            <w:r>
              <w:rPr>
                <w:rFonts w:eastAsia="Times New Roman"/>
                <w:lang w:val="en-US"/>
              </w:rPr>
              <w:t xml:space="preserve">Measurements derived from measurements made on images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Multiparametric MRI: </w:t>
            </w:r>
            <w:r>
              <w:rPr>
                <w:rFonts w:eastAsia="Times New Roman"/>
                <w:lang w:val="en-US"/>
              </w:rPr>
              <w:t xml:space="preserve">An MRI procedure in which multiple parameters including diffusion, dynamic contrast and T2 are measured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Multiparametric MRI of prostate: </w:t>
            </w:r>
            <w:r>
              <w:rPr>
                <w:rFonts w:eastAsia="Times New Roman"/>
                <w:lang w:val="en-US"/>
              </w:rPr>
              <w:t xml:space="preserve">An MRI procedure of the prostate in which multiple parameters including diffusion, dynamic contrast and T2 are measured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Multiparametric MRI of whole body: </w:t>
            </w:r>
            <w:r>
              <w:rPr>
                <w:rFonts w:eastAsia="Times New Roman"/>
                <w:lang w:val="en-US"/>
              </w:rPr>
              <w:t xml:space="preserve">An MRI procedure of the whole body in which multiple parameters including diffusion, dynamic contrast and T2 are measured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Sum of segmented voxel volumes: </w:t>
            </w:r>
            <w:r>
              <w:rPr>
                <w:rFonts w:eastAsia="Times New Roman"/>
                <w:lang w:val="en-US"/>
              </w:rPr>
              <w:t xml:space="preserve">The volume derived by summing the volumes of all the voxels (and partial voxels if the segment contains partially occupied voxels) included in the segment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Peak Value Within ROI: </w:t>
            </w:r>
            <w:r>
              <w:rPr>
                <w:rFonts w:eastAsia="Times New Roman"/>
                <w:lang w:val="en-US"/>
              </w:rPr>
              <w:t xml:space="preserve">Maximum average gray value that is calculated from a 1 cubic centimeter sphere placed within the region of interest. Reference Wahl et al PERCIST article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Metabolic Volume: </w:t>
            </w:r>
            <w:r>
              <w:rPr>
                <w:rFonts w:eastAsia="Times New Roman"/>
                <w:lang w:val="en-US"/>
              </w:rPr>
              <w:t xml:space="preserve">The volume of a lesion (e.g., a tumor) ascertained through information about its metabolic activity (e.g., SUV on PET). Abbreviated "MV". Synonymous with Metabolic Tumor Volume (MTV)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Total Lesion Glycolysis: </w:t>
            </w:r>
            <w:r>
              <w:rPr>
                <w:rFonts w:eastAsia="Times New Roman"/>
                <w:lang w:val="en-US"/>
              </w:rPr>
              <w:t xml:space="preserve">The total activity of a lesion obtained as the product of its volume and its glycolytic activity (on FDG-PET). The volume may be defined on the same modality (e.g., the MV on FDG-PET by some thresholding or other technique) or on another spatially registered modality (e.g., the lesion outline segmented on CT or MR). Does not apply to other radiopharmaceuticals than those involved in glucose metabolism. Abbreviated TLG. Synonymnous with "Tumor Lesion Glycolysis"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Glycolysis: </w:t>
            </w:r>
            <w:r>
              <w:rPr>
                <w:rFonts w:eastAsia="Times New Roman"/>
                <w:lang w:val="en-US"/>
              </w:rPr>
              <w:t xml:space="preserve">The amount glycolytic activity summed across all voxels in a defined region or within a defined range of SUV (on FDG-PET)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Total Lesion Proliferation: </w:t>
            </w:r>
            <w:r>
              <w:rPr>
                <w:rFonts w:eastAsia="Times New Roman"/>
                <w:lang w:val="en-US"/>
              </w:rPr>
              <w:t xml:space="preserve">The total activity of a lesion obtained as the product of its volume and its proliferative activity (on FLT-PET). The volume may be defined on the same modality (e.g., the MV on FDG-PET by some thresholding or other technique) or on another spatially registered modality (e.g., the lesion outline segmented on CT or MR). Does not apply to other radiopharmaceuticals than those involved in cellular proliferation. Abbreviated TLP. Synonymnous with "Tumor Lesion Proliferation"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Proliferative Activity: </w:t>
            </w:r>
            <w:r>
              <w:rPr>
                <w:rFonts w:eastAsia="Times New Roman"/>
                <w:lang w:val="en-US"/>
              </w:rPr>
              <w:t xml:space="preserve">The amount proliferative activity summed across all voxels in a defined region or within a defined range of SUV (on FLT-PET)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Standardized Added Metabolic Activity (SAM): </w:t>
            </w:r>
            <w:r>
              <w:rPr>
                <w:rFonts w:eastAsia="Times New Roman"/>
                <w:lang w:val="en-US"/>
              </w:rPr>
              <w:t xml:space="preserve">A background-corrected, partial volume independent version of TLG. SAM is calculated by drawing a volume of interest (VOI1) around the tumour and a larger VOI (VOI2) around VOI1. Subtracting the background activity in VOI2-VOI1 from VOI1 yields SAM. See Mertens et al. "Standardized added metabolic activity (SAM): a partial volume independent marker of total lesion glycolysis in liver metastases". Eur J Nucl Med Mol Imaging (2012) 39:1441â€“1448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Standardized Added Metabolic Activity (SAM) Background: </w:t>
            </w:r>
            <w:r>
              <w:rPr>
                <w:rFonts w:eastAsia="Times New Roman"/>
                <w:lang w:val="en-US"/>
              </w:rPr>
              <w:t xml:space="preserve">The background value (VOI2-VOI1) used to calculate Standardized Added Metabolic Activity (SAM). SAM is calculated by drawing a volume of interest (VOI1) around the tumour and a larger VOI (VOI2) around VOI1. Subtracting the background activity in VOI2-VOI1 from VOI1 yields SAM. See Mertens et al. "Standardized added metabolic activity (SAM): a partial volume independent marker of total lesion glycolysis in liver metastases". Eur J Nucl Med Mol Imaging (2012) 39:1441â€“1448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Lesion to Background SUV Ratio: </w:t>
            </w:r>
            <w:r>
              <w:rPr>
                <w:rFonts w:eastAsia="Times New Roman"/>
                <w:lang w:val="en-US"/>
              </w:rPr>
              <w:t xml:space="preserve">The ratio of the SUV within a tumor to the SUV of a pre-defined background region. Need reference(s). A more general concept than Tumor to Background Ratio (TBR)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Background for Lesion to Background SUV Ratio: </w:t>
            </w:r>
            <w:r>
              <w:rPr>
                <w:rFonts w:eastAsia="Times New Roman"/>
                <w:lang w:val="en-US"/>
              </w:rPr>
              <w:t xml:space="preserve">The SUV of a pre-defined background region used to compute Lesion to Background SUV Ratio. Need reference(s)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Fractal Dimension: </w:t>
            </w:r>
            <w:r>
              <w:rPr>
                <w:rFonts w:eastAsia="Times New Roman"/>
                <w:lang w:val="en-US"/>
              </w:rPr>
              <w:t xml:space="preserve">A statistical index of complexity comparing how detail in a fractal pattern changes with the scale at which it is measured; a ratio of the change in detail to the change in scale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Skewness: </w:t>
            </w:r>
            <w:r>
              <w:rPr>
                <w:rFonts w:eastAsia="Times New Roman"/>
                <w:lang w:val="en-US"/>
              </w:rPr>
              <w:t xml:space="preserve">Measure of the asymmetry of the probability distribution of a real-valued random variable about its mean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Kurtosis: </w:t>
            </w:r>
            <w:r>
              <w:rPr>
                <w:rFonts w:eastAsia="Times New Roman"/>
                <w:lang w:val="en-US"/>
              </w:rPr>
              <w:t xml:space="preserve">Measure of the peakedness of the probability distribution of a real-valued random variable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Entropy of GLCM: </w:t>
            </w:r>
            <w:r>
              <w:rPr>
                <w:rFonts w:eastAsia="Times New Roman"/>
                <w:lang w:val="en-US"/>
              </w:rPr>
              <w:t xml:space="preserve">The zero order entropy of a Gray Level Co-occurrence Matrix (GLCM). A measure of disorder. See http://www.fp.ucalgary.ca/mhallbey/equations.htm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Energy of GLCM: </w:t>
            </w:r>
            <w:r>
              <w:rPr>
                <w:rFonts w:eastAsia="Times New Roman"/>
                <w:lang w:val="en-US"/>
              </w:rPr>
              <w:t xml:space="preserve">The energy (uniformity) (square root of the Angular Second Moment (ASM)) of a Gray Level Co-occurrence Matrix (GLCM). A measure of orderliness. See http://www.fp.ucalgary.ca/mhallbey/equations.htm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Homogeneity of GLCM: </w:t>
            </w:r>
            <w:r>
              <w:rPr>
                <w:rFonts w:eastAsia="Times New Roman"/>
                <w:lang w:val="en-US"/>
              </w:rPr>
              <w:t xml:space="preserve">The Inverse Difference Moment of a Gray Level Co-occurrence Matrix (GLCM). See http://www.fp.ucalgary.ca/mhallbey/equations.htm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Contrast of GLCM: </w:t>
            </w:r>
            <w:r>
              <w:rPr>
                <w:rFonts w:eastAsia="Times New Roman"/>
                <w:lang w:val="en-US"/>
              </w:rPr>
              <w:t xml:space="preserve">The sum of squares variance of a Gray Level Co-occurrence Matrix (GLCM). See http://www.fp.ucalgary.ca/mhallbey/equations.htm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Dissimilarity of GLCM: </w:t>
            </w:r>
            <w:r>
              <w:rPr>
                <w:rFonts w:eastAsia="Times New Roman"/>
                <w:lang w:val="en-US"/>
              </w:rPr>
              <w:t xml:space="preserve">The dissimilarity of a Gray Level Co-occurrence Matrix (GLCM). See http://www.fp.ucalgary.ca/mhallbey/equations.htm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ASM of GLCM: </w:t>
            </w:r>
            <w:r>
              <w:rPr>
                <w:rFonts w:eastAsia="Times New Roman"/>
                <w:lang w:val="en-US"/>
              </w:rPr>
              <w:t xml:space="preserve">The Angular Second Moment of a Gray Level Co-occurrence Matrix (GLCM). See http://www.fp.ucalgary.ca/mhallbey/equations.htm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Correlation of GLCM: </w:t>
            </w:r>
            <w:r>
              <w:rPr>
                <w:rFonts w:eastAsia="Times New Roman"/>
                <w:lang w:val="en-US"/>
              </w:rPr>
              <w:t xml:space="preserve">A measure of the linear dependency of grey levels on those of neighbouring pixels of a Gray Level Co-occurrence Matrix (GLCM). See http://www.fp.ucalgary.ca/mhallbey/equations.htm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Gray Level Co-occurrence Matrix (GLCM): </w:t>
            </w:r>
            <w:r>
              <w:rPr>
                <w:rFonts w:eastAsia="Times New Roman"/>
                <w:lang w:val="en-US"/>
              </w:rPr>
              <w:t xml:space="preserve">A tabulation of how often different combinations of pixel values (grey levels) occur in an image. See http://www.fp.ucalgary.ca/mhallbey/the_glcm.htm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Subject Time Point Identifier: </w:t>
            </w:r>
            <w:r>
              <w:rPr>
                <w:rFonts w:eastAsia="Times New Roman"/>
                <w:lang w:val="en-US"/>
              </w:rPr>
              <w:t xml:space="preserve">An identifier of a specific time point in a continuum, which is unique within an appropriate local context (such as an entire organization, system or treatment protocol), which identifies the time point for a specific patient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Protocol Time Point Identifier: </w:t>
            </w:r>
            <w:r>
              <w:rPr>
                <w:rFonts w:eastAsia="Times New Roman"/>
                <w:lang w:val="en-US"/>
              </w:rPr>
              <w:t xml:space="preserve">An identifier of a specific time point in a continuum, which is unique within an appropriate local context (such as an entire organization, system or treatment protocol), which identifies the time point â€œslotâ€ within a treatment protocol using the same value for all patients in the protocol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 Point Type: </w:t>
            </w:r>
            <w:r>
              <w:rPr>
                <w:rFonts w:eastAsia="Times New Roman"/>
                <w:lang w:val="en-US"/>
              </w:rPr>
              <w:t xml:space="preserve">A pre-defined type of a specific time point in a continuum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 Point Order: </w:t>
            </w:r>
            <w:r>
              <w:rPr>
                <w:rFonts w:eastAsia="Times New Roman"/>
                <w:lang w:val="en-US"/>
              </w:rPr>
              <w:t xml:space="preserve">A number indicating the order of a time point relative to other time points in the same continuum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Posttreatment: </w:t>
            </w:r>
            <w:r>
              <w:rPr>
                <w:rFonts w:eastAsia="Times New Roman"/>
                <w:lang w:val="en-US"/>
              </w:rPr>
              <w:t xml:space="preserve">The time after the treatment of interest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Eligibility: </w:t>
            </w:r>
            <w:r>
              <w:rPr>
                <w:rFonts w:eastAsia="Times New Roman"/>
                <w:lang w:val="en-US"/>
              </w:rPr>
              <w:t xml:space="preserve">For the purpose of determining eligibility for a protocol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RECIST 1.0: </w:t>
            </w:r>
            <w:r>
              <w:rPr>
                <w:rFonts w:eastAsia="Times New Roman"/>
                <w:lang w:val="en-US"/>
              </w:rPr>
              <w:t xml:space="preserve">Response Evaluation Criteria in Solid Tumors version 1.0. See [RECIST] in Normative References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RECIST 1.1: </w:t>
            </w:r>
            <w:r>
              <w:rPr>
                <w:rFonts w:eastAsia="Times New Roman"/>
                <w:lang w:val="en-US"/>
              </w:rPr>
              <w:t xml:space="preserve">Response Evaluation Criteria in Solid Tumors Version 1.1. See Eisenhauer et al. "New Response Evaluation Criteria in Solid Tumours: Revised RECIST Guideline (version 1.1)." European Journal of Cancer 45, no. 2 (n.d.): 228â€“47. doi:10.1016/j.ejca.2008.10.026.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Real World Value Map used for measurement: </w:t>
            </w:r>
            <w:r>
              <w:rPr>
                <w:rFonts w:eastAsia="Times New Roman"/>
                <w:lang w:val="en-US"/>
              </w:rPr>
              <w:t xml:space="preserve">A reference to the Real World Value Map applied to the stored image pixel values before their use for a measurement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Image Library Group: </w:t>
            </w:r>
            <w:r>
              <w:rPr>
                <w:rFonts w:eastAsia="Times New Roman"/>
                <w:lang w:val="en-US"/>
              </w:rPr>
              <w:t xml:space="preserve">A container that groups common information about a set of images used as evidence to produce a report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Acquisition Date: </w:t>
            </w:r>
            <w:r>
              <w:rPr>
                <w:rFonts w:eastAsia="Times New Roman"/>
                <w:lang w:val="en-US"/>
              </w:rPr>
              <w:t xml:space="preserve">The date the acquisition of data started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Acquisition Time: </w:t>
            </w:r>
            <w:r>
              <w:rPr>
                <w:rFonts w:eastAsia="Times New Roman"/>
                <w:lang w:val="en-US"/>
              </w:rPr>
              <w:t xml:space="preserve">The time the acquisition of data started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PET Radionuclide Incubation Time: </w:t>
            </w:r>
            <w:r>
              <w:rPr>
                <w:rFonts w:eastAsia="Times New Roman"/>
                <w:lang w:val="en-US"/>
              </w:rPr>
              <w:t xml:space="preserve">The time between the start of injection of the PET radionuclide and the start of acquisition of the PET data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R2-Coefficient: </w:t>
            </w:r>
            <w:r>
              <w:rPr>
                <w:rFonts w:eastAsia="Times New Roman"/>
                <w:lang w:val="en-US"/>
              </w:rPr>
              <w:t xml:space="preserve">Coefficient of determination, R2. An indication of goodness of fit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Perfusion analysis by Stable Xenon CT technique: </w:t>
            </w:r>
            <w:r>
              <w:rPr>
                <w:rFonts w:eastAsia="Times New Roman"/>
                <w:lang w:val="en-US"/>
              </w:rPr>
              <w:t xml:space="preserve">Perfusion analysis by Stable Xenon CT technique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Perfusion analysis by IV Iodinated Contrast CT technique: </w:t>
            </w:r>
            <w:r>
              <w:rPr>
                <w:rFonts w:eastAsia="Times New Roman"/>
                <w:lang w:val="en-US"/>
              </w:rPr>
              <w:t xml:space="preserve">Perfusion analysis by IV Iodinated Contrast CT technique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Perfusion analysis by Arterial Spin Labeling MR technique: </w:t>
            </w:r>
            <w:r>
              <w:rPr>
                <w:rFonts w:eastAsia="Times New Roman"/>
                <w:lang w:val="en-US"/>
              </w:rPr>
              <w:t xml:space="preserve">Perfusion analysis by Arterial Spin Labeling (ASL) MR technique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Perfusion analysis by Susceptibility MR technique: </w:t>
            </w:r>
            <w:r>
              <w:rPr>
                <w:rFonts w:eastAsia="Times New Roman"/>
                <w:lang w:val="en-US"/>
              </w:rPr>
              <w:t xml:space="preserve">Perfusion analysis by Susceptibility (T2*) MR technique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Least Mean Square (LMS) deconvolution: </w:t>
            </w:r>
            <w:r>
              <w:rPr>
                <w:rFonts w:eastAsia="Times New Roman"/>
                <w:lang w:val="en-US"/>
              </w:rPr>
              <w:t xml:space="preserve">Least Mean Square (LMS) deconvolution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Singular Value Decomposition (SVD) deconvolution: </w:t>
            </w:r>
            <w:r>
              <w:rPr>
                <w:rFonts w:eastAsia="Times New Roman"/>
                <w:lang w:val="en-US"/>
              </w:rPr>
              <w:t xml:space="preserve">Singular Value Decomposition (SVD) deconvolution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Ktrans: </w:t>
            </w:r>
            <w:r>
              <w:rPr>
                <w:rFonts w:eastAsia="Times New Roman"/>
                <w:lang w:val="en-US"/>
              </w:rPr>
              <w:t xml:space="preserve">Ktrans, the volume transfer constant of a tracer diffusion kinetic model, specifically the volume transfer constant between blood plasma and extravascular extracellular space (EES) See Tofts et al, "Estimating Kinetic Parameters From Dynamic Contrast-Enhanced T1-Weighted MRI of a Diffusable Tracer: Standardized Quantities and Symbols", Journal of Magnetic Resonance Imaging, vol. 10, pp. 223â€“232, 1999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kep: </w:t>
            </w:r>
            <w:r>
              <w:rPr>
                <w:rFonts w:eastAsia="Times New Roman"/>
                <w:lang w:val="en-US"/>
              </w:rPr>
              <w:t xml:space="preserve">kep, the rate constant between extravascular extracellular space (EES) and blood plasma See Tofts et al, "Estimating Kinetic Parameters From Dynamic Contrast-Enhanced T1-Weighted MRI of a Diffusable Tracer: Standardized Quantities and Symbols", Journal of Magnetic Resonance Imaging, vol. 10, pp. 223â€“232, 1999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ve: </w:t>
            </w:r>
            <w:r>
              <w:rPr>
                <w:rFonts w:eastAsia="Times New Roman"/>
                <w:lang w:val="en-US"/>
              </w:rPr>
              <w:t xml:space="preserve">ve, the fractional (not absolute) volume of extravascular extracellular space (EES) per unit volume of tissue See Tofts et al, "Estimating Kinetic Parameters From Dynamic Contrast-Enhanced T1-Weighted MRI of a Diffusable Tracer: Standardized Quantities and Symbols", Journal of Magnetic Resonance Imaging, vol. 10, pp. 223â€“232, 1999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IAUC: </w:t>
            </w:r>
            <w:r>
              <w:rPr>
                <w:rFonts w:eastAsia="Times New Roman"/>
                <w:lang w:val="en-US"/>
              </w:rPr>
              <w:t xml:space="preserve">The intial area under the contrast agent concentrationâ€“time curve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IAUC60: </w:t>
            </w:r>
            <w:r>
              <w:rPr>
                <w:rFonts w:eastAsia="Times New Roman"/>
                <w:lang w:val="en-US"/>
              </w:rPr>
              <w:t xml:space="preserve">The intial area under the contrast agent concentrationâ€“time curve at 60 seconds after the onset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IAUC90: </w:t>
            </w:r>
            <w:r>
              <w:rPr>
                <w:rFonts w:eastAsia="Times New Roman"/>
                <w:lang w:val="en-US"/>
              </w:rPr>
              <w:t xml:space="preserve">The intial area under the contrast agent concentrationâ€“time curve at 90 seconds after the onset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tau_m: </w:t>
            </w:r>
            <w:r>
              <w:rPr>
                <w:rFonts w:eastAsia="Times New Roman"/>
                <w:lang w:val="en-US"/>
              </w:rPr>
              <w:t xml:space="preserve">Ï„m. The mean intracellular water lifetime (Ï„i). Used in the Shutter-Speed Model (SSM) of tracer kinetics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vp: </w:t>
            </w:r>
            <w:r>
              <w:rPr>
                <w:rFonts w:eastAsia="Times New Roman"/>
                <w:lang w:val="en-US"/>
              </w:rPr>
              <w:t xml:space="preserve">vp. The fractional (not absolute) blood plasma volume per unit volume of tissue. See Tofts et al, "Estimating Kinetic Parameters From Dynamic Contrast-Enhanced T1-Weighted MRI of a Diffusable Tracer: Standardized Quantities and Symbols", Journal of Magnetic Resonance Imaging, vol. 10, pp. 223â€“232, 1999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Standard Tofts Model: </w:t>
            </w:r>
            <w:r>
              <w:rPr>
                <w:rFonts w:eastAsia="Times New Roman"/>
                <w:lang w:val="en-US"/>
              </w:rPr>
              <w:t xml:space="preserve">A tracer diffusion kinetic model in which the permeability is assumed to be isodirectional. See P. Tofts, "Modeling tracer kinetics in dynamic Gd-DTPA MR imaging", Journal of Magnetic Resonance Imaging, vol. 7, pp. 91â€“101, 1997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Extended Tofts Model: </w:t>
            </w:r>
            <w:r>
              <w:rPr>
                <w:rFonts w:eastAsia="Times New Roman"/>
                <w:lang w:val="en-US"/>
              </w:rPr>
              <w:t xml:space="preserve">A tracer diffusion kinetic model in which the permeability is not assumed to be isodirectional, and which includes the contribution of tracer in the blood plasma to the total tissue concentration. See P. Tofts, "Modeling tracer kinetics in dynamic Gd-DTPA MR imaging", Journal of Magnetic Resonance Imaging, vol. 7, pp. 91â€“101, 1997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Model-free concentration-time quantitification: </w:t>
            </w:r>
            <w:r>
              <w:rPr>
                <w:rFonts w:eastAsia="Times New Roman"/>
                <w:lang w:val="en-US"/>
              </w:rPr>
              <w:t xml:space="preserve">A semiquantitative analysis of the contrast-enhancement concentration versus time curve that avoids the use of a pharmacokinetic model. E.g., integration to compute the initial area under the curve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First Pass Leakage Profile (FPLP): </w:t>
            </w:r>
            <w:r>
              <w:rPr>
                <w:rFonts w:eastAsia="Times New Roman"/>
                <w:lang w:val="en-US"/>
              </w:rPr>
              <w:t xml:space="preserve">A tracer diffusion kinetic model that accounts for the tumor leakage profile during the first pass of contrast. See Li, Ka-Loh, Xiao Ping Zhu, John Waterton, and Alan Jackson. "Improved 3D Quantitative Mapping of Blood Volume and Endothelial Permeability in Brain Tumors." Journal of Magnetic Resonance Imaging 12, no. 2 (2000): 347â€“357. doi:â€‹10.1002/â€‹1522-2586(200008)12:â€‹2&lt;347::AID-JMRI19&gt;â€‹3.0.CO;2-7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Shutter-Speed Model (SSM): </w:t>
            </w:r>
            <w:r>
              <w:rPr>
                <w:rFonts w:eastAsia="Times New Roman"/>
                <w:lang w:val="en-US"/>
              </w:rPr>
              <w:t xml:space="preserve">A tracer diffusion kinetic model that does not assume that intercompartmental water molecule exchange is infinitely fast. See Li, Xin, Wei Huang, Thomas E. Yankeelov, Alina Tudorica, William D. Rooney, and Charles S. Springer. â€œShutter-Speed Analysis of Contrast Reagent Bolus-Tracking Data: Preliminary Observations in Benign and Malignant Breast Disease.â€ Magnetic Resonance in Medicine 53, no. 3 (2005): 724â€“29. doi:10.1002/mrm.20405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T1 by Multiple Flip Angles: </w:t>
            </w:r>
            <w:r>
              <w:rPr>
                <w:rFonts w:eastAsia="Times New Roman"/>
                <w:lang w:val="en-US"/>
              </w:rPr>
              <w:t xml:space="preserve">T1 measurement by Multiple Flip Angles (MFA) (variable saturation) method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T1 by Inversion Recovery: </w:t>
            </w:r>
            <w:r>
              <w:rPr>
                <w:rFonts w:eastAsia="Times New Roman"/>
                <w:lang w:val="en-US"/>
              </w:rPr>
              <w:t xml:space="preserve">T1 measurement by Inversion Recovery (IR) method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T1 by Fixed Value: </w:t>
            </w:r>
            <w:r>
              <w:rPr>
                <w:rFonts w:eastAsia="Times New Roman"/>
                <w:lang w:val="en-US"/>
              </w:rPr>
              <w:t xml:space="preserve">Calculation was performed using a fixed value of T1 rather than a measured value. The value could be encoded as the value of (126353, DCM, "T1 Used For Calculation")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T1 Used For Calculation: </w:t>
            </w:r>
            <w:r>
              <w:rPr>
                <w:rFonts w:eastAsia="Times New Roman"/>
                <w:lang w:val="en-US"/>
              </w:rPr>
              <w:t xml:space="preserve">The fixed value of T1 used for a calculation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AIF Ignored: </w:t>
            </w:r>
            <w:r>
              <w:rPr>
                <w:rFonts w:eastAsia="Times New Roman"/>
                <w:lang w:val="en-US"/>
              </w:rPr>
              <w:t xml:space="preserve">No Arterial Input Function was used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Population Averaged AIF: </w:t>
            </w:r>
            <w:r>
              <w:rPr>
                <w:rFonts w:eastAsia="Times New Roman"/>
                <w:lang w:val="en-US"/>
              </w:rPr>
              <w:t xml:space="preserve">A population-averaged Arterial Input Function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User-defined AIF ROI: </w:t>
            </w:r>
            <w:r>
              <w:rPr>
                <w:rFonts w:eastAsia="Times New Roman"/>
                <w:lang w:val="en-US"/>
              </w:rPr>
              <w:t xml:space="preserve">An Arterial Input Function computed from a user-defined Region of Interest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Automatically Detected AIF ROI: </w:t>
            </w:r>
            <w:r>
              <w:rPr>
                <w:rFonts w:eastAsia="Times New Roman"/>
                <w:lang w:val="en-US"/>
              </w:rPr>
              <w:t xml:space="preserve">An Arterial Input Function computed from an </w:t>
            </w:r>
            <w:r>
              <w:rPr>
                <w:rFonts w:eastAsia="Times New Roman"/>
                <w:lang w:val="en-US"/>
              </w:rPr>
              <w:lastRenderedPageBreak/>
              <w:t xml:space="preserve">automatically detected Region of Interest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Blind Estimation of AIF: </w:t>
            </w:r>
            <w:r>
              <w:rPr>
                <w:rFonts w:eastAsia="Times New Roman"/>
                <w:lang w:val="en-US"/>
              </w:rPr>
              <w:t xml:space="preserve">A data-driven blind source separation (BSS) algorithm that estimates AIF from individuals without any presumed AIF model and initialization. See Lin, Yu-Chun, Tsung-Han Chan, Chong-Yung Chi, Shu-Hang Ng, Hao-Li Liu, Kuo-Chen Wei, Yau-Yau Wai, Chun-Chieh Wang, and Jiun-Jie Wang. "Blind Estimation of the Arterial Input Function in Dynamic Contrast-Enhanced MRI Using Purity Maximization." Magnetic Resonance in Medicine 68, no. 5 (November 1, 2012): 1439â€“49. doi:10.1002/mrm.24144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 of Peak Concentration: </w:t>
            </w:r>
            <w:r>
              <w:rPr>
                <w:rFonts w:eastAsia="Times New Roman"/>
                <w:lang w:val="en-US"/>
              </w:rPr>
              <w:t xml:space="preserve">The time at which the concentration-time curve achieves its peak for the first time. Used as a concept name for a value or as a method. E.g., used as a method of calculation for BAT. See Shpilfoygel Med Phys 2008. doi: 10.1118/1.1288669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Bolus Arrival Time: </w:t>
            </w:r>
            <w:r>
              <w:rPr>
                <w:rFonts w:eastAsia="Times New Roman"/>
                <w:lang w:val="en-US"/>
              </w:rPr>
              <w:t xml:space="preserve">The nominal time at which arrival of a contrast bolus is detected, which is used as a reference point for subsequent calculations. Used as a concept name for a value or as a method. No specific computational method is implied by this general definition. Abbreviated BAT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Time of Leading Half-Peak Concentration: </w:t>
            </w:r>
            <w:r>
              <w:rPr>
                <w:rFonts w:eastAsia="Times New Roman"/>
                <w:lang w:val="en-US"/>
              </w:rPr>
              <w:t xml:space="preserve">The time at which the concentration-time curve achieves half of its peak density for the first time. Used as a concept name for a value or as a method. E.g., used as a method of calculation for BAT. See Shpilfoygel Med Phys 2008. doi: 10.1118/1.1288669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Temporal Derivative Exceeds Threshold: </w:t>
            </w:r>
            <w:r>
              <w:rPr>
                <w:rFonts w:eastAsia="Times New Roman"/>
                <w:lang w:val="en-US"/>
              </w:rPr>
              <w:t xml:space="preserve">A method of determining BAT that involves computing the temporal derivative of the concentration-time curve and selecting the time when the temporal derivative exceeds a specified threshold. See Shpilfoygel Med Phys 2008. doi: 10.1118/1.1288669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Temporal Derivative Threshold: </w:t>
            </w:r>
            <w:r>
              <w:rPr>
                <w:rFonts w:eastAsia="Times New Roman"/>
                <w:lang w:val="en-US"/>
              </w:rPr>
              <w:t xml:space="preserve">A threshold applied to the temporal derivative of the concentration-time curve. E.g., used to establish BAT. See Shpilfoygel Med Phys 2008. doi: 10.1118/1.1288669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Maximum Slope: </w:t>
            </w:r>
            <w:r>
              <w:rPr>
                <w:rFonts w:eastAsia="Times New Roman"/>
                <w:lang w:val="en-US"/>
              </w:rPr>
              <w:t xml:space="preserve">The maximum rate of signal intensity change within a measured region of a time-activity curve. See Boonsirikamchai, Piyaporn, Harmeet Kaur, Deborah A. Kuban, Edward Jackson, Ping Hou, and Haesun Choi. â€œUse of Maximum Slope Images Generated From Dynamic Contrast-Enhanced MRI to Detect Locally Recurrent Prostate Carcinoma After Prostatectomy: A Practical Approach.â€ American Journal of Roentgenology 198, no. 3 (March 1, 2012): W228â€“W236. doi:10.2214/AJR.10.6387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Maximum Difference: </w:t>
            </w:r>
            <w:r>
              <w:rPr>
                <w:rFonts w:eastAsia="Times New Roman"/>
                <w:lang w:val="en-US"/>
              </w:rPr>
              <w:t xml:space="preserve">The maximum degree of signal intensity change within a measured region of a time-activity curve. See Boonsirikamchai, Piyaporn, Harmeet Kaur, Deborah A. Kuban, Edward Jackson, Ping Hou, and Haesun Choi. â€œUse of Maximum Slope Images Generated From Dynamic Contrast-Enhanced MRI to Detect Locally Recurrent Prostate Carcinoma After Prostatectomy: A Practical Approach.â€ American Journal of Roentgenology 198, no. 3 (March 1, 2012): W228â€“W236. doi:10.2214/AJR.10.6387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Tracer Concentration: </w:t>
            </w:r>
            <w:r>
              <w:rPr>
                <w:rFonts w:eastAsia="Times New Roman"/>
                <w:lang w:val="en-US"/>
              </w:rPr>
              <w:t xml:space="preserve">Tracer concentration in tissue. E.g., in a DCE-MR experiment, the concentration of contrast agent in mmol/l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Contrast Longitudinal Relaxivity: </w:t>
            </w:r>
            <w:r>
              <w:rPr>
                <w:rFonts w:eastAsia="Times New Roman"/>
                <w:lang w:val="en-US"/>
              </w:rPr>
              <w:t xml:space="preserve">The degree to which a paramagnetic contrast </w:t>
            </w:r>
            <w:r>
              <w:rPr>
                <w:rFonts w:eastAsia="Times New Roman"/>
                <w:lang w:val="en-US"/>
              </w:rPr>
              <w:lastRenderedPageBreak/>
              <w:t xml:space="preserve">agent can enhance the proton longitudinal relaxation rate constant (R1, 1/T1), normalized to the concentration of the contrast agent. Also referred to as r1. Typically expressed in units of l/mmol/s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Regional Blood Flow: </w:t>
            </w:r>
            <w:r>
              <w:rPr>
                <w:rFonts w:eastAsia="Times New Roman"/>
                <w:lang w:val="en-US"/>
              </w:rPr>
              <w:t xml:space="preserve">The flow rate of blood perfusing a region as volume per mass per unit of time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Regional Blood Volume: </w:t>
            </w:r>
            <w:r>
              <w:rPr>
                <w:rFonts w:eastAsia="Times New Roman"/>
                <w:lang w:val="en-US"/>
              </w:rPr>
              <w:t xml:space="preserve">The volume of blood perfusing a region as as volume per mass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Oxygen Extraction Fraction: </w:t>
            </w:r>
            <w:r>
              <w:rPr>
                <w:rFonts w:eastAsia="Times New Roman"/>
                <w:lang w:val="en-US"/>
              </w:rPr>
              <w:t xml:space="preserve">The percent of the oxygen removed from the blood by tissue during its passage through the capillary network. For example, as measured by blood oxygenation level dependent (BOLD) MR. See He, Xiang, and Dmitriy A. Yablonskiy. â€œQuantitative BOLD: Mapping of Human Cerebral Deoxygenated Blood Volume and Oxygen Extraction Fraction: Default State.â€ Magnetic Resonance in Medicine 57, no. 1 (2007): 115â€“26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R1: </w:t>
            </w:r>
            <w:r>
              <w:rPr>
                <w:rFonts w:eastAsia="Times New Roman"/>
                <w:lang w:val="en-US"/>
              </w:rPr>
              <w:t xml:space="preserve">The longitiudinal relaxation rate constant. The inverse of longitudinal relaxation time, i.e., R1 = 1/T1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R2: </w:t>
            </w:r>
            <w:r>
              <w:rPr>
                <w:rFonts w:eastAsia="Times New Roman"/>
                <w:lang w:val="en-US"/>
              </w:rPr>
              <w:t xml:space="preserve">The transverse relaxation rate constant. The inverse of transverse relaxation time, i.e., R2 = 1/T2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Standardized Uptake Value: </w:t>
            </w:r>
            <w:r>
              <w:rPr>
                <w:rFonts w:eastAsia="Times New Roman"/>
                <w:lang w:val="en-US"/>
              </w:rPr>
              <w:t xml:space="preserve">A ratio of locally measured radioactivity concentration versus the injected radioactivity distibuted evenly throughout the whole body. This general concept encompasses all specific methods of calculating the whole body volume of distribution, such as using body weight, lean body mass, body surface area, etc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SUVbw: </w:t>
            </w:r>
            <w:r>
              <w:rPr>
                <w:rFonts w:eastAsia="Times New Roman"/>
                <w:lang w:val="en-US"/>
              </w:rPr>
              <w:t xml:space="preserve">Standardized Uptake Value calculated using body weight. The patient size correction factor for males and females is body weight. Defined in Sugawara et al. Reevaluation of the Standardized Uptake Value for FDG: Variations with Body Weight and Methods for Correction.Radiology, 1999 at http://radiology.rsna.org/content/213/2/521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SUVlbm: </w:t>
            </w:r>
            <w:r>
              <w:rPr>
                <w:rFonts w:eastAsia="Times New Roman"/>
                <w:lang w:val="en-US"/>
              </w:rPr>
              <w:t xml:space="preserve">Standardized Uptake Value calculated using lean body mass. The patient size correction factor for males is 1.10 * weight - 120 * (weight/height) ^2, and for females is 1.07 * weight - 148 * (weight/height) ^2. Defined in Sugawara et al. Reevaluation of the Standardized Uptake Value for FDG: Variations with Body Weight and Methods for Correction.Radiology, 1999 at http://radiology.rsna.org/content/213/2/521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SUVbsa: </w:t>
            </w:r>
            <w:r>
              <w:rPr>
                <w:rFonts w:eastAsia="Times New Roman"/>
                <w:lang w:val="en-US"/>
              </w:rPr>
              <w:t xml:space="preserve">Standardized Uptake Value calculated using body surface area. The patient size correction factor for males and females is weight^ 0.425 * height^0.725 * 0.007184. Defined in Sugawara et al. Reevaluation of the Standardized Uptake Value for FDG: Variations with Body Weight and Methods for Correction.Radiology, 1999 at http://radiology.rsna.org/content/213/2/521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SUVibw: </w:t>
            </w:r>
            <w:r>
              <w:rPr>
                <w:rFonts w:eastAsia="Times New Roman"/>
                <w:lang w:val="en-US"/>
              </w:rPr>
              <w:t xml:space="preserve">Standardized Uptake Value calculated using ideal body weight. The patient size correction factor for males is 48.0 + 1.06 * (height - 152) and for females is 45.5 + 0.91 * (height - 152). Defined in Sugawara et al. Reevaluation of the Standardized Uptake Value for FDG: Variations with Body Weight and Methods for Correction.Radiology, 1999 at http://radiology.rsna.org/content/213/2/521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SUV body weight calculation method: </w:t>
            </w:r>
            <w:r>
              <w:rPr>
                <w:rFonts w:eastAsia="Times New Roman"/>
                <w:lang w:val="en-US"/>
              </w:rPr>
              <w:t xml:space="preserve">Method of calculating Standardized Uptake Value using body weight. The patient size correction factor for males and females is body weight. Defined in Sugawara et al. Reevaluation of the Standardized Uptake Value for FDG: Variations with Body Weight and Methods for Correction.Radiology, 1999 at http://radiology.rsna.org/content/213/2/521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SUV lean body mass calculation method: </w:t>
            </w:r>
            <w:r>
              <w:rPr>
                <w:rFonts w:eastAsia="Times New Roman"/>
                <w:lang w:val="en-US"/>
              </w:rPr>
              <w:t xml:space="preserve">Method of calculating Standardized Uptake Value using lean body mass. The patient size correction factor for males is 1.10 * weight - 120 * (weight/height) ^2, and for females is 1.07 * weight - 148 * (weight/height) ^2. Defined in Sugawara et al. Reevaluation of the Standardized Uptake Value for FDG: Variations with Body Weight and Methods for Correction.Radiology, 1999 at http://radiology.rsna.org/content/213/2/521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SUV body surface area calculation method: </w:t>
            </w:r>
            <w:r>
              <w:rPr>
                <w:rFonts w:eastAsia="Times New Roman"/>
                <w:lang w:val="en-US"/>
              </w:rPr>
              <w:t xml:space="preserve">Method of calculating Standardized Uptake Value using body surface area. The patient size correction factor for males and females is weight^ 0.425 * height^0.725 * 0.007184. Defined in Sugawara et al. Reevaluation of the Standardized Uptake Value for FDG: Variations with Body Weight and Methods for Correction.Radiology, 1999 at http://radiology.rsna.org/content/213/2/521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SUV ideal body weight calculation method: </w:t>
            </w:r>
            <w:r>
              <w:rPr>
                <w:rFonts w:eastAsia="Times New Roman"/>
                <w:lang w:val="en-US"/>
              </w:rPr>
              <w:t xml:space="preserve">Method of calculating Standardized Uptake Value using ideal body weight. The patient size correction factor for males is 48.0 + 1.06 * (height - 152) and for females is 45.5 + 0.91 * (height - 152). Defined in Sugawara et al. Reevaluation of the Standardized Uptake Value for FDG: Variations with Body Weight and Methods for Correction.Radiology, 1999 at http://radiology.rsna.org/content/213/2/521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Pittsburgh compound B C^11^: </w:t>
            </w:r>
            <w:r>
              <w:rPr>
                <w:rFonts w:eastAsia="Times New Roman"/>
                <w:lang w:val="en-US"/>
              </w:rPr>
              <w:t xml:space="preserve">A beta-amyloid PET radiotracer that is an analog of thioflavin T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Florbetaben F^18^: </w:t>
            </w:r>
            <w:r>
              <w:rPr>
                <w:rFonts w:eastAsia="Times New Roman"/>
                <w:lang w:val="en-US"/>
              </w:rPr>
              <w:t xml:space="preserve">A beta-amyloid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T807 F^18^: </w:t>
            </w:r>
            <w:r>
              <w:rPr>
                <w:rFonts w:eastAsia="Times New Roman"/>
                <w:lang w:val="en-US"/>
              </w:rPr>
              <w:t xml:space="preserve">A PHF-tau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Flubatine F^18^: </w:t>
            </w:r>
            <w:r>
              <w:rPr>
                <w:rFonts w:eastAsia="Times New Roman"/>
                <w:lang w:val="en-US"/>
              </w:rPr>
              <w:t xml:space="preserve">A nicotinic Î±4Î²2 receptor (nAChR)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Monoclonal Antibody (mAb) ^64^Cu: </w:t>
            </w:r>
            <w:r>
              <w:rPr>
                <w:rFonts w:eastAsia="Times New Roman"/>
                <w:lang w:val="en-US"/>
              </w:rPr>
              <w:t xml:space="preserve">A Cu 64 Monoclonal Antibody (mAb)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Monoclonal Antibody (mAb) ^89^Zr: </w:t>
            </w:r>
            <w:r>
              <w:rPr>
                <w:rFonts w:eastAsia="Times New Roman"/>
                <w:lang w:val="en-US"/>
              </w:rPr>
              <w:t xml:space="preserve">A Zr 89 Monoclonal Antibody (mAb)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Trastuzumab ^89^Zr: </w:t>
            </w:r>
            <w:r>
              <w:rPr>
                <w:rFonts w:eastAsia="Times New Roman"/>
                <w:lang w:val="en-US"/>
              </w:rPr>
              <w:t xml:space="preserve">A Zr 89 Trastuzumab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Cetuximab ^89^Zr: </w:t>
            </w:r>
            <w:r>
              <w:rPr>
                <w:rFonts w:eastAsia="Times New Roman"/>
                <w:lang w:val="en-US"/>
              </w:rPr>
              <w:t xml:space="preserve">A Zr 89 Cetuximab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J591 ^89^Zr: </w:t>
            </w:r>
            <w:r>
              <w:rPr>
                <w:rFonts w:eastAsia="Times New Roman"/>
                <w:lang w:val="en-US"/>
              </w:rPr>
              <w:t xml:space="preserve">A Zr 89 J591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cU36 ^89^Zr: </w:t>
            </w:r>
            <w:r>
              <w:rPr>
                <w:rFonts w:eastAsia="Times New Roman"/>
                <w:lang w:val="en-US"/>
              </w:rPr>
              <w:t xml:space="preserve">A Zr 89 cU36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Bevacizumab ^89^Zr: </w:t>
            </w:r>
            <w:r>
              <w:rPr>
                <w:rFonts w:eastAsia="Times New Roman"/>
                <w:lang w:val="en-US"/>
              </w:rPr>
              <w:t xml:space="preserve">A Zr 89 Bevacizumab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cG250-F(ab')(2) ^89^Zr: </w:t>
            </w:r>
            <w:r>
              <w:rPr>
                <w:rFonts w:eastAsia="Times New Roman"/>
                <w:lang w:val="en-US"/>
              </w:rPr>
              <w:t xml:space="preserve">A Zr 89 cG250-F(ab')(2)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R1507 ^89^Zr: </w:t>
            </w:r>
            <w:r>
              <w:rPr>
                <w:rFonts w:eastAsia="Times New Roman"/>
                <w:lang w:val="en-US"/>
              </w:rPr>
              <w:t xml:space="preserve">A Zr 89 R1507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E4G10 ^89^Zr: </w:t>
            </w:r>
            <w:r>
              <w:rPr>
                <w:rFonts w:eastAsia="Times New Roman"/>
                <w:lang w:val="en-US"/>
              </w:rPr>
              <w:t xml:space="preserve">A Zr 89 E4G10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Df-CD45 ^89^Zr: </w:t>
            </w:r>
            <w:r>
              <w:rPr>
                <w:rFonts w:eastAsia="Times New Roman"/>
                <w:lang w:val="en-US"/>
              </w:rPr>
              <w:t xml:space="preserve">A Zr 89 Df-CD45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^44^Scandium: </w:t>
            </w:r>
            <w:r>
              <w:rPr>
                <w:rFonts w:eastAsia="Times New Roman"/>
                <w:lang w:val="en-US"/>
              </w:rPr>
              <w:t xml:space="preserve">^44^Scandium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^51^Manganese: </w:t>
            </w:r>
            <w:r>
              <w:rPr>
                <w:rFonts w:eastAsia="Times New Roman"/>
                <w:lang w:val="en-US"/>
              </w:rPr>
              <w:t xml:space="preserve">^51^Manganese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^70^Arsenic: </w:t>
            </w:r>
            <w:r>
              <w:rPr>
                <w:rFonts w:eastAsia="Times New Roman"/>
                <w:lang w:val="en-US"/>
              </w:rPr>
              <w:t xml:space="preserve">^70^Arsenic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^90^Niobium: </w:t>
            </w:r>
            <w:r>
              <w:rPr>
                <w:rFonts w:eastAsia="Times New Roman"/>
                <w:lang w:val="en-US"/>
              </w:rPr>
              <w:t xml:space="preserve">^90^Niobium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^191m^Iridium: </w:t>
            </w:r>
            <w:r>
              <w:rPr>
                <w:rFonts w:eastAsia="Times New Roman"/>
                <w:lang w:val="en-US"/>
              </w:rPr>
              <w:t xml:space="preserve">^191m^Iridium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^43^Scandium: </w:t>
            </w:r>
            <w:r>
              <w:rPr>
                <w:rFonts w:eastAsia="Times New Roman"/>
                <w:lang w:val="en-US"/>
              </w:rPr>
              <w:t xml:space="preserve">^43^Scandium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^152^Terbium: </w:t>
            </w:r>
            <w:r>
              <w:rPr>
                <w:rFonts w:eastAsia="Times New Roman"/>
                <w:lang w:val="en-US"/>
              </w:rPr>
              <w:t xml:space="preserve">^152^Terbium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ATSM Cu^60^: </w:t>
            </w:r>
            <w:r>
              <w:rPr>
                <w:rFonts w:eastAsia="Times New Roman"/>
                <w:lang w:val="en-US"/>
              </w:rPr>
              <w:t xml:space="preserve">A Cu 60 ATSM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ATSM Cu^61^: </w:t>
            </w:r>
            <w:r>
              <w:rPr>
                <w:rFonts w:eastAsia="Times New Roman"/>
                <w:lang w:val="en-US"/>
              </w:rPr>
              <w:t xml:space="preserve">A Cu 61 ATSM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ATSM Cu^62^: </w:t>
            </w:r>
            <w:r>
              <w:rPr>
                <w:rFonts w:eastAsia="Times New Roman"/>
                <w:lang w:val="en-US"/>
              </w:rPr>
              <w:t xml:space="preserve">A Cu 62 ATSM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Choline C^11^: </w:t>
            </w:r>
            <w:r>
              <w:rPr>
                <w:rFonts w:eastAsia="Times New Roman"/>
                <w:lang w:val="en-US"/>
              </w:rPr>
              <w:t xml:space="preserve">A C 11 Choline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Fallypride C^11^: </w:t>
            </w:r>
            <w:r>
              <w:rPr>
                <w:rFonts w:eastAsia="Times New Roman"/>
                <w:lang w:val="en-US"/>
              </w:rPr>
              <w:t xml:space="preserve">A C 11 Fallypride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Fallypride F^18^: </w:t>
            </w:r>
            <w:r>
              <w:rPr>
                <w:rFonts w:eastAsia="Times New Roman"/>
                <w:lang w:val="en-US"/>
              </w:rPr>
              <w:t xml:space="preserve">An F 18 Fallypride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FLB 457 C^11^: </w:t>
            </w:r>
            <w:r>
              <w:rPr>
                <w:rFonts w:eastAsia="Times New Roman"/>
                <w:lang w:val="en-US"/>
              </w:rPr>
              <w:t xml:space="preserve">A C 11 FLB 457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Fluorotriopride F^18^: </w:t>
            </w:r>
            <w:r>
              <w:rPr>
                <w:rFonts w:eastAsia="Times New Roman"/>
                <w:lang w:val="en-US"/>
              </w:rPr>
              <w:t xml:space="preserve">An F 18 Fluorotriopride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Fluoromisonidazole (FMISO) F^18^: </w:t>
            </w:r>
            <w:r>
              <w:rPr>
                <w:rFonts w:eastAsia="Times New Roman"/>
                <w:lang w:val="en-US"/>
              </w:rPr>
              <w:t xml:space="preserve">An F 18 Fluoromisonidazole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Glutamine C^11^: </w:t>
            </w:r>
            <w:r>
              <w:rPr>
                <w:rFonts w:eastAsia="Times New Roman"/>
                <w:lang w:val="en-US"/>
              </w:rPr>
              <w:t xml:space="preserve">A C 11 Glutamine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Glutamine C^14^: </w:t>
            </w:r>
            <w:r>
              <w:rPr>
                <w:rFonts w:eastAsia="Times New Roman"/>
                <w:lang w:val="en-US"/>
              </w:rPr>
              <w:t xml:space="preserve">A C 14 Glutamine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Glutamine F^18^: </w:t>
            </w:r>
            <w:r>
              <w:rPr>
                <w:rFonts w:eastAsia="Times New Roman"/>
                <w:lang w:val="en-US"/>
              </w:rPr>
              <w:t xml:space="preserve">An F 18 Glutamine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Flubatine F^18^: </w:t>
            </w:r>
            <w:r>
              <w:rPr>
                <w:rFonts w:eastAsia="Times New Roman"/>
                <w:lang w:val="en-US"/>
              </w:rPr>
              <w:t xml:space="preserve">An F 18 Flubatine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2FA F^18^: </w:t>
            </w:r>
            <w:r>
              <w:rPr>
                <w:rFonts w:eastAsia="Times New Roman"/>
                <w:lang w:val="en-US"/>
              </w:rPr>
              <w:t xml:space="preserve">An F 18 2FA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Nifene F^18^: </w:t>
            </w:r>
            <w:r>
              <w:rPr>
                <w:rFonts w:eastAsia="Times New Roman"/>
                <w:lang w:val="en-US"/>
              </w:rPr>
              <w:t xml:space="preserve">An F 18 Nifene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CLR1404 I^124^: </w:t>
            </w:r>
            <w:r>
              <w:rPr>
                <w:rFonts w:eastAsia="Times New Roman"/>
                <w:lang w:val="en-US"/>
              </w:rPr>
              <w:t xml:space="preserve">An I 124 cancer targeted phospholipid ether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CLR1404 I^131^: </w:t>
            </w:r>
            <w:r>
              <w:rPr>
                <w:rFonts w:eastAsia="Times New Roman"/>
                <w:lang w:val="en-US"/>
              </w:rPr>
              <w:t xml:space="preserve">An I 131 cancer targeted phospholipid ether PET radiotracer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IEC6127 Patient Support Continuous Angle: </w:t>
            </w:r>
            <w:r>
              <w:rPr>
                <w:rFonts w:eastAsia="Times New Roman"/>
                <w:lang w:val="en-US"/>
              </w:rPr>
              <w:t xml:space="preserve">Patient Support Continuous Angle in IEC PATIENT SUPPORT Coordinate System [IEC 61217]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IEC6127 Table Top Continuous Pitch Angle: </w:t>
            </w:r>
            <w:r>
              <w:rPr>
                <w:rFonts w:eastAsia="Times New Roman"/>
                <w:lang w:val="en-US"/>
              </w:rPr>
              <w:t xml:space="preserve">Table Top Continuous Pitch Angle in the direction of the IEC TABLE TOP Coordinate System [IEC 61217]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IEC6127 Table Top Continuous Roll Angle: </w:t>
            </w:r>
            <w:r>
              <w:rPr>
                <w:rFonts w:eastAsia="Times New Roman"/>
                <w:lang w:val="en-US"/>
              </w:rPr>
              <w:t xml:space="preserve">Table Top Continuous Roll Angle in the direction of the IEC TABLE TOP Coordinate System [IEC 61217]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IEC6127 Table Top Eccentric Axis Distance: </w:t>
            </w:r>
            <w:r>
              <w:rPr>
                <w:rFonts w:eastAsia="Times New Roman"/>
                <w:lang w:val="en-US"/>
              </w:rPr>
              <w:t xml:space="preserve">Table Top Eccentric Axis Distance [IEC 61217]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IEC6127 Table Top Continuous Eccentric Angle: </w:t>
            </w:r>
            <w:r>
              <w:rPr>
                <w:rFonts w:eastAsia="Times New Roman"/>
                <w:lang w:val="en-US"/>
              </w:rPr>
              <w:t xml:space="preserve">Table Top Continuous Eccentric Angle in the direction of the IEC TABLE TOP ECCENTRIC Coordinate System [IEC 61217]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IEC6127 Table Top Lateral Position: </w:t>
            </w:r>
            <w:r>
              <w:rPr>
                <w:rFonts w:eastAsia="Times New Roman"/>
                <w:lang w:val="en-US"/>
              </w:rPr>
              <w:t xml:space="preserve">Table Top Lateral Position IEC TABLE TOP Coordinate System [IEC 61217]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IEC6127 Table Top Longitudinal Position: </w:t>
            </w:r>
            <w:r>
              <w:rPr>
                <w:rFonts w:eastAsia="Times New Roman"/>
                <w:lang w:val="en-US"/>
              </w:rPr>
              <w:t xml:space="preserve">Table Top Longitudinal Position IEC TABLE TOP Coordinate System [IEC 61217]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IEC6127 Table Top Vertical Position: </w:t>
            </w:r>
            <w:r>
              <w:rPr>
                <w:rFonts w:eastAsia="Times New Roman"/>
                <w:lang w:val="en-US"/>
              </w:rPr>
              <w:t xml:space="preserve">Table Top Vertical Position in IEC </w:t>
            </w:r>
            <w:r>
              <w:rPr>
                <w:rFonts w:eastAsia="Times New Roman"/>
                <w:lang w:val="en-US"/>
              </w:rPr>
              <w:lastRenderedPageBreak/>
              <w:t xml:space="preserve">TABLE TOP Coordinate System [IEC 61217]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IEC6127 Gantry Continuous Roll Angle: </w:t>
            </w:r>
            <w:r>
              <w:rPr>
                <w:rFonts w:eastAsia="Times New Roman"/>
                <w:lang w:val="en-US"/>
              </w:rPr>
              <w:t xml:space="preserve">Gantry Continuous Roll Angle in degrees of the radiation source, i.e., the rotation about the Y-axis of the IEC GANTRY coordinate system [IEC 61217]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IEC6127 Gantry Continuous Pitch Angle: </w:t>
            </w:r>
            <w:r>
              <w:rPr>
                <w:rFonts w:eastAsia="Times New Roman"/>
                <w:lang w:val="en-US"/>
              </w:rPr>
              <w:t xml:space="preserve">Gantry Pitch Continuous Angle in degrees of the radiation source, i.e., the rotation about the X-axis of the IEC GANTRY coordinate system [IEC 61217] </w:t>
            </w:r>
          </w:p>
        </w:tc>
      </w:tr>
      <w:tr w:rsidR="00292EEA">
        <w:trPr>
          <w:divId w:val="510997197"/>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IEC6127 Gantry Continuous Yaw Angle: </w:t>
            </w:r>
            <w:r>
              <w:rPr>
                <w:rFonts w:eastAsia="Times New Roman"/>
                <w:lang w:val="en-US"/>
              </w:rPr>
              <w:t xml:space="preserve">Gantry Yaw Continuous Angle in degrees of the radiation source, i.e., about the Z-axis of the IEC GANTRY coordinate system [IEC 61217] </w:t>
            </w:r>
          </w:p>
        </w:tc>
      </w:tr>
    </w:tbl>
    <w:p w:rsidR="00292EEA" w:rsidRDefault="005B11EB">
      <w:pPr>
        <w:pStyle w:val="Heading2"/>
        <w:divId w:val="510997197"/>
        <w:rPr>
          <w:rFonts w:eastAsia="Times New Roman"/>
          <w:lang w:val="en-US"/>
        </w:rPr>
      </w:pPr>
      <w:r>
        <w:rPr>
          <w:rFonts w:eastAsia="Times New Roman"/>
          <w:lang w:val="en-US"/>
        </w:rPr>
        <w:t>ValueSet: Media Type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Media Type Code (Media Type Code) </w:t>
            </w:r>
          </w:p>
        </w:tc>
      </w:tr>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Media Type Code</w:t>
            </w:r>
          </w:p>
        </w:tc>
      </w:tr>
      <w:tr w:rsidR="00292EEA">
        <w:trPr>
          <w:divId w:val="510997197"/>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bl>
    <w:p w:rsidR="00292EEA" w:rsidRDefault="005B11EB">
      <w:pPr>
        <w:pStyle w:val="Heading1"/>
        <w:divId w:val="2023819813"/>
        <w:rPr>
          <w:rFonts w:eastAsia="Times New Roman"/>
          <w:lang w:val="en-US"/>
        </w:rPr>
      </w:pPr>
      <w:r>
        <w:rPr>
          <w:rFonts w:eastAsia="Times New Roman"/>
          <w:lang w:val="en-US"/>
        </w:rPr>
        <w:t>NEHTA</w:t>
      </w:r>
    </w:p>
    <w:p w:rsidR="00292EEA" w:rsidRDefault="005B11EB">
      <w:pPr>
        <w:pStyle w:val="Heading2"/>
        <w:divId w:val="2023819813"/>
        <w:rPr>
          <w:rFonts w:eastAsia="Times New Roman"/>
          <w:lang w:val="en-US"/>
        </w:rPr>
      </w:pPr>
      <w:r>
        <w:rPr>
          <w:rFonts w:eastAsia="Times New Roman"/>
          <w:lang w:val="en-US"/>
        </w:rPr>
        <w:t>ValueSet: Patient Medicine Change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2023819813"/>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Patient Medicine Change Types (Patient Medicine Change Types) </w:t>
            </w:r>
          </w:p>
        </w:tc>
      </w:tr>
      <w:tr w:rsidR="00292EEA">
        <w:trPr>
          <w:divId w:val="2023819813"/>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Example Item Flags for the List Resource. In this case, these are the kind of flags that would be used on a medication list at the end of a consultation </w:t>
            </w:r>
          </w:p>
        </w:tc>
      </w:tr>
      <w:tr w:rsidR="00292EEA">
        <w:trPr>
          <w:divId w:val="2023819813"/>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Copyright Â© 2012-2013 National E-Health Transition Authority Ltd : This document contains information which is protected by copyright. All Rights Reserved. No part of this work may be reproduced or used in any form or by any meansâ€”graphic, electronic, or mechanical, including photocopying, recording, taping, or information storage and retrieval systemsâ€”without the permission of NEHTA. All copies of this document must include the copyright and other information contained on this page. Revision 1 Telephone: 1300 901 001 or email: servicedesk@nehta.gov.au Disclaimer: The National E-Health Transition Authority Ltd (NEHTA) makes the information and other material ('Information') in this document available in good faith but without any representation or warranty as to its accuracy or completeness. NEHTA cannot accept any responsibility for the consequences of any use of the Information. As the Information is of a general nature only, it is up to any person using or relying on the Information to ensure that it is accurate, complete and suitable for the circumstances of its use. </w:t>
            </w:r>
          </w:p>
        </w:tc>
      </w:tr>
      <w:tr w:rsidR="00292EEA">
        <w:trPr>
          <w:divId w:val="2023819813"/>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Unchanged: </w:t>
            </w:r>
            <w:r>
              <w:rPr>
                <w:rFonts w:eastAsia="Times New Roman"/>
                <w:lang w:val="en-US"/>
              </w:rPr>
              <w:t xml:space="preserve">No change has been made to the status of this medicine item. </w:t>
            </w:r>
          </w:p>
        </w:tc>
      </w:tr>
      <w:tr w:rsidR="00292EEA">
        <w:trPr>
          <w:divId w:val="2023819813"/>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Changed: </w:t>
            </w:r>
            <w:r>
              <w:rPr>
                <w:rFonts w:eastAsia="Times New Roman"/>
                <w:lang w:val="en-US"/>
              </w:rPr>
              <w:t xml:space="preserve">The medicine item has changed. The change may be described in an </w:t>
            </w:r>
            <w:r>
              <w:rPr>
                <w:rFonts w:eastAsia="Times New Roman"/>
                <w:lang w:val="en-US"/>
              </w:rPr>
              <w:lastRenderedPageBreak/>
              <w:t xml:space="preserve">extension (not defined yet) </w:t>
            </w:r>
          </w:p>
        </w:tc>
      </w:tr>
      <w:tr w:rsidR="00292EEA">
        <w:trPr>
          <w:divId w:val="2023819813"/>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Cancelled: </w:t>
            </w:r>
            <w:r>
              <w:rPr>
                <w:rFonts w:eastAsia="Times New Roman"/>
                <w:lang w:val="en-US"/>
              </w:rPr>
              <w:t xml:space="preserve">The prescription for this medicine item was cancelled by an authorized health care provider. The patient may be advised to complete the course of the prescribed medicine. This advice is a clinical decision made based on assessment of the patientâ€Ÿs clinical condition. </w:t>
            </w:r>
          </w:p>
        </w:tc>
      </w:tr>
      <w:tr w:rsidR="00292EEA">
        <w:trPr>
          <w:divId w:val="2023819813"/>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Prescribed: </w:t>
            </w:r>
            <w:r>
              <w:rPr>
                <w:rFonts w:eastAsia="Times New Roman"/>
                <w:lang w:val="en-US"/>
              </w:rPr>
              <w:t xml:space="preserve">A new medicine item has been prescribed </w:t>
            </w:r>
          </w:p>
        </w:tc>
      </w:tr>
      <w:tr w:rsidR="00292EEA">
        <w:trPr>
          <w:divId w:val="2023819813"/>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Ceased: </w:t>
            </w:r>
            <w:r>
              <w:rPr>
                <w:rFonts w:eastAsia="Times New Roman"/>
                <w:lang w:val="en-US"/>
              </w:rPr>
              <w:t xml:space="preserve">Administration of this medication item that the patient is currently taking is stopped or recommended to be stopped (i.e. instructed to be ceased by a health care provider). This cessation is anticipated to be permanent. The Change Description should describe the reason for cessation. Example uses: the medication in question is considered ineffective or has caused serious adverse effects. This value applies both to the cessation of a medication that is prescribed by another healthcare provider or patient self-administration of OTC medicines. </w:t>
            </w:r>
          </w:p>
        </w:tc>
      </w:tr>
      <w:tr w:rsidR="00292EEA">
        <w:trPr>
          <w:divId w:val="2023819813"/>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Suspended: </w:t>
            </w:r>
            <w:r>
              <w:rPr>
                <w:rFonts w:eastAsia="Times New Roman"/>
                <w:lang w:val="en-US"/>
              </w:rPr>
              <w:t xml:space="preserve">Administration of this medication item that the patient is currently taking is on hold, or instructed or recommended by a health care provider to be temporarily stopped, or subject to clinical review (i.e. the stop may be temporary or permanent depending on the outcome of clinical review), or temporarily suspended as a pre-requisite to certain surgical or diagnostic procedures. </w:t>
            </w:r>
          </w:p>
        </w:tc>
      </w:tr>
    </w:tbl>
    <w:p w:rsidR="00292EEA" w:rsidRDefault="005B11EB">
      <w:pPr>
        <w:pStyle w:val="Heading1"/>
        <w:divId w:val="783890597"/>
        <w:rPr>
          <w:rFonts w:eastAsia="Times New Roman"/>
          <w:lang w:val="en-US"/>
        </w:rPr>
      </w:pPr>
      <w:r>
        <w:rPr>
          <w:rFonts w:eastAsia="Times New Roman"/>
          <w:lang w:val="en-US"/>
        </w:rPr>
        <w:t>DICOM</w:t>
      </w:r>
    </w:p>
    <w:p w:rsidR="00292EEA" w:rsidRDefault="005B11EB">
      <w:pPr>
        <w:pStyle w:val="Heading2"/>
        <w:divId w:val="783890597"/>
        <w:rPr>
          <w:rFonts w:eastAsia="Times New Roman"/>
          <w:lang w:val="en-US"/>
        </w:rPr>
      </w:pPr>
      <w:r>
        <w:rPr>
          <w:rFonts w:eastAsia="Times New Roman"/>
          <w:lang w:val="en-US"/>
        </w:rPr>
        <w:t>ValueSet: Acquisition Modality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8041"/>
      </w:tblGrid>
      <w:tr w:rsidR="00292EEA">
        <w:trPr>
          <w:divId w:val="783890597"/>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Acquisition Modality Codes (Acquisition Modality Codes) </w:t>
            </w:r>
          </w:p>
        </w:tc>
      </w:tr>
      <w:tr w:rsidR="00292EEA">
        <w:trPr>
          <w:divId w:val="783890597"/>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codes that may be used to identify an image or waveform acquisition modality, as used in the ImagingStudy resource, Dicom Attribute Modality (0008,0060) or HL7 v2 Table 0259 (see HL7 v2.6 Chapter 8 Section 8.8.8.47). It generally corresponds to a class of diagnostic equipment, or to a specific acquisition function or technique in a device </w:t>
            </w:r>
          </w:p>
        </w:tc>
      </w:tr>
      <w:tr w:rsidR="00292EEA">
        <w:trPr>
          <w:divId w:val="783890597"/>
          <w:tblCellSpacing w:w="15" w:type="dxa"/>
        </w:trPr>
        <w:tc>
          <w:tcPr>
            <w:tcW w:w="0" w:type="auto"/>
            <w:vAlign w:val="center"/>
            <w:hideMark/>
          </w:tcPr>
          <w:p w:rsidR="00292EEA" w:rsidRDefault="005B11EB">
            <w:pPr>
              <w:rPr>
                <w:rFonts w:eastAsia="Times New Roman"/>
                <w:lang w:val="en-US"/>
              </w:rPr>
            </w:pPr>
            <w:r>
              <w:rPr>
                <w:rFonts w:eastAsia="Times New Roman"/>
                <w:lang w:val="en-US"/>
              </w:rPr>
              <w:t>Requirements</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is not the complete set of codes that may appear in the Attribute Modality (0008,0060); these are only the codes associated with orderable acquisition processes (not post-processing) </w:t>
            </w:r>
          </w:p>
        </w:tc>
      </w:tr>
      <w:tr w:rsidR="00292EEA">
        <w:trPr>
          <w:divId w:val="783890597"/>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bl>
    <w:p w:rsidR="00292EEA" w:rsidRDefault="005B11EB">
      <w:pPr>
        <w:pStyle w:val="Heading1"/>
        <w:divId w:val="701369450"/>
        <w:rPr>
          <w:rFonts w:eastAsia="Times New Roman"/>
          <w:lang w:val="en-US"/>
        </w:rPr>
      </w:pPr>
      <w:r>
        <w:rPr>
          <w:rFonts w:eastAsia="Times New Roman"/>
          <w:lang w:val="en-US"/>
        </w:rPr>
        <w:t>NHIN</w:t>
      </w:r>
    </w:p>
    <w:p w:rsidR="00292EEA" w:rsidRDefault="005B11EB">
      <w:pPr>
        <w:pStyle w:val="Heading2"/>
        <w:divId w:val="701369450"/>
        <w:rPr>
          <w:rFonts w:eastAsia="Times New Roman"/>
          <w:lang w:val="en-US"/>
        </w:rPr>
      </w:pPr>
      <w:r>
        <w:rPr>
          <w:rFonts w:eastAsia="Times New Roman"/>
          <w:lang w:val="en-US"/>
        </w:rPr>
        <w:t>ValueSet: NHIN PurposeOfUse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70136945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NHIN PurposeOfUse (N H I N Purpose Of Use) </w:t>
            </w:r>
          </w:p>
        </w:tc>
      </w:tr>
      <w:tr w:rsidR="00292EEA">
        <w:trPr>
          <w:divId w:val="701369450"/>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is suitable for use with the provenance resource. It is derived from, but not compatible with, the V3 Purpose of use Code system </w:t>
            </w:r>
          </w:p>
        </w:tc>
      </w:tr>
      <w:tr w:rsidR="00292EEA">
        <w:trPr>
          <w:divId w:val="701369450"/>
          <w:tblCellSpacing w:w="15" w:type="dxa"/>
        </w:trPr>
        <w:tc>
          <w:tcPr>
            <w:tcW w:w="0" w:type="auto"/>
            <w:vAlign w:val="center"/>
            <w:hideMark/>
          </w:tcPr>
          <w:p w:rsidR="00292EEA" w:rsidRDefault="005B11EB">
            <w:pPr>
              <w:rPr>
                <w:rFonts w:eastAsia="Times New Roman"/>
                <w:lang w:val="en-US"/>
              </w:rPr>
            </w:pPr>
            <w:r>
              <w:rPr>
                <w:rFonts w:eastAsia="Times New Roman"/>
                <w:lang w:val="en-US"/>
              </w:rPr>
              <w:t>Content</w:t>
            </w:r>
          </w:p>
        </w:tc>
        <w:tc>
          <w:tcPr>
            <w:tcW w:w="0" w:type="auto"/>
            <w:vAlign w:val="center"/>
            <w:hideMark/>
          </w:tcPr>
          <w:p w:rsidR="00292EEA" w:rsidRDefault="005B11EB">
            <w:pPr>
              <w:rPr>
                <w:rFonts w:eastAsia="Times New Roman"/>
                <w:lang w:val="en-US"/>
              </w:rPr>
            </w:pPr>
            <w:r>
              <w:rPr>
                <w:rFonts w:eastAsia="Times New Roman"/>
                <w:b/>
                <w:bCs/>
                <w:lang w:val="en-US"/>
              </w:rPr>
              <w:t xml:space="preserve">Treatment: </w:t>
            </w:r>
            <w:r>
              <w:rPr>
                <w:rFonts w:eastAsia="Times New Roman"/>
                <w:lang w:val="en-US"/>
              </w:rPr>
              <w:t xml:space="preserve">Treatment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Payment: </w:t>
            </w:r>
            <w:r>
              <w:rPr>
                <w:rFonts w:eastAsia="Times New Roman"/>
                <w:lang w:val="en-US"/>
              </w:rPr>
              <w:t xml:space="preserve">Payment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Operations: </w:t>
            </w:r>
            <w:r>
              <w:rPr>
                <w:rFonts w:eastAsia="Times New Roman"/>
                <w:lang w:val="en-US"/>
              </w:rPr>
              <w:t xml:space="preserve">Healthcare Operations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Sysadmin: </w:t>
            </w:r>
            <w:r>
              <w:rPr>
                <w:rFonts w:eastAsia="Times New Roman"/>
                <w:lang w:val="en-US"/>
              </w:rPr>
              <w:t xml:space="preserve">System Administration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Fraud: </w:t>
            </w:r>
            <w:r>
              <w:rPr>
                <w:rFonts w:eastAsia="Times New Roman"/>
                <w:lang w:val="en-US"/>
              </w:rPr>
              <w:t xml:space="preserve">Fraud detection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Psychotherapy: </w:t>
            </w:r>
            <w:r>
              <w:rPr>
                <w:rFonts w:eastAsia="Times New Roman"/>
                <w:lang w:val="en-US"/>
              </w:rPr>
              <w:t xml:space="preserve">Use or disclosure of Psychotherapy Notes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Training: </w:t>
            </w:r>
            <w:r>
              <w:rPr>
                <w:rFonts w:eastAsia="Times New Roman"/>
                <w:lang w:val="en-US"/>
              </w:rPr>
              <w:t xml:space="preserve">Use or disclosure by the covered entity for its own training programs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Legal: </w:t>
            </w:r>
            <w:r>
              <w:rPr>
                <w:rFonts w:eastAsia="Times New Roman"/>
                <w:lang w:val="en-US"/>
              </w:rPr>
              <w:t xml:space="preserve">Use or disclosure by the covered entity to defend itself in a legal action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Marketing: </w:t>
            </w:r>
            <w:r>
              <w:rPr>
                <w:rFonts w:eastAsia="Times New Roman"/>
                <w:lang w:val="en-US"/>
              </w:rPr>
              <w:t xml:space="preserve">Marketing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Directory: </w:t>
            </w:r>
            <w:r>
              <w:rPr>
                <w:rFonts w:eastAsia="Times New Roman"/>
                <w:lang w:val="en-US"/>
              </w:rPr>
              <w:t xml:space="preserve">Use and disclosure for facility directories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Family: </w:t>
            </w:r>
            <w:r>
              <w:rPr>
                <w:rFonts w:eastAsia="Times New Roman"/>
                <w:lang w:val="en-US"/>
              </w:rPr>
              <w:t xml:space="preserve">Disclose to a family member, other relative, or a close personal friend of the individua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Prsent: </w:t>
            </w:r>
            <w:r>
              <w:rPr>
                <w:rFonts w:eastAsia="Times New Roman"/>
                <w:lang w:val="en-US"/>
              </w:rPr>
              <w:t xml:space="preserve">Uses and disclosures with the individual present.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Emergency: </w:t>
            </w:r>
            <w:r>
              <w:rPr>
                <w:rFonts w:eastAsia="Times New Roman"/>
                <w:lang w:val="en-US"/>
              </w:rPr>
              <w:t xml:space="preserve">ermission cannot practicably be provided because of the individualâ€™s incapacity or an emergenc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Disaster: </w:t>
            </w:r>
            <w:r>
              <w:rPr>
                <w:rFonts w:eastAsia="Times New Roman"/>
                <w:lang w:val="en-US"/>
              </w:rPr>
              <w:t xml:space="preserve">Use and disclosures for disaster relief purposes.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Public Health: </w:t>
            </w:r>
            <w:r>
              <w:rPr>
                <w:rFonts w:eastAsia="Times New Roman"/>
                <w:lang w:val="en-US"/>
              </w:rPr>
              <w:t xml:space="preserve">Uses and disclosures for public health activities.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Abuse: </w:t>
            </w:r>
            <w:r>
              <w:rPr>
                <w:rFonts w:eastAsia="Times New Roman"/>
                <w:lang w:val="en-US"/>
              </w:rPr>
              <w:t xml:space="preserve">Disclosures about victims of abus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Oversight: </w:t>
            </w:r>
            <w:r>
              <w:rPr>
                <w:rFonts w:eastAsia="Times New Roman"/>
                <w:lang w:val="en-US"/>
              </w:rPr>
              <w:t xml:space="preserve">Uses and disclosures for health oversight activities.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Judicial: </w:t>
            </w:r>
            <w:r>
              <w:rPr>
                <w:rFonts w:eastAsia="Times New Roman"/>
                <w:lang w:val="en-US"/>
              </w:rPr>
              <w:t xml:space="preserve">Disclosures for judicial and administrative proceedings.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Law Enforcement: </w:t>
            </w:r>
            <w:r>
              <w:rPr>
                <w:rFonts w:eastAsia="Times New Roman"/>
                <w:lang w:val="en-US"/>
              </w:rPr>
              <w:t xml:space="preserve">Disclosures for law enforcement purposes.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Deceased: </w:t>
            </w:r>
            <w:r>
              <w:rPr>
                <w:rFonts w:eastAsia="Times New Roman"/>
                <w:lang w:val="en-US"/>
              </w:rPr>
              <w:t xml:space="preserve">Uses and disclosures about decedents.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Donation: </w:t>
            </w:r>
            <w:r>
              <w:rPr>
                <w:rFonts w:eastAsia="Times New Roman"/>
                <w:lang w:val="en-US"/>
              </w:rPr>
              <w:t xml:space="preserve">Uses and disclosures for cadaveric organ, eye or tissue donation purposes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Research: </w:t>
            </w:r>
            <w:r>
              <w:rPr>
                <w:rFonts w:eastAsia="Times New Roman"/>
                <w:lang w:val="en-US"/>
              </w:rPr>
              <w:t xml:space="preserve">Uses and disclosures for research purposes.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Threat: </w:t>
            </w:r>
            <w:r>
              <w:rPr>
                <w:rFonts w:eastAsia="Times New Roman"/>
                <w:lang w:val="en-US"/>
              </w:rPr>
              <w:t xml:space="preserve">Uses and disclosures to avert a serious threat to health or safety.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Government: </w:t>
            </w:r>
            <w:r>
              <w:rPr>
                <w:rFonts w:eastAsia="Times New Roman"/>
                <w:lang w:val="en-US"/>
              </w:rPr>
              <w:t xml:space="preserve">Uses and disclosures for specialized government functions.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Worker's Comp: </w:t>
            </w:r>
            <w:r>
              <w:rPr>
                <w:rFonts w:eastAsia="Times New Roman"/>
                <w:lang w:val="en-US"/>
              </w:rPr>
              <w:t xml:space="preserve">Disclosures for workersâ€™ compensation.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Coverage: </w:t>
            </w:r>
            <w:r>
              <w:rPr>
                <w:rFonts w:eastAsia="Times New Roman"/>
                <w:lang w:val="en-US"/>
              </w:rPr>
              <w:t xml:space="preserve">Disclosures for insurance or disability coverage determination </w:t>
            </w:r>
          </w:p>
        </w:tc>
      </w:tr>
      <w:tr w:rsidR="00292EEA">
        <w:trPr>
          <w:divId w:val="701369450"/>
          <w:tblCellSpacing w:w="15" w:type="dxa"/>
        </w:trPr>
        <w:tc>
          <w:tcPr>
            <w:tcW w:w="0" w:type="auto"/>
            <w:vAlign w:val="center"/>
            <w:hideMark/>
          </w:tcPr>
          <w:p w:rsidR="00292EEA" w:rsidRDefault="00292EEA">
            <w:pPr>
              <w:rPr>
                <w:rFonts w:eastAsia="Times New Roman"/>
                <w:lang w:val="en-US"/>
              </w:rPr>
            </w:pPr>
          </w:p>
        </w:tc>
        <w:tc>
          <w:tcPr>
            <w:tcW w:w="0" w:type="auto"/>
            <w:vAlign w:val="center"/>
            <w:hideMark/>
          </w:tcPr>
          <w:p w:rsidR="00292EEA" w:rsidRDefault="005B11EB">
            <w:pPr>
              <w:rPr>
                <w:rFonts w:eastAsia="Times New Roman"/>
                <w:lang w:val="en-US"/>
              </w:rPr>
            </w:pPr>
            <w:r>
              <w:rPr>
                <w:rFonts w:eastAsia="Times New Roman"/>
                <w:b/>
                <w:bCs/>
                <w:lang w:val="en-US"/>
              </w:rPr>
              <w:t xml:space="preserve">Reqeust: </w:t>
            </w:r>
            <w:r>
              <w:rPr>
                <w:rFonts w:eastAsia="Times New Roman"/>
                <w:lang w:val="en-US"/>
              </w:rPr>
              <w:t xml:space="preserve">Request of the Individual </w:t>
            </w:r>
          </w:p>
        </w:tc>
      </w:tr>
    </w:tbl>
    <w:p w:rsidR="00292EEA" w:rsidRDefault="005B11EB">
      <w:pPr>
        <w:pStyle w:val="Heading1"/>
        <w:divId w:val="1326664884"/>
        <w:rPr>
          <w:rFonts w:eastAsia="Times New Roman"/>
          <w:lang w:val="en-US"/>
        </w:rPr>
      </w:pPr>
      <w:r>
        <w:rPr>
          <w:rFonts w:eastAsia="Times New Roman"/>
          <w:lang w:val="en-US"/>
        </w:rPr>
        <w:t>Office of the National Coordinator for Health IT</w:t>
      </w:r>
    </w:p>
    <w:p w:rsidR="00292EEA" w:rsidRDefault="005B11EB">
      <w:pPr>
        <w:pStyle w:val="Heading2"/>
        <w:divId w:val="1326664884"/>
        <w:rPr>
          <w:rFonts w:eastAsia="Times New Roman"/>
          <w:lang w:val="en-US"/>
        </w:rPr>
      </w:pPr>
      <w:r>
        <w:rPr>
          <w:rFonts w:eastAsia="Times New Roman"/>
          <w:lang w:val="en-US"/>
        </w:rPr>
        <w:t>ValueSet: DataElement SDC Concept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2666488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DataElement SDC Concept (Data Element S D C Concept) </w:t>
            </w:r>
          </w:p>
        </w:tc>
      </w:tr>
      <w:tr w:rsidR="00292EEA">
        <w:trPr>
          <w:divId w:val="1326664884"/>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The allowed codes for identifying the ISO 11179 data element concept if intended for registration/use within the U.S. Structured Data Capture (SDC) project. </w:t>
            </w:r>
          </w:p>
        </w:tc>
      </w:tr>
      <w:tr w:rsidR="00292EEA">
        <w:trPr>
          <w:divId w:val="1326664884"/>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LOINCÂ®, which is copyright Â© 1995 Regenstrief Institute, Inc. and the LOINC Committee, and available at no cost under the license at http://loinc.org/terms-of-use. 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2"/>
        <w:divId w:val="1326664884"/>
        <w:rPr>
          <w:rFonts w:eastAsia="Times New Roman"/>
          <w:lang w:val="en-US"/>
        </w:rPr>
      </w:pPr>
      <w:r>
        <w:rPr>
          <w:rFonts w:eastAsia="Times New Roman"/>
          <w:lang w:val="en-US"/>
        </w:rPr>
        <w:t>ValueSet: DataElement SDC Concept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2666488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DataElement SDC Concept (Data Element S D C Concept) </w:t>
            </w:r>
          </w:p>
        </w:tc>
      </w:tr>
      <w:tr w:rsidR="00292EEA">
        <w:trPr>
          <w:divId w:val="132666488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The allowed codes for identifying the ISO 11179 data element concept if intended for registration/use within the U.S. Structured Data Capture (SDC) project. </w:t>
            </w:r>
          </w:p>
        </w:tc>
      </w:tr>
      <w:tr w:rsidR="00292EEA">
        <w:trPr>
          <w:divId w:val="1326664884"/>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LOINCÂ®, which is copyright Â© 1995 Regenstrief Institute, Inc. and the LOINC Committee, and available at no cost under the license at http://loinc.org/terms-of-use. 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2"/>
        <w:divId w:val="1326664884"/>
        <w:rPr>
          <w:rFonts w:eastAsia="Times New Roman"/>
          <w:lang w:val="en-US"/>
        </w:rPr>
      </w:pPr>
      <w:r>
        <w:rPr>
          <w:rFonts w:eastAsia="Times New Roman"/>
          <w:lang w:val="en-US"/>
        </w:rPr>
        <w:t>ValueSet: DataElement SDC Object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2666488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DataElement SDC Object Class (Data Element S D C Object Class) </w:t>
            </w:r>
          </w:p>
        </w:tc>
      </w:tr>
      <w:tr w:rsidR="00292EEA">
        <w:trPr>
          <w:divId w:val="132666488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The allowed codes for identifying the ISO 11179 ObjectClass for a particular data element if intended for registration/use within the U.S. Structured Data Capture (SDC) project. </w:t>
            </w:r>
          </w:p>
        </w:tc>
      </w:tr>
      <w:tr w:rsidR="00292EEA">
        <w:trPr>
          <w:divId w:val="1326664884"/>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LOINCÂ®, which is copyright Â© 1995 Regenstrief Institute, Inc. and the LOINC Committee, and available at no cost under the license at http://loinc.org/terms-of-use. 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2"/>
        <w:divId w:val="1326664884"/>
        <w:rPr>
          <w:rFonts w:eastAsia="Times New Roman"/>
          <w:lang w:val="en-US"/>
        </w:rPr>
      </w:pPr>
      <w:r>
        <w:rPr>
          <w:rFonts w:eastAsia="Times New Roman"/>
          <w:lang w:val="en-US"/>
        </w:rPr>
        <w:t>ValueSet: DataElement SDC Object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32666488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DataElement SDC Object Class (Data Element S D C Object Class) </w:t>
            </w:r>
          </w:p>
        </w:tc>
      </w:tr>
      <w:tr w:rsidR="00292EEA">
        <w:trPr>
          <w:divId w:val="132666488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The allowed codes for identifying the ISO 11179 ObjectClass Property for a particular data element if intended for registration/use within the U.S. Structured </w:t>
            </w:r>
            <w:r>
              <w:rPr>
                <w:rFonts w:eastAsia="Times New Roman"/>
                <w:lang w:val="en-US"/>
              </w:rPr>
              <w:lastRenderedPageBreak/>
              <w:t xml:space="preserve">Data Capture (SDC) project. </w:t>
            </w:r>
          </w:p>
        </w:tc>
      </w:tr>
      <w:tr w:rsidR="00292EEA">
        <w:trPr>
          <w:divId w:val="1326664884"/>
          <w:tblCellSpacing w:w="15" w:type="dxa"/>
        </w:trPr>
        <w:tc>
          <w:tcPr>
            <w:tcW w:w="0" w:type="auto"/>
            <w:vAlign w:val="center"/>
            <w:hideMark/>
          </w:tcPr>
          <w:p w:rsidR="00292EEA" w:rsidRDefault="005B11EB">
            <w:pPr>
              <w:rPr>
                <w:rFonts w:eastAsia="Times New Roman"/>
                <w:lang w:val="en-US"/>
              </w:rPr>
            </w:pPr>
            <w:r>
              <w:rPr>
                <w:rFonts w:eastAsia="Times New Roman"/>
                <w:lang w:val="en-US"/>
              </w:rPr>
              <w:lastRenderedPageBreak/>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LOINCÂ®, which is copyright Â© 1995 Regenstrief Institute, Inc. and the LOINC Committee, and available at no cost under the license at http://loinc.org/terms-of-use. 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1"/>
        <w:divId w:val="803619360"/>
        <w:rPr>
          <w:rFonts w:eastAsia="Times New Roman"/>
          <w:lang w:val="en-US"/>
        </w:rPr>
      </w:pPr>
      <w:r>
        <w:rPr>
          <w:rFonts w:eastAsia="Times New Roman"/>
          <w:lang w:val="en-US"/>
        </w:rPr>
        <w:t>Order and Observation Workgroup</w:t>
      </w:r>
    </w:p>
    <w:p w:rsidR="00292EEA" w:rsidRDefault="005B11EB">
      <w:pPr>
        <w:pStyle w:val="Heading2"/>
        <w:divId w:val="803619360"/>
        <w:rPr>
          <w:rFonts w:eastAsia="Times New Roman"/>
          <w:lang w:val="en-US"/>
        </w:rPr>
      </w:pPr>
      <w:r>
        <w:rPr>
          <w:rFonts w:eastAsia="Times New Roman"/>
          <w:lang w:val="en-US"/>
        </w:rPr>
        <w:t>ValueSet: Bodysite Location Modifier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80361936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Bodysite Location Modifier (Bodysite Location Modifier) </w:t>
            </w:r>
          </w:p>
        </w:tc>
      </w:tr>
      <w:tr w:rsidR="00292EEA">
        <w:trPr>
          <w:divId w:val="80361936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SNOMED-CT concepts modifying the anatomic location</w:t>
            </w:r>
          </w:p>
        </w:tc>
      </w:tr>
      <w:tr w:rsidR="00292EEA">
        <w:trPr>
          <w:divId w:val="803619360"/>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1"/>
        <w:divId w:val="1939212410"/>
        <w:rPr>
          <w:rFonts w:eastAsia="Times New Roman"/>
          <w:lang w:val="en-US"/>
        </w:rPr>
      </w:pPr>
      <w:r>
        <w:rPr>
          <w:rFonts w:eastAsia="Times New Roman"/>
          <w:lang w:val="en-US"/>
        </w:rPr>
        <w:t>Orders and Observations Working Group</w:t>
      </w:r>
    </w:p>
    <w:p w:rsidR="00292EEA" w:rsidRDefault="005B11EB">
      <w:pPr>
        <w:pStyle w:val="Heading2"/>
        <w:divId w:val="1939212410"/>
        <w:rPr>
          <w:rFonts w:eastAsia="Times New Roman"/>
          <w:lang w:val="en-US"/>
        </w:rPr>
      </w:pPr>
      <w:r>
        <w:rPr>
          <w:rFonts w:eastAsia="Times New Roman"/>
          <w:lang w:val="en-US"/>
        </w:rPr>
        <w:t>ValueSet: Diagnostic Order Event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939212410"/>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Diagnostic Order Event Codes (Diagnostic Order Event Codes) </w:t>
            </w:r>
          </w:p>
        </w:tc>
      </w:tr>
      <w:tr w:rsidR="00292EEA">
        <w:trPr>
          <w:divId w:val="1939212410"/>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Additional information about an event that occurred to a diagnostic order</w:t>
            </w:r>
          </w:p>
        </w:tc>
      </w:tr>
      <w:tr w:rsidR="00292EEA">
        <w:trPr>
          <w:divId w:val="1939212410"/>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292EEA" w:rsidRDefault="005B11EB">
      <w:pPr>
        <w:pStyle w:val="Heading1"/>
        <w:divId w:val="680813905"/>
        <w:rPr>
          <w:rFonts w:eastAsia="Times New Roman"/>
          <w:lang w:val="en-US"/>
        </w:rPr>
      </w:pPr>
      <w:r>
        <w:rPr>
          <w:rFonts w:eastAsia="Times New Roman"/>
          <w:lang w:val="en-US"/>
        </w:rPr>
        <w:t>PHIN VADS</w:t>
      </w:r>
    </w:p>
    <w:p w:rsidR="00292EEA" w:rsidRDefault="005B11EB">
      <w:pPr>
        <w:pStyle w:val="Heading1"/>
        <w:divId w:val="128713867"/>
        <w:rPr>
          <w:rFonts w:eastAsia="Times New Roman"/>
          <w:lang w:val="en-US"/>
        </w:rPr>
      </w:pPr>
      <w:r>
        <w:rPr>
          <w:rFonts w:eastAsia="Times New Roman"/>
          <w:lang w:val="en-US"/>
        </w:rPr>
        <w:t>Published by: HL7 Orders and Observations Workgroup</w:t>
      </w:r>
    </w:p>
    <w:p w:rsidR="00292EEA" w:rsidRDefault="005B11EB">
      <w:pPr>
        <w:pStyle w:val="Heading1"/>
        <w:divId w:val="1649287644"/>
        <w:rPr>
          <w:rFonts w:eastAsia="Times New Roman"/>
          <w:lang w:val="en-US"/>
        </w:rPr>
      </w:pPr>
      <w:r>
        <w:rPr>
          <w:rFonts w:eastAsia="Times New Roman"/>
          <w:lang w:val="en-US"/>
        </w:rPr>
        <w:t>USHIK</w:t>
      </w:r>
    </w:p>
    <w:p w:rsidR="00292EEA" w:rsidRDefault="005B11EB">
      <w:pPr>
        <w:pStyle w:val="Heading2"/>
        <w:divId w:val="1649287644"/>
        <w:rPr>
          <w:rFonts w:eastAsia="Times New Roman"/>
          <w:lang w:val="en-US"/>
        </w:rPr>
      </w:pPr>
      <w:r>
        <w:rPr>
          <w:rFonts w:eastAsia="Times New Roman"/>
          <w:lang w:val="en-US"/>
        </w:rPr>
        <w:lastRenderedPageBreak/>
        <w:t>ValueSet: Document Class Value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92EEA">
        <w:trPr>
          <w:divId w:val="1649287644"/>
          <w:tblCellSpacing w:w="15" w:type="dxa"/>
        </w:trPr>
        <w:tc>
          <w:tcPr>
            <w:tcW w:w="0" w:type="auto"/>
            <w:vAlign w:val="center"/>
            <w:hideMark/>
          </w:tcPr>
          <w:p w:rsidR="00292EEA" w:rsidRDefault="005B11EB">
            <w:pPr>
              <w:rPr>
                <w:rFonts w:eastAsia="Times New Roman"/>
                <w:lang w:val="en-US"/>
              </w:rPr>
            </w:pPr>
            <w:r>
              <w:rPr>
                <w:rFonts w:eastAsia="Times New Roman"/>
                <w:lang w:val="en-US"/>
              </w:rPr>
              <w:t>Name</w:t>
            </w:r>
          </w:p>
        </w:tc>
        <w:tc>
          <w:tcPr>
            <w:tcW w:w="0" w:type="auto"/>
            <w:vAlign w:val="center"/>
            <w:hideMark/>
          </w:tcPr>
          <w:p w:rsidR="00292EEA" w:rsidRDefault="005B11EB">
            <w:pPr>
              <w:rPr>
                <w:rFonts w:eastAsia="Times New Roman"/>
                <w:lang w:val="en-US"/>
              </w:rPr>
            </w:pPr>
            <w:r>
              <w:rPr>
                <w:rFonts w:eastAsia="Times New Roman"/>
                <w:lang w:val="en-US"/>
              </w:rPr>
              <w:t xml:space="preserve">Document Class Value Set (Document Class Value Set) </w:t>
            </w:r>
          </w:p>
        </w:tc>
      </w:tr>
      <w:tr w:rsidR="00292EEA">
        <w:trPr>
          <w:divId w:val="1649287644"/>
          <w:tblCellSpacing w:w="15" w:type="dxa"/>
        </w:trPr>
        <w:tc>
          <w:tcPr>
            <w:tcW w:w="0" w:type="auto"/>
            <w:vAlign w:val="center"/>
            <w:hideMark/>
          </w:tcPr>
          <w:p w:rsidR="00292EEA" w:rsidRDefault="005B11EB">
            <w:pPr>
              <w:rPr>
                <w:rFonts w:eastAsia="Times New Roman"/>
                <w:lang w:val="en-US"/>
              </w:rPr>
            </w:pPr>
            <w:r>
              <w:rPr>
                <w:rFonts w:eastAsia="Times New Roman"/>
                <w:lang w:val="en-US"/>
              </w:rPr>
              <w:t>Description</w:t>
            </w:r>
          </w:p>
        </w:tc>
        <w:tc>
          <w:tcPr>
            <w:tcW w:w="0" w:type="auto"/>
            <w:vAlign w:val="center"/>
            <w:hideMark/>
          </w:tcPr>
          <w:p w:rsidR="00292EEA" w:rsidRDefault="005B11EB">
            <w:pPr>
              <w:rPr>
                <w:rFonts w:eastAsia="Times New Roman"/>
                <w:lang w:val="en-US"/>
              </w:rPr>
            </w:pPr>
            <w:r>
              <w:rPr>
                <w:rFonts w:eastAsia="Times New Roman"/>
                <w:lang w:val="en-US"/>
              </w:rPr>
              <w:t xml:space="preserve">This is the code specifying the high-level kind of document (e.g., Prescription, Discharge Summary, Report, etc.). The Document Class value set is reproduced from HITSP C80 Table 2-144 Document Class Value Set Definition. Note: Class code for documents comes from LOINC, and is based upon one of the following:The type of service described by the document. It is described at a very high level in Section 7.3 of the LOINC Manual. The type study performed. It was determined by identifying modalities for study reports. The section of the chart where the document is placed. It was determined from the SETs created for Claims Attachment requests. </w:t>
            </w:r>
          </w:p>
        </w:tc>
      </w:tr>
      <w:tr w:rsidR="00292EEA">
        <w:trPr>
          <w:divId w:val="1649287644"/>
          <w:tblCellSpacing w:w="15" w:type="dxa"/>
        </w:trPr>
        <w:tc>
          <w:tcPr>
            <w:tcW w:w="0" w:type="auto"/>
            <w:vAlign w:val="center"/>
            <w:hideMark/>
          </w:tcPr>
          <w:p w:rsidR="00292EEA" w:rsidRDefault="005B11EB">
            <w:pPr>
              <w:rPr>
                <w:rFonts w:eastAsia="Times New Roman"/>
                <w:lang w:val="en-US"/>
              </w:rPr>
            </w:pPr>
            <w:r>
              <w:rPr>
                <w:rFonts w:eastAsia="Times New Roman"/>
                <w:lang w:val="en-US"/>
              </w:rPr>
              <w:t>Copyright</w:t>
            </w:r>
          </w:p>
        </w:tc>
        <w:tc>
          <w:tcPr>
            <w:tcW w:w="0" w:type="auto"/>
            <w:vAlign w:val="center"/>
            <w:hideMark/>
          </w:tcPr>
          <w:p w:rsidR="00292EEA"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rsidR="005B11EB" w:rsidRDefault="005B11EB">
      <w:pPr>
        <w:divId w:val="1649287644"/>
        <w:rPr>
          <w:rFonts w:eastAsia="Times New Roman"/>
        </w:rPr>
      </w:pPr>
    </w:p>
    <w:sectPr w:rsidR="005B11EB" w:rsidSect="00292EEA">
      <w:footerReference w:type="default" r:id="rId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Steve" w:date="2015-09-09T13:58:00Z" w:initials="S">
    <w:p w:rsidR="00583459" w:rsidRDefault="00583459">
      <w:pPr>
        <w:pStyle w:val="CommentText"/>
      </w:pPr>
      <w:r>
        <w:rPr>
          <w:rStyle w:val="CommentReference"/>
        </w:rPr>
        <w:annotationRef/>
      </w:r>
      <w:r>
        <w:t>Is this right?</w:t>
      </w:r>
    </w:p>
  </w:comment>
  <w:comment w:id="168" w:author="Steve" w:date="2015-09-09T13:58:00Z" w:initials="S">
    <w:p w:rsidR="00583459" w:rsidRDefault="00583459">
      <w:pPr>
        <w:pStyle w:val="CommentText"/>
      </w:pPr>
      <w:r>
        <w:rPr>
          <w:rStyle w:val="CommentReference"/>
        </w:rPr>
        <w:annotationRef/>
      </w:r>
      <w:r>
        <w:t>Incomplete?</w:t>
      </w:r>
    </w:p>
  </w:comment>
  <w:comment w:id="195" w:author="Richard J. Ettema (AEGIS.net)" w:date="2015-09-09T13:58:00Z" w:initials="RJE">
    <w:p w:rsidR="00583459" w:rsidRDefault="00583459">
      <w:pPr>
        <w:pStyle w:val="CommentText"/>
      </w:pPr>
      <w:r>
        <w:rPr>
          <w:rStyle w:val="CommentReference"/>
        </w:rPr>
        <w:annotationRef/>
      </w:r>
      <w:r>
        <w:rPr>
          <w:rFonts w:eastAsia="Times New Roman"/>
          <w:lang w:val="en-US"/>
        </w:rPr>
        <w:t>Found 3 ValueSets</w:t>
      </w:r>
    </w:p>
  </w:comment>
  <w:comment w:id="211" w:author="Richard J. Ettema (AEGIS.net)" w:date="2015-09-09T13:58:00Z" w:initials="RJE">
    <w:p w:rsidR="00583459" w:rsidRDefault="00583459">
      <w:pPr>
        <w:pStyle w:val="CommentText"/>
      </w:pPr>
      <w:r>
        <w:rPr>
          <w:rStyle w:val="CommentReference"/>
        </w:rPr>
        <w:annotationRef/>
      </w:r>
      <w:r>
        <w:t>Found 2 ValueSets</w:t>
      </w:r>
    </w:p>
  </w:comment>
  <w:comment w:id="221" w:author="Richard J. Ettema (AEGIS.net)" w:date="2015-09-09T13:58:00Z" w:initials="RJE">
    <w:p w:rsidR="00583459" w:rsidRDefault="00583459">
      <w:pPr>
        <w:pStyle w:val="CommentText"/>
      </w:pPr>
      <w:r>
        <w:rPr>
          <w:rStyle w:val="CommentReference"/>
        </w:rPr>
        <w:annotationRef/>
      </w:r>
      <w:r>
        <w:t>Found 1 ValueSet</w:t>
      </w:r>
    </w:p>
  </w:comment>
  <w:comment w:id="226" w:author="Richard J. Ettema (AEGIS.net)" w:date="2015-09-09T13:58:00Z" w:initials="RJE">
    <w:p w:rsidR="001075F6" w:rsidRDefault="001075F6">
      <w:pPr>
        <w:pStyle w:val="CommentText"/>
      </w:pPr>
      <w:r>
        <w:rPr>
          <w:rStyle w:val="CommentReference"/>
        </w:rPr>
        <w:annotationRef/>
      </w:r>
      <w:r>
        <w:t>No ValueSets found with ‘DAF’ as publisher</w:t>
      </w:r>
    </w:p>
  </w:comment>
  <w:comment w:id="229" w:author="Richard J. Ettema (AEGIS.net)" w:date="2015-09-09T13:58:00Z" w:initials="RJE">
    <w:p w:rsidR="001A7D1A" w:rsidRDefault="001A7D1A">
      <w:pPr>
        <w:pStyle w:val="CommentText"/>
      </w:pPr>
      <w:r>
        <w:rPr>
          <w:rStyle w:val="CommentReference"/>
        </w:rPr>
        <w:annotationRef/>
      </w:r>
      <w:r>
        <w:t>No change to content based on this comment.</w:t>
      </w:r>
    </w:p>
  </w:comment>
  <w:comment w:id="300" w:author="Steve" w:date="2015-09-09T13:58:00Z" w:initials="S">
    <w:p w:rsidR="00583459" w:rsidRDefault="00583459">
      <w:pPr>
        <w:pStyle w:val="CommentText"/>
      </w:pPr>
      <w:r>
        <w:rPr>
          <w:rStyle w:val="CommentReference"/>
        </w:rPr>
        <w:annotationRef/>
      </w:r>
      <w:r>
        <w:t>????</w:t>
      </w:r>
    </w:p>
  </w:comment>
  <w:comment w:id="381" w:author="Richard J. Ettema (AEGIS.net)" w:date="2015-09-09T14:47:00Z" w:initials="RJE">
    <w:p w:rsidR="008B3953" w:rsidRDefault="008B3953">
      <w:pPr>
        <w:pStyle w:val="CommentText"/>
      </w:pPr>
      <w:r>
        <w:rPr>
          <w:rStyle w:val="CommentReference"/>
        </w:rPr>
        <w:annotationRef/>
      </w:r>
      <w:r>
        <w:t xml:space="preserve">No changes made; </w:t>
      </w:r>
      <w:r w:rsidR="005E2B5A">
        <w:t>definitions will require WG input</w:t>
      </w:r>
    </w:p>
  </w:comment>
  <w:comment w:id="414" w:author="Richard J. Ettema (AEGIS.net)" w:date="2015-09-09T14:12:00Z" w:initials="RJE">
    <w:p w:rsidR="008B3953" w:rsidRDefault="008B3953">
      <w:pPr>
        <w:pStyle w:val="CommentText"/>
      </w:pPr>
      <w:r>
        <w:rPr>
          <w:rStyle w:val="CommentReference"/>
        </w:rPr>
        <w:annotationRef/>
      </w:r>
      <w:r>
        <w:t>List found in current ValueSet</w:t>
      </w:r>
    </w:p>
  </w:comment>
  <w:comment w:id="418" w:author="Richard J. Ettema (AEGIS.net)" w:date="2015-09-09T14:13:00Z" w:initials="RJE">
    <w:p w:rsidR="008B3953" w:rsidRDefault="008B3953">
      <w:pPr>
        <w:pStyle w:val="CommentText"/>
      </w:pPr>
      <w:r>
        <w:rPr>
          <w:rStyle w:val="CommentReference"/>
        </w:rPr>
        <w:annotationRef/>
      </w:r>
      <w:r>
        <w:t>No changes made; list appears incomplete</w:t>
      </w:r>
    </w:p>
  </w:comment>
  <w:comment w:id="431" w:author="Richard J. Ettema (AEGIS.net)" w:date="2015-09-09T14:13:00Z" w:initials="RJE">
    <w:p w:rsidR="008B3953" w:rsidRDefault="008B3953">
      <w:pPr>
        <w:pStyle w:val="CommentText"/>
      </w:pPr>
      <w:r>
        <w:rPr>
          <w:rStyle w:val="CommentReference"/>
        </w:rPr>
        <w:annotationRef/>
      </w:r>
      <w:r>
        <w:t>No changes made; list appears incomplete</w:t>
      </w:r>
    </w:p>
  </w:comment>
  <w:comment w:id="446" w:author="Richard J. Ettema (AEGIS.net)" w:date="2015-09-09T14:20:00Z" w:initials="RJE">
    <w:p w:rsidR="002C126D" w:rsidRDefault="002C126D">
      <w:pPr>
        <w:pStyle w:val="CommentText"/>
      </w:pPr>
      <w:r>
        <w:rPr>
          <w:rStyle w:val="CommentReference"/>
        </w:rPr>
        <w:annotationRef/>
      </w:r>
      <w:r>
        <w:t>List found in current ValueSet</w:t>
      </w:r>
    </w:p>
  </w:comment>
  <w:comment w:id="456" w:author="Richard J. Ettema (AEGIS.net)" w:date="2015-09-09T14:30:00Z" w:initials="RJE">
    <w:p w:rsidR="002C126D" w:rsidRDefault="002C126D">
      <w:pPr>
        <w:pStyle w:val="CommentText"/>
      </w:pPr>
      <w:r>
        <w:rPr>
          <w:rStyle w:val="CommentReference"/>
        </w:rPr>
        <w:annotationRef/>
      </w:r>
      <w:r>
        <w:t>OUCH! The ValueSet include defines all SNOMED CT codes</w:t>
      </w:r>
      <w:r w:rsidR="000430A3">
        <w:t>!</w:t>
      </w:r>
    </w:p>
  </w:comment>
  <w:comment w:id="467" w:author="Richard J. Ettema (AEGIS.net)" w:date="2015-09-09T14:31:00Z" w:initials="RJE">
    <w:p w:rsidR="000430A3" w:rsidRDefault="000430A3">
      <w:pPr>
        <w:pStyle w:val="CommentText"/>
      </w:pPr>
      <w:r>
        <w:rPr>
          <w:rStyle w:val="CommentReference"/>
        </w:rPr>
        <w:annotationRef/>
      </w:r>
      <w:r>
        <w:t>List found in current ValueSet</w:t>
      </w:r>
    </w:p>
  </w:comment>
  <w:comment w:id="471" w:author="Richard J. Ettema (AEGIS.net)" w:date="2015-09-09T14:32:00Z" w:initials="RJE">
    <w:p w:rsidR="000430A3" w:rsidRDefault="000430A3">
      <w:pPr>
        <w:pStyle w:val="CommentText"/>
      </w:pPr>
      <w:r>
        <w:rPr>
          <w:rStyle w:val="CommentReference"/>
        </w:rPr>
        <w:annotationRef/>
      </w:r>
      <w:r>
        <w:t>OUCH! The ValueSet include defines all SNOMED CT codes!</w:t>
      </w:r>
    </w:p>
  </w:comment>
  <w:comment w:id="475" w:author="Richard J. Ettema (AEGIS.net)" w:date="2015-09-09T14:34:00Z" w:initials="RJE">
    <w:p w:rsidR="001B22E2" w:rsidRDefault="001B22E2">
      <w:pPr>
        <w:pStyle w:val="CommentText"/>
      </w:pPr>
      <w:r>
        <w:rPr>
          <w:rStyle w:val="CommentReference"/>
        </w:rPr>
        <w:annotationRef/>
      </w:r>
      <w:r>
        <w:t>List found in current ValueSet – still needs work</w:t>
      </w:r>
    </w:p>
  </w:comment>
  <w:comment w:id="479" w:author="Richard J. Ettema (AEGIS.net)" w:date="2015-09-09T14:36:00Z" w:initials="RJE">
    <w:p w:rsidR="001B22E2" w:rsidRDefault="001B22E2">
      <w:pPr>
        <w:pStyle w:val="CommentText"/>
      </w:pPr>
      <w:r>
        <w:rPr>
          <w:rStyle w:val="CommentReference"/>
        </w:rPr>
        <w:annotationRef/>
      </w:r>
      <w:r>
        <w:t>List found in current ValueSet – still needs work</w:t>
      </w:r>
    </w:p>
  </w:comment>
  <w:comment w:id="483" w:author="Richard J. Ettema (AEGIS.net)" w:date="2015-09-09T14:36:00Z" w:initials="RJE">
    <w:p w:rsidR="001B22E2" w:rsidRDefault="001B22E2">
      <w:pPr>
        <w:pStyle w:val="CommentText"/>
      </w:pPr>
      <w:r>
        <w:rPr>
          <w:rStyle w:val="CommentReference"/>
        </w:rPr>
        <w:annotationRef/>
      </w:r>
      <w:r>
        <w:t>List found in current ValueSet – still needs work</w:t>
      </w:r>
    </w:p>
  </w:comment>
  <w:comment w:id="491" w:author="Richard J. Ettema (AEGIS.net)" w:date="2015-09-09T14:38:00Z" w:initials="RJE">
    <w:p w:rsidR="001B22E2" w:rsidRDefault="001B22E2">
      <w:pPr>
        <w:pStyle w:val="CommentText"/>
      </w:pPr>
      <w:r>
        <w:rPr>
          <w:rStyle w:val="CommentReference"/>
        </w:rPr>
        <w:annotationRef/>
      </w:r>
      <w:r>
        <w:t>Imports and includes found in ValueSet</w:t>
      </w:r>
    </w:p>
  </w:comment>
  <w:comment w:id="497" w:author="Richard J. Ettema (AEGIS.net)" w:date="2015-09-09T14:40:00Z" w:initials="RJE">
    <w:p w:rsidR="001B22E2" w:rsidRDefault="001B22E2">
      <w:pPr>
        <w:pStyle w:val="CommentText"/>
      </w:pPr>
      <w:r>
        <w:rPr>
          <w:rStyle w:val="CommentReference"/>
        </w:rPr>
        <w:annotationRef/>
      </w:r>
      <w:r>
        <w:t>List found in current ValueSet</w:t>
      </w:r>
    </w:p>
  </w:comment>
  <w:comment w:id="523" w:author="Richard J. Ettema (AEGIS.net)" w:date="2015-09-09T14:47:00Z" w:initials="RJE">
    <w:p w:rsidR="005E2B5A" w:rsidRDefault="005E2B5A">
      <w:pPr>
        <w:pStyle w:val="CommentText"/>
      </w:pPr>
      <w:r>
        <w:rPr>
          <w:rStyle w:val="CommentReference"/>
        </w:rPr>
        <w:annotationRef/>
      </w:r>
      <w:r>
        <w:t>D</w:t>
      </w:r>
      <w:r>
        <w:t>efinitions will require WG input</w:t>
      </w:r>
    </w:p>
  </w:comment>
  <w:comment w:id="588" w:author="Richard J. Ettema (AEGIS.net)" w:date="2015-09-09T18:43:00Z" w:initials="RJE">
    <w:p w:rsidR="00577342" w:rsidRDefault="00577342">
      <w:pPr>
        <w:pStyle w:val="CommentText"/>
      </w:pPr>
      <w:r>
        <w:rPr>
          <w:rStyle w:val="CommentReference"/>
        </w:rPr>
        <w:annotationRef/>
      </w:r>
      <w:r>
        <w:t>List found in current ValueSet</w:t>
      </w:r>
    </w:p>
  </w:comment>
  <w:comment w:id="610" w:author="Richard J. Ettema (AEGIS.net)" w:date="2015-09-09T18:46:00Z" w:initials="RJE">
    <w:p w:rsidR="00577342" w:rsidRDefault="00577342">
      <w:pPr>
        <w:pStyle w:val="CommentText"/>
      </w:pPr>
      <w:r>
        <w:rPr>
          <w:rStyle w:val="CommentReference"/>
        </w:rPr>
        <w:annotationRef/>
      </w:r>
      <w:r>
        <w:t>List found in current ValueSet</w:t>
      </w:r>
    </w:p>
  </w:comment>
  <w:comment w:id="619" w:author="Richard J. Ettema (AEGIS.net)" w:date="2015-09-09T18:48:00Z" w:initials="RJE">
    <w:p w:rsidR="00577342" w:rsidRDefault="00577342">
      <w:pPr>
        <w:pStyle w:val="CommentText"/>
      </w:pPr>
      <w:r>
        <w:rPr>
          <w:rStyle w:val="CommentReference"/>
        </w:rPr>
        <w:annotationRef/>
      </w:r>
      <w:r>
        <w:t xml:space="preserve"> No filter on include of loinc codes</w:t>
      </w:r>
    </w:p>
  </w:comment>
  <w:comment w:id="629" w:author="Richard J. Ettema (AEGIS.net)" w:date="2015-09-09T18:55:00Z" w:initials="RJE">
    <w:p w:rsidR="00BA2322" w:rsidRDefault="00BA2322">
      <w:pPr>
        <w:pStyle w:val="CommentText"/>
      </w:pPr>
      <w:r>
        <w:rPr>
          <w:rStyle w:val="CommentReference"/>
        </w:rPr>
        <w:annotationRef/>
      </w:r>
      <w:r>
        <w:t>No filter on include of loinc codes</w:t>
      </w:r>
    </w:p>
  </w:comment>
  <w:comment w:id="658" w:author="Richard J. Ettema (AEGIS.net)" w:date="2015-09-09T18:59:00Z" w:initials="RJE">
    <w:p w:rsidR="00BA2322" w:rsidRDefault="00BA2322">
      <w:pPr>
        <w:pStyle w:val="CommentText"/>
      </w:pPr>
      <w:r>
        <w:rPr>
          <w:rStyle w:val="CommentReference"/>
        </w:rPr>
        <w:annotationRef/>
      </w:r>
      <w:r>
        <w:t>List found in current ValueSet</w:t>
      </w:r>
    </w:p>
  </w:comment>
  <w:comment w:id="679" w:author="Richard J. Ettema (AEGIS.net)" w:date="2015-09-09T19:04:00Z" w:initials="RJE">
    <w:p w:rsidR="000D0DF9" w:rsidRDefault="000D0DF9">
      <w:pPr>
        <w:pStyle w:val="CommentText"/>
      </w:pPr>
      <w:r>
        <w:rPr>
          <w:rStyle w:val="CommentReference"/>
        </w:rPr>
        <w:annotationRef/>
      </w:r>
      <w:r>
        <w:t xml:space="preserve">Found </w:t>
      </w:r>
      <w:proofErr w:type="gramStart"/>
      <w:r>
        <w:t>include  of</w:t>
      </w:r>
      <w:proofErr w:type="gramEnd"/>
      <w:r w:rsidRPr="000D0DF9">
        <w:t xml:space="preserve"> http://hl7.org/fhir/v2/0078</w:t>
      </w:r>
    </w:p>
  </w:comment>
  <w:comment w:id="721" w:author="Richard J. Ettema (AEGIS.net)" w:date="2015-09-09T19:35:00Z" w:initials="RJE">
    <w:p w:rsidR="000A2182" w:rsidRDefault="000A2182">
      <w:pPr>
        <w:pStyle w:val="CommentText"/>
      </w:pPr>
      <w:r>
        <w:rPr>
          <w:rStyle w:val="CommentReference"/>
        </w:rPr>
        <w:annotationRef/>
      </w:r>
      <w:r>
        <w:t>Includes will expand</w:t>
      </w:r>
    </w:p>
  </w:comment>
  <w:comment w:id="739" w:author="Richard J. Ettema (AEGIS.net)" w:date="2015-09-09T19:34:00Z" w:initials="RJE">
    <w:p w:rsidR="000A2182" w:rsidRDefault="000A2182">
      <w:pPr>
        <w:pStyle w:val="CommentText"/>
      </w:pPr>
      <w:r>
        <w:rPr>
          <w:rStyle w:val="CommentReference"/>
        </w:rPr>
        <w:annotationRef/>
      </w:r>
      <w:r>
        <w:t>Definitions need to be assigned by corresponding WG</w:t>
      </w:r>
    </w:p>
  </w:comment>
  <w:comment w:id="752" w:author="Richard J. Ettema (AEGIS.net)" w:date="2015-09-09T19:35:00Z" w:initials="RJE">
    <w:p w:rsidR="000A2182" w:rsidRDefault="000A2182">
      <w:pPr>
        <w:pStyle w:val="CommentText"/>
      </w:pPr>
      <w:r>
        <w:rPr>
          <w:rStyle w:val="CommentReference"/>
        </w:rPr>
        <w:annotationRef/>
      </w:r>
      <w:r>
        <w:t>Include will expand</w:t>
      </w:r>
    </w:p>
  </w:comment>
  <w:comment w:id="754" w:author="Richard J. Ettema (AEGIS.net)" w:date="2015-09-09T19:36:00Z" w:initials="RJE">
    <w:p w:rsidR="000A2182" w:rsidRDefault="000A2182">
      <w:pPr>
        <w:pStyle w:val="CommentText"/>
      </w:pPr>
      <w:r>
        <w:rPr>
          <w:rStyle w:val="CommentReference"/>
        </w:rPr>
        <w:annotationRef/>
      </w:r>
      <w:r>
        <w:t>Definitions need to be assigned by corresponding WG</w:t>
      </w:r>
    </w:p>
  </w:comment>
  <w:comment w:id="756" w:author="Richard J. Ettema (AEGIS.net)" w:date="2015-09-09T19:37:00Z" w:initials="RJE">
    <w:p w:rsidR="000A2182" w:rsidRDefault="000A2182">
      <w:pPr>
        <w:pStyle w:val="CommentText"/>
      </w:pPr>
      <w:r>
        <w:rPr>
          <w:rStyle w:val="CommentReference"/>
        </w:rPr>
        <w:annotationRef/>
      </w:r>
      <w:r>
        <w:t>Code and definitions need to be assigned by corresponding WG</w:t>
      </w:r>
    </w:p>
  </w:comment>
  <w:comment w:id="793" w:author="Richard J. Ettema (AEGIS.net)" w:date="2015-09-09T19:42:00Z" w:initials="RJE">
    <w:p w:rsidR="00EA4DB2" w:rsidRDefault="00EA4DB2">
      <w:pPr>
        <w:pStyle w:val="CommentText"/>
      </w:pPr>
      <w:r>
        <w:rPr>
          <w:rStyle w:val="CommentReference"/>
        </w:rPr>
        <w:annotationRef/>
      </w:r>
      <w:r>
        <w:t>Definitions need to be assigned by corresponding WG</w:t>
      </w:r>
    </w:p>
  </w:comment>
  <w:comment w:id="907" w:author="Richard J. Ettema (AEGIS.net)" w:date="2015-09-09T19:53:00Z" w:initials="RJE">
    <w:p w:rsidR="003D37C7" w:rsidRDefault="003D37C7">
      <w:pPr>
        <w:pStyle w:val="CommentText"/>
      </w:pPr>
      <w:r>
        <w:rPr>
          <w:rStyle w:val="CommentReference"/>
        </w:rPr>
        <w:annotationRef/>
      </w:r>
      <w:r>
        <w:t>Definitions need to be assigned by corresponding WG</w:t>
      </w:r>
    </w:p>
  </w:comment>
  <w:comment w:id="910" w:author="Richard J. Ettema (AEGIS.net)" w:date="2015-09-09T19:54:00Z" w:initials="RJE">
    <w:p w:rsidR="003D37C7" w:rsidRDefault="003D37C7">
      <w:pPr>
        <w:pStyle w:val="CommentText"/>
      </w:pPr>
      <w:r>
        <w:rPr>
          <w:rStyle w:val="CommentReference"/>
        </w:rPr>
        <w:annotationRef/>
      </w:r>
      <w:r>
        <w:t>Found include in current ValueSet</w:t>
      </w:r>
    </w:p>
  </w:comment>
  <w:comment w:id="921" w:author="Richard J. Ettema (AEGIS.net)" w:date="2015-09-09T19:55:00Z" w:initials="RJE">
    <w:p w:rsidR="003D37C7" w:rsidRDefault="003D37C7">
      <w:pPr>
        <w:pStyle w:val="CommentText"/>
      </w:pPr>
      <w:r>
        <w:rPr>
          <w:rStyle w:val="CommentReference"/>
        </w:rPr>
        <w:annotationRef/>
      </w:r>
      <w:r>
        <w:t>Copyright content found in current ValueSet</w:t>
      </w:r>
      <w:bookmarkStart w:id="923" w:name="_GoBack"/>
      <w:bookmarkEnd w:id="923"/>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6E0" w:rsidRDefault="00B976E0" w:rsidP="006E0092">
      <w:r>
        <w:separator/>
      </w:r>
    </w:p>
  </w:endnote>
  <w:endnote w:type="continuationSeparator" w:id="0">
    <w:p w:rsidR="00B976E0" w:rsidRDefault="00B976E0" w:rsidP="006E0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6828035"/>
      <w:docPartObj>
        <w:docPartGallery w:val="Page Numbers (Bottom of Page)"/>
        <w:docPartUnique/>
      </w:docPartObj>
    </w:sdtPr>
    <w:sdtContent>
      <w:p w:rsidR="00583459" w:rsidRDefault="00583459">
        <w:pPr>
          <w:pStyle w:val="Footer"/>
          <w:jc w:val="right"/>
        </w:pPr>
        <w:r>
          <w:fldChar w:fldCharType="begin"/>
        </w:r>
        <w:r>
          <w:instrText xml:space="preserve"> PAGE   \* MERGEFORMAT </w:instrText>
        </w:r>
        <w:r>
          <w:fldChar w:fldCharType="separate"/>
        </w:r>
        <w:r w:rsidR="003D37C7">
          <w:rPr>
            <w:noProof/>
          </w:rPr>
          <w:t>73</w:t>
        </w:r>
        <w:r>
          <w:rPr>
            <w:noProof/>
          </w:rPr>
          <w:fldChar w:fldCharType="end"/>
        </w:r>
      </w:p>
    </w:sdtContent>
  </w:sdt>
  <w:p w:rsidR="00583459" w:rsidRDefault="005834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6E0" w:rsidRDefault="00B976E0" w:rsidP="006E0092">
      <w:r>
        <w:separator/>
      </w:r>
    </w:p>
  </w:footnote>
  <w:footnote w:type="continuationSeparator" w:id="0">
    <w:p w:rsidR="00B976E0" w:rsidRDefault="00B976E0" w:rsidP="006E00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E0092"/>
    <w:rsid w:val="000430A3"/>
    <w:rsid w:val="00053270"/>
    <w:rsid w:val="000A2182"/>
    <w:rsid w:val="000D0DF9"/>
    <w:rsid w:val="001075F6"/>
    <w:rsid w:val="00185D0A"/>
    <w:rsid w:val="001A7D1A"/>
    <w:rsid w:val="001B22E2"/>
    <w:rsid w:val="001B35D4"/>
    <w:rsid w:val="00244016"/>
    <w:rsid w:val="0028387D"/>
    <w:rsid w:val="00292EEA"/>
    <w:rsid w:val="002C126D"/>
    <w:rsid w:val="002E6CA3"/>
    <w:rsid w:val="003229AB"/>
    <w:rsid w:val="003C7B67"/>
    <w:rsid w:val="003D37C7"/>
    <w:rsid w:val="00480FA7"/>
    <w:rsid w:val="00512A50"/>
    <w:rsid w:val="0053405A"/>
    <w:rsid w:val="00577342"/>
    <w:rsid w:val="00583459"/>
    <w:rsid w:val="005A048D"/>
    <w:rsid w:val="005B011D"/>
    <w:rsid w:val="005B11EB"/>
    <w:rsid w:val="005E2B5A"/>
    <w:rsid w:val="006145C8"/>
    <w:rsid w:val="00677496"/>
    <w:rsid w:val="006A5F02"/>
    <w:rsid w:val="006C1C1F"/>
    <w:rsid w:val="006E0092"/>
    <w:rsid w:val="0077016D"/>
    <w:rsid w:val="007F47A9"/>
    <w:rsid w:val="00827345"/>
    <w:rsid w:val="0085678B"/>
    <w:rsid w:val="00891F92"/>
    <w:rsid w:val="008B3953"/>
    <w:rsid w:val="008C42F2"/>
    <w:rsid w:val="008E1260"/>
    <w:rsid w:val="008F3BC7"/>
    <w:rsid w:val="00916297"/>
    <w:rsid w:val="009A30BD"/>
    <w:rsid w:val="00A34E66"/>
    <w:rsid w:val="00AA2DD9"/>
    <w:rsid w:val="00AA72C1"/>
    <w:rsid w:val="00B3355C"/>
    <w:rsid w:val="00B40ECE"/>
    <w:rsid w:val="00B976E0"/>
    <w:rsid w:val="00BA2322"/>
    <w:rsid w:val="00BE634F"/>
    <w:rsid w:val="00C205BF"/>
    <w:rsid w:val="00C258FA"/>
    <w:rsid w:val="00C92999"/>
    <w:rsid w:val="00CB3EEA"/>
    <w:rsid w:val="00CD7413"/>
    <w:rsid w:val="00D90152"/>
    <w:rsid w:val="00DE0F4C"/>
    <w:rsid w:val="00DE34C6"/>
    <w:rsid w:val="00EA4DB2"/>
    <w:rsid w:val="00EE3372"/>
    <w:rsid w:val="00F72BBC"/>
    <w:rsid w:val="00F76F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EEA"/>
    <w:rPr>
      <w:rFonts w:eastAsiaTheme="minorEastAsia"/>
      <w:sz w:val="24"/>
      <w:szCs w:val="24"/>
    </w:rPr>
  </w:style>
  <w:style w:type="paragraph" w:styleId="Heading1">
    <w:name w:val="heading 1"/>
    <w:basedOn w:val="Normal"/>
    <w:link w:val="Heading1Char"/>
    <w:uiPriority w:val="9"/>
    <w:qFormat/>
    <w:rsid w:val="00292EEA"/>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292EEA"/>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E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92EE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6E0092"/>
    <w:pPr>
      <w:tabs>
        <w:tab w:val="center" w:pos="4680"/>
        <w:tab w:val="right" w:pos="9360"/>
      </w:tabs>
    </w:pPr>
  </w:style>
  <w:style w:type="character" w:customStyle="1" w:styleId="HeaderChar">
    <w:name w:val="Header Char"/>
    <w:basedOn w:val="DefaultParagraphFont"/>
    <w:link w:val="Header"/>
    <w:uiPriority w:val="99"/>
    <w:semiHidden/>
    <w:rsid w:val="006E0092"/>
    <w:rPr>
      <w:rFonts w:eastAsiaTheme="minorEastAsia"/>
      <w:sz w:val="24"/>
      <w:szCs w:val="24"/>
    </w:rPr>
  </w:style>
  <w:style w:type="paragraph" w:styleId="Footer">
    <w:name w:val="footer"/>
    <w:basedOn w:val="Normal"/>
    <w:link w:val="FooterChar"/>
    <w:uiPriority w:val="99"/>
    <w:unhideWhenUsed/>
    <w:rsid w:val="006E0092"/>
    <w:pPr>
      <w:tabs>
        <w:tab w:val="center" w:pos="4680"/>
        <w:tab w:val="right" w:pos="9360"/>
      </w:tabs>
    </w:pPr>
  </w:style>
  <w:style w:type="character" w:customStyle="1" w:styleId="FooterChar">
    <w:name w:val="Footer Char"/>
    <w:basedOn w:val="DefaultParagraphFont"/>
    <w:link w:val="Footer"/>
    <w:uiPriority w:val="99"/>
    <w:rsid w:val="006E0092"/>
    <w:rPr>
      <w:rFonts w:eastAsiaTheme="minorEastAsia"/>
      <w:sz w:val="24"/>
      <w:szCs w:val="24"/>
    </w:rPr>
  </w:style>
  <w:style w:type="paragraph" w:styleId="BalloonText">
    <w:name w:val="Balloon Text"/>
    <w:basedOn w:val="Normal"/>
    <w:link w:val="BalloonTextChar"/>
    <w:uiPriority w:val="99"/>
    <w:semiHidden/>
    <w:unhideWhenUsed/>
    <w:rsid w:val="009A30BD"/>
    <w:rPr>
      <w:rFonts w:ascii="Tahoma" w:hAnsi="Tahoma" w:cs="Tahoma"/>
      <w:sz w:val="16"/>
      <w:szCs w:val="16"/>
    </w:rPr>
  </w:style>
  <w:style w:type="character" w:customStyle="1" w:styleId="BalloonTextChar">
    <w:name w:val="Balloon Text Char"/>
    <w:basedOn w:val="DefaultParagraphFont"/>
    <w:link w:val="BalloonText"/>
    <w:uiPriority w:val="99"/>
    <w:semiHidden/>
    <w:rsid w:val="009A30BD"/>
    <w:rPr>
      <w:rFonts w:ascii="Tahoma" w:eastAsiaTheme="minorEastAsia" w:hAnsi="Tahoma" w:cs="Tahoma"/>
      <w:sz w:val="16"/>
      <w:szCs w:val="16"/>
    </w:rPr>
  </w:style>
  <w:style w:type="character" w:styleId="Hyperlink">
    <w:name w:val="Hyperlink"/>
    <w:basedOn w:val="DefaultParagraphFont"/>
    <w:uiPriority w:val="99"/>
    <w:unhideWhenUsed/>
    <w:rsid w:val="003C7B67"/>
    <w:rPr>
      <w:color w:val="0000FF" w:themeColor="hyperlink"/>
      <w:u w:val="single"/>
    </w:rPr>
  </w:style>
  <w:style w:type="character" w:styleId="CommentReference">
    <w:name w:val="annotation reference"/>
    <w:basedOn w:val="DefaultParagraphFont"/>
    <w:uiPriority w:val="99"/>
    <w:semiHidden/>
    <w:unhideWhenUsed/>
    <w:rsid w:val="002E6CA3"/>
    <w:rPr>
      <w:sz w:val="16"/>
      <w:szCs w:val="16"/>
    </w:rPr>
  </w:style>
  <w:style w:type="paragraph" w:styleId="CommentText">
    <w:name w:val="annotation text"/>
    <w:basedOn w:val="Normal"/>
    <w:link w:val="CommentTextChar"/>
    <w:uiPriority w:val="99"/>
    <w:semiHidden/>
    <w:unhideWhenUsed/>
    <w:rsid w:val="002E6CA3"/>
    <w:rPr>
      <w:sz w:val="20"/>
      <w:szCs w:val="20"/>
    </w:rPr>
  </w:style>
  <w:style w:type="character" w:customStyle="1" w:styleId="CommentTextChar">
    <w:name w:val="Comment Text Char"/>
    <w:basedOn w:val="DefaultParagraphFont"/>
    <w:link w:val="CommentText"/>
    <w:uiPriority w:val="99"/>
    <w:semiHidden/>
    <w:rsid w:val="002E6CA3"/>
    <w:rPr>
      <w:rFonts w:eastAsiaTheme="minorEastAsia"/>
    </w:rPr>
  </w:style>
  <w:style w:type="paragraph" w:styleId="CommentSubject">
    <w:name w:val="annotation subject"/>
    <w:basedOn w:val="CommentText"/>
    <w:next w:val="CommentText"/>
    <w:link w:val="CommentSubjectChar"/>
    <w:uiPriority w:val="99"/>
    <w:semiHidden/>
    <w:unhideWhenUsed/>
    <w:rsid w:val="002E6CA3"/>
    <w:rPr>
      <w:b/>
      <w:bCs/>
    </w:rPr>
  </w:style>
  <w:style w:type="character" w:customStyle="1" w:styleId="CommentSubjectChar">
    <w:name w:val="Comment Subject Char"/>
    <w:basedOn w:val="CommentTextChar"/>
    <w:link w:val="CommentSubject"/>
    <w:uiPriority w:val="99"/>
    <w:semiHidden/>
    <w:rsid w:val="002E6CA3"/>
    <w:rPr>
      <w:rFonts w:eastAsiaTheme="minorEastAsia"/>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97902">
      <w:marLeft w:val="0"/>
      <w:marRight w:val="0"/>
      <w:marTop w:val="0"/>
      <w:marBottom w:val="0"/>
      <w:divBdr>
        <w:top w:val="none" w:sz="0" w:space="0" w:color="auto"/>
        <w:left w:val="none" w:sz="0" w:space="0" w:color="auto"/>
        <w:bottom w:val="none" w:sz="0" w:space="0" w:color="auto"/>
        <w:right w:val="none" w:sz="0" w:space="0" w:color="auto"/>
      </w:divBdr>
    </w:div>
    <w:div w:id="128713867">
      <w:marLeft w:val="0"/>
      <w:marRight w:val="0"/>
      <w:marTop w:val="0"/>
      <w:marBottom w:val="0"/>
      <w:divBdr>
        <w:top w:val="none" w:sz="0" w:space="0" w:color="auto"/>
        <w:left w:val="none" w:sz="0" w:space="0" w:color="auto"/>
        <w:bottom w:val="none" w:sz="0" w:space="0" w:color="auto"/>
        <w:right w:val="none" w:sz="0" w:space="0" w:color="auto"/>
      </w:divBdr>
    </w:div>
    <w:div w:id="198932570">
      <w:marLeft w:val="0"/>
      <w:marRight w:val="0"/>
      <w:marTop w:val="0"/>
      <w:marBottom w:val="0"/>
      <w:divBdr>
        <w:top w:val="none" w:sz="0" w:space="0" w:color="auto"/>
        <w:left w:val="none" w:sz="0" w:space="0" w:color="auto"/>
        <w:bottom w:val="none" w:sz="0" w:space="0" w:color="auto"/>
        <w:right w:val="none" w:sz="0" w:space="0" w:color="auto"/>
      </w:divBdr>
    </w:div>
    <w:div w:id="223180594">
      <w:marLeft w:val="0"/>
      <w:marRight w:val="0"/>
      <w:marTop w:val="0"/>
      <w:marBottom w:val="0"/>
      <w:divBdr>
        <w:top w:val="none" w:sz="0" w:space="0" w:color="auto"/>
        <w:left w:val="none" w:sz="0" w:space="0" w:color="auto"/>
        <w:bottom w:val="none" w:sz="0" w:space="0" w:color="auto"/>
        <w:right w:val="none" w:sz="0" w:space="0" w:color="auto"/>
      </w:divBdr>
    </w:div>
    <w:div w:id="284164274">
      <w:marLeft w:val="0"/>
      <w:marRight w:val="0"/>
      <w:marTop w:val="0"/>
      <w:marBottom w:val="0"/>
      <w:divBdr>
        <w:top w:val="none" w:sz="0" w:space="0" w:color="auto"/>
        <w:left w:val="none" w:sz="0" w:space="0" w:color="auto"/>
        <w:bottom w:val="none" w:sz="0" w:space="0" w:color="auto"/>
        <w:right w:val="none" w:sz="0" w:space="0" w:color="auto"/>
      </w:divBdr>
    </w:div>
    <w:div w:id="301279481">
      <w:marLeft w:val="0"/>
      <w:marRight w:val="0"/>
      <w:marTop w:val="0"/>
      <w:marBottom w:val="0"/>
      <w:divBdr>
        <w:top w:val="none" w:sz="0" w:space="0" w:color="auto"/>
        <w:left w:val="none" w:sz="0" w:space="0" w:color="auto"/>
        <w:bottom w:val="none" w:sz="0" w:space="0" w:color="auto"/>
        <w:right w:val="none" w:sz="0" w:space="0" w:color="auto"/>
      </w:divBdr>
    </w:div>
    <w:div w:id="330329585">
      <w:marLeft w:val="0"/>
      <w:marRight w:val="0"/>
      <w:marTop w:val="0"/>
      <w:marBottom w:val="0"/>
      <w:divBdr>
        <w:top w:val="none" w:sz="0" w:space="0" w:color="auto"/>
        <w:left w:val="none" w:sz="0" w:space="0" w:color="auto"/>
        <w:bottom w:val="none" w:sz="0" w:space="0" w:color="auto"/>
        <w:right w:val="none" w:sz="0" w:space="0" w:color="auto"/>
      </w:divBdr>
    </w:div>
    <w:div w:id="373778633">
      <w:marLeft w:val="0"/>
      <w:marRight w:val="0"/>
      <w:marTop w:val="0"/>
      <w:marBottom w:val="0"/>
      <w:divBdr>
        <w:top w:val="none" w:sz="0" w:space="0" w:color="auto"/>
        <w:left w:val="none" w:sz="0" w:space="0" w:color="auto"/>
        <w:bottom w:val="none" w:sz="0" w:space="0" w:color="auto"/>
        <w:right w:val="none" w:sz="0" w:space="0" w:color="auto"/>
      </w:divBdr>
    </w:div>
    <w:div w:id="510997197">
      <w:marLeft w:val="0"/>
      <w:marRight w:val="0"/>
      <w:marTop w:val="0"/>
      <w:marBottom w:val="0"/>
      <w:divBdr>
        <w:top w:val="none" w:sz="0" w:space="0" w:color="auto"/>
        <w:left w:val="none" w:sz="0" w:space="0" w:color="auto"/>
        <w:bottom w:val="none" w:sz="0" w:space="0" w:color="auto"/>
        <w:right w:val="none" w:sz="0" w:space="0" w:color="auto"/>
      </w:divBdr>
    </w:div>
    <w:div w:id="588392973">
      <w:marLeft w:val="0"/>
      <w:marRight w:val="0"/>
      <w:marTop w:val="0"/>
      <w:marBottom w:val="0"/>
      <w:divBdr>
        <w:top w:val="none" w:sz="0" w:space="0" w:color="auto"/>
        <w:left w:val="none" w:sz="0" w:space="0" w:color="auto"/>
        <w:bottom w:val="none" w:sz="0" w:space="0" w:color="auto"/>
        <w:right w:val="none" w:sz="0" w:space="0" w:color="auto"/>
      </w:divBdr>
    </w:div>
    <w:div w:id="680813905">
      <w:marLeft w:val="0"/>
      <w:marRight w:val="0"/>
      <w:marTop w:val="0"/>
      <w:marBottom w:val="0"/>
      <w:divBdr>
        <w:top w:val="none" w:sz="0" w:space="0" w:color="auto"/>
        <w:left w:val="none" w:sz="0" w:space="0" w:color="auto"/>
        <w:bottom w:val="none" w:sz="0" w:space="0" w:color="auto"/>
        <w:right w:val="none" w:sz="0" w:space="0" w:color="auto"/>
      </w:divBdr>
    </w:div>
    <w:div w:id="693070462">
      <w:marLeft w:val="0"/>
      <w:marRight w:val="0"/>
      <w:marTop w:val="0"/>
      <w:marBottom w:val="0"/>
      <w:divBdr>
        <w:top w:val="none" w:sz="0" w:space="0" w:color="auto"/>
        <w:left w:val="none" w:sz="0" w:space="0" w:color="auto"/>
        <w:bottom w:val="none" w:sz="0" w:space="0" w:color="auto"/>
        <w:right w:val="none" w:sz="0" w:space="0" w:color="auto"/>
      </w:divBdr>
    </w:div>
    <w:div w:id="701369450">
      <w:marLeft w:val="0"/>
      <w:marRight w:val="0"/>
      <w:marTop w:val="0"/>
      <w:marBottom w:val="0"/>
      <w:divBdr>
        <w:top w:val="none" w:sz="0" w:space="0" w:color="auto"/>
        <w:left w:val="none" w:sz="0" w:space="0" w:color="auto"/>
        <w:bottom w:val="none" w:sz="0" w:space="0" w:color="auto"/>
        <w:right w:val="none" w:sz="0" w:space="0" w:color="auto"/>
      </w:divBdr>
    </w:div>
    <w:div w:id="783890597">
      <w:marLeft w:val="0"/>
      <w:marRight w:val="0"/>
      <w:marTop w:val="0"/>
      <w:marBottom w:val="0"/>
      <w:divBdr>
        <w:top w:val="none" w:sz="0" w:space="0" w:color="auto"/>
        <w:left w:val="none" w:sz="0" w:space="0" w:color="auto"/>
        <w:bottom w:val="none" w:sz="0" w:space="0" w:color="auto"/>
        <w:right w:val="none" w:sz="0" w:space="0" w:color="auto"/>
      </w:divBdr>
    </w:div>
    <w:div w:id="801650800">
      <w:marLeft w:val="0"/>
      <w:marRight w:val="0"/>
      <w:marTop w:val="0"/>
      <w:marBottom w:val="0"/>
      <w:divBdr>
        <w:top w:val="none" w:sz="0" w:space="0" w:color="auto"/>
        <w:left w:val="none" w:sz="0" w:space="0" w:color="auto"/>
        <w:bottom w:val="none" w:sz="0" w:space="0" w:color="auto"/>
        <w:right w:val="none" w:sz="0" w:space="0" w:color="auto"/>
      </w:divBdr>
    </w:div>
    <w:div w:id="803619360">
      <w:marLeft w:val="0"/>
      <w:marRight w:val="0"/>
      <w:marTop w:val="0"/>
      <w:marBottom w:val="0"/>
      <w:divBdr>
        <w:top w:val="none" w:sz="0" w:space="0" w:color="auto"/>
        <w:left w:val="none" w:sz="0" w:space="0" w:color="auto"/>
        <w:bottom w:val="none" w:sz="0" w:space="0" w:color="auto"/>
        <w:right w:val="none" w:sz="0" w:space="0" w:color="auto"/>
      </w:divBdr>
    </w:div>
    <w:div w:id="821233667">
      <w:marLeft w:val="0"/>
      <w:marRight w:val="0"/>
      <w:marTop w:val="0"/>
      <w:marBottom w:val="0"/>
      <w:divBdr>
        <w:top w:val="none" w:sz="0" w:space="0" w:color="auto"/>
        <w:left w:val="none" w:sz="0" w:space="0" w:color="auto"/>
        <w:bottom w:val="none" w:sz="0" w:space="0" w:color="auto"/>
        <w:right w:val="none" w:sz="0" w:space="0" w:color="auto"/>
      </w:divBdr>
    </w:div>
    <w:div w:id="831028757">
      <w:marLeft w:val="0"/>
      <w:marRight w:val="0"/>
      <w:marTop w:val="0"/>
      <w:marBottom w:val="0"/>
      <w:divBdr>
        <w:top w:val="none" w:sz="0" w:space="0" w:color="auto"/>
        <w:left w:val="none" w:sz="0" w:space="0" w:color="auto"/>
        <w:bottom w:val="none" w:sz="0" w:space="0" w:color="auto"/>
        <w:right w:val="none" w:sz="0" w:space="0" w:color="auto"/>
      </w:divBdr>
    </w:div>
    <w:div w:id="838737629">
      <w:marLeft w:val="0"/>
      <w:marRight w:val="0"/>
      <w:marTop w:val="0"/>
      <w:marBottom w:val="0"/>
      <w:divBdr>
        <w:top w:val="none" w:sz="0" w:space="0" w:color="auto"/>
        <w:left w:val="none" w:sz="0" w:space="0" w:color="auto"/>
        <w:bottom w:val="none" w:sz="0" w:space="0" w:color="auto"/>
        <w:right w:val="none" w:sz="0" w:space="0" w:color="auto"/>
      </w:divBdr>
    </w:div>
    <w:div w:id="971250441">
      <w:marLeft w:val="0"/>
      <w:marRight w:val="0"/>
      <w:marTop w:val="0"/>
      <w:marBottom w:val="0"/>
      <w:divBdr>
        <w:top w:val="none" w:sz="0" w:space="0" w:color="auto"/>
        <w:left w:val="none" w:sz="0" w:space="0" w:color="auto"/>
        <w:bottom w:val="none" w:sz="0" w:space="0" w:color="auto"/>
        <w:right w:val="none" w:sz="0" w:space="0" w:color="auto"/>
      </w:divBdr>
    </w:div>
    <w:div w:id="1040741811">
      <w:marLeft w:val="0"/>
      <w:marRight w:val="0"/>
      <w:marTop w:val="0"/>
      <w:marBottom w:val="0"/>
      <w:divBdr>
        <w:top w:val="none" w:sz="0" w:space="0" w:color="auto"/>
        <w:left w:val="none" w:sz="0" w:space="0" w:color="auto"/>
        <w:bottom w:val="none" w:sz="0" w:space="0" w:color="auto"/>
        <w:right w:val="none" w:sz="0" w:space="0" w:color="auto"/>
      </w:divBdr>
    </w:div>
    <w:div w:id="1243641257">
      <w:marLeft w:val="0"/>
      <w:marRight w:val="0"/>
      <w:marTop w:val="0"/>
      <w:marBottom w:val="0"/>
      <w:divBdr>
        <w:top w:val="none" w:sz="0" w:space="0" w:color="auto"/>
        <w:left w:val="none" w:sz="0" w:space="0" w:color="auto"/>
        <w:bottom w:val="none" w:sz="0" w:space="0" w:color="auto"/>
        <w:right w:val="none" w:sz="0" w:space="0" w:color="auto"/>
      </w:divBdr>
    </w:div>
    <w:div w:id="1249579501">
      <w:marLeft w:val="0"/>
      <w:marRight w:val="0"/>
      <w:marTop w:val="0"/>
      <w:marBottom w:val="0"/>
      <w:divBdr>
        <w:top w:val="none" w:sz="0" w:space="0" w:color="auto"/>
        <w:left w:val="none" w:sz="0" w:space="0" w:color="auto"/>
        <w:bottom w:val="none" w:sz="0" w:space="0" w:color="auto"/>
        <w:right w:val="none" w:sz="0" w:space="0" w:color="auto"/>
      </w:divBdr>
    </w:div>
    <w:div w:id="1268269843">
      <w:marLeft w:val="0"/>
      <w:marRight w:val="0"/>
      <w:marTop w:val="0"/>
      <w:marBottom w:val="0"/>
      <w:divBdr>
        <w:top w:val="none" w:sz="0" w:space="0" w:color="auto"/>
        <w:left w:val="none" w:sz="0" w:space="0" w:color="auto"/>
        <w:bottom w:val="none" w:sz="0" w:space="0" w:color="auto"/>
        <w:right w:val="none" w:sz="0" w:space="0" w:color="auto"/>
      </w:divBdr>
    </w:div>
    <w:div w:id="1271089785">
      <w:marLeft w:val="0"/>
      <w:marRight w:val="0"/>
      <w:marTop w:val="0"/>
      <w:marBottom w:val="0"/>
      <w:divBdr>
        <w:top w:val="none" w:sz="0" w:space="0" w:color="auto"/>
        <w:left w:val="none" w:sz="0" w:space="0" w:color="auto"/>
        <w:bottom w:val="none" w:sz="0" w:space="0" w:color="auto"/>
        <w:right w:val="none" w:sz="0" w:space="0" w:color="auto"/>
      </w:divBdr>
    </w:div>
    <w:div w:id="1326664884">
      <w:marLeft w:val="0"/>
      <w:marRight w:val="0"/>
      <w:marTop w:val="0"/>
      <w:marBottom w:val="0"/>
      <w:divBdr>
        <w:top w:val="none" w:sz="0" w:space="0" w:color="auto"/>
        <w:left w:val="none" w:sz="0" w:space="0" w:color="auto"/>
        <w:bottom w:val="none" w:sz="0" w:space="0" w:color="auto"/>
        <w:right w:val="none" w:sz="0" w:space="0" w:color="auto"/>
      </w:divBdr>
    </w:div>
    <w:div w:id="1351449523">
      <w:marLeft w:val="0"/>
      <w:marRight w:val="0"/>
      <w:marTop w:val="0"/>
      <w:marBottom w:val="0"/>
      <w:divBdr>
        <w:top w:val="none" w:sz="0" w:space="0" w:color="auto"/>
        <w:left w:val="none" w:sz="0" w:space="0" w:color="auto"/>
        <w:bottom w:val="none" w:sz="0" w:space="0" w:color="auto"/>
        <w:right w:val="none" w:sz="0" w:space="0" w:color="auto"/>
      </w:divBdr>
    </w:div>
    <w:div w:id="1375348270">
      <w:marLeft w:val="0"/>
      <w:marRight w:val="0"/>
      <w:marTop w:val="0"/>
      <w:marBottom w:val="0"/>
      <w:divBdr>
        <w:top w:val="none" w:sz="0" w:space="0" w:color="auto"/>
        <w:left w:val="none" w:sz="0" w:space="0" w:color="auto"/>
        <w:bottom w:val="none" w:sz="0" w:space="0" w:color="auto"/>
        <w:right w:val="none" w:sz="0" w:space="0" w:color="auto"/>
      </w:divBdr>
    </w:div>
    <w:div w:id="1387684731">
      <w:marLeft w:val="0"/>
      <w:marRight w:val="0"/>
      <w:marTop w:val="0"/>
      <w:marBottom w:val="0"/>
      <w:divBdr>
        <w:top w:val="none" w:sz="0" w:space="0" w:color="auto"/>
        <w:left w:val="none" w:sz="0" w:space="0" w:color="auto"/>
        <w:bottom w:val="none" w:sz="0" w:space="0" w:color="auto"/>
        <w:right w:val="none" w:sz="0" w:space="0" w:color="auto"/>
      </w:divBdr>
    </w:div>
    <w:div w:id="1511137374">
      <w:marLeft w:val="0"/>
      <w:marRight w:val="0"/>
      <w:marTop w:val="0"/>
      <w:marBottom w:val="0"/>
      <w:divBdr>
        <w:top w:val="none" w:sz="0" w:space="0" w:color="auto"/>
        <w:left w:val="none" w:sz="0" w:space="0" w:color="auto"/>
        <w:bottom w:val="none" w:sz="0" w:space="0" w:color="auto"/>
        <w:right w:val="none" w:sz="0" w:space="0" w:color="auto"/>
      </w:divBdr>
    </w:div>
    <w:div w:id="1606227093">
      <w:marLeft w:val="0"/>
      <w:marRight w:val="0"/>
      <w:marTop w:val="0"/>
      <w:marBottom w:val="0"/>
      <w:divBdr>
        <w:top w:val="none" w:sz="0" w:space="0" w:color="auto"/>
        <w:left w:val="none" w:sz="0" w:space="0" w:color="auto"/>
        <w:bottom w:val="none" w:sz="0" w:space="0" w:color="auto"/>
        <w:right w:val="none" w:sz="0" w:space="0" w:color="auto"/>
      </w:divBdr>
    </w:div>
    <w:div w:id="1649287644">
      <w:marLeft w:val="0"/>
      <w:marRight w:val="0"/>
      <w:marTop w:val="0"/>
      <w:marBottom w:val="0"/>
      <w:divBdr>
        <w:top w:val="none" w:sz="0" w:space="0" w:color="auto"/>
        <w:left w:val="none" w:sz="0" w:space="0" w:color="auto"/>
        <w:bottom w:val="none" w:sz="0" w:space="0" w:color="auto"/>
        <w:right w:val="none" w:sz="0" w:space="0" w:color="auto"/>
      </w:divBdr>
    </w:div>
    <w:div w:id="1659267375">
      <w:marLeft w:val="0"/>
      <w:marRight w:val="0"/>
      <w:marTop w:val="0"/>
      <w:marBottom w:val="0"/>
      <w:divBdr>
        <w:top w:val="none" w:sz="0" w:space="0" w:color="auto"/>
        <w:left w:val="none" w:sz="0" w:space="0" w:color="auto"/>
        <w:bottom w:val="none" w:sz="0" w:space="0" w:color="auto"/>
        <w:right w:val="none" w:sz="0" w:space="0" w:color="auto"/>
      </w:divBdr>
    </w:div>
    <w:div w:id="1677423112">
      <w:marLeft w:val="0"/>
      <w:marRight w:val="0"/>
      <w:marTop w:val="0"/>
      <w:marBottom w:val="0"/>
      <w:divBdr>
        <w:top w:val="none" w:sz="0" w:space="0" w:color="auto"/>
        <w:left w:val="none" w:sz="0" w:space="0" w:color="auto"/>
        <w:bottom w:val="none" w:sz="0" w:space="0" w:color="auto"/>
        <w:right w:val="none" w:sz="0" w:space="0" w:color="auto"/>
      </w:divBdr>
    </w:div>
    <w:div w:id="1787694692">
      <w:marLeft w:val="0"/>
      <w:marRight w:val="0"/>
      <w:marTop w:val="0"/>
      <w:marBottom w:val="0"/>
      <w:divBdr>
        <w:top w:val="none" w:sz="0" w:space="0" w:color="auto"/>
        <w:left w:val="none" w:sz="0" w:space="0" w:color="auto"/>
        <w:bottom w:val="none" w:sz="0" w:space="0" w:color="auto"/>
        <w:right w:val="none" w:sz="0" w:space="0" w:color="auto"/>
      </w:divBdr>
    </w:div>
    <w:div w:id="1800682765">
      <w:marLeft w:val="0"/>
      <w:marRight w:val="0"/>
      <w:marTop w:val="0"/>
      <w:marBottom w:val="0"/>
      <w:divBdr>
        <w:top w:val="none" w:sz="0" w:space="0" w:color="auto"/>
        <w:left w:val="none" w:sz="0" w:space="0" w:color="auto"/>
        <w:bottom w:val="none" w:sz="0" w:space="0" w:color="auto"/>
        <w:right w:val="none" w:sz="0" w:space="0" w:color="auto"/>
      </w:divBdr>
    </w:div>
    <w:div w:id="1939212410">
      <w:marLeft w:val="0"/>
      <w:marRight w:val="0"/>
      <w:marTop w:val="0"/>
      <w:marBottom w:val="0"/>
      <w:divBdr>
        <w:top w:val="none" w:sz="0" w:space="0" w:color="auto"/>
        <w:left w:val="none" w:sz="0" w:space="0" w:color="auto"/>
        <w:bottom w:val="none" w:sz="0" w:space="0" w:color="auto"/>
        <w:right w:val="none" w:sz="0" w:space="0" w:color="auto"/>
      </w:divBdr>
    </w:div>
    <w:div w:id="2023819813">
      <w:marLeft w:val="0"/>
      <w:marRight w:val="0"/>
      <w:marTop w:val="0"/>
      <w:marBottom w:val="0"/>
      <w:divBdr>
        <w:top w:val="none" w:sz="0" w:space="0" w:color="auto"/>
        <w:left w:val="none" w:sz="0" w:space="0" w:color="auto"/>
        <w:bottom w:val="none" w:sz="0" w:space="0" w:color="auto"/>
        <w:right w:val="none" w:sz="0" w:space="0" w:color="auto"/>
      </w:divBdr>
    </w:div>
    <w:div w:id="212199365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833A2F-311B-4951-9F4F-AA39AAB5D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317</Pages>
  <Words>106878</Words>
  <Characters>609209</Characters>
  <Application>Microsoft Office Word</Application>
  <DocSecurity>0</DocSecurity>
  <Lines>5076</Lines>
  <Paragraphs>1429</Paragraphs>
  <ScaleCrop>false</ScaleCrop>
  <HeadingPairs>
    <vt:vector size="2" baseType="variant">
      <vt:variant>
        <vt:lpstr>Title</vt:lpstr>
      </vt:variant>
      <vt:variant>
        <vt:i4>1</vt:i4>
      </vt:variant>
    </vt:vector>
  </HeadingPairs>
  <TitlesOfParts>
    <vt:vector size="1" baseType="lpstr">
      <vt:lpstr>Resource spelling/grammar checking</vt:lpstr>
    </vt:vector>
  </TitlesOfParts>
  <Company>Microsoft</Company>
  <LinksUpToDate>false</LinksUpToDate>
  <CharactersWithSpaces>714658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 spelling/grammar checking</dc:title>
  <dc:creator>Lloyd</dc:creator>
  <cp:lastModifiedBy>Richard J. Ettema (AEGIS.net)</cp:lastModifiedBy>
  <cp:revision>15</cp:revision>
  <cp:lastPrinted>2015-09-01T18:39:00Z</cp:lastPrinted>
  <dcterms:created xsi:type="dcterms:W3CDTF">2015-09-07T01:05:00Z</dcterms:created>
  <dcterms:modified xsi:type="dcterms:W3CDTF">2015-09-09T23:55:00Z</dcterms:modified>
</cp:coreProperties>
</file>