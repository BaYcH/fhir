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9E5" w:rsidRDefault="005B11EB">
      <w:pPr>
        <w:pStyle w:val="Heading1"/>
        <w:divId w:val="301279481"/>
        <w:rPr>
          <w:rFonts w:eastAsia="Times New Roman"/>
          <w:lang w:val="en-US"/>
        </w:rPr>
      </w:pPr>
      <w:r>
        <w:rPr>
          <w:rFonts w:eastAsia="Times New Roman"/>
          <w:lang w:val="en-US"/>
        </w:rPr>
        <w:t>ASTM</w:t>
      </w:r>
    </w:p>
    <w:p w:rsidR="004049E5"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Signature Type Codes (Signature Type Codes)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Digital Signature Purposes, an indication of the reason </w:t>
            </w:r>
            <w:proofErr w:type="gramStart"/>
            <w:r>
              <w:rPr>
                <w:rFonts w:eastAsia="Times New Roman"/>
                <w:lang w:val="en-US"/>
              </w:rPr>
              <w:t>an</w:t>
            </w:r>
            <w:proofErr w:type="gramEnd"/>
            <w:r>
              <w:rPr>
                <w:rFonts w:eastAsia="Times New Roman"/>
                <w:lang w:val="en-US"/>
              </w:rPr>
              <w:t xml:space="preserve"> entity signs a document. This is included in the signed information and can be used when determining accountability for various actions concerning the document. Examples include: author, transcriptionist/recorder, and witness.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ASTM Standard, E1762-95(2013) - Standard Guide for Electronic Authenticaiton of Health Care Information, Copyright by ASTM International, 100 Barr Harbor Drive, West Conshohocken, PA 19428. Copies of this standard are available through the ASTM Web Site at www.astm.org.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Co-Participated: </w:t>
            </w:r>
            <w:r>
              <w:rPr>
                <w:rFonts w:eastAsia="Times New Roman"/>
                <w:lang w:val="en-US"/>
              </w:rPr>
              <w:t xml:space="preserve">the signature of an individual who is a participant in the health information document but is not an author or coauthor. (Example a surgeon who is required by institutional, regulatory, or legal rules to sign an operative report, but who was not involved in the authorship of that report.)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Verification: </w:t>
            </w:r>
            <w:r>
              <w:rPr>
                <w:rFonts w:eastAsia="Times New Roman"/>
                <w:lang w:val="en-US"/>
              </w:rPr>
              <w:t xml:space="preserve">a signature verifying the information contained in a document. (Example a physician is required to countersign a verbal order that has previously been recorded in the medical record by a registered nurse who has carried out the verbal order.)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Validation: </w:t>
            </w:r>
            <w:r>
              <w:rPr>
                <w:rFonts w:eastAsia="Times New Roman"/>
                <w:lang w:val="en-US"/>
              </w:rPr>
              <w:t xml:space="preserve">a signature validating a health information document for inclusion in the patient record.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Event-Witness: </w:t>
            </w:r>
            <w:r>
              <w:rPr>
                <w:rFonts w:eastAsia="Times New Roman"/>
                <w:lang w:val="en-US"/>
              </w:rPr>
              <w:t xml:space="preserve">the signature of a witness to an event. (Example the witness has observed a procedure and is attesting to this fact.)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Identity-Witness: </w:t>
            </w:r>
            <w:r>
              <w:rPr>
                <w:rFonts w:eastAsia="Times New Roman"/>
                <w:lang w:val="en-US"/>
              </w:rPr>
              <w:t xml:space="preserve">the signature of an individual who has witnessed another individual who is known to them signing a document. (Example the identity witness is a notary public.)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w:t>
            </w:r>
            <w:r>
              <w:rPr>
                <w:rFonts w:eastAsia="Times New Roman"/>
                <w:lang w:val="en-US"/>
              </w:rPr>
              <w:t xml:space="preserve">the signature of a person, device, or algorithm that has reviewed or filtered data for inclusion into the patient record. </w:t>
            </w:r>
            <w:proofErr w:type="gramStart"/>
            <w:r>
              <w:rPr>
                <w:rFonts w:eastAsia="Times New Roman"/>
                <w:lang w:val="en-US"/>
              </w:rPr>
              <w:t>( Examples</w:t>
            </w:r>
            <w:proofErr w:type="gramEnd"/>
            <w:r>
              <w:rPr>
                <w:rFonts w:eastAsia="Times New Roman"/>
                <w:lang w:val="en-US"/>
              </w:rPr>
              <w:t xml:space="preserve">: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Addendum: </w:t>
            </w:r>
            <w:r>
              <w:rPr>
                <w:rFonts w:eastAsia="Times New Roman"/>
                <w:lang w:val="en-US"/>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rsidR="004049E5"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Signature Type Codes (Signature Type Codes)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Digital Signature Purposes, an indication of the reason </w:t>
            </w:r>
            <w:proofErr w:type="gramStart"/>
            <w:r>
              <w:rPr>
                <w:rFonts w:eastAsia="Times New Roman"/>
                <w:lang w:val="en-US"/>
              </w:rPr>
              <w:t>an</w:t>
            </w:r>
            <w:proofErr w:type="gramEnd"/>
            <w:r>
              <w:rPr>
                <w:rFonts w:eastAsia="Times New Roman"/>
                <w:lang w:val="en-US"/>
              </w:rPr>
              <w:t xml:space="preserve"> entity signs a document. This is included in the signed information and can be used when determining accountability for various actions concerning the document. Examples include: author, transcriptionist/recorder, and witness.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ASTM Standard, E1762-95(2013) - Standard Guide for Electronic Authenticaiton of Health Care Information, Copyright by ASTM International, 100 Barr Harbor Drive, West Conshohocken, PA 19428. Copies of this standard are available through the ASTM Web Site at www.astm.org.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Co-Participated: </w:t>
            </w:r>
            <w:r>
              <w:rPr>
                <w:rFonts w:eastAsia="Times New Roman"/>
                <w:lang w:val="en-US"/>
              </w:rPr>
              <w:t xml:space="preserve">the signature of an individual who is a participant in the health information document but is not an author or coauthor. (Example a surgeon who is required by institutional, regulatory, or legal rules to sign an operative report, but who was not involved in the authorship of that report.)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Verification: </w:t>
            </w:r>
            <w:r>
              <w:rPr>
                <w:rFonts w:eastAsia="Times New Roman"/>
                <w:lang w:val="en-US"/>
              </w:rPr>
              <w:t xml:space="preserve">a signature verifying the information contained in a document. (Example a physician is required to countersign a verbal order that has previously been recorded in the medical record by a registered nurse who has carried out the verbal order.)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Validation: </w:t>
            </w:r>
            <w:r>
              <w:rPr>
                <w:rFonts w:eastAsia="Times New Roman"/>
                <w:lang w:val="en-US"/>
              </w:rPr>
              <w:t xml:space="preserve">a signature validating a health information document for inclusion in the patient record.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Event-Witness: </w:t>
            </w:r>
            <w:r>
              <w:rPr>
                <w:rFonts w:eastAsia="Times New Roman"/>
                <w:lang w:val="en-US"/>
              </w:rPr>
              <w:t xml:space="preserve">the signature of a witness to an event. (Example the witness has observed a procedure and is attesting to this fact.)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Identity-Witness: </w:t>
            </w:r>
            <w:r>
              <w:rPr>
                <w:rFonts w:eastAsia="Times New Roman"/>
                <w:lang w:val="en-US"/>
              </w:rPr>
              <w:t xml:space="preserve">the signature of an individual who has witnessed another individual who is known to them signing a document. (Example the identity witness is a notary public.)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w:t>
            </w:r>
            <w:r>
              <w:rPr>
                <w:rFonts w:eastAsia="Times New Roman"/>
                <w:lang w:val="en-US"/>
              </w:rPr>
              <w:t xml:space="preserve">the signature of a person, device, or algorithm that has reviewed or filtered data for inclusion into the patient record. </w:t>
            </w:r>
            <w:proofErr w:type="gramStart"/>
            <w:r>
              <w:rPr>
                <w:rFonts w:eastAsia="Times New Roman"/>
                <w:lang w:val="en-US"/>
              </w:rPr>
              <w:t>( Examples</w:t>
            </w:r>
            <w:proofErr w:type="gramEnd"/>
            <w:r>
              <w:rPr>
                <w:rFonts w:eastAsia="Times New Roman"/>
                <w:lang w:val="en-US"/>
              </w:rPr>
              <w:t xml:space="preserve">: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w:t>
            </w:r>
            <w:r>
              <w:rPr>
                <w:rFonts w:eastAsia="Times New Roman"/>
                <w:lang w:val="en-US"/>
              </w:rPr>
              <w:lastRenderedPageBreak/>
              <w:t xml:space="preserve">signature for an ECG derived by an ECG system for inclusion in the patient record; (3) the data from a biomedical monitoring device or system that is for inclusion in the patient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Addendum: </w:t>
            </w:r>
            <w:r>
              <w:rPr>
                <w:rFonts w:eastAsia="Times New Roman"/>
                <w:lang w:val="en-US"/>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rsidR="004049E5" w:rsidRDefault="005B11EB">
      <w:pPr>
        <w:pStyle w:val="Heading1"/>
        <w:divId w:val="1659267375"/>
        <w:rPr>
          <w:rFonts w:eastAsia="Times New Roman"/>
          <w:lang w:val="en-US"/>
        </w:rPr>
      </w:pPr>
      <w:r>
        <w:rPr>
          <w:rFonts w:eastAsia="Times New Roman"/>
          <w:lang w:val="en-US"/>
        </w:rPr>
        <w:t>Australian Bureau of Statistics</w:t>
      </w:r>
    </w:p>
    <w:p w:rsidR="004049E5" w:rsidRDefault="005B11EB">
      <w:pPr>
        <w:pStyle w:val="Heading2"/>
        <w:divId w:val="1659267375"/>
        <w:rPr>
          <w:rFonts w:eastAsia="Times New Roman"/>
          <w:lang w:val="en-US"/>
        </w:rPr>
      </w:pPr>
      <w:r>
        <w:rPr>
          <w:rFonts w:eastAsia="Times New Roman"/>
          <w:lang w:val="en-US"/>
        </w:rPr>
        <w:t>ValueSet: ANZSCO -- Australian and New Zealand Standard Classification of Occupations, 2013, Version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65926737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ANZSCO -- Australian and New Zealand Standard Classification of Occupations, 2013, Version 1.2 (A N Z S C O -- Australian and New Zealand Standard Classification of Occupations, 2013, Version 1.2) </w:t>
            </w:r>
          </w:p>
        </w:tc>
      </w:tr>
      <w:tr w:rsidR="004049E5">
        <w:trPr>
          <w:divId w:val="165926737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Developed for use in the collection, analysis and dissemination of occupation statistics in Australia and New Zealand</w:t>
            </w:r>
          </w:p>
        </w:tc>
      </w:tr>
      <w:tr w:rsidR="004049E5">
        <w:trPr>
          <w:divId w:val="165926737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Copyright Australian Bureau of Statistics</w:t>
            </w:r>
          </w:p>
        </w:tc>
      </w:tr>
      <w:tr w:rsidR="004049E5">
        <w:trPr>
          <w:divId w:val="165926737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Managers nfd: </w:t>
            </w:r>
            <w:r>
              <w:rPr>
                <w:rFonts w:eastAsia="Times New Roman"/>
                <w:lang w:val="en-US"/>
              </w:rPr>
              <w:t xml:space="preserve">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Chief Executives, General Managers and Legislators nfd: </w:t>
            </w:r>
            <w:r>
              <w:rPr>
                <w:rFonts w:eastAsia="Times New Roman"/>
                <w:lang w:val="en-US"/>
              </w:rPr>
              <w:t xml:space="preserve">Chief Executives, General Managers and Legislators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Chief Executive or Managing Director: </w:t>
            </w:r>
            <w:r>
              <w:rPr>
                <w:rFonts w:eastAsia="Times New Roman"/>
                <w:lang w:val="en-US"/>
              </w:rPr>
              <w:t xml:space="preserve">Chief Executive or Managing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Managers nfd: </w:t>
            </w:r>
            <w:r>
              <w:rPr>
                <w:rFonts w:eastAsia="Times New Roman"/>
                <w:lang w:val="en-US"/>
              </w:rPr>
              <w:t xml:space="preserve">General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Corporate General Manager: </w:t>
            </w:r>
            <w:r>
              <w:rPr>
                <w:rFonts w:eastAsia="Times New Roman"/>
                <w:lang w:val="en-US"/>
              </w:rPr>
              <w:t xml:space="preserve">Corporate General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Defence Force Senior Officer: </w:t>
            </w:r>
            <w:r>
              <w:rPr>
                <w:rFonts w:eastAsia="Times New Roman"/>
                <w:lang w:val="en-US"/>
              </w:rPr>
              <w:t xml:space="preserve">Defence Force Senior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Legislators nfd: </w:t>
            </w:r>
            <w:r>
              <w:rPr>
                <w:rFonts w:eastAsia="Times New Roman"/>
                <w:lang w:val="en-US"/>
              </w:rPr>
              <w:t xml:space="preserve">Legislators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Local Government Legislator: </w:t>
            </w:r>
            <w:r>
              <w:rPr>
                <w:rFonts w:eastAsia="Times New Roman"/>
                <w:lang w:val="en-US"/>
              </w:rPr>
              <w:t xml:space="preserve">Local Government Legislator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Member of Parliament: </w:t>
            </w:r>
            <w:r>
              <w:rPr>
                <w:rFonts w:eastAsia="Times New Roman"/>
                <w:lang w:val="en-US"/>
              </w:rPr>
              <w:t xml:space="preserve">Member of Parliament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Legislators nec: </w:t>
            </w:r>
            <w:r>
              <w:rPr>
                <w:rFonts w:eastAsia="Times New Roman"/>
                <w:lang w:val="en-US"/>
              </w:rPr>
              <w:t xml:space="preserve">Legislators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Farmers and Farm Managers nfd: </w:t>
            </w:r>
            <w:r>
              <w:rPr>
                <w:rFonts w:eastAsia="Times New Roman"/>
                <w:lang w:val="en-US"/>
              </w:rPr>
              <w:t xml:space="preserve">Farmers and Farm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Aquaculture Farmer: </w:t>
            </w:r>
            <w:r>
              <w:rPr>
                <w:rFonts w:eastAsia="Times New Roman"/>
                <w:lang w:val="en-US"/>
              </w:rPr>
              <w:t xml:space="preserve">Aquaculture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Crop Farmers nfd: </w:t>
            </w:r>
            <w:r>
              <w:rPr>
                <w:rFonts w:eastAsia="Times New Roman"/>
                <w:lang w:val="en-US"/>
              </w:rPr>
              <w:t xml:space="preserve">Crop Farmers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Cotton Grower: </w:t>
            </w:r>
            <w:r>
              <w:rPr>
                <w:rFonts w:eastAsia="Times New Roman"/>
                <w:lang w:val="en-US"/>
              </w:rPr>
              <w:t xml:space="preserve">Cotton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Flower Grower: </w:t>
            </w:r>
            <w:r>
              <w:rPr>
                <w:rFonts w:eastAsia="Times New Roman"/>
                <w:lang w:val="en-US"/>
              </w:rPr>
              <w:t xml:space="preserve">Flower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or Nut Grower: </w:t>
            </w:r>
            <w:r>
              <w:rPr>
                <w:rFonts w:eastAsia="Times New Roman"/>
                <w:lang w:val="en-US"/>
              </w:rPr>
              <w:t xml:space="preserve">Fruit or Nut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Grain, Oilseed or Pasture Grower: </w:t>
            </w:r>
            <w:r>
              <w:rPr>
                <w:rFonts w:eastAsia="Times New Roman"/>
                <w:lang w:val="en-US"/>
              </w:rPr>
              <w:t xml:space="preserve">Grain, Oilseed or Pasture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Grape Grower: </w:t>
            </w:r>
            <w:r>
              <w:rPr>
                <w:rFonts w:eastAsia="Times New Roman"/>
                <w:lang w:val="en-US"/>
              </w:rPr>
              <w:t xml:space="preserve">Grape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Crop Farmer: </w:t>
            </w:r>
            <w:r>
              <w:rPr>
                <w:rFonts w:eastAsia="Times New Roman"/>
                <w:lang w:val="en-US"/>
              </w:rPr>
              <w:t xml:space="preserve">Mixed Crop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Sugar Cane Grower: </w:t>
            </w:r>
            <w:r>
              <w:rPr>
                <w:rFonts w:eastAsia="Times New Roman"/>
                <w:lang w:val="en-US"/>
              </w:rPr>
              <w:t xml:space="preserve">Sugar Cane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Turf Grower: </w:t>
            </w:r>
            <w:r>
              <w:rPr>
                <w:rFonts w:eastAsia="Times New Roman"/>
                <w:lang w:val="en-US"/>
              </w:rPr>
              <w:t xml:space="preserve">Turf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Vegetable Grower: </w:t>
            </w:r>
            <w:r>
              <w:rPr>
                <w:rFonts w:eastAsia="Times New Roman"/>
                <w:lang w:val="en-US"/>
              </w:rPr>
              <w:t xml:space="preserve">Vegetable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Crop Farmers nec: </w:t>
            </w:r>
            <w:r>
              <w:rPr>
                <w:rFonts w:eastAsia="Times New Roman"/>
                <w:lang w:val="en-US"/>
              </w:rPr>
              <w:t xml:space="preserve">Crop Farmers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Livestock Farmers nfd: </w:t>
            </w:r>
            <w:r>
              <w:rPr>
                <w:rFonts w:eastAsia="Times New Roman"/>
                <w:lang w:val="en-US"/>
              </w:rPr>
              <w:t xml:space="preserve">Livestock Farmers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Apiarist: </w:t>
            </w:r>
            <w:r>
              <w:rPr>
                <w:rFonts w:eastAsia="Times New Roman"/>
                <w:lang w:val="en-US"/>
              </w:rPr>
              <w:t xml:space="preserve">Apiarist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Beef Cattle Farmer: </w:t>
            </w:r>
            <w:r>
              <w:rPr>
                <w:rFonts w:eastAsia="Times New Roman"/>
                <w:lang w:val="en-US"/>
              </w:rPr>
              <w:t xml:space="preserve">Beef Cattle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Dairy Cattle Farmer: </w:t>
            </w:r>
            <w:r>
              <w:rPr>
                <w:rFonts w:eastAsia="Times New Roman"/>
                <w:lang w:val="en-US"/>
              </w:rPr>
              <w:t xml:space="preserve">Dairy Cattle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Deer Farmer: </w:t>
            </w:r>
            <w:r>
              <w:rPr>
                <w:rFonts w:eastAsia="Times New Roman"/>
                <w:lang w:val="en-US"/>
              </w:rPr>
              <w:t xml:space="preserve">Deer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Goat Farmer: </w:t>
            </w:r>
            <w:r>
              <w:rPr>
                <w:rFonts w:eastAsia="Times New Roman"/>
                <w:lang w:val="en-US"/>
              </w:rPr>
              <w:t xml:space="preserve">Goat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Horse Breeder: </w:t>
            </w:r>
            <w:r>
              <w:rPr>
                <w:rFonts w:eastAsia="Times New Roman"/>
                <w:lang w:val="en-US"/>
              </w:rPr>
              <w:t xml:space="preserve">Horse Breeder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Livestock Farmer: </w:t>
            </w:r>
            <w:r>
              <w:rPr>
                <w:rFonts w:eastAsia="Times New Roman"/>
                <w:lang w:val="en-US"/>
              </w:rPr>
              <w:t xml:space="preserve">Mixed Livestock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Pig Farmer: </w:t>
            </w:r>
            <w:r>
              <w:rPr>
                <w:rFonts w:eastAsia="Times New Roman"/>
                <w:lang w:val="en-US"/>
              </w:rPr>
              <w:t xml:space="preserve">Pig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Poultry Farmer: </w:t>
            </w:r>
            <w:r>
              <w:rPr>
                <w:rFonts w:eastAsia="Times New Roman"/>
                <w:lang w:val="en-US"/>
              </w:rPr>
              <w:t xml:space="preserve">Poultry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Sheep Farmer: </w:t>
            </w:r>
            <w:r>
              <w:rPr>
                <w:rFonts w:eastAsia="Times New Roman"/>
                <w:lang w:val="en-US"/>
              </w:rPr>
              <w:t xml:space="preserve">Sheep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Livestock Farmers nec: </w:t>
            </w:r>
            <w:r>
              <w:rPr>
                <w:rFonts w:eastAsia="Times New Roman"/>
                <w:lang w:val="en-US"/>
              </w:rPr>
              <w:t xml:space="preserve">Livestock Farmers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Crop and Livestock Farmer: </w:t>
            </w:r>
            <w:r>
              <w:rPr>
                <w:rFonts w:eastAsia="Times New Roman"/>
                <w:lang w:val="en-US"/>
              </w:rPr>
              <w:t xml:space="preserve">Mixed Crop and Livestock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Specialist Managers nfd: </w:t>
            </w:r>
            <w:r>
              <w:rPr>
                <w:rFonts w:eastAsia="Times New Roman"/>
                <w:lang w:val="en-US"/>
              </w:rPr>
              <w:t xml:space="preserve">Specialist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Advertising and Sales Managers nfd: </w:t>
            </w:r>
            <w:r>
              <w:rPr>
                <w:rFonts w:eastAsia="Times New Roman"/>
                <w:lang w:val="en-US"/>
              </w:rPr>
              <w:t xml:space="preserve">Advertising and Sales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Advertising and Public Relations Manager: </w:t>
            </w:r>
            <w:r>
              <w:rPr>
                <w:rFonts w:eastAsia="Times New Roman"/>
                <w:lang w:val="en-US"/>
              </w:rPr>
              <w:t xml:space="preserve">Advertising and Public Relations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and Marketing Manager: </w:t>
            </w:r>
            <w:r>
              <w:rPr>
                <w:rFonts w:eastAsia="Times New Roman"/>
                <w:lang w:val="en-US"/>
              </w:rPr>
              <w:t xml:space="preserve">Sales and Marketing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Administration Managers nfd: </w:t>
            </w:r>
            <w:r>
              <w:rPr>
                <w:rFonts w:eastAsia="Times New Roman"/>
                <w:lang w:val="en-US"/>
              </w:rPr>
              <w:t xml:space="preserve">Business Administration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Corporate Services Manager: </w:t>
            </w:r>
            <w:r>
              <w:rPr>
                <w:rFonts w:eastAsia="Times New Roman"/>
                <w:lang w:val="en-US"/>
              </w:rPr>
              <w:t xml:space="preserve">Corporate Services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Finance Manager: </w:t>
            </w:r>
            <w:r>
              <w:rPr>
                <w:rFonts w:eastAsia="Times New Roman"/>
                <w:lang w:val="en-US"/>
              </w:rPr>
              <w:t xml:space="preserve">Finance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Manager: </w:t>
            </w:r>
            <w:r>
              <w:rPr>
                <w:rFonts w:eastAsia="Times New Roman"/>
                <w:lang w:val="en-US"/>
              </w:rPr>
              <w:t xml:space="preserve">Human Resource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Policy and Planning Manager: </w:t>
            </w:r>
            <w:r>
              <w:rPr>
                <w:rFonts w:eastAsia="Times New Roman"/>
                <w:lang w:val="en-US"/>
              </w:rPr>
              <w:t xml:space="preserve">Policy and Planning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Research and Development Manager: </w:t>
            </w:r>
            <w:r>
              <w:rPr>
                <w:rFonts w:eastAsia="Times New Roman"/>
                <w:lang w:val="en-US"/>
              </w:rPr>
              <w:t xml:space="preserve">Research and Development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Distribution and Production Managers nfd: </w:t>
            </w:r>
            <w:r>
              <w:rPr>
                <w:rFonts w:eastAsia="Times New Roman"/>
                <w:lang w:val="en-US"/>
              </w:rPr>
              <w:t xml:space="preserve">Construction, Distribution and Production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Managers nfd: </w:t>
            </w:r>
            <w:r>
              <w:rPr>
                <w:rFonts w:eastAsia="Times New Roman"/>
                <w:lang w:val="en-US"/>
              </w:rPr>
              <w:t xml:space="preserve">Construction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Project Manager: </w:t>
            </w:r>
            <w:r>
              <w:rPr>
                <w:rFonts w:eastAsia="Times New Roman"/>
                <w:lang w:val="en-US"/>
              </w:rPr>
              <w:t xml:space="preserve">Construction Project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Project Builder: </w:t>
            </w:r>
            <w:r>
              <w:rPr>
                <w:rFonts w:eastAsia="Times New Roman"/>
                <w:lang w:val="en-US"/>
              </w:rPr>
              <w:t xml:space="preserve">Project Builder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Manager: </w:t>
            </w:r>
            <w:r>
              <w:rPr>
                <w:rFonts w:eastAsia="Times New Roman"/>
                <w:lang w:val="en-US"/>
              </w:rPr>
              <w:t xml:space="preserve">Engineering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Importers, Exporters and Wholesalers nfd: </w:t>
            </w:r>
            <w:r>
              <w:rPr>
                <w:rFonts w:eastAsia="Times New Roman"/>
                <w:lang w:val="en-US"/>
              </w:rPr>
              <w:t xml:space="preserve">Importers, Exporters and Wholesalers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Importer or Exporter: </w:t>
            </w:r>
            <w:r>
              <w:rPr>
                <w:rFonts w:eastAsia="Times New Roman"/>
                <w:lang w:val="en-US"/>
              </w:rPr>
              <w:t xml:space="preserve">Importer or Exporter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Wholesaler: </w:t>
            </w:r>
            <w:r>
              <w:rPr>
                <w:rFonts w:eastAsia="Times New Roman"/>
                <w:lang w:val="en-US"/>
              </w:rPr>
              <w:t xml:space="preserve">Wholesaler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Manufacturer: </w:t>
            </w:r>
            <w:r>
              <w:rPr>
                <w:rFonts w:eastAsia="Times New Roman"/>
                <w:lang w:val="en-US"/>
              </w:rPr>
              <w:t xml:space="preserve">Manufacturer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Managers nfd: </w:t>
            </w:r>
            <w:r>
              <w:rPr>
                <w:rFonts w:eastAsia="Times New Roman"/>
                <w:lang w:val="en-US"/>
              </w:rPr>
              <w:t xml:space="preserve">Production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Manager (Forestry): </w:t>
            </w:r>
            <w:r>
              <w:rPr>
                <w:rFonts w:eastAsia="Times New Roman"/>
                <w:lang w:val="en-US"/>
              </w:rPr>
              <w:t xml:space="preserve">Production Manager (Forestry)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Manager (Manufacturing): </w:t>
            </w:r>
            <w:r>
              <w:rPr>
                <w:rFonts w:eastAsia="Times New Roman"/>
                <w:lang w:val="en-US"/>
              </w:rPr>
              <w:t xml:space="preserve">Production Manager (Manufacturing)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Manager (Mining): </w:t>
            </w:r>
            <w:r>
              <w:rPr>
                <w:rFonts w:eastAsia="Times New Roman"/>
                <w:lang w:val="en-US"/>
              </w:rPr>
              <w:t xml:space="preserve">Production Manager (Mining)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Supply and Distribution Manager: </w:t>
            </w:r>
            <w:r>
              <w:rPr>
                <w:rFonts w:eastAsia="Times New Roman"/>
                <w:lang w:val="en-US"/>
              </w:rPr>
              <w:t xml:space="preserve">Supply and Distribution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Health and Welfare Services Managers nfd: </w:t>
            </w:r>
            <w:r>
              <w:rPr>
                <w:rFonts w:eastAsia="Times New Roman"/>
                <w:lang w:val="en-US"/>
              </w:rPr>
              <w:t xml:space="preserve">Education, Health and Welfare Services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Child Care Centre Manager: </w:t>
            </w:r>
            <w:r>
              <w:rPr>
                <w:rFonts w:eastAsia="Times New Roman"/>
                <w:lang w:val="en-US"/>
              </w:rPr>
              <w:t xml:space="preserve">Child Care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and Welfare Services Managers nfd: </w:t>
            </w:r>
            <w:r>
              <w:rPr>
                <w:rFonts w:eastAsia="Times New Roman"/>
                <w:lang w:val="en-US"/>
              </w:rPr>
              <w:t xml:space="preserve">Health and Welfare Services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Administrator: </w:t>
            </w:r>
            <w:r>
              <w:rPr>
                <w:rFonts w:eastAsia="Times New Roman"/>
                <w:lang w:val="en-US"/>
              </w:rPr>
              <w:t xml:space="preserve">Medical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Clinical Director: </w:t>
            </w:r>
            <w:r>
              <w:rPr>
                <w:rFonts w:eastAsia="Times New Roman"/>
                <w:lang w:val="en-US"/>
              </w:rPr>
              <w:t xml:space="preserve">Nursing Clinical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Health Organization Manager: </w:t>
            </w:r>
            <w:r>
              <w:rPr>
                <w:rFonts w:eastAsia="Times New Roman"/>
                <w:lang w:val="en-US"/>
              </w:rPr>
              <w:t xml:space="preserve">Primary Health Organization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Welfare Centre Manager: </w:t>
            </w:r>
            <w:r>
              <w:rPr>
                <w:rFonts w:eastAsia="Times New Roman"/>
                <w:lang w:val="en-US"/>
              </w:rPr>
              <w:t xml:space="preserve">Welfare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and Welfare Services Managers nec: </w:t>
            </w:r>
            <w:r>
              <w:rPr>
                <w:rFonts w:eastAsia="Times New Roman"/>
                <w:lang w:val="en-US"/>
              </w:rPr>
              <w:t xml:space="preserve">Health and Welfare Services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School Principal: </w:t>
            </w:r>
            <w:r>
              <w:rPr>
                <w:rFonts w:eastAsia="Times New Roman"/>
                <w:lang w:val="en-US"/>
              </w:rPr>
              <w:t xml:space="preserve">School Principal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Education Managers nfd: </w:t>
            </w:r>
            <w:r>
              <w:rPr>
                <w:rFonts w:eastAsia="Times New Roman"/>
                <w:lang w:val="en-US"/>
              </w:rPr>
              <w:t xml:space="preserve">Other Education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Faculty Head: </w:t>
            </w:r>
            <w:r>
              <w:rPr>
                <w:rFonts w:eastAsia="Times New Roman"/>
                <w:lang w:val="en-US"/>
              </w:rPr>
              <w:t xml:space="preserve">Faculty Head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Education Manager: </w:t>
            </w:r>
            <w:r>
              <w:rPr>
                <w:rFonts w:eastAsia="Times New Roman"/>
                <w:lang w:val="en-US"/>
              </w:rPr>
              <w:t xml:space="preserve">Regional Education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Managers nec: </w:t>
            </w:r>
            <w:r>
              <w:rPr>
                <w:rFonts w:eastAsia="Times New Roman"/>
                <w:lang w:val="en-US"/>
              </w:rPr>
              <w:t xml:space="preserve">Education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Managers nfd: </w:t>
            </w:r>
            <w:r>
              <w:rPr>
                <w:rFonts w:eastAsia="Times New Roman"/>
                <w:lang w:val="en-US"/>
              </w:rPr>
              <w:t xml:space="preserve">ICT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Chief Information Officer: </w:t>
            </w:r>
            <w:r>
              <w:rPr>
                <w:rFonts w:eastAsia="Times New Roman"/>
                <w:lang w:val="en-US"/>
              </w:rPr>
              <w:t xml:space="preserve">Chief Information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Project Manager: </w:t>
            </w:r>
            <w:r>
              <w:rPr>
                <w:rFonts w:eastAsia="Times New Roman"/>
                <w:lang w:val="en-US"/>
              </w:rPr>
              <w:t xml:space="preserve">ICT Project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Managers nec: </w:t>
            </w:r>
            <w:r>
              <w:rPr>
                <w:rFonts w:eastAsia="Times New Roman"/>
                <w:lang w:val="en-US"/>
              </w:rPr>
              <w:t xml:space="preserve">ICT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Specialist Managers nfd: </w:t>
            </w:r>
            <w:r>
              <w:rPr>
                <w:rFonts w:eastAsia="Times New Roman"/>
                <w:lang w:val="en-US"/>
              </w:rPr>
              <w:t xml:space="preserve">Miscellaneous Specialist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Commissioned Officers (Management) nfd: </w:t>
            </w:r>
            <w:r>
              <w:rPr>
                <w:rFonts w:eastAsia="Times New Roman"/>
                <w:lang w:val="en-US"/>
              </w:rPr>
              <w:t xml:space="preserve">Commissioned Officers (Management)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Commissioned Defence Force Officer: </w:t>
            </w:r>
            <w:r>
              <w:rPr>
                <w:rFonts w:eastAsia="Times New Roman"/>
                <w:lang w:val="en-US"/>
              </w:rPr>
              <w:t xml:space="preserve">Commissioned Defence Force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Commissioned Fire Officer: </w:t>
            </w:r>
            <w:r>
              <w:rPr>
                <w:rFonts w:eastAsia="Times New Roman"/>
                <w:lang w:val="en-US"/>
              </w:rPr>
              <w:t xml:space="preserve">Commissioned Fire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Commissioned Police Officer: </w:t>
            </w:r>
            <w:r>
              <w:rPr>
                <w:rFonts w:eastAsia="Times New Roman"/>
                <w:lang w:val="en-US"/>
              </w:rPr>
              <w:t xml:space="preserve">Commissioned Police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Senior Non-commissioned Defence Force Member: </w:t>
            </w:r>
            <w:r>
              <w:rPr>
                <w:rFonts w:eastAsia="Times New Roman"/>
                <w:lang w:val="en-US"/>
              </w:rPr>
              <w:t xml:space="preserve">Senior Non-commissioned Defence Force Member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Specialist Managers nfd: </w:t>
            </w:r>
            <w:r>
              <w:rPr>
                <w:rFonts w:eastAsia="Times New Roman"/>
                <w:lang w:val="en-US"/>
              </w:rPr>
              <w:t xml:space="preserve">Other Specialist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Arts Administrator or Manager: </w:t>
            </w:r>
            <w:r>
              <w:rPr>
                <w:rFonts w:eastAsia="Times New Roman"/>
                <w:lang w:val="en-US"/>
              </w:rPr>
              <w:t xml:space="preserve">Arts Administrator or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Manager: </w:t>
            </w:r>
            <w:r>
              <w:rPr>
                <w:rFonts w:eastAsia="Times New Roman"/>
                <w:lang w:val="en-US"/>
              </w:rPr>
              <w:t xml:space="preserve">Environmental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Laboratory Manager: </w:t>
            </w:r>
            <w:r>
              <w:rPr>
                <w:rFonts w:eastAsia="Times New Roman"/>
                <w:lang w:val="en-US"/>
              </w:rPr>
              <w:t xml:space="preserve">Laboratory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Assurance Manager: </w:t>
            </w:r>
            <w:r>
              <w:rPr>
                <w:rFonts w:eastAsia="Times New Roman"/>
                <w:lang w:val="en-US"/>
              </w:rPr>
              <w:t xml:space="preserve">Quality Assurance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Administrator: </w:t>
            </w:r>
            <w:r>
              <w:rPr>
                <w:rFonts w:eastAsia="Times New Roman"/>
                <w:lang w:val="en-US"/>
              </w:rPr>
              <w:t xml:space="preserve">Sports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Specialist Managers nec: </w:t>
            </w:r>
            <w:r>
              <w:rPr>
                <w:rFonts w:eastAsia="Times New Roman"/>
                <w:lang w:val="en-US"/>
              </w:rPr>
              <w:t xml:space="preserve">Specialist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Hospitality, Retail and Service Managers nfd: </w:t>
            </w:r>
            <w:r>
              <w:rPr>
                <w:rFonts w:eastAsia="Times New Roman"/>
                <w:lang w:val="en-US"/>
              </w:rPr>
              <w:t xml:space="preserve">Hospitality, Retail and Service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Accommodation and Hospitality Managers nfd: </w:t>
            </w:r>
            <w:r>
              <w:rPr>
                <w:rFonts w:eastAsia="Times New Roman"/>
                <w:lang w:val="en-US"/>
              </w:rPr>
              <w:t xml:space="preserve">Accommodation and Hospitality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Cafe or Restaurant Manager: </w:t>
            </w:r>
            <w:r>
              <w:rPr>
                <w:rFonts w:eastAsia="Times New Roman"/>
                <w:lang w:val="en-US"/>
              </w:rPr>
              <w:t xml:space="preserve">Cafe or Restaurant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Caravan Park and Camping Ground Manager: </w:t>
            </w:r>
            <w:r>
              <w:rPr>
                <w:rFonts w:eastAsia="Times New Roman"/>
                <w:lang w:val="en-US"/>
              </w:rPr>
              <w:t xml:space="preserve">Caravan Park and Camping Ground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Hotel or Motel Manager: </w:t>
            </w:r>
            <w:r>
              <w:rPr>
                <w:rFonts w:eastAsia="Times New Roman"/>
                <w:lang w:val="en-US"/>
              </w:rPr>
              <w:t xml:space="preserve">Hotel or Motel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Licensed Club Manager: </w:t>
            </w:r>
            <w:r>
              <w:rPr>
                <w:rFonts w:eastAsia="Times New Roman"/>
                <w:lang w:val="en-US"/>
              </w:rPr>
              <w:t xml:space="preserve">Licensed Club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Accommodation and Hospitality Managers nfd: </w:t>
            </w:r>
            <w:r>
              <w:rPr>
                <w:rFonts w:eastAsia="Times New Roman"/>
                <w:lang w:val="en-US"/>
              </w:rPr>
              <w:t xml:space="preserve">Other Accommodation and Hospitality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Bed and Breakfast Operator: </w:t>
            </w:r>
            <w:r>
              <w:rPr>
                <w:rFonts w:eastAsia="Times New Roman"/>
                <w:lang w:val="en-US"/>
              </w:rPr>
              <w:t xml:space="preserve">Bed and Breakfast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Accommodation and Hospitality Managers nec: </w:t>
            </w:r>
            <w:r>
              <w:rPr>
                <w:rFonts w:eastAsia="Times New Roman"/>
                <w:lang w:val="en-US"/>
              </w:rPr>
              <w:t xml:space="preserve">Accommodation and Hospitality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Managers nfd: </w:t>
            </w:r>
            <w:r>
              <w:rPr>
                <w:rFonts w:eastAsia="Times New Roman"/>
                <w:lang w:val="en-US"/>
              </w:rPr>
              <w:t xml:space="preserve">Retail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Manager (General): </w:t>
            </w:r>
            <w:r>
              <w:rPr>
                <w:rFonts w:eastAsia="Times New Roman"/>
                <w:lang w:val="en-US"/>
              </w:rPr>
              <w:t xml:space="preserve">Retail Manager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Antique Dealer: </w:t>
            </w:r>
            <w:r>
              <w:rPr>
                <w:rFonts w:eastAsia="Times New Roman"/>
                <w:lang w:val="en-US"/>
              </w:rPr>
              <w:t xml:space="preserve">Antique Dealer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Betting Agency Manager: </w:t>
            </w:r>
            <w:r>
              <w:rPr>
                <w:rFonts w:eastAsia="Times New Roman"/>
                <w:lang w:val="en-US"/>
              </w:rPr>
              <w:t xml:space="preserve">Betting Agency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Hair or Beauty Salon Manager: </w:t>
            </w:r>
            <w:r>
              <w:rPr>
                <w:rFonts w:eastAsia="Times New Roman"/>
                <w:lang w:val="en-US"/>
              </w:rPr>
              <w:t xml:space="preserve">Hair or Beauty Salon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Office Manager: </w:t>
            </w:r>
            <w:r>
              <w:rPr>
                <w:rFonts w:eastAsia="Times New Roman"/>
                <w:lang w:val="en-US"/>
              </w:rPr>
              <w:t xml:space="preserve">Post Office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Travel Agency Manager: </w:t>
            </w:r>
            <w:r>
              <w:rPr>
                <w:rFonts w:eastAsia="Times New Roman"/>
                <w:lang w:val="en-US"/>
              </w:rPr>
              <w:t xml:space="preserve">Travel Agency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Hospitality, Retail and Service Managers nfd: </w:t>
            </w:r>
            <w:r>
              <w:rPr>
                <w:rFonts w:eastAsia="Times New Roman"/>
                <w:lang w:val="en-US"/>
              </w:rPr>
              <w:t xml:space="preserve">Miscellaneous Hospitality, Retail and Service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Amusement, Fitness and Sports Centre Managers nfd: </w:t>
            </w:r>
            <w:r>
              <w:rPr>
                <w:rFonts w:eastAsia="Times New Roman"/>
                <w:lang w:val="en-US"/>
              </w:rPr>
              <w:t xml:space="preserve">Amusement, Fitness and Sports Centre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Amusement Centre Manager: </w:t>
            </w:r>
            <w:r>
              <w:rPr>
                <w:rFonts w:eastAsia="Times New Roman"/>
                <w:lang w:val="en-US"/>
              </w:rPr>
              <w:t xml:space="preserve">Amusement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Fitness Centre Manager: </w:t>
            </w:r>
            <w:r>
              <w:rPr>
                <w:rFonts w:eastAsia="Times New Roman"/>
                <w:lang w:val="en-US"/>
              </w:rPr>
              <w:t xml:space="preserve">Fitness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Centre Manager: </w:t>
            </w:r>
            <w:r>
              <w:rPr>
                <w:rFonts w:eastAsia="Times New Roman"/>
                <w:lang w:val="en-US"/>
              </w:rPr>
              <w:t xml:space="preserve">Sports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and Customer Service Managers nfd: </w:t>
            </w:r>
            <w:r>
              <w:rPr>
                <w:rFonts w:eastAsia="Times New Roman"/>
                <w:lang w:val="en-US"/>
              </w:rPr>
              <w:t xml:space="preserve">Call or Contact Centre and Customer Service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Manager: </w:t>
            </w:r>
            <w:r>
              <w:rPr>
                <w:rFonts w:eastAsia="Times New Roman"/>
                <w:lang w:val="en-US"/>
              </w:rPr>
              <w:t xml:space="preserve">Call or Contact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Customer Service Manager: </w:t>
            </w:r>
            <w:r>
              <w:rPr>
                <w:rFonts w:eastAsia="Times New Roman"/>
                <w:lang w:val="en-US"/>
              </w:rPr>
              <w:t xml:space="preserve">Customer Service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Conference and Event Organiser: </w:t>
            </w:r>
            <w:r>
              <w:rPr>
                <w:rFonts w:eastAsia="Times New Roman"/>
                <w:lang w:val="en-US"/>
              </w:rPr>
              <w:t xml:space="preserve">Conference and Event Organiser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Services Managers nfd: </w:t>
            </w:r>
            <w:r>
              <w:rPr>
                <w:rFonts w:eastAsia="Times New Roman"/>
                <w:lang w:val="en-US"/>
              </w:rPr>
              <w:t xml:space="preserve">Transport Services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Fleet Manager: </w:t>
            </w:r>
            <w:r>
              <w:rPr>
                <w:rFonts w:eastAsia="Times New Roman"/>
                <w:lang w:val="en-US"/>
              </w:rPr>
              <w:t xml:space="preserve">Fleet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 Station Manager: </w:t>
            </w:r>
            <w:r>
              <w:rPr>
                <w:rFonts w:eastAsia="Times New Roman"/>
                <w:lang w:val="en-US"/>
              </w:rPr>
              <w:t xml:space="preserve">Railway Station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Company Manager: </w:t>
            </w:r>
            <w:r>
              <w:rPr>
                <w:rFonts w:eastAsia="Times New Roman"/>
                <w:lang w:val="en-US"/>
              </w:rPr>
              <w:t xml:space="preserve">Transport Company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Hospitality, Retail and Service Managers nfd: </w:t>
            </w:r>
            <w:r>
              <w:rPr>
                <w:rFonts w:eastAsia="Times New Roman"/>
                <w:lang w:val="en-US"/>
              </w:rPr>
              <w:t xml:space="preserve">Other Hospitality, Retail and Service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Boarding Kennel or Cattery Operator: </w:t>
            </w:r>
            <w:r>
              <w:rPr>
                <w:rFonts w:eastAsia="Times New Roman"/>
                <w:lang w:val="en-US"/>
              </w:rPr>
              <w:t xml:space="preserve">Boarding Kennel or Cattery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Cinema or Theatre Manager: </w:t>
            </w:r>
            <w:r>
              <w:rPr>
                <w:rFonts w:eastAsia="Times New Roman"/>
                <w:lang w:val="en-US"/>
              </w:rPr>
              <w:t xml:space="preserve">Cinema or Theatre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Facilities Manager: </w:t>
            </w:r>
            <w:r>
              <w:rPr>
                <w:rFonts w:eastAsia="Times New Roman"/>
                <w:lang w:val="en-US"/>
              </w:rPr>
              <w:t xml:space="preserve">Facilities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Institution Branch Manager: </w:t>
            </w:r>
            <w:r>
              <w:rPr>
                <w:rFonts w:eastAsia="Times New Roman"/>
                <w:lang w:val="en-US"/>
              </w:rPr>
              <w:t xml:space="preserve">Financial Institution Branch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Hospitality, Retail and Service Managers nec: </w:t>
            </w:r>
            <w:r>
              <w:rPr>
                <w:rFonts w:eastAsia="Times New Roman"/>
                <w:lang w:val="en-US"/>
              </w:rPr>
              <w:t xml:space="preserve">Hospitality, Retail and Service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Professionals nfd: </w:t>
            </w:r>
            <w:r>
              <w:rPr>
                <w:rFonts w:eastAsia="Times New Roman"/>
                <w:lang w:val="en-US"/>
              </w:rPr>
              <w:t xml:space="preserve">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Arts and Media Professionals nfd: </w:t>
            </w:r>
            <w:r>
              <w:rPr>
                <w:rFonts w:eastAsia="Times New Roman"/>
                <w:lang w:val="en-US"/>
              </w:rPr>
              <w:t xml:space="preserve">Arts and Media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Arts Professionals nfd: </w:t>
            </w:r>
            <w:r>
              <w:rPr>
                <w:rFonts w:eastAsia="Times New Roman"/>
                <w:lang w:val="en-US"/>
              </w:rPr>
              <w:t xml:space="preserve">Arts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Actors, Dancers and Other Entertainers nfd: </w:t>
            </w:r>
            <w:r>
              <w:rPr>
                <w:rFonts w:eastAsia="Times New Roman"/>
                <w:lang w:val="en-US"/>
              </w:rPr>
              <w:t xml:space="preserve">Actors, Dancers and Other Entertainers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Actor: </w:t>
            </w:r>
            <w:r>
              <w:rPr>
                <w:rFonts w:eastAsia="Times New Roman"/>
                <w:lang w:val="en-US"/>
              </w:rPr>
              <w:t xml:space="preserve">Actor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Dancer or Choreographer: </w:t>
            </w:r>
            <w:r>
              <w:rPr>
                <w:rFonts w:eastAsia="Times New Roman"/>
                <w:lang w:val="en-US"/>
              </w:rPr>
              <w:t xml:space="preserve">Dancer or Choreographer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Entertainer or Variety Artist: </w:t>
            </w:r>
            <w:r>
              <w:rPr>
                <w:rFonts w:eastAsia="Times New Roman"/>
                <w:lang w:val="en-US"/>
              </w:rPr>
              <w:t xml:space="preserve">Entertainer or Variety Artist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Actors, Dancers and Other Entertainers nec: </w:t>
            </w:r>
            <w:r>
              <w:rPr>
                <w:rFonts w:eastAsia="Times New Roman"/>
                <w:lang w:val="en-US"/>
              </w:rPr>
              <w:t xml:space="preserve">Actors, Dancers and Other Entertainers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Music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Composer: </w:t>
            </w:r>
            <w:r>
              <w:rPr>
                <w:rFonts w:eastAsia="Times New Roman"/>
                <w:lang w:val="en-US"/>
              </w:rPr>
              <w:t xml:space="preserve">Composer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 Director: </w:t>
            </w:r>
            <w:r>
              <w:rPr>
                <w:rFonts w:eastAsia="Times New Roman"/>
                <w:lang w:val="en-US"/>
              </w:rPr>
              <w:t xml:space="preserve">Music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Musician (Instrumental): </w:t>
            </w:r>
            <w:r>
              <w:rPr>
                <w:rFonts w:eastAsia="Times New Roman"/>
                <w:lang w:val="en-US"/>
              </w:rPr>
              <w:t xml:space="preserve">Musician (Instrumental)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Singer: </w:t>
            </w:r>
            <w:r>
              <w:rPr>
                <w:rFonts w:eastAsia="Times New Roman"/>
                <w:lang w:val="en-US"/>
              </w:rPr>
              <w:t xml:space="preserve">Singer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 Professionals nec: </w:t>
            </w:r>
            <w:r>
              <w:rPr>
                <w:rFonts w:eastAsia="Times New Roman"/>
                <w:lang w:val="en-US"/>
              </w:rPr>
              <w:t xml:space="preserve">Music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Photographer: </w:t>
            </w:r>
            <w:r>
              <w:rPr>
                <w:rFonts w:eastAsia="Times New Roman"/>
                <w:lang w:val="en-US"/>
              </w:rPr>
              <w:t xml:space="preserve">Photographer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Arts and Crafts Professionals nfd: </w:t>
            </w:r>
            <w:r>
              <w:rPr>
                <w:rFonts w:eastAsia="Times New Roman"/>
                <w:lang w:val="en-US"/>
              </w:rPr>
              <w:t xml:space="preserve">Visual Arts and Crafts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Painter (Visual Arts)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Potter or Ceramic Artist: </w:t>
            </w:r>
            <w:r>
              <w:rPr>
                <w:rFonts w:eastAsia="Times New Roman"/>
                <w:lang w:val="en-US"/>
              </w:rPr>
              <w:t xml:space="preserve">Potter or Ceramic Artist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Sculptor: </w:t>
            </w:r>
            <w:r>
              <w:rPr>
                <w:rFonts w:eastAsia="Times New Roman"/>
                <w:lang w:val="en-US"/>
              </w:rPr>
              <w:t xml:space="preserve">Sculptor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Arts and Crafts Professionals nec: </w:t>
            </w:r>
            <w:r>
              <w:rPr>
                <w:rFonts w:eastAsia="Times New Roman"/>
                <w:lang w:val="en-US"/>
              </w:rPr>
              <w:t xml:space="preserve">Visual Arts and Crafts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Professionals nfd: </w:t>
            </w:r>
            <w:r>
              <w:rPr>
                <w:rFonts w:eastAsia="Times New Roman"/>
                <w:lang w:val="en-US"/>
              </w:rPr>
              <w:t xml:space="preserve">Media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Artistic Directors, and Media Producers and Presenters nfd: </w:t>
            </w:r>
            <w:r>
              <w:rPr>
                <w:rFonts w:eastAsia="Times New Roman"/>
                <w:lang w:val="en-US"/>
              </w:rPr>
              <w:t xml:space="preserve">Artistic Directors, and Media Producers and Presenters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Artistic Director: </w:t>
            </w:r>
            <w:r>
              <w:rPr>
                <w:rFonts w:eastAsia="Times New Roman"/>
                <w:lang w:val="en-US"/>
              </w:rPr>
              <w:t xml:space="preserve">Artistic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Producer (excluding Video): </w:t>
            </w:r>
            <w:r>
              <w:rPr>
                <w:rFonts w:eastAsia="Times New Roman"/>
                <w:lang w:val="en-US"/>
              </w:rPr>
              <w:t xml:space="preserve">Media Producer (excluding Video)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 Presenter: </w:t>
            </w:r>
            <w:r>
              <w:rPr>
                <w:rFonts w:eastAsia="Times New Roman"/>
                <w:lang w:val="en-US"/>
              </w:rPr>
              <w:t xml:space="preserve">Radio Presenter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Television Presenter: </w:t>
            </w:r>
            <w:r>
              <w:rPr>
                <w:rFonts w:eastAsia="Times New Roman"/>
                <w:lang w:val="en-US"/>
              </w:rPr>
              <w:t xml:space="preserve">Television Presenter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Authors, and Book and Script Editors nfd: </w:t>
            </w:r>
            <w:r>
              <w:rPr>
                <w:rFonts w:eastAsia="Times New Roman"/>
                <w:lang w:val="en-US"/>
              </w:rPr>
              <w:t xml:space="preserve">Authors, and Book and Script Editors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Author: </w:t>
            </w:r>
            <w:r>
              <w:rPr>
                <w:rFonts w:eastAsia="Times New Roman"/>
                <w:lang w:val="en-US"/>
              </w:rPr>
              <w:t xml:space="preserve">Author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 or Script Editor: </w:t>
            </w:r>
            <w:r>
              <w:rPr>
                <w:rFonts w:eastAsia="Times New Roman"/>
                <w:lang w:val="en-US"/>
              </w:rPr>
              <w:t xml:space="preserve">Book or Script Editor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Television, Radio and Stage Directors nfd: </w:t>
            </w:r>
            <w:r>
              <w:rPr>
                <w:rFonts w:eastAsia="Times New Roman"/>
                <w:lang w:val="en-US"/>
              </w:rPr>
              <w:t xml:space="preserve">Film, Television, Radio and Stage Directors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 Director (Film, Television or Stage): </w:t>
            </w:r>
            <w:r>
              <w:rPr>
                <w:rFonts w:eastAsia="Times New Roman"/>
                <w:lang w:val="en-US"/>
              </w:rPr>
              <w:t xml:space="preserve">Art Director (Film, Television or Stage)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Director (Film, Television, Radio or Stage): </w:t>
            </w:r>
            <w:r>
              <w:rPr>
                <w:rFonts w:eastAsia="Times New Roman"/>
                <w:lang w:val="en-US"/>
              </w:rPr>
              <w:t xml:space="preserve">Director (Film, Television, Radio or Stage)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Director of Photography: </w:t>
            </w:r>
            <w:r>
              <w:rPr>
                <w:rFonts w:eastAsia="Times New Roman"/>
                <w:lang w:val="en-US"/>
              </w:rPr>
              <w:t xml:space="preserve">Director of Photography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and Video Editor: </w:t>
            </w:r>
            <w:r>
              <w:rPr>
                <w:rFonts w:eastAsia="Times New Roman"/>
                <w:lang w:val="en-US"/>
              </w:rPr>
              <w:t xml:space="preserve">Film and Video Editor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Program Director (Television or Radio): </w:t>
            </w:r>
            <w:r>
              <w:rPr>
                <w:rFonts w:eastAsia="Times New Roman"/>
                <w:lang w:val="en-US"/>
              </w:rPr>
              <w:t xml:space="preserve">Program Director (Television or Radio)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Manager: </w:t>
            </w:r>
            <w:r>
              <w:rPr>
                <w:rFonts w:eastAsia="Times New Roman"/>
                <w:lang w:val="en-US"/>
              </w:rPr>
              <w:t xml:space="preserve">Stage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Director: </w:t>
            </w:r>
            <w:r>
              <w:rPr>
                <w:rFonts w:eastAsia="Times New Roman"/>
                <w:lang w:val="en-US"/>
              </w:rPr>
              <w:t xml:space="preserve">Technical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Video Producer: </w:t>
            </w:r>
            <w:r>
              <w:rPr>
                <w:rFonts w:eastAsia="Times New Roman"/>
                <w:lang w:val="en-US"/>
              </w:rPr>
              <w:t xml:space="preserve">Video Producer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Television, Radio and Stage Directors nec: </w:t>
            </w:r>
            <w:r>
              <w:rPr>
                <w:rFonts w:eastAsia="Times New Roman"/>
                <w:lang w:val="en-US"/>
              </w:rPr>
              <w:t xml:space="preserve">Film, Television, Radio and Stage Directors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Journalists and Other Writers nfd: </w:t>
            </w:r>
            <w:r>
              <w:rPr>
                <w:rFonts w:eastAsia="Times New Roman"/>
                <w:lang w:val="en-US"/>
              </w:rPr>
              <w:t xml:space="preserve">Journalists and Other Writers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Copywriter: </w:t>
            </w:r>
            <w:r>
              <w:rPr>
                <w:rFonts w:eastAsia="Times New Roman"/>
                <w:lang w:val="en-US"/>
              </w:rPr>
              <w:t xml:space="preserve">Copywriter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Newspaper or Periodical Editor: </w:t>
            </w:r>
            <w:r>
              <w:rPr>
                <w:rFonts w:eastAsia="Times New Roman"/>
                <w:lang w:val="en-US"/>
              </w:rPr>
              <w:t xml:space="preserve">Newspaper or Periodical Editor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 Journalist: </w:t>
            </w:r>
            <w:r>
              <w:rPr>
                <w:rFonts w:eastAsia="Times New Roman"/>
                <w:lang w:val="en-US"/>
              </w:rPr>
              <w:t xml:space="preserve">Print Journalist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 Journalist: </w:t>
            </w:r>
            <w:r>
              <w:rPr>
                <w:rFonts w:eastAsia="Times New Roman"/>
                <w:lang w:val="en-US"/>
              </w:rPr>
              <w:t xml:space="preserve">Radio Journalist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Writer: </w:t>
            </w:r>
            <w:r>
              <w:rPr>
                <w:rFonts w:eastAsia="Times New Roman"/>
                <w:lang w:val="en-US"/>
              </w:rPr>
              <w:t xml:space="preserve">Technical Writer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Television Journalist: </w:t>
            </w:r>
            <w:r>
              <w:rPr>
                <w:rFonts w:eastAsia="Times New Roman"/>
                <w:lang w:val="en-US"/>
              </w:rPr>
              <w:t xml:space="preserve">Television Journalist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Journalists and Other Writers nec: </w:t>
            </w:r>
            <w:r>
              <w:rPr>
                <w:rFonts w:eastAsia="Times New Roman"/>
                <w:lang w:val="en-US"/>
              </w:rPr>
              <w:t xml:space="preserve">Journalists and Other Writers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Human Resource and Marketing Professionals nfd: </w:t>
            </w:r>
            <w:r>
              <w:rPr>
                <w:rFonts w:eastAsia="Times New Roman"/>
                <w:lang w:val="en-US"/>
              </w:rPr>
              <w:t xml:space="preserve">Business, Human Resource and Marketing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Accountants, Auditors and Company Secretaries nfd: </w:t>
            </w:r>
            <w:r>
              <w:rPr>
                <w:rFonts w:eastAsia="Times New Roman"/>
                <w:lang w:val="en-US"/>
              </w:rPr>
              <w:t xml:space="preserve">Accountants, Auditors and Company Secretaries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Accountants nfd: </w:t>
            </w:r>
            <w:r>
              <w:rPr>
                <w:rFonts w:eastAsia="Times New Roman"/>
                <w:lang w:val="en-US"/>
              </w:rPr>
              <w:t xml:space="preserve">Accountants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Accountant (General): </w:t>
            </w:r>
            <w:r>
              <w:rPr>
                <w:rFonts w:eastAsia="Times New Roman"/>
                <w:lang w:val="en-US"/>
              </w:rPr>
              <w:t xml:space="preserve">Accountant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Management Accountant: </w:t>
            </w:r>
            <w:r>
              <w:rPr>
                <w:rFonts w:eastAsia="Times New Roman"/>
                <w:lang w:val="en-US"/>
              </w:rPr>
              <w:t xml:space="preserve">Management Accountant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Taxation Accountant: </w:t>
            </w:r>
            <w:r>
              <w:rPr>
                <w:rFonts w:eastAsia="Times New Roman"/>
                <w:lang w:val="en-US"/>
              </w:rPr>
              <w:t xml:space="preserve">Taxation Accountant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Auditors, Company Secretaries and Corporate Treasurers nfd: </w:t>
            </w:r>
            <w:r>
              <w:rPr>
                <w:rFonts w:eastAsia="Times New Roman"/>
                <w:lang w:val="en-US"/>
              </w:rPr>
              <w:t xml:space="preserve">Auditors, Company Secretaries and Corporate Treasurers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Company Secretary: </w:t>
            </w:r>
            <w:r>
              <w:rPr>
                <w:rFonts w:eastAsia="Times New Roman"/>
                <w:lang w:val="en-US"/>
              </w:rPr>
              <w:t xml:space="preserve">Company Secretary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Corporate Treasurer: </w:t>
            </w:r>
            <w:r>
              <w:rPr>
                <w:rFonts w:eastAsia="Times New Roman"/>
                <w:lang w:val="en-US"/>
              </w:rPr>
              <w:t xml:space="preserve">Corporate Treasurer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External Auditor: </w:t>
            </w:r>
            <w:r>
              <w:rPr>
                <w:rFonts w:eastAsia="Times New Roman"/>
                <w:lang w:val="en-US"/>
              </w:rPr>
              <w:t xml:space="preserve">External Auditor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Internal Auditor: </w:t>
            </w:r>
            <w:r>
              <w:rPr>
                <w:rFonts w:eastAsia="Times New Roman"/>
                <w:lang w:val="en-US"/>
              </w:rPr>
              <w:t xml:space="preserve">Internal Auditor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Brokers and Dealers, and Investment Advisers nfd: </w:t>
            </w:r>
            <w:r>
              <w:rPr>
                <w:rFonts w:eastAsia="Times New Roman"/>
                <w:lang w:val="en-US"/>
              </w:rPr>
              <w:t xml:space="preserve">Financial Brokers and Dealers, and Investment Advisers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Brokers nfd: </w:t>
            </w:r>
            <w:r>
              <w:rPr>
                <w:rFonts w:eastAsia="Times New Roman"/>
                <w:lang w:val="en-US"/>
              </w:rPr>
              <w:t xml:space="preserve">Financial Brokers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Commodities Trader: </w:t>
            </w:r>
            <w:r>
              <w:rPr>
                <w:rFonts w:eastAsia="Times New Roman"/>
                <w:lang w:val="en-US"/>
              </w:rPr>
              <w:t xml:space="preserve">Commodities Trader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Finance Broker: </w:t>
            </w:r>
            <w:r>
              <w:rPr>
                <w:rFonts w:eastAsia="Times New Roman"/>
                <w:lang w:val="en-US"/>
              </w:rPr>
              <w:t xml:space="preserve">Finance Broker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Broker: </w:t>
            </w:r>
            <w:r>
              <w:rPr>
                <w:rFonts w:eastAsia="Times New Roman"/>
                <w:lang w:val="en-US"/>
              </w:rPr>
              <w:t xml:space="preserve">Insurance Broker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Brokers nec: </w:t>
            </w:r>
            <w:r>
              <w:rPr>
                <w:rFonts w:eastAsia="Times New Roman"/>
                <w:lang w:val="en-US"/>
              </w:rPr>
              <w:t xml:space="preserve">Financial Brokers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Dealers nfd: </w:t>
            </w:r>
            <w:r>
              <w:rPr>
                <w:rFonts w:eastAsia="Times New Roman"/>
                <w:lang w:val="en-US"/>
              </w:rPr>
              <w:t xml:space="preserve">Financial Dealers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Market Dealer: </w:t>
            </w:r>
            <w:r>
              <w:rPr>
                <w:rFonts w:eastAsia="Times New Roman"/>
                <w:lang w:val="en-US"/>
              </w:rPr>
              <w:t xml:space="preserve">Financial Market Dealer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Futures Trader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Stockbroking Dealer: </w:t>
            </w:r>
            <w:r>
              <w:rPr>
                <w:rFonts w:eastAsia="Times New Roman"/>
                <w:lang w:val="en-US"/>
              </w:rPr>
              <w:t xml:space="preserve">Stockbroking Dealer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Dealers nec: </w:t>
            </w:r>
            <w:r>
              <w:rPr>
                <w:rFonts w:eastAsia="Times New Roman"/>
                <w:lang w:val="en-US"/>
              </w:rPr>
              <w:t xml:space="preserve">Financial Dealers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Investment Advisers and Managers nfd: </w:t>
            </w:r>
            <w:r>
              <w:rPr>
                <w:rFonts w:eastAsia="Times New Roman"/>
                <w:lang w:val="en-US"/>
              </w:rPr>
              <w:t xml:space="preserve">Financial Investment Advisers and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Investment Adviser: </w:t>
            </w:r>
            <w:r>
              <w:rPr>
                <w:rFonts w:eastAsia="Times New Roman"/>
                <w:lang w:val="en-US"/>
              </w:rPr>
              <w:t xml:space="preserve">Financial Investment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Investment Manager: </w:t>
            </w:r>
            <w:r>
              <w:rPr>
                <w:rFonts w:eastAsia="Times New Roman"/>
                <w:lang w:val="en-US"/>
              </w:rPr>
              <w:t xml:space="preserve">Financial Investment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and Training Professionals nfd: </w:t>
            </w:r>
            <w:r>
              <w:rPr>
                <w:rFonts w:eastAsia="Times New Roman"/>
                <w:lang w:val="en-US"/>
              </w:rPr>
              <w:t xml:space="preserve">Human Resource and Training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Professionals nfd: </w:t>
            </w:r>
            <w:r>
              <w:rPr>
                <w:rFonts w:eastAsia="Times New Roman"/>
                <w:lang w:val="en-US"/>
              </w:rPr>
              <w:t xml:space="preserve">Human Resource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Adviser: </w:t>
            </w:r>
            <w:r>
              <w:rPr>
                <w:rFonts w:eastAsia="Times New Roman"/>
                <w:lang w:val="en-US"/>
              </w:rPr>
              <w:t xml:space="preserve">Human Resource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Recruitment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Workplace Relations Adviser: </w:t>
            </w:r>
            <w:r>
              <w:rPr>
                <w:rFonts w:eastAsia="Times New Roman"/>
                <w:lang w:val="en-US"/>
              </w:rPr>
              <w:t xml:space="preserve">Workplace Relations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Trainer: </w:t>
            </w:r>
            <w:r>
              <w:rPr>
                <w:rFonts w:eastAsia="Times New Roman"/>
                <w:lang w:val="en-US"/>
              </w:rPr>
              <w:t xml:space="preserve">ICT Trainer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Training and Development Professional: </w:t>
            </w:r>
            <w:r>
              <w:rPr>
                <w:rFonts w:eastAsia="Times New Roman"/>
                <w:lang w:val="en-US"/>
              </w:rPr>
              <w:t xml:space="preserve">Training and Development Professional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and Organization Professionals nfd: </w:t>
            </w:r>
            <w:r>
              <w:rPr>
                <w:rFonts w:eastAsia="Times New Roman"/>
                <w:lang w:val="en-US"/>
              </w:rPr>
              <w:t xml:space="preserve">Information and Organization </w:t>
            </w:r>
            <w:r>
              <w:rPr>
                <w:rFonts w:eastAsia="Times New Roman"/>
                <w:lang w:val="en-US"/>
              </w:rPr>
              <w:lastRenderedPageBreak/>
              <w:t xml:space="preserve">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Actuaries, Mathematicians and Statisticians nfd: </w:t>
            </w:r>
            <w:r>
              <w:rPr>
                <w:rFonts w:eastAsia="Times New Roman"/>
                <w:lang w:val="en-US"/>
              </w:rPr>
              <w:t xml:space="preserve">Actuaries, Mathematicians and Statisticians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Actuary: </w:t>
            </w:r>
            <w:r>
              <w:rPr>
                <w:rFonts w:eastAsia="Times New Roman"/>
                <w:lang w:val="en-US"/>
              </w:rPr>
              <w:t xml:space="preserve">Actuary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Mathematician: </w:t>
            </w:r>
            <w:r>
              <w:rPr>
                <w:rFonts w:eastAsia="Times New Roman"/>
                <w:lang w:val="en-US"/>
              </w:rPr>
              <w:t xml:space="preserve">Mathematician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Statistician: </w:t>
            </w:r>
            <w:r>
              <w:rPr>
                <w:rFonts w:eastAsia="Times New Roman"/>
                <w:lang w:val="en-US"/>
              </w:rPr>
              <w:t xml:space="preserve">Statistician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Archivists, Curators and Records Managers nfd: </w:t>
            </w:r>
            <w:r>
              <w:rPr>
                <w:rFonts w:eastAsia="Times New Roman"/>
                <w:lang w:val="en-US"/>
              </w:rPr>
              <w:t xml:space="preserve">Archivists, Curators and Records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Archivist: </w:t>
            </w:r>
            <w:r>
              <w:rPr>
                <w:rFonts w:eastAsia="Times New Roman"/>
                <w:lang w:val="en-US"/>
              </w:rPr>
              <w:t xml:space="preserve">Archivist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or Museum Curator: </w:t>
            </w:r>
            <w:r>
              <w:rPr>
                <w:rFonts w:eastAsia="Times New Roman"/>
                <w:lang w:val="en-US"/>
              </w:rPr>
              <w:t xml:space="preserve">Gallery or Museum Curator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Information Manager: </w:t>
            </w:r>
            <w:r>
              <w:rPr>
                <w:rFonts w:eastAsia="Times New Roman"/>
                <w:lang w:val="en-US"/>
              </w:rPr>
              <w:t xml:space="preserve">Health Information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Records Manager: </w:t>
            </w:r>
            <w:r>
              <w:rPr>
                <w:rFonts w:eastAsia="Times New Roman"/>
                <w:lang w:val="en-US"/>
              </w:rPr>
              <w:t xml:space="preserve">Records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Economist: </w:t>
            </w:r>
            <w:r>
              <w:rPr>
                <w:rFonts w:eastAsia="Times New Roman"/>
                <w:lang w:val="en-US"/>
              </w:rPr>
              <w:t xml:space="preserve">Economist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Intelligence and Policy Analysts nfd: </w:t>
            </w:r>
            <w:r>
              <w:rPr>
                <w:rFonts w:eastAsia="Times New Roman"/>
                <w:lang w:val="en-US"/>
              </w:rPr>
              <w:t xml:space="preserve">Intelligence and Policy Analysts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Intelligence Officer: </w:t>
            </w:r>
            <w:r>
              <w:rPr>
                <w:rFonts w:eastAsia="Times New Roman"/>
                <w:lang w:val="en-US"/>
              </w:rPr>
              <w:t xml:space="preserve">Intelligence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Policy Analyst: </w:t>
            </w:r>
            <w:r>
              <w:rPr>
                <w:rFonts w:eastAsia="Times New Roman"/>
                <w:lang w:val="en-US"/>
              </w:rPr>
              <w:t xml:space="preserve">Policy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 Economists and Valuers nfd: </w:t>
            </w:r>
            <w:r>
              <w:rPr>
                <w:rFonts w:eastAsia="Times New Roman"/>
                <w:lang w:val="en-US"/>
              </w:rPr>
              <w:t xml:space="preserve">Land Economists and Valuers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 Economist: </w:t>
            </w:r>
            <w:r>
              <w:rPr>
                <w:rFonts w:eastAsia="Times New Roman"/>
                <w:lang w:val="en-US"/>
              </w:rPr>
              <w:t xml:space="preserve">Land Economist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Valuer: </w:t>
            </w:r>
            <w:r>
              <w:rPr>
                <w:rFonts w:eastAsia="Times New Roman"/>
                <w:lang w:val="en-US"/>
              </w:rPr>
              <w:t xml:space="preserve">Valuer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Librarian: </w:t>
            </w:r>
            <w:r>
              <w:rPr>
                <w:rFonts w:eastAsia="Times New Roman"/>
                <w:lang w:val="en-US"/>
              </w:rPr>
              <w:t xml:space="preserve">Librarian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Management and Organization Analysts nfd: </w:t>
            </w:r>
            <w:r>
              <w:rPr>
                <w:rFonts w:eastAsia="Times New Roman"/>
                <w:lang w:val="en-US"/>
              </w:rPr>
              <w:t xml:space="preserve">Management and Organization Analysts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Management Consultant: </w:t>
            </w:r>
            <w:r>
              <w:rPr>
                <w:rFonts w:eastAsia="Times New Roman"/>
                <w:lang w:val="en-US"/>
              </w:rPr>
              <w:t xml:space="preserve">Management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and Methods Analyst: </w:t>
            </w:r>
            <w:r>
              <w:rPr>
                <w:rFonts w:eastAsia="Times New Roman"/>
                <w:lang w:val="en-US"/>
              </w:rPr>
              <w:t xml:space="preserve">Organization and Methods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Information and Organization Professionals nfd: </w:t>
            </w:r>
            <w:r>
              <w:rPr>
                <w:rFonts w:eastAsia="Times New Roman"/>
                <w:lang w:val="en-US"/>
              </w:rPr>
              <w:t xml:space="preserve">Other Information and Organization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Electorate Officer: </w:t>
            </w:r>
            <w:r>
              <w:rPr>
                <w:rFonts w:eastAsia="Times New Roman"/>
                <w:lang w:val="en-US"/>
              </w:rPr>
              <w:t xml:space="preserve">Electorate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Liaison Officer: </w:t>
            </w:r>
            <w:r>
              <w:rPr>
                <w:rFonts w:eastAsia="Times New Roman"/>
                <w:lang w:val="en-US"/>
              </w:rPr>
              <w:t xml:space="preserve">Liaison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Migration Agent: </w:t>
            </w:r>
            <w:r>
              <w:rPr>
                <w:rFonts w:eastAsia="Times New Roman"/>
                <w:lang w:val="en-US"/>
              </w:rPr>
              <w:t xml:space="preserve">Migration Agent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Patents Examiner: </w:t>
            </w:r>
            <w:r>
              <w:rPr>
                <w:rFonts w:eastAsia="Times New Roman"/>
                <w:lang w:val="en-US"/>
              </w:rPr>
              <w:t xml:space="preserve">Patents Examiner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and Organization Professionals nec: </w:t>
            </w:r>
            <w:r>
              <w:rPr>
                <w:rFonts w:eastAsia="Times New Roman"/>
                <w:lang w:val="en-US"/>
              </w:rPr>
              <w:t xml:space="preserve">Information and Organization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Marketing and Public Relations Professionals nfd: </w:t>
            </w:r>
            <w:r>
              <w:rPr>
                <w:rFonts w:eastAsia="Times New Roman"/>
                <w:lang w:val="en-US"/>
              </w:rPr>
              <w:t xml:space="preserve">Sales, Marketing and Public Relations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Advertising and Marketing Professionals nfd: </w:t>
            </w:r>
            <w:r>
              <w:rPr>
                <w:rFonts w:eastAsia="Times New Roman"/>
                <w:lang w:val="en-US"/>
              </w:rPr>
              <w:t xml:space="preserve">Advertising and Marketing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Advertising Specialist: </w:t>
            </w:r>
            <w:r>
              <w:rPr>
                <w:rFonts w:eastAsia="Times New Roman"/>
                <w:lang w:val="en-US"/>
              </w:rPr>
              <w:t xml:space="preserve">Advertising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Market Research Analyst: </w:t>
            </w:r>
            <w:r>
              <w:rPr>
                <w:rFonts w:eastAsia="Times New Roman"/>
                <w:lang w:val="en-US"/>
              </w:rPr>
              <w:t xml:space="preserve">Market Research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Marketing Specialist: </w:t>
            </w:r>
            <w:r>
              <w:rPr>
                <w:rFonts w:eastAsia="Times New Roman"/>
                <w:lang w:val="en-US"/>
              </w:rPr>
              <w:t xml:space="preserve">Marketing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Sales Professionals nfd: </w:t>
            </w:r>
            <w:r>
              <w:rPr>
                <w:rFonts w:eastAsia="Times New Roman"/>
                <w:lang w:val="en-US"/>
              </w:rPr>
              <w:t xml:space="preserve">ICT Sales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Account Manager: </w:t>
            </w:r>
            <w:r>
              <w:rPr>
                <w:rFonts w:eastAsia="Times New Roman"/>
                <w:lang w:val="en-US"/>
              </w:rPr>
              <w:t xml:space="preserve">ICT Account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Business Development Manager: </w:t>
            </w:r>
            <w:r>
              <w:rPr>
                <w:rFonts w:eastAsia="Times New Roman"/>
                <w:lang w:val="en-US"/>
              </w:rPr>
              <w:t xml:space="preserve">ICT Business Development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Sales Representative: </w:t>
            </w:r>
            <w:r>
              <w:rPr>
                <w:rFonts w:eastAsia="Times New Roman"/>
                <w:lang w:val="en-US"/>
              </w:rPr>
              <w:t xml:space="preserve">ICT Sales Representative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Public Relations Professional: </w:t>
            </w:r>
            <w:r>
              <w:rPr>
                <w:rFonts w:eastAsia="Times New Roman"/>
                <w:lang w:val="en-US"/>
              </w:rPr>
              <w:t xml:space="preserve">Public Relations Professional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Sales Representatives nfd: </w:t>
            </w:r>
            <w:r>
              <w:rPr>
                <w:rFonts w:eastAsia="Times New Roman"/>
                <w:lang w:val="en-US"/>
              </w:rPr>
              <w:t xml:space="preserve">Technical Sales Representatives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(Industrial Products): </w:t>
            </w:r>
            <w:r>
              <w:rPr>
                <w:rFonts w:eastAsia="Times New Roman"/>
                <w:lang w:val="en-US"/>
              </w:rPr>
              <w:t xml:space="preserve">Sales Representative (Industrial Products)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(Medical and Pharmaceutical Products): </w:t>
            </w:r>
            <w:r>
              <w:rPr>
                <w:rFonts w:eastAsia="Times New Roman"/>
                <w:lang w:val="en-US"/>
              </w:rPr>
              <w:t xml:space="preserve">Sales Representative (Medical and Pharmaceutical Products)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Sales Representatives nec: </w:t>
            </w:r>
            <w:r>
              <w:rPr>
                <w:rFonts w:eastAsia="Times New Roman"/>
                <w:lang w:val="en-US"/>
              </w:rPr>
              <w:t xml:space="preserve">Technical Sales Representatives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Design, Engineering, Science and Transport Professionals nfd: </w:t>
            </w:r>
            <w:r>
              <w:rPr>
                <w:rFonts w:eastAsia="Times New Roman"/>
                <w:lang w:val="en-US"/>
              </w:rPr>
              <w:t xml:space="preserve">Design, Engineering, Science and Transport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and Marine Transport Professionals nfd: </w:t>
            </w:r>
            <w:r>
              <w:rPr>
                <w:rFonts w:eastAsia="Times New Roman"/>
                <w:lang w:val="en-US"/>
              </w:rPr>
              <w:t xml:space="preserve">Air and Marine Transport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Transport Professionals nfd: </w:t>
            </w:r>
            <w:r>
              <w:rPr>
                <w:rFonts w:eastAsia="Times New Roman"/>
                <w:lang w:val="en-US"/>
              </w:rPr>
              <w:t xml:space="preserve">Air Transport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Aeroplane Pilot: </w:t>
            </w:r>
            <w:r>
              <w:rPr>
                <w:rFonts w:eastAsia="Times New Roman"/>
                <w:lang w:val="en-US"/>
              </w:rPr>
              <w:t xml:space="preserve">Aeroplane Pilot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Traffic Controller: </w:t>
            </w:r>
            <w:r>
              <w:rPr>
                <w:rFonts w:eastAsia="Times New Roman"/>
                <w:lang w:val="en-US"/>
              </w:rPr>
              <w:t xml:space="preserve">Air Traffic Controller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Flying Instructor: </w:t>
            </w:r>
            <w:r>
              <w:rPr>
                <w:rFonts w:eastAsia="Times New Roman"/>
                <w:lang w:val="en-US"/>
              </w:rPr>
              <w:t xml:space="preserve">Flying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Helicopter Pilot: </w:t>
            </w:r>
            <w:r>
              <w:rPr>
                <w:rFonts w:eastAsia="Times New Roman"/>
                <w:lang w:val="en-US"/>
              </w:rPr>
              <w:t xml:space="preserve">Helicopter Pilot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Transport Professionals nec: </w:t>
            </w:r>
            <w:r>
              <w:rPr>
                <w:rFonts w:eastAsia="Times New Roman"/>
                <w:lang w:val="en-US"/>
              </w:rPr>
              <w:t xml:space="preserve">Air Transport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Marine Transport Professionals nfd: </w:t>
            </w:r>
            <w:r>
              <w:rPr>
                <w:rFonts w:eastAsia="Times New Roman"/>
                <w:lang w:val="en-US"/>
              </w:rPr>
              <w:t xml:space="preserve">Marine Transport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Master Fisher: </w:t>
            </w:r>
            <w:r>
              <w:rPr>
                <w:rFonts w:eastAsia="Times New Roman"/>
                <w:lang w:val="en-US"/>
              </w:rPr>
              <w:t xml:space="preserve">Master Fisher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Ship's Engineer: </w:t>
            </w:r>
            <w:r>
              <w:rPr>
                <w:rFonts w:eastAsia="Times New Roman"/>
                <w:lang w:val="en-US"/>
              </w:rPr>
              <w:t xml:space="preserve">Ship's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Ship's Master: </w:t>
            </w:r>
            <w:r>
              <w:rPr>
                <w:rFonts w:eastAsia="Times New Roman"/>
                <w:lang w:val="en-US"/>
              </w:rPr>
              <w:t xml:space="preserve">Ship's Master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Ship's Officer: </w:t>
            </w:r>
            <w:r>
              <w:rPr>
                <w:rFonts w:eastAsia="Times New Roman"/>
                <w:lang w:val="en-US"/>
              </w:rPr>
              <w:t xml:space="preserve">Ship's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Ship's Surveyor: </w:t>
            </w:r>
            <w:r>
              <w:rPr>
                <w:rFonts w:eastAsia="Times New Roman"/>
                <w:lang w:val="en-US"/>
              </w:rPr>
              <w:t xml:space="preserve">Ship's Surveyor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Marine Transport Professionals nec: </w:t>
            </w:r>
            <w:r>
              <w:rPr>
                <w:rFonts w:eastAsia="Times New Roman"/>
                <w:lang w:val="en-US"/>
              </w:rPr>
              <w:t xml:space="preserve">Marine Transport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Architects, Designers, Planners and Surveyors nfd: </w:t>
            </w:r>
            <w:r>
              <w:rPr>
                <w:rFonts w:eastAsia="Times New Roman"/>
                <w:lang w:val="en-US"/>
              </w:rPr>
              <w:t xml:space="preserve">Architects, Designers, Planners and Surveyors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Architects and Landscape Architects nfd: </w:t>
            </w:r>
            <w:r>
              <w:rPr>
                <w:rFonts w:eastAsia="Times New Roman"/>
                <w:lang w:val="en-US"/>
              </w:rPr>
              <w:t xml:space="preserve">Architects and Landscape Architects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 </w:t>
            </w:r>
            <w:r>
              <w:rPr>
                <w:rFonts w:eastAsia="Times New Roman"/>
                <w:lang w:val="en-US"/>
              </w:rPr>
              <w:t xml:space="preserve">Architect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Landscape Architect: </w:t>
            </w:r>
            <w:r>
              <w:rPr>
                <w:rFonts w:eastAsia="Times New Roman"/>
                <w:lang w:val="en-US"/>
              </w:rPr>
              <w:t xml:space="preserve">Landscape Architect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Cartographers and Surveyors nfd: </w:t>
            </w:r>
            <w:r>
              <w:rPr>
                <w:rFonts w:eastAsia="Times New Roman"/>
                <w:lang w:val="en-US"/>
              </w:rPr>
              <w:t xml:space="preserve">Cartographers and Surveyors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Cartographer: </w:t>
            </w:r>
            <w:r>
              <w:rPr>
                <w:rFonts w:eastAsia="Times New Roman"/>
                <w:lang w:val="en-US"/>
              </w:rPr>
              <w:t xml:space="preserve">Cartographer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Surveyor: </w:t>
            </w:r>
            <w:r>
              <w:rPr>
                <w:rFonts w:eastAsia="Times New Roman"/>
                <w:lang w:val="en-US"/>
              </w:rPr>
              <w:t xml:space="preserve">Surveyor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Fashion, Industrial and Jewellery Designers nfd: </w:t>
            </w:r>
            <w:r>
              <w:rPr>
                <w:rFonts w:eastAsia="Times New Roman"/>
                <w:lang w:val="en-US"/>
              </w:rPr>
              <w:t xml:space="preserve">Fashion, Industrial and Jewellery Designers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Fashion Designer: </w:t>
            </w:r>
            <w:r>
              <w:rPr>
                <w:rFonts w:eastAsia="Times New Roman"/>
                <w:lang w:val="en-US"/>
              </w:rPr>
              <w:t xml:space="preserve">Fashion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Designer: </w:t>
            </w:r>
            <w:r>
              <w:rPr>
                <w:rFonts w:eastAsia="Times New Roman"/>
                <w:lang w:val="en-US"/>
              </w:rPr>
              <w:t xml:space="preserve">Industrial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Jewellery Designer: </w:t>
            </w:r>
            <w:r>
              <w:rPr>
                <w:rFonts w:eastAsia="Times New Roman"/>
                <w:lang w:val="en-US"/>
              </w:rPr>
              <w:t xml:space="preserve">Jewellery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Graphic and Web Designers, and Illustrators nfd: </w:t>
            </w:r>
            <w:r>
              <w:rPr>
                <w:rFonts w:eastAsia="Times New Roman"/>
                <w:lang w:val="en-US"/>
              </w:rPr>
              <w:t xml:space="preserve">Graphic and Web Designers, and Illustrators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Graphic Designer: </w:t>
            </w:r>
            <w:r>
              <w:rPr>
                <w:rFonts w:eastAsia="Times New Roman"/>
                <w:lang w:val="en-US"/>
              </w:rPr>
              <w:t xml:space="preserve">Graphic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Illustrator: </w:t>
            </w:r>
            <w:r>
              <w:rPr>
                <w:rFonts w:eastAsia="Times New Roman"/>
                <w:lang w:val="en-US"/>
              </w:rPr>
              <w:t xml:space="preserve">Illustrator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Multimedia Designer: </w:t>
            </w:r>
            <w:r>
              <w:rPr>
                <w:rFonts w:eastAsia="Times New Roman"/>
                <w:lang w:val="en-US"/>
              </w:rPr>
              <w:t xml:space="preserve">Multimedia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 Designer: </w:t>
            </w:r>
            <w:r>
              <w:rPr>
                <w:rFonts w:eastAsia="Times New Roman"/>
                <w:lang w:val="en-US"/>
              </w:rPr>
              <w:t xml:space="preserve">Web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Interior Designer: </w:t>
            </w:r>
            <w:r>
              <w:rPr>
                <w:rFonts w:eastAsia="Times New Roman"/>
                <w:lang w:val="en-US"/>
              </w:rPr>
              <w:t xml:space="preserve">Interior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Urban and Regional Planner: </w:t>
            </w:r>
            <w:r>
              <w:rPr>
                <w:rFonts w:eastAsia="Times New Roman"/>
                <w:lang w:val="en-US"/>
              </w:rPr>
              <w:t xml:space="preserve">Urban and Regional Planner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Professionals nfd: </w:t>
            </w:r>
            <w:r>
              <w:rPr>
                <w:rFonts w:eastAsia="Times New Roman"/>
                <w:lang w:val="en-US"/>
              </w:rPr>
              <w:t xml:space="preserve">Engineering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and Materials Engineers nfd: </w:t>
            </w:r>
            <w:r>
              <w:rPr>
                <w:rFonts w:eastAsia="Times New Roman"/>
                <w:lang w:val="en-US"/>
              </w:rPr>
              <w:t xml:space="preserve">Chemical and Materials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Engineer: </w:t>
            </w:r>
            <w:r>
              <w:rPr>
                <w:rFonts w:eastAsia="Times New Roman"/>
                <w:lang w:val="en-US"/>
              </w:rPr>
              <w:t xml:space="preserve">Chemical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Materials Engineer: </w:t>
            </w:r>
            <w:r>
              <w:rPr>
                <w:rFonts w:eastAsia="Times New Roman"/>
                <w:lang w:val="en-US"/>
              </w:rPr>
              <w:t xml:space="preserve">Materials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Engineering Professionals nfd: </w:t>
            </w:r>
            <w:r>
              <w:rPr>
                <w:rFonts w:eastAsia="Times New Roman"/>
                <w:lang w:val="en-US"/>
              </w:rPr>
              <w:t xml:space="preserve">Civil Engineering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 </w:t>
            </w:r>
            <w:r>
              <w:rPr>
                <w:rFonts w:eastAsia="Times New Roman"/>
                <w:lang w:val="en-US"/>
              </w:rPr>
              <w:t xml:space="preserve">Civil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Geotechnical Engineer: </w:t>
            </w:r>
            <w:r>
              <w:rPr>
                <w:rFonts w:eastAsia="Times New Roman"/>
                <w:lang w:val="en-US"/>
              </w:rPr>
              <w:t xml:space="preserve">Geotechnical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Surveyor: </w:t>
            </w:r>
            <w:r>
              <w:rPr>
                <w:rFonts w:eastAsia="Times New Roman"/>
                <w:lang w:val="en-US"/>
              </w:rPr>
              <w:t xml:space="preserve">Quantity Surveyor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Engineer: </w:t>
            </w:r>
            <w:r>
              <w:rPr>
                <w:rFonts w:eastAsia="Times New Roman"/>
                <w:lang w:val="en-US"/>
              </w:rPr>
              <w:t xml:space="preserve">Structural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Engineer: </w:t>
            </w:r>
            <w:r>
              <w:rPr>
                <w:rFonts w:eastAsia="Times New Roman"/>
                <w:lang w:val="en-US"/>
              </w:rPr>
              <w:t xml:space="preserve">Transport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Engineer: </w:t>
            </w:r>
            <w:r>
              <w:rPr>
                <w:rFonts w:eastAsia="Times New Roman"/>
                <w:lang w:val="en-US"/>
              </w:rPr>
              <w:t xml:space="preserve">Electrical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Electronics Engineer: </w:t>
            </w:r>
            <w:r>
              <w:rPr>
                <w:rFonts w:eastAsia="Times New Roman"/>
                <w:lang w:val="en-US"/>
              </w:rPr>
              <w:t xml:space="preserve">Electronics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Mechanical and Production Engineers nfd: </w:t>
            </w:r>
            <w:r>
              <w:rPr>
                <w:rFonts w:eastAsia="Times New Roman"/>
                <w:lang w:val="en-US"/>
              </w:rPr>
              <w:t xml:space="preserve">Industrial, Mechanical and Production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Engineer: </w:t>
            </w:r>
            <w:r>
              <w:rPr>
                <w:rFonts w:eastAsia="Times New Roman"/>
                <w:lang w:val="en-US"/>
              </w:rPr>
              <w:t xml:space="preserve">Industrial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 </w:t>
            </w:r>
            <w:r>
              <w:rPr>
                <w:rFonts w:eastAsia="Times New Roman"/>
                <w:lang w:val="en-US"/>
              </w:rPr>
              <w:t xml:space="preserve">Mechanical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or Plant Engineer: </w:t>
            </w:r>
            <w:r>
              <w:rPr>
                <w:rFonts w:eastAsia="Times New Roman"/>
                <w:lang w:val="en-US"/>
              </w:rPr>
              <w:t xml:space="preserve">Production or Plant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Mining Engineers nfd: </w:t>
            </w:r>
            <w:r>
              <w:rPr>
                <w:rFonts w:eastAsia="Times New Roman"/>
                <w:lang w:val="en-US"/>
              </w:rPr>
              <w:t xml:space="preserve">Mining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Mining Engineer (excluding Petroleum): </w:t>
            </w:r>
            <w:r>
              <w:rPr>
                <w:rFonts w:eastAsia="Times New Roman"/>
                <w:lang w:val="en-US"/>
              </w:rPr>
              <w:t xml:space="preserve">Mining Engineer (excluding Petroleum)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Petroleum Engineer: </w:t>
            </w:r>
            <w:r>
              <w:rPr>
                <w:rFonts w:eastAsia="Times New Roman"/>
                <w:lang w:val="en-US"/>
              </w:rPr>
              <w:t xml:space="preserve">Petroleum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Engineering Professionals nfd: </w:t>
            </w:r>
            <w:r>
              <w:rPr>
                <w:rFonts w:eastAsia="Times New Roman"/>
                <w:lang w:val="en-US"/>
              </w:rPr>
              <w:t xml:space="preserve">Other Engineering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Aeronautical Engineer: </w:t>
            </w:r>
            <w:r>
              <w:rPr>
                <w:rFonts w:eastAsia="Times New Roman"/>
                <w:lang w:val="en-US"/>
              </w:rPr>
              <w:t xml:space="preserve">Aeronautical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Engineer: </w:t>
            </w:r>
            <w:r>
              <w:rPr>
                <w:rFonts w:eastAsia="Times New Roman"/>
                <w:lang w:val="en-US"/>
              </w:rPr>
              <w:t xml:space="preserve">Agricultural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Biomedical Engineer: </w:t>
            </w:r>
            <w:r>
              <w:rPr>
                <w:rFonts w:eastAsia="Times New Roman"/>
                <w:lang w:val="en-US"/>
              </w:rPr>
              <w:t xml:space="preserve">Biomedical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Technologist: </w:t>
            </w:r>
            <w:r>
              <w:rPr>
                <w:rFonts w:eastAsia="Times New Roman"/>
                <w:lang w:val="en-US"/>
              </w:rPr>
              <w:t xml:space="preserve">Engineering 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Engineer: </w:t>
            </w:r>
            <w:r>
              <w:rPr>
                <w:rFonts w:eastAsia="Times New Roman"/>
                <w:lang w:val="en-US"/>
              </w:rPr>
              <w:t xml:space="preserve">Environmental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Naval Architect: </w:t>
            </w:r>
            <w:r>
              <w:rPr>
                <w:rFonts w:eastAsia="Times New Roman"/>
                <w:lang w:val="en-US"/>
              </w:rPr>
              <w:t xml:space="preserve">Naval Architect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Professionals nec: </w:t>
            </w:r>
            <w:r>
              <w:rPr>
                <w:rFonts w:eastAsia="Times New Roman"/>
                <w:lang w:val="en-US"/>
              </w:rPr>
              <w:t xml:space="preserve">Engineering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Natural and Physical Science Professionals nfd: </w:t>
            </w:r>
            <w:r>
              <w:rPr>
                <w:rFonts w:eastAsia="Times New Roman"/>
                <w:lang w:val="en-US"/>
              </w:rPr>
              <w:t xml:space="preserve">Natural and Physical Science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and Forestry Scientists nfd: </w:t>
            </w:r>
            <w:r>
              <w:rPr>
                <w:rFonts w:eastAsia="Times New Roman"/>
                <w:lang w:val="en-US"/>
              </w:rPr>
              <w:t xml:space="preserve">Agricultural and Forestry Scientists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Consultant: </w:t>
            </w:r>
            <w:r>
              <w:rPr>
                <w:rFonts w:eastAsia="Times New Roman"/>
                <w:lang w:val="en-US"/>
              </w:rPr>
              <w:t xml:space="preserve">Agricultural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Scientist: </w:t>
            </w:r>
            <w:r>
              <w:rPr>
                <w:rFonts w:eastAsia="Times New Roman"/>
                <w:lang w:val="en-US"/>
              </w:rPr>
              <w:t xml:space="preserve">Agricultural Scientist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Forester: </w:t>
            </w:r>
            <w:r>
              <w:rPr>
                <w:rFonts w:eastAsia="Times New Roman"/>
                <w:lang w:val="en-US"/>
              </w:rPr>
              <w:t xml:space="preserve">Forester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Chemists, and Food and Wine Scientists nfd: </w:t>
            </w:r>
            <w:r>
              <w:rPr>
                <w:rFonts w:eastAsia="Times New Roman"/>
                <w:lang w:val="en-US"/>
              </w:rPr>
              <w:t xml:space="preserve">Chemists, and Food and Wine Scientists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Chemist: </w:t>
            </w:r>
            <w:r>
              <w:rPr>
                <w:rFonts w:eastAsia="Times New Roman"/>
                <w:lang w:val="en-US"/>
              </w:rPr>
              <w:t xml:space="preserve">Chemist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Technologist: </w:t>
            </w:r>
            <w:r>
              <w:rPr>
                <w:rFonts w:eastAsia="Times New Roman"/>
                <w:lang w:val="en-US"/>
              </w:rPr>
              <w:t xml:space="preserve">Food 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Wine Maker: </w:t>
            </w:r>
            <w:r>
              <w:rPr>
                <w:rFonts w:eastAsia="Times New Roman"/>
                <w:lang w:val="en-US"/>
              </w:rPr>
              <w:t xml:space="preserve">Wine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Scientists nfd: </w:t>
            </w:r>
            <w:r>
              <w:rPr>
                <w:rFonts w:eastAsia="Times New Roman"/>
                <w:lang w:val="en-US"/>
              </w:rPr>
              <w:t xml:space="preserve">Environmental Scientists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Conservation Officer: </w:t>
            </w:r>
            <w:r>
              <w:rPr>
                <w:rFonts w:eastAsia="Times New Roman"/>
                <w:lang w:val="en-US"/>
              </w:rPr>
              <w:t xml:space="preserve">Conservation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Consultant: </w:t>
            </w:r>
            <w:r>
              <w:rPr>
                <w:rFonts w:eastAsia="Times New Roman"/>
                <w:lang w:val="en-US"/>
              </w:rPr>
              <w:t xml:space="preserve">Environmental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Research Scientist: </w:t>
            </w:r>
            <w:r>
              <w:rPr>
                <w:rFonts w:eastAsia="Times New Roman"/>
                <w:lang w:val="en-US"/>
              </w:rPr>
              <w:t xml:space="preserve">Environmental Research Scientist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Park Ranger: </w:t>
            </w:r>
            <w:r>
              <w:rPr>
                <w:rFonts w:eastAsia="Times New Roman"/>
                <w:lang w:val="en-US"/>
              </w:rPr>
              <w:t xml:space="preserve">Park Ranger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Scientists nec: </w:t>
            </w:r>
            <w:r>
              <w:rPr>
                <w:rFonts w:eastAsia="Times New Roman"/>
                <w:lang w:val="en-US"/>
              </w:rPr>
              <w:t xml:space="preserve">Environmental Scientists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Geologists and Geophysicists nfd: </w:t>
            </w:r>
            <w:r>
              <w:rPr>
                <w:rFonts w:eastAsia="Times New Roman"/>
                <w:lang w:val="en-US"/>
              </w:rPr>
              <w:t xml:space="preserve">Geologists and Geophysicists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Geologist: </w:t>
            </w:r>
            <w:r>
              <w:rPr>
                <w:rFonts w:eastAsia="Times New Roman"/>
                <w:lang w:val="en-US"/>
              </w:rPr>
              <w:t xml:space="preserve">Geologist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Geophysicist: </w:t>
            </w:r>
            <w:r>
              <w:rPr>
                <w:rFonts w:eastAsia="Times New Roman"/>
                <w:lang w:val="en-US"/>
              </w:rPr>
              <w:t xml:space="preserve">Geophysicist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 Scientists nfd: </w:t>
            </w:r>
            <w:r>
              <w:rPr>
                <w:rFonts w:eastAsia="Times New Roman"/>
                <w:lang w:val="en-US"/>
              </w:rPr>
              <w:t xml:space="preserve">Life Scientists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 Scientist (General): </w:t>
            </w:r>
            <w:r>
              <w:rPr>
                <w:rFonts w:eastAsia="Times New Roman"/>
                <w:lang w:val="en-US"/>
              </w:rPr>
              <w:t xml:space="preserve">Life Scientist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Anatomist or Physiologist: </w:t>
            </w:r>
            <w:r>
              <w:rPr>
                <w:rFonts w:eastAsia="Times New Roman"/>
                <w:lang w:val="en-US"/>
              </w:rPr>
              <w:t xml:space="preserve">Anatomist or Physiologist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Biochemist: </w:t>
            </w:r>
            <w:r>
              <w:rPr>
                <w:rFonts w:eastAsia="Times New Roman"/>
                <w:lang w:val="en-US"/>
              </w:rPr>
              <w:t xml:space="preserve">Biochemist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Biotechnologist: </w:t>
            </w:r>
            <w:r>
              <w:rPr>
                <w:rFonts w:eastAsia="Times New Roman"/>
                <w:lang w:val="en-US"/>
              </w:rPr>
              <w:t xml:space="preserve">Biotechnologist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Botanist: </w:t>
            </w:r>
            <w:r>
              <w:rPr>
                <w:rFonts w:eastAsia="Times New Roman"/>
                <w:lang w:val="en-US"/>
              </w:rPr>
              <w:t xml:space="preserve">Botanist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Marine Biologist: </w:t>
            </w:r>
            <w:r>
              <w:rPr>
                <w:rFonts w:eastAsia="Times New Roman"/>
                <w:lang w:val="en-US"/>
              </w:rPr>
              <w:t xml:space="preserve">Marine Biologist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Microbiologist: </w:t>
            </w:r>
            <w:r>
              <w:rPr>
                <w:rFonts w:eastAsia="Times New Roman"/>
                <w:lang w:val="en-US"/>
              </w:rPr>
              <w:t xml:space="preserve">Microbiologist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Zoologist: </w:t>
            </w:r>
            <w:r>
              <w:rPr>
                <w:rFonts w:eastAsia="Times New Roman"/>
                <w:lang w:val="en-US"/>
              </w:rPr>
              <w:t xml:space="preserve">Zoologist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 Scientists nec: </w:t>
            </w:r>
            <w:r>
              <w:rPr>
                <w:rFonts w:eastAsia="Times New Roman"/>
                <w:lang w:val="en-US"/>
              </w:rPr>
              <w:t xml:space="preserve">Life Scientists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Laboratory Scientist: </w:t>
            </w:r>
            <w:r>
              <w:rPr>
                <w:rFonts w:eastAsia="Times New Roman"/>
                <w:lang w:val="en-US"/>
              </w:rPr>
              <w:t xml:space="preserve">Medical Laboratory Scientist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Veterinarian: </w:t>
            </w:r>
            <w:r>
              <w:rPr>
                <w:rFonts w:eastAsia="Times New Roman"/>
                <w:lang w:val="en-US"/>
              </w:rPr>
              <w:t xml:space="preserve">Veterinarian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Natural and Physical Science Professionals nfd: </w:t>
            </w:r>
            <w:r>
              <w:rPr>
                <w:rFonts w:eastAsia="Times New Roman"/>
                <w:lang w:val="en-US"/>
              </w:rPr>
              <w:t xml:space="preserve">Other Natural and Physical Science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Conservator: </w:t>
            </w:r>
            <w:r>
              <w:rPr>
                <w:rFonts w:eastAsia="Times New Roman"/>
                <w:lang w:val="en-US"/>
              </w:rPr>
              <w:t xml:space="preserve">Conservator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Metallurgist: </w:t>
            </w:r>
            <w:r>
              <w:rPr>
                <w:rFonts w:eastAsia="Times New Roman"/>
                <w:lang w:val="en-US"/>
              </w:rPr>
              <w:t xml:space="preserve">Metallurgist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Meteorologist: </w:t>
            </w:r>
            <w:r>
              <w:rPr>
                <w:rFonts w:eastAsia="Times New Roman"/>
                <w:lang w:val="en-US"/>
              </w:rPr>
              <w:t xml:space="preserve">Meteorologist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Physicist: </w:t>
            </w:r>
            <w:r>
              <w:rPr>
                <w:rFonts w:eastAsia="Times New Roman"/>
                <w:lang w:val="en-US"/>
              </w:rPr>
              <w:t xml:space="preserve">Physicist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Natural and Physical Science Professionals nec: </w:t>
            </w:r>
            <w:r>
              <w:rPr>
                <w:rFonts w:eastAsia="Times New Roman"/>
                <w:lang w:val="en-US"/>
              </w:rPr>
              <w:t xml:space="preserve">Natural and Physical Science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Professionals nfd: </w:t>
            </w:r>
            <w:r>
              <w:rPr>
                <w:rFonts w:eastAsia="Times New Roman"/>
                <w:lang w:val="en-US"/>
              </w:rPr>
              <w:t xml:space="preserve">Education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School Teachers nfd: </w:t>
            </w:r>
            <w:r>
              <w:rPr>
                <w:rFonts w:eastAsia="Times New Roman"/>
                <w:lang w:val="en-US"/>
              </w:rPr>
              <w:t xml:space="preserve">School Teachers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Early Childhood (Pre-primary School) Teacher: </w:t>
            </w:r>
            <w:r>
              <w:rPr>
                <w:rFonts w:eastAsia="Times New Roman"/>
                <w:lang w:val="en-US"/>
              </w:rPr>
              <w:t xml:space="preserve">Early Childhood (Pre-primary School)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School Teacher: </w:t>
            </w:r>
            <w:r>
              <w:rPr>
                <w:rFonts w:eastAsia="Times New Roman"/>
                <w:lang w:val="en-US"/>
              </w:rPr>
              <w:t xml:space="preserve">Primary School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Middle School Teacher: </w:t>
            </w:r>
            <w:r>
              <w:rPr>
                <w:rFonts w:eastAsia="Times New Roman"/>
                <w:lang w:val="en-US"/>
              </w:rPr>
              <w:t xml:space="preserve">Middle School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Secondary School Teacher: </w:t>
            </w:r>
            <w:r>
              <w:rPr>
                <w:rFonts w:eastAsia="Times New Roman"/>
                <w:lang w:val="en-US"/>
              </w:rPr>
              <w:t xml:space="preserve">Secondary School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 Education Teachers nfd: </w:t>
            </w:r>
            <w:r>
              <w:rPr>
                <w:rFonts w:eastAsia="Times New Roman"/>
                <w:lang w:val="en-US"/>
              </w:rPr>
              <w:t xml:space="preserve">Special Education Teachers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 Needs Teacher: </w:t>
            </w:r>
            <w:r>
              <w:rPr>
                <w:rFonts w:eastAsia="Times New Roman"/>
                <w:lang w:val="en-US"/>
              </w:rPr>
              <w:t xml:space="preserve">Special Needs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 of the Hearing Impaired: </w:t>
            </w:r>
            <w:r>
              <w:rPr>
                <w:rFonts w:eastAsia="Times New Roman"/>
                <w:lang w:val="en-US"/>
              </w:rPr>
              <w:t xml:space="preserve">Teacher of the Hearing Impaired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 of the Sight Impaired: </w:t>
            </w:r>
            <w:r>
              <w:rPr>
                <w:rFonts w:eastAsia="Times New Roman"/>
                <w:lang w:val="en-US"/>
              </w:rPr>
              <w:t xml:space="preserve">Teacher of the Sight Impaired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 Education Teachers nec: </w:t>
            </w:r>
            <w:r>
              <w:rPr>
                <w:rFonts w:eastAsia="Times New Roman"/>
                <w:lang w:val="en-US"/>
              </w:rPr>
              <w:t xml:space="preserve">Special Education Teachers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Tertiary Education Teachers nfd: </w:t>
            </w:r>
            <w:r>
              <w:rPr>
                <w:rFonts w:eastAsia="Times New Roman"/>
                <w:lang w:val="en-US"/>
              </w:rPr>
              <w:t xml:space="preserve">Tertiary Education Teachers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University Lecturers and Tutors nfd: </w:t>
            </w:r>
            <w:r>
              <w:rPr>
                <w:rFonts w:eastAsia="Times New Roman"/>
                <w:lang w:val="en-US"/>
              </w:rPr>
              <w:t xml:space="preserve">University Lecturers and Tutors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University Lecturer: </w:t>
            </w:r>
            <w:r>
              <w:rPr>
                <w:rFonts w:eastAsia="Times New Roman"/>
                <w:lang w:val="en-US"/>
              </w:rPr>
              <w:t xml:space="preserve">University Lecturer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University Tutor: </w:t>
            </w:r>
            <w:r>
              <w:rPr>
                <w:rFonts w:eastAsia="Times New Roman"/>
                <w:lang w:val="en-US"/>
              </w:rPr>
              <w:t xml:space="preserve">University Tutor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Vocational Education Teacher: </w:t>
            </w:r>
            <w:r>
              <w:rPr>
                <w:rFonts w:eastAsia="Times New Roman"/>
                <w:lang w:val="en-US"/>
              </w:rPr>
              <w:t xml:space="preserve">Vocational Education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Education Professionals nfd: </w:t>
            </w:r>
            <w:r>
              <w:rPr>
                <w:rFonts w:eastAsia="Times New Roman"/>
                <w:lang w:val="en-US"/>
              </w:rPr>
              <w:t xml:space="preserve">Miscellaneous Education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Advisers and Reviewers nfd: </w:t>
            </w:r>
            <w:r>
              <w:rPr>
                <w:rFonts w:eastAsia="Times New Roman"/>
                <w:lang w:val="en-US"/>
              </w:rPr>
              <w:t xml:space="preserve">Education Advisers and Reviewers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Adviser: </w:t>
            </w:r>
            <w:r>
              <w:rPr>
                <w:rFonts w:eastAsia="Times New Roman"/>
                <w:lang w:val="en-US"/>
              </w:rPr>
              <w:t xml:space="preserve">Education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Reviewer: </w:t>
            </w:r>
            <w:r>
              <w:rPr>
                <w:rFonts w:eastAsia="Times New Roman"/>
                <w:lang w:val="en-US"/>
              </w:rPr>
              <w:t xml:space="preserve">Education Reviewer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Private Tutors and Teachers nfd: </w:t>
            </w:r>
            <w:r>
              <w:rPr>
                <w:rFonts w:eastAsia="Times New Roman"/>
                <w:lang w:val="en-US"/>
              </w:rPr>
              <w:t xml:space="preserve">Private Tutors and Teachers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 Teacher (Private Tuition): </w:t>
            </w:r>
            <w:r>
              <w:rPr>
                <w:rFonts w:eastAsia="Times New Roman"/>
                <w:lang w:val="en-US"/>
              </w:rPr>
              <w:t xml:space="preserve">Art Teacher (Private Tuition)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Dance Teacher (Private Tuition): </w:t>
            </w:r>
            <w:r>
              <w:rPr>
                <w:rFonts w:eastAsia="Times New Roman"/>
                <w:lang w:val="en-US"/>
              </w:rPr>
              <w:t xml:space="preserve">Dance Teacher (Private Tuition)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Drama Teacher (Private Tuition)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 Teacher (Private Tuition): </w:t>
            </w:r>
            <w:r>
              <w:rPr>
                <w:rFonts w:eastAsia="Times New Roman"/>
                <w:lang w:val="en-US"/>
              </w:rPr>
              <w:t xml:space="preserve">Music Teacher (Private Tuition)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Private Tutors and Teachers nec: </w:t>
            </w:r>
            <w:r>
              <w:rPr>
                <w:rFonts w:eastAsia="Times New Roman"/>
                <w:lang w:val="en-US"/>
              </w:rPr>
              <w:t xml:space="preserve">Private Tutors and Teachers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 of English to Speakers of Other Languages: </w:t>
            </w:r>
            <w:r>
              <w:rPr>
                <w:rFonts w:eastAsia="Times New Roman"/>
                <w:lang w:val="en-US"/>
              </w:rPr>
              <w:t xml:space="preserve">Teacher of English to Speakers of Other Languages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Professionals nfd: </w:t>
            </w:r>
            <w:r>
              <w:rPr>
                <w:rFonts w:eastAsia="Times New Roman"/>
                <w:lang w:val="en-US"/>
              </w:rPr>
              <w:t xml:space="preserve">Health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Diagnostic and Promotion Professionals nfd: </w:t>
            </w:r>
            <w:r>
              <w:rPr>
                <w:rFonts w:eastAsia="Times New Roman"/>
                <w:lang w:val="en-US"/>
              </w:rPr>
              <w:t xml:space="preserve">Health Diagnostic and Promotion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Dietitian: </w:t>
            </w:r>
            <w:r>
              <w:rPr>
                <w:rFonts w:eastAsia="Times New Roman"/>
                <w:lang w:val="en-US"/>
              </w:rPr>
              <w:t xml:space="preserve">Dietitian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Imaging Professionals nfd: </w:t>
            </w:r>
            <w:r>
              <w:rPr>
                <w:rFonts w:eastAsia="Times New Roman"/>
                <w:lang w:val="en-US"/>
              </w:rPr>
              <w:t xml:space="preserve">Medical Imaging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Diagnostic Radiographer: </w:t>
            </w:r>
            <w:r>
              <w:rPr>
                <w:rFonts w:eastAsia="Times New Roman"/>
                <w:lang w:val="en-US"/>
              </w:rPr>
              <w:t xml:space="preserve">Medical Diagnostic Radiographer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Radiation Therapist: </w:t>
            </w:r>
            <w:r>
              <w:rPr>
                <w:rFonts w:eastAsia="Times New Roman"/>
                <w:lang w:val="en-US"/>
              </w:rPr>
              <w:t xml:space="preserve">Medical Radiation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Nuclear Medicine Technologist: </w:t>
            </w:r>
            <w:r>
              <w:rPr>
                <w:rFonts w:eastAsia="Times New Roman"/>
                <w:lang w:val="en-US"/>
              </w:rPr>
              <w:t xml:space="preserve">Nuclear Medicine 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Sonographer: </w:t>
            </w:r>
            <w:r>
              <w:rPr>
                <w:rFonts w:eastAsia="Times New Roman"/>
                <w:lang w:val="en-US"/>
              </w:rPr>
              <w:t xml:space="preserve">Sonographer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Occupational and Environmental Health Professionals nfd: </w:t>
            </w:r>
            <w:r>
              <w:rPr>
                <w:rFonts w:eastAsia="Times New Roman"/>
                <w:lang w:val="en-US"/>
              </w:rPr>
              <w:t xml:space="preserve">Occupational and Environmental Health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Health Officer: </w:t>
            </w:r>
            <w:r>
              <w:rPr>
                <w:rFonts w:eastAsia="Times New Roman"/>
                <w:lang w:val="en-US"/>
              </w:rPr>
              <w:t xml:space="preserve">Environmental Health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Occupational Health and Safety Adviser: </w:t>
            </w:r>
            <w:r>
              <w:rPr>
                <w:rFonts w:eastAsia="Times New Roman"/>
                <w:lang w:val="en-US"/>
              </w:rPr>
              <w:t xml:space="preserve">Occupational Health and Safety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Optometrists and Orthoptists nfd: </w:t>
            </w:r>
            <w:r>
              <w:rPr>
                <w:rFonts w:eastAsia="Times New Roman"/>
                <w:lang w:val="en-US"/>
              </w:rPr>
              <w:t xml:space="preserve">Optometrists and Orthoptists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Orthoptist: </w:t>
            </w:r>
            <w:r>
              <w:rPr>
                <w:rFonts w:eastAsia="Times New Roman"/>
                <w:lang w:val="en-US"/>
              </w:rPr>
              <w:t xml:space="preserve">Orthoptist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Pharmacists nfd: </w:t>
            </w:r>
            <w:r>
              <w:rPr>
                <w:rFonts w:eastAsia="Times New Roman"/>
                <w:lang w:val="en-US"/>
              </w:rPr>
              <w:t xml:space="preserve">Pharmacists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 Pharmacist: </w:t>
            </w:r>
            <w:r>
              <w:rPr>
                <w:rFonts w:eastAsia="Times New Roman"/>
                <w:lang w:val="en-US"/>
              </w:rPr>
              <w:t xml:space="preserve">Hospital Pharmacist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Pharmacist: </w:t>
            </w:r>
            <w:r>
              <w:rPr>
                <w:rFonts w:eastAsia="Times New Roman"/>
                <w:lang w:val="en-US"/>
              </w:rPr>
              <w:t xml:space="preserve">Industrial Pharmacist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Pharmacist: </w:t>
            </w:r>
            <w:r>
              <w:rPr>
                <w:rFonts w:eastAsia="Times New Roman"/>
                <w:lang w:val="en-US"/>
              </w:rPr>
              <w:t xml:space="preserve">Retail Pharmacist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Health Diagnostic and Promotion Professionals nfd: </w:t>
            </w:r>
            <w:r>
              <w:rPr>
                <w:rFonts w:eastAsia="Times New Roman"/>
                <w:lang w:val="en-US"/>
              </w:rPr>
              <w:t xml:space="preserve">Other Health Diagnostic and Promotion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Promotion Officer: </w:t>
            </w:r>
            <w:r>
              <w:rPr>
                <w:rFonts w:eastAsia="Times New Roman"/>
                <w:lang w:val="en-US"/>
              </w:rPr>
              <w:t xml:space="preserve">Health Promotion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Orthotist or Prosthetist: </w:t>
            </w:r>
            <w:r>
              <w:rPr>
                <w:rFonts w:eastAsia="Times New Roman"/>
                <w:lang w:val="en-US"/>
              </w:rPr>
              <w:t xml:space="preserve">Orthotist or Prosthetist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Diagnostic and Promotion Professionals nec: </w:t>
            </w:r>
            <w:r>
              <w:rPr>
                <w:rFonts w:eastAsia="Times New Roman"/>
                <w:lang w:val="en-US"/>
              </w:rPr>
              <w:t xml:space="preserve">Health Diagnostic and Promotion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Therapy Professionals nfd: </w:t>
            </w:r>
            <w:r>
              <w:rPr>
                <w:rFonts w:eastAsia="Times New Roman"/>
                <w:lang w:val="en-US"/>
              </w:rPr>
              <w:t xml:space="preserve">Health Therapy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Chiropractors and Osteopaths nfd: </w:t>
            </w:r>
            <w:r>
              <w:rPr>
                <w:rFonts w:eastAsia="Times New Roman"/>
                <w:lang w:val="en-US"/>
              </w:rPr>
              <w:t xml:space="preserve">Chiropractors and Osteopaths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Chiropractor: </w:t>
            </w:r>
            <w:r>
              <w:rPr>
                <w:rFonts w:eastAsia="Times New Roman"/>
                <w:lang w:val="en-US"/>
              </w:rPr>
              <w:t xml:space="preserve">Chiropractor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Osteopath: </w:t>
            </w:r>
            <w:r>
              <w:rPr>
                <w:rFonts w:eastAsia="Times New Roman"/>
                <w:lang w:val="en-US"/>
              </w:rPr>
              <w:t xml:space="preserve">Osteopath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Complementary Health Therapists nfd: </w:t>
            </w:r>
            <w:r>
              <w:rPr>
                <w:rFonts w:eastAsia="Times New Roman"/>
                <w:lang w:val="en-US"/>
              </w:rPr>
              <w:t xml:space="preserve">Complementary Health Therapists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Acupuncturist: </w:t>
            </w:r>
            <w:r>
              <w:rPr>
                <w:rFonts w:eastAsia="Times New Roman"/>
                <w:lang w:val="en-US"/>
              </w:rPr>
              <w:t xml:space="preserve">Acupuncturist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Homoeopath: </w:t>
            </w:r>
            <w:r>
              <w:rPr>
                <w:rFonts w:eastAsia="Times New Roman"/>
                <w:lang w:val="en-US"/>
              </w:rPr>
              <w:t xml:space="preserve">Homoeopath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Naturopath: </w:t>
            </w:r>
            <w:r>
              <w:rPr>
                <w:rFonts w:eastAsia="Times New Roman"/>
                <w:lang w:val="en-US"/>
              </w:rPr>
              <w:t xml:space="preserve">Naturopath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Traditional Chinese Medicine Practitioner: </w:t>
            </w:r>
            <w:r>
              <w:rPr>
                <w:rFonts w:eastAsia="Times New Roman"/>
                <w:lang w:val="en-US"/>
              </w:rPr>
              <w:t xml:space="preserve">Traditional Chinese Medicine Practitioner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Complementary Health Therapists nec: </w:t>
            </w:r>
            <w:r>
              <w:rPr>
                <w:rFonts w:eastAsia="Times New Roman"/>
                <w:lang w:val="en-US"/>
              </w:rPr>
              <w:t xml:space="preserve">Complementary Health Therapists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Practitioners nfd: </w:t>
            </w:r>
            <w:r>
              <w:rPr>
                <w:rFonts w:eastAsia="Times New Roman"/>
                <w:lang w:val="en-US"/>
              </w:rPr>
              <w:t xml:space="preserve">Dental Practitioners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Specialist: </w:t>
            </w:r>
            <w:r>
              <w:rPr>
                <w:rFonts w:eastAsia="Times New Roman"/>
                <w:lang w:val="en-US"/>
              </w:rPr>
              <w:t xml:space="preserve">Dental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Dentist: </w:t>
            </w:r>
            <w:r>
              <w:rPr>
                <w:rFonts w:eastAsia="Times New Roman"/>
                <w:lang w:val="en-US"/>
              </w:rPr>
              <w:t xml:space="preserve">Dentist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Occupational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Physiotherapist: </w:t>
            </w:r>
            <w:r>
              <w:rPr>
                <w:rFonts w:eastAsia="Times New Roman"/>
                <w:lang w:val="en-US"/>
              </w:rPr>
              <w:t xml:space="preserve">Physiotherapist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Podiatrist: </w:t>
            </w:r>
            <w:r>
              <w:rPr>
                <w:rFonts w:eastAsia="Times New Roman"/>
                <w:lang w:val="en-US"/>
              </w:rPr>
              <w:t xml:space="preserve">Podiatrist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Speech Professionals and Audiologists nfd: </w:t>
            </w:r>
            <w:r>
              <w:rPr>
                <w:rFonts w:eastAsia="Times New Roman"/>
                <w:lang w:val="en-US"/>
              </w:rPr>
              <w:t xml:space="preserve">Speech Professionals and Audiologists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Audiologist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Speech Pathologist: </w:t>
            </w:r>
            <w:r>
              <w:rPr>
                <w:rFonts w:eastAsia="Times New Roman"/>
                <w:lang w:val="en-US"/>
              </w:rPr>
              <w:t xml:space="preserve">Speech Pathologist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Practitioners nfd: </w:t>
            </w:r>
            <w:r>
              <w:rPr>
                <w:rFonts w:eastAsia="Times New Roman"/>
                <w:lang w:val="en-US"/>
              </w:rPr>
              <w:t xml:space="preserve">Medical Practitioners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Generalist Medical Practitioners nfd: </w:t>
            </w:r>
            <w:r>
              <w:rPr>
                <w:rFonts w:eastAsia="Times New Roman"/>
                <w:lang w:val="en-US"/>
              </w:rPr>
              <w:t xml:space="preserve">Generalist Medical Practitioners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Medical Practitioner: </w:t>
            </w:r>
            <w:r>
              <w:rPr>
                <w:rFonts w:eastAsia="Times New Roman"/>
                <w:lang w:val="en-US"/>
              </w:rPr>
              <w:t xml:space="preserve">General Medical Practitioner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Resident Medical Officer: </w:t>
            </w:r>
            <w:r>
              <w:rPr>
                <w:rFonts w:eastAsia="Times New Roman"/>
                <w:lang w:val="en-US"/>
              </w:rPr>
              <w:t xml:space="preserve">Resident Medical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Anaesthetist: </w:t>
            </w:r>
            <w:r>
              <w:rPr>
                <w:rFonts w:eastAsia="Times New Roman"/>
                <w:lang w:val="en-US"/>
              </w:rPr>
              <w:t xml:space="preserve">Anaesthetist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Internal Medicine Specialists nfd: </w:t>
            </w:r>
            <w:r>
              <w:rPr>
                <w:rFonts w:eastAsia="Times New Roman"/>
                <w:lang w:val="en-US"/>
              </w:rPr>
              <w:t xml:space="preserve">Internal Medicine Specialists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Specialist Physician (General Medicine): </w:t>
            </w:r>
            <w:r>
              <w:rPr>
                <w:rFonts w:eastAsia="Times New Roman"/>
                <w:lang w:val="en-US"/>
              </w:rPr>
              <w:t xml:space="preserve">Specialist Physician (General Medicine)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Cardiologist: </w:t>
            </w:r>
            <w:r>
              <w:rPr>
                <w:rFonts w:eastAsia="Times New Roman"/>
                <w:lang w:val="en-US"/>
              </w:rPr>
              <w:t xml:space="preserve">Cardiologist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Haematologist: </w:t>
            </w:r>
            <w:r>
              <w:rPr>
                <w:rFonts w:eastAsia="Times New Roman"/>
                <w:lang w:val="en-US"/>
              </w:rPr>
              <w:t xml:space="preserve">Clinical Haematologist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Clinical Oncologist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Endocrinologist: </w:t>
            </w:r>
            <w:r>
              <w:rPr>
                <w:rFonts w:eastAsia="Times New Roman"/>
                <w:lang w:val="en-US"/>
              </w:rPr>
              <w:t xml:space="preserve">Endocrinologist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Gastroenterologist: </w:t>
            </w:r>
            <w:r>
              <w:rPr>
                <w:rFonts w:eastAsia="Times New Roman"/>
                <w:lang w:val="en-US"/>
              </w:rPr>
              <w:t xml:space="preserve">Gastroenterologist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Intensive Care Specialist: </w:t>
            </w:r>
            <w:r>
              <w:rPr>
                <w:rFonts w:eastAsia="Times New Roman"/>
                <w:lang w:val="en-US"/>
              </w:rPr>
              <w:t xml:space="preserve">Intensive Care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Neurologist: </w:t>
            </w:r>
            <w:r>
              <w:rPr>
                <w:rFonts w:eastAsia="Times New Roman"/>
                <w:lang w:val="en-US"/>
              </w:rPr>
              <w:t xml:space="preserve">Neurologist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Paediatrician: </w:t>
            </w:r>
            <w:r>
              <w:rPr>
                <w:rFonts w:eastAsia="Times New Roman"/>
                <w:lang w:val="en-US"/>
              </w:rPr>
              <w:t xml:space="preserve">Paediatrician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Renal Medicine Specialist: </w:t>
            </w:r>
            <w:r>
              <w:rPr>
                <w:rFonts w:eastAsia="Times New Roman"/>
                <w:lang w:val="en-US"/>
              </w:rPr>
              <w:t xml:space="preserve">Renal Medicine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Rheumatologist: </w:t>
            </w:r>
            <w:r>
              <w:rPr>
                <w:rFonts w:eastAsia="Times New Roman"/>
                <w:lang w:val="en-US"/>
              </w:rPr>
              <w:t xml:space="preserve">Rheumatologist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Thoracic Medicine Specialist: </w:t>
            </w:r>
            <w:r>
              <w:rPr>
                <w:rFonts w:eastAsia="Times New Roman"/>
                <w:lang w:val="en-US"/>
              </w:rPr>
              <w:t xml:space="preserve">Thoracic Medicine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Internal Medicine Specialists nec: </w:t>
            </w:r>
            <w:r>
              <w:rPr>
                <w:rFonts w:eastAsia="Times New Roman"/>
                <w:lang w:val="en-US"/>
              </w:rPr>
              <w:t xml:space="preserve">Internal Medicine Specialists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Psychiatrist: </w:t>
            </w:r>
            <w:r>
              <w:rPr>
                <w:rFonts w:eastAsia="Times New Roman"/>
                <w:lang w:val="en-US"/>
              </w:rPr>
              <w:t xml:space="preserve">Psychiatrist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Surgeons nfd: </w:t>
            </w:r>
            <w:r>
              <w:rPr>
                <w:rFonts w:eastAsia="Times New Roman"/>
                <w:lang w:val="en-US"/>
              </w:rPr>
              <w:t xml:space="preserve">Surgeons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Surgeon (General): </w:t>
            </w:r>
            <w:r>
              <w:rPr>
                <w:rFonts w:eastAsia="Times New Roman"/>
                <w:lang w:val="en-US"/>
              </w:rPr>
              <w:t xml:space="preserve">Surgeon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Cardiothoracic Surgeon: </w:t>
            </w:r>
            <w:r>
              <w:rPr>
                <w:rFonts w:eastAsia="Times New Roman"/>
                <w:lang w:val="en-US"/>
              </w:rPr>
              <w:t xml:space="preserve">Cardiothoracic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Neurosurgeon: </w:t>
            </w:r>
            <w:r>
              <w:rPr>
                <w:rFonts w:eastAsia="Times New Roman"/>
                <w:lang w:val="en-US"/>
              </w:rPr>
              <w:t xml:space="preserve">Neurosurgeon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Orthopaedic Surgeon: </w:t>
            </w:r>
            <w:r>
              <w:rPr>
                <w:rFonts w:eastAsia="Times New Roman"/>
                <w:lang w:val="en-US"/>
              </w:rPr>
              <w:t xml:space="preserve">Orthopaedic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Otorhinolaryngologist: </w:t>
            </w:r>
            <w:r>
              <w:rPr>
                <w:rFonts w:eastAsia="Times New Roman"/>
                <w:lang w:val="en-US"/>
              </w:rPr>
              <w:t xml:space="preserve">Otorhinolaryngologist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Paediatric Surgeon: </w:t>
            </w:r>
            <w:r>
              <w:rPr>
                <w:rFonts w:eastAsia="Times New Roman"/>
                <w:lang w:val="en-US"/>
              </w:rPr>
              <w:t xml:space="preserve">Paediatric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 and Reconstructive Surgeon: </w:t>
            </w:r>
            <w:r>
              <w:rPr>
                <w:rFonts w:eastAsia="Times New Roman"/>
                <w:lang w:val="en-US"/>
              </w:rPr>
              <w:t xml:space="preserve">Plastic and Reconstructive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Urologist: </w:t>
            </w:r>
            <w:r>
              <w:rPr>
                <w:rFonts w:eastAsia="Times New Roman"/>
                <w:lang w:val="en-US"/>
              </w:rPr>
              <w:t xml:space="preserve">Urologist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Surgeon: </w:t>
            </w:r>
            <w:r>
              <w:rPr>
                <w:rFonts w:eastAsia="Times New Roman"/>
                <w:lang w:val="en-US"/>
              </w:rPr>
              <w:t xml:space="preserve">Vascular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Medical Practitioners nfd: </w:t>
            </w:r>
            <w:r>
              <w:rPr>
                <w:rFonts w:eastAsia="Times New Roman"/>
                <w:lang w:val="en-US"/>
              </w:rPr>
              <w:t xml:space="preserve">Other Medical Practitioners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Dermatologist: </w:t>
            </w:r>
            <w:r>
              <w:rPr>
                <w:rFonts w:eastAsia="Times New Roman"/>
                <w:lang w:val="en-US"/>
              </w:rPr>
              <w:t xml:space="preserve">Dermatologist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Emergency Medicine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Obstetrician and Gynaecologist: </w:t>
            </w:r>
            <w:r>
              <w:rPr>
                <w:rFonts w:eastAsia="Times New Roman"/>
                <w:lang w:val="en-US"/>
              </w:rPr>
              <w:t xml:space="preserve">Obstetrician and Gynaecologist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Ophthalmologist: </w:t>
            </w:r>
            <w:r>
              <w:rPr>
                <w:rFonts w:eastAsia="Times New Roman"/>
                <w:lang w:val="en-US"/>
              </w:rPr>
              <w:t xml:space="preserve">Ophthalmologist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Pathologist: </w:t>
            </w:r>
            <w:r>
              <w:rPr>
                <w:rFonts w:eastAsia="Times New Roman"/>
                <w:lang w:val="en-US"/>
              </w:rPr>
              <w:t xml:space="preserve">Pathologist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Radiologist: </w:t>
            </w:r>
            <w:r>
              <w:rPr>
                <w:rFonts w:eastAsia="Times New Roman"/>
                <w:lang w:val="en-US"/>
              </w:rPr>
              <w:t xml:space="preserve">Radiologist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Practitioners nec: </w:t>
            </w:r>
            <w:r>
              <w:rPr>
                <w:rFonts w:eastAsia="Times New Roman"/>
                <w:lang w:val="en-US"/>
              </w:rPr>
              <w:t xml:space="preserve">Medical Practitioners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Midwifery and Nursing Professionals nfd: </w:t>
            </w:r>
            <w:r>
              <w:rPr>
                <w:rFonts w:eastAsia="Times New Roman"/>
                <w:lang w:val="en-US"/>
              </w:rPr>
              <w:t xml:space="preserve">Midwifery and Nursing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Midwife: </w:t>
            </w:r>
            <w:r>
              <w:rPr>
                <w:rFonts w:eastAsia="Times New Roman"/>
                <w:lang w:val="en-US"/>
              </w:rPr>
              <w:t xml:space="preserve">Midwife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Educators and Researchers nfd: </w:t>
            </w:r>
            <w:r>
              <w:rPr>
                <w:rFonts w:eastAsia="Times New Roman"/>
                <w:lang w:val="en-US"/>
              </w:rPr>
              <w:t xml:space="preserve">Nurse Educators and Researchers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Educator: </w:t>
            </w:r>
            <w:r>
              <w:rPr>
                <w:rFonts w:eastAsia="Times New Roman"/>
                <w:lang w:val="en-US"/>
              </w:rPr>
              <w:t xml:space="preserve">Nurse Educator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Researcher: </w:t>
            </w:r>
            <w:r>
              <w:rPr>
                <w:rFonts w:eastAsia="Times New Roman"/>
                <w:lang w:val="en-US"/>
              </w:rPr>
              <w:t xml:space="preserve">Nurse Researcher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Manager: </w:t>
            </w:r>
            <w:r>
              <w:rPr>
                <w:rFonts w:eastAsia="Times New Roman"/>
                <w:lang w:val="en-US"/>
              </w:rPr>
              <w:t xml:space="preserve">Nurse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Nurses nfd: </w:t>
            </w:r>
            <w:r>
              <w:rPr>
                <w:rFonts w:eastAsia="Times New Roman"/>
                <w:lang w:val="en-US"/>
              </w:rPr>
              <w:t xml:space="preserve">Registered Nurses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Practitioner: </w:t>
            </w:r>
            <w:r>
              <w:rPr>
                <w:rFonts w:eastAsia="Times New Roman"/>
                <w:lang w:val="en-US"/>
              </w:rPr>
              <w:t xml:space="preserve">Nurse Practitioner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(Aged Care): </w:t>
            </w:r>
            <w:r>
              <w:rPr>
                <w:rFonts w:eastAsia="Times New Roman"/>
                <w:lang w:val="en-US"/>
              </w:rPr>
              <w:t xml:space="preserve">Registered Nurse (Aged Care)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(Child and Family Health): </w:t>
            </w:r>
            <w:r>
              <w:rPr>
                <w:rFonts w:eastAsia="Times New Roman"/>
                <w:lang w:val="en-US"/>
              </w:rPr>
              <w:t xml:space="preserve">Registered Nurse (Child and Family Health)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(Community Health): </w:t>
            </w:r>
            <w:r>
              <w:rPr>
                <w:rFonts w:eastAsia="Times New Roman"/>
                <w:lang w:val="en-US"/>
              </w:rPr>
              <w:t xml:space="preserve">Registered Nurse (Community Health)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Registered Nurse (Critical Care and Emergency)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(Developmental Disability): </w:t>
            </w:r>
            <w:r>
              <w:rPr>
                <w:rFonts w:eastAsia="Times New Roman"/>
                <w:lang w:val="en-US"/>
              </w:rPr>
              <w:t xml:space="preserve">Registered Nurse (Developmental Disability)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(Disability and Rehabilitation): </w:t>
            </w:r>
            <w:r>
              <w:rPr>
                <w:rFonts w:eastAsia="Times New Roman"/>
                <w:lang w:val="en-US"/>
              </w:rPr>
              <w:t xml:space="preserve">Registered Nurse (Disability and Rehabilitation)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(Medical): </w:t>
            </w:r>
            <w:r>
              <w:rPr>
                <w:rFonts w:eastAsia="Times New Roman"/>
                <w:lang w:val="en-US"/>
              </w:rPr>
              <w:t xml:space="preserve">Registered Nurse (Medical)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(Medical Practice): </w:t>
            </w:r>
            <w:r>
              <w:rPr>
                <w:rFonts w:eastAsia="Times New Roman"/>
                <w:lang w:val="en-US"/>
              </w:rPr>
              <w:t xml:space="preserve">Registered Nurse (Medical Practice)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(Mental Health): </w:t>
            </w:r>
            <w:r>
              <w:rPr>
                <w:rFonts w:eastAsia="Times New Roman"/>
                <w:lang w:val="en-US"/>
              </w:rPr>
              <w:t xml:space="preserve">Registered Nurse (Mental Health)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(Perioperative): </w:t>
            </w:r>
            <w:r>
              <w:rPr>
                <w:rFonts w:eastAsia="Times New Roman"/>
                <w:lang w:val="en-US"/>
              </w:rPr>
              <w:t xml:space="preserve">Registered Nurse (Perioperative)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(Surgical): </w:t>
            </w:r>
            <w:r>
              <w:rPr>
                <w:rFonts w:eastAsia="Times New Roman"/>
                <w:lang w:val="en-US"/>
              </w:rPr>
              <w:t xml:space="preserve">Registered Nurse (Surgical)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Nurses nec: </w:t>
            </w:r>
            <w:r>
              <w:rPr>
                <w:rFonts w:eastAsia="Times New Roman"/>
                <w:lang w:val="en-US"/>
              </w:rPr>
              <w:t xml:space="preserve">Registered Nurses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Professionals nfd: </w:t>
            </w:r>
            <w:r>
              <w:rPr>
                <w:rFonts w:eastAsia="Times New Roman"/>
                <w:lang w:val="en-US"/>
              </w:rPr>
              <w:t xml:space="preserve">ICT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and Systems Analysts, and Programmers nfd: </w:t>
            </w:r>
            <w:r>
              <w:rPr>
                <w:rFonts w:eastAsia="Times New Roman"/>
                <w:lang w:val="en-US"/>
              </w:rPr>
              <w:t xml:space="preserve">Business and Systems Analysts, and Programmers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Business and Systems Analysts nfd: </w:t>
            </w:r>
            <w:r>
              <w:rPr>
                <w:rFonts w:eastAsia="Times New Roman"/>
                <w:lang w:val="en-US"/>
              </w:rPr>
              <w:t xml:space="preserve">ICT Business and Systems Analysts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Business Analyst: </w:t>
            </w:r>
            <w:r>
              <w:rPr>
                <w:rFonts w:eastAsia="Times New Roman"/>
                <w:lang w:val="en-US"/>
              </w:rPr>
              <w:t xml:space="preserve">ICT Business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Systems Analyst: </w:t>
            </w:r>
            <w:r>
              <w:rPr>
                <w:rFonts w:eastAsia="Times New Roman"/>
                <w:lang w:val="en-US"/>
              </w:rPr>
              <w:t xml:space="preserve">Systems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Multimedia Specialists and Web Developers nfd: </w:t>
            </w:r>
            <w:r>
              <w:rPr>
                <w:rFonts w:eastAsia="Times New Roman"/>
                <w:lang w:val="en-US"/>
              </w:rPr>
              <w:t xml:space="preserve">Multimedia Specialists and Web Developers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Multimedia Specialist: </w:t>
            </w:r>
            <w:r>
              <w:rPr>
                <w:rFonts w:eastAsia="Times New Roman"/>
                <w:lang w:val="en-US"/>
              </w:rPr>
              <w:t xml:space="preserve">Multimedia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 Developer: </w:t>
            </w:r>
            <w:r>
              <w:rPr>
                <w:rFonts w:eastAsia="Times New Roman"/>
                <w:lang w:val="en-US"/>
              </w:rPr>
              <w:t xml:space="preserve">Web Developer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and Applications Programmers nfd: </w:t>
            </w:r>
            <w:r>
              <w:rPr>
                <w:rFonts w:eastAsia="Times New Roman"/>
                <w:lang w:val="en-US"/>
              </w:rPr>
              <w:t xml:space="preserve">Software and Applications Programmers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Analyst Programmer: </w:t>
            </w:r>
            <w:r>
              <w:rPr>
                <w:rFonts w:eastAsia="Times New Roman"/>
                <w:lang w:val="en-US"/>
              </w:rPr>
              <w:t xml:space="preserve">Analyst Programmer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Developer Programmer: </w:t>
            </w:r>
            <w:r>
              <w:rPr>
                <w:rFonts w:eastAsia="Times New Roman"/>
                <w:lang w:val="en-US"/>
              </w:rPr>
              <w:t xml:space="preserve">Developer Programmer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Engineer: </w:t>
            </w:r>
            <w:r>
              <w:rPr>
                <w:rFonts w:eastAsia="Times New Roman"/>
                <w:lang w:val="en-US"/>
              </w:rPr>
              <w:t xml:space="preserve">Software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and Applications Programmers nec: </w:t>
            </w:r>
            <w:r>
              <w:rPr>
                <w:rFonts w:eastAsia="Times New Roman"/>
                <w:lang w:val="en-US"/>
              </w:rPr>
              <w:t xml:space="preserve">Software and Applications Programmers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Database and Systems Administrators, and ICT Security Specialists nfd: </w:t>
            </w:r>
            <w:r>
              <w:rPr>
                <w:rFonts w:eastAsia="Times New Roman"/>
                <w:lang w:val="en-US"/>
              </w:rPr>
              <w:t xml:space="preserve">Database and Systems Administrators, and ICT Security Specialists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Database Administrator: </w:t>
            </w:r>
            <w:r>
              <w:rPr>
                <w:rFonts w:eastAsia="Times New Roman"/>
                <w:lang w:val="en-US"/>
              </w:rPr>
              <w:t xml:space="preserve">Database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Security Specialist: </w:t>
            </w:r>
            <w:r>
              <w:rPr>
                <w:rFonts w:eastAsia="Times New Roman"/>
                <w:lang w:val="en-US"/>
              </w:rPr>
              <w:t xml:space="preserve">ICT Security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Systems Administrator: </w:t>
            </w:r>
            <w:r>
              <w:rPr>
                <w:rFonts w:eastAsia="Times New Roman"/>
                <w:lang w:val="en-US"/>
              </w:rPr>
              <w:t xml:space="preserve">Systems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Network and Support Professionals nfd: </w:t>
            </w:r>
            <w:r>
              <w:rPr>
                <w:rFonts w:eastAsia="Times New Roman"/>
                <w:lang w:val="en-US"/>
              </w:rPr>
              <w:t xml:space="preserve">ICT Network and Support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Network Professionals nfd: </w:t>
            </w:r>
            <w:r>
              <w:rPr>
                <w:rFonts w:eastAsia="Times New Roman"/>
                <w:lang w:val="en-US"/>
              </w:rPr>
              <w:t xml:space="preserve">Computer Network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Network and Systems Engineer: </w:t>
            </w:r>
            <w:r>
              <w:rPr>
                <w:rFonts w:eastAsia="Times New Roman"/>
                <w:lang w:val="en-US"/>
              </w:rPr>
              <w:t xml:space="preserve">Computer Network and Systems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Administrator: </w:t>
            </w:r>
            <w:r>
              <w:rPr>
                <w:rFonts w:eastAsia="Times New Roman"/>
                <w:lang w:val="en-US"/>
              </w:rPr>
              <w:t xml:space="preserve">Network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Analyst: </w:t>
            </w:r>
            <w:r>
              <w:rPr>
                <w:rFonts w:eastAsia="Times New Roman"/>
                <w:lang w:val="en-US"/>
              </w:rPr>
              <w:t xml:space="preserve">Network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and Test Engineers nfd: </w:t>
            </w:r>
            <w:r>
              <w:rPr>
                <w:rFonts w:eastAsia="Times New Roman"/>
                <w:lang w:val="en-US"/>
              </w:rPr>
              <w:t xml:space="preserve">ICT Support and Test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Quality Assurance Engineer: </w:t>
            </w:r>
            <w:r>
              <w:rPr>
                <w:rFonts w:eastAsia="Times New Roman"/>
                <w:lang w:val="en-US"/>
              </w:rPr>
              <w:t xml:space="preserve">ICT Quality Assurance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Engineer: </w:t>
            </w:r>
            <w:r>
              <w:rPr>
                <w:rFonts w:eastAsia="Times New Roman"/>
                <w:lang w:val="en-US"/>
              </w:rPr>
              <w:t xml:space="preserve">ICT Support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Systems Test Engineer: </w:t>
            </w:r>
            <w:r>
              <w:rPr>
                <w:rFonts w:eastAsia="Times New Roman"/>
                <w:lang w:val="en-US"/>
              </w:rPr>
              <w:t xml:space="preserve">ICT Systems Test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and Test Engineers nec: </w:t>
            </w:r>
            <w:r>
              <w:rPr>
                <w:rFonts w:eastAsia="Times New Roman"/>
                <w:lang w:val="en-US"/>
              </w:rPr>
              <w:t xml:space="preserve">ICT Support and Test Engineers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Engineering Professionals nfd: </w:t>
            </w:r>
            <w:r>
              <w:rPr>
                <w:rFonts w:eastAsia="Times New Roman"/>
                <w:lang w:val="en-US"/>
              </w:rPr>
              <w:t xml:space="preserve">Telecommunications Engineering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Engineer: </w:t>
            </w:r>
            <w:r>
              <w:rPr>
                <w:rFonts w:eastAsia="Times New Roman"/>
                <w:lang w:val="en-US"/>
              </w:rPr>
              <w:t xml:space="preserve">Telecommunications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Network Engineer: </w:t>
            </w:r>
            <w:r>
              <w:rPr>
                <w:rFonts w:eastAsia="Times New Roman"/>
                <w:lang w:val="en-US"/>
              </w:rPr>
              <w:t xml:space="preserve">Telecommunications Network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Social and Welfare Professionals nfd: </w:t>
            </w:r>
            <w:r>
              <w:rPr>
                <w:rFonts w:eastAsia="Times New Roman"/>
                <w:lang w:val="en-US"/>
              </w:rPr>
              <w:t xml:space="preserve">Legal, Social and Welfare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Professionals nfd: </w:t>
            </w:r>
            <w:r>
              <w:rPr>
                <w:rFonts w:eastAsia="Times New Roman"/>
                <w:lang w:val="en-US"/>
              </w:rPr>
              <w:t xml:space="preserve">Legal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Barrister: </w:t>
            </w:r>
            <w:r>
              <w:rPr>
                <w:rFonts w:eastAsia="Times New Roman"/>
                <w:lang w:val="en-US"/>
              </w:rPr>
              <w:t xml:space="preserve">Barrister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Judicial and Other Legal Professionals nfd: </w:t>
            </w:r>
            <w:r>
              <w:rPr>
                <w:rFonts w:eastAsia="Times New Roman"/>
                <w:lang w:val="en-US"/>
              </w:rPr>
              <w:t xml:space="preserve">Judicial and Other Legal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Judge: </w:t>
            </w:r>
            <w:r>
              <w:rPr>
                <w:rFonts w:eastAsia="Times New Roman"/>
                <w:lang w:val="en-US"/>
              </w:rPr>
              <w:t xml:space="preserve">Judge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Magistrate: </w:t>
            </w:r>
            <w:r>
              <w:rPr>
                <w:rFonts w:eastAsia="Times New Roman"/>
                <w:lang w:val="en-US"/>
              </w:rPr>
              <w:t xml:space="preserve">Magistrate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Tribunal Member: </w:t>
            </w:r>
            <w:r>
              <w:rPr>
                <w:rFonts w:eastAsia="Times New Roman"/>
                <w:lang w:val="en-US"/>
              </w:rPr>
              <w:t xml:space="preserve">Tribunal Member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Judicial and Other Legal Professionals nec: </w:t>
            </w:r>
            <w:r>
              <w:rPr>
                <w:rFonts w:eastAsia="Times New Roman"/>
                <w:lang w:val="en-US"/>
              </w:rPr>
              <w:t xml:space="preserve">Judicial and Other Legal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Solicitor: </w:t>
            </w:r>
            <w:r>
              <w:rPr>
                <w:rFonts w:eastAsia="Times New Roman"/>
                <w:lang w:val="en-US"/>
              </w:rPr>
              <w:t xml:space="preserve">Solicitor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and Welfare Professionals nfd: </w:t>
            </w:r>
            <w:r>
              <w:rPr>
                <w:rFonts w:eastAsia="Times New Roman"/>
                <w:lang w:val="en-US"/>
              </w:rPr>
              <w:t xml:space="preserve">Social and Welfare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Counsellors nfd: </w:t>
            </w:r>
            <w:r>
              <w:rPr>
                <w:rFonts w:eastAsia="Times New Roman"/>
                <w:lang w:val="en-US"/>
              </w:rPr>
              <w:t xml:space="preserve">Counsellors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Careers Counsellor: </w:t>
            </w:r>
            <w:r>
              <w:rPr>
                <w:rFonts w:eastAsia="Times New Roman"/>
                <w:lang w:val="en-US"/>
              </w:rPr>
              <w:t xml:space="preserve">Careers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and Alcohol Counsellor: </w:t>
            </w:r>
            <w:r>
              <w:rPr>
                <w:rFonts w:eastAsia="Times New Roman"/>
                <w:lang w:val="en-US"/>
              </w:rPr>
              <w:t xml:space="preserve">Drug and Alcohol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and Marriage Counsellor: </w:t>
            </w:r>
            <w:r>
              <w:rPr>
                <w:rFonts w:eastAsia="Times New Roman"/>
                <w:lang w:val="en-US"/>
              </w:rPr>
              <w:t xml:space="preserve">Family and Marriage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Rehabilitation Counsellor: </w:t>
            </w:r>
            <w:r>
              <w:rPr>
                <w:rFonts w:eastAsia="Times New Roman"/>
                <w:lang w:val="en-US"/>
              </w:rPr>
              <w:t xml:space="preserve">Rehabilitation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Student Counsellor: </w:t>
            </w:r>
            <w:r>
              <w:rPr>
                <w:rFonts w:eastAsia="Times New Roman"/>
                <w:lang w:val="en-US"/>
              </w:rPr>
              <w:t xml:space="preserve">Student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Counsellors nec: </w:t>
            </w:r>
            <w:r>
              <w:rPr>
                <w:rFonts w:eastAsia="Times New Roman"/>
                <w:lang w:val="en-US"/>
              </w:rPr>
              <w:t xml:space="preserve">Counsellors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Minister of Religion: </w:t>
            </w:r>
            <w:r>
              <w:rPr>
                <w:rFonts w:eastAsia="Times New Roman"/>
                <w:lang w:val="en-US"/>
              </w:rPr>
              <w:t xml:space="preserve">Minister of Religion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Psychologists nfd: </w:t>
            </w:r>
            <w:r>
              <w:rPr>
                <w:rFonts w:eastAsia="Times New Roman"/>
                <w:lang w:val="en-US"/>
              </w:rPr>
              <w:t xml:space="preserve">Psychologists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Psychologist: </w:t>
            </w:r>
            <w:r>
              <w:rPr>
                <w:rFonts w:eastAsia="Times New Roman"/>
                <w:lang w:val="en-US"/>
              </w:rPr>
              <w:t xml:space="preserve">Clinical Psychologist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Educational Psychologist: </w:t>
            </w:r>
            <w:r>
              <w:rPr>
                <w:rFonts w:eastAsia="Times New Roman"/>
                <w:lang w:val="en-US"/>
              </w:rPr>
              <w:t xml:space="preserve">Educational Psychologist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Organizational Psychologist: </w:t>
            </w:r>
            <w:r>
              <w:rPr>
                <w:rFonts w:eastAsia="Times New Roman"/>
                <w:lang w:val="en-US"/>
              </w:rPr>
              <w:t xml:space="preserve">Organizational Psychologist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Psychotherapist: </w:t>
            </w:r>
            <w:r>
              <w:rPr>
                <w:rFonts w:eastAsia="Times New Roman"/>
                <w:lang w:val="en-US"/>
              </w:rPr>
              <w:t xml:space="preserve">Psychotherapist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Psychologists nec: </w:t>
            </w:r>
            <w:r>
              <w:rPr>
                <w:rFonts w:eastAsia="Times New Roman"/>
                <w:lang w:val="en-US"/>
              </w:rPr>
              <w:t xml:space="preserve">Psychologists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Professionals nfd: </w:t>
            </w:r>
            <w:r>
              <w:rPr>
                <w:rFonts w:eastAsia="Times New Roman"/>
                <w:lang w:val="en-US"/>
              </w:rPr>
              <w:t xml:space="preserve">Social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Historian: </w:t>
            </w:r>
            <w:r>
              <w:rPr>
                <w:rFonts w:eastAsia="Times New Roman"/>
                <w:lang w:val="en-US"/>
              </w:rPr>
              <w:t xml:space="preserve">Historian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Interpreter: </w:t>
            </w:r>
            <w:r>
              <w:rPr>
                <w:rFonts w:eastAsia="Times New Roman"/>
                <w:lang w:val="en-US"/>
              </w:rPr>
              <w:t xml:space="preserve">Interpreter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Translator: </w:t>
            </w:r>
            <w:r>
              <w:rPr>
                <w:rFonts w:eastAsia="Times New Roman"/>
                <w:lang w:val="en-US"/>
              </w:rPr>
              <w:t xml:space="preserve">Translator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Professionals nec: </w:t>
            </w:r>
            <w:r>
              <w:rPr>
                <w:rFonts w:eastAsia="Times New Roman"/>
                <w:lang w:val="en-US"/>
              </w:rPr>
              <w:t xml:space="preserve">Social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Worker: </w:t>
            </w:r>
            <w:r>
              <w:rPr>
                <w:rFonts w:eastAsia="Times New Roman"/>
                <w:lang w:val="en-US"/>
              </w:rPr>
              <w:t xml:space="preserve">Social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Welfare, Recreation and Community Arts Workers nfd: </w:t>
            </w:r>
            <w:r>
              <w:rPr>
                <w:rFonts w:eastAsia="Times New Roman"/>
                <w:lang w:val="en-US"/>
              </w:rPr>
              <w:t xml:space="preserve">Welfare, Recreation and Community Arts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Community Arts Worker: </w:t>
            </w:r>
            <w:r>
              <w:rPr>
                <w:rFonts w:eastAsia="Times New Roman"/>
                <w:lang w:val="en-US"/>
              </w:rPr>
              <w:t xml:space="preserve">Community Arts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Recreation Officer: </w:t>
            </w:r>
            <w:r>
              <w:rPr>
                <w:rFonts w:eastAsia="Times New Roman"/>
                <w:lang w:val="en-US"/>
              </w:rPr>
              <w:t xml:space="preserve">Recreation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Welfare Worker: </w:t>
            </w:r>
            <w:r>
              <w:rPr>
                <w:rFonts w:eastAsia="Times New Roman"/>
                <w:lang w:val="en-US"/>
              </w:rPr>
              <w:t xml:space="preserve">Welfare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Technicians and Trades Workers nfd: </w:t>
            </w:r>
            <w:r>
              <w:rPr>
                <w:rFonts w:eastAsia="Times New Roman"/>
                <w:lang w:val="en-US"/>
              </w:rPr>
              <w:t xml:space="preserve">Technicians and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ICT and Science Technicians nfd: </w:t>
            </w:r>
            <w:r>
              <w:rPr>
                <w:rFonts w:eastAsia="Times New Roman"/>
                <w:lang w:val="en-US"/>
              </w:rPr>
              <w:t xml:space="preserve">Engineering, ICT and Science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Medical and Science Technicians nfd: </w:t>
            </w:r>
            <w:r>
              <w:rPr>
                <w:rFonts w:eastAsia="Times New Roman"/>
                <w:lang w:val="en-US"/>
              </w:rPr>
              <w:t xml:space="preserve">Agricultural, Medical and Science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Technician: </w:t>
            </w:r>
            <w:r>
              <w:rPr>
                <w:rFonts w:eastAsia="Times New Roman"/>
                <w:lang w:val="en-US"/>
              </w:rPr>
              <w:t xml:space="preserve">Agricultural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Technicians nfd: </w:t>
            </w:r>
            <w:r>
              <w:rPr>
                <w:rFonts w:eastAsia="Times New Roman"/>
                <w:lang w:val="en-US"/>
              </w:rPr>
              <w:t xml:space="preserve">Medical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Anaesthetic Technician: </w:t>
            </w:r>
            <w:r>
              <w:rPr>
                <w:rFonts w:eastAsia="Times New Roman"/>
                <w:lang w:val="en-US"/>
              </w:rPr>
              <w:t xml:space="preserve">Anaesthetic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Cardiac Technician: </w:t>
            </w:r>
            <w:r>
              <w:rPr>
                <w:rFonts w:eastAsia="Times New Roman"/>
                <w:lang w:val="en-US"/>
              </w:rPr>
              <w:t xml:space="preserve">Cardiac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Laboratory Technician: </w:t>
            </w:r>
            <w:r>
              <w:rPr>
                <w:rFonts w:eastAsia="Times New Roman"/>
                <w:lang w:val="en-US"/>
              </w:rPr>
              <w:t xml:space="preserve">Medical Laboratory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Operating Theatre Technician: </w:t>
            </w:r>
            <w:r>
              <w:rPr>
                <w:rFonts w:eastAsia="Times New Roman"/>
                <w:lang w:val="en-US"/>
              </w:rPr>
              <w:t xml:space="preserve">Operating Theatre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Pharmacy Technician: </w:t>
            </w:r>
            <w:r>
              <w:rPr>
                <w:rFonts w:eastAsia="Times New Roman"/>
                <w:lang w:val="en-US"/>
              </w:rPr>
              <w:t xml:space="preserve">Pharmacy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Technicians nec: </w:t>
            </w:r>
            <w:r>
              <w:rPr>
                <w:rFonts w:eastAsia="Times New Roman"/>
                <w:lang w:val="en-US"/>
              </w:rPr>
              <w:t xml:space="preserve">Medical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Products Inspectors nfd: </w:t>
            </w:r>
            <w:r>
              <w:rPr>
                <w:rFonts w:eastAsia="Times New Roman"/>
                <w:lang w:val="en-US"/>
              </w:rPr>
              <w:t xml:space="preserve">Primary Products Inspectors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Fisheries Officer: </w:t>
            </w:r>
            <w:r>
              <w:rPr>
                <w:rFonts w:eastAsia="Times New Roman"/>
                <w:lang w:val="en-US"/>
              </w:rPr>
              <w:t xml:space="preserve">Fisheries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Inspector: </w:t>
            </w:r>
            <w:r>
              <w:rPr>
                <w:rFonts w:eastAsia="Times New Roman"/>
                <w:lang w:val="en-US"/>
              </w:rPr>
              <w:t xml:space="preserve">Meat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Quarantine Officer: </w:t>
            </w:r>
            <w:r>
              <w:rPr>
                <w:rFonts w:eastAsia="Times New Roman"/>
                <w:lang w:val="en-US"/>
              </w:rPr>
              <w:t xml:space="preserve">Quarantine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Products Inspectors nec: </w:t>
            </w:r>
            <w:r>
              <w:rPr>
                <w:rFonts w:eastAsia="Times New Roman"/>
                <w:lang w:val="en-US"/>
              </w:rPr>
              <w:t xml:space="preserve">Primary Products Inspectors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Science Technicians nfd: </w:t>
            </w:r>
            <w:r>
              <w:rPr>
                <w:rFonts w:eastAsia="Times New Roman"/>
                <w:lang w:val="en-US"/>
              </w:rPr>
              <w:t xml:space="preserve">Science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Chemistry Technician: </w:t>
            </w:r>
            <w:r>
              <w:rPr>
                <w:rFonts w:eastAsia="Times New Roman"/>
                <w:lang w:val="en-US"/>
              </w:rPr>
              <w:t xml:space="preserve">Chemistry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Earth Science Technician: </w:t>
            </w:r>
            <w:r>
              <w:rPr>
                <w:rFonts w:eastAsia="Times New Roman"/>
                <w:lang w:val="en-US"/>
              </w:rPr>
              <w:t xml:space="preserve">Earth Science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 Science Technician: </w:t>
            </w:r>
            <w:r>
              <w:rPr>
                <w:rFonts w:eastAsia="Times New Roman"/>
                <w:lang w:val="en-US"/>
              </w:rPr>
              <w:t xml:space="preserve">Life Science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School Laboratory Technician: </w:t>
            </w:r>
            <w:r>
              <w:rPr>
                <w:rFonts w:eastAsia="Times New Roman"/>
                <w:lang w:val="en-US"/>
              </w:rPr>
              <w:t xml:space="preserve">School Laboratory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Science Technicians nec: </w:t>
            </w:r>
            <w:r>
              <w:rPr>
                <w:rFonts w:eastAsia="Times New Roman"/>
                <w:lang w:val="en-US"/>
              </w:rPr>
              <w:t xml:space="preserve">Science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and Engineering Technicians nfd: </w:t>
            </w:r>
            <w:r>
              <w:rPr>
                <w:rFonts w:eastAsia="Times New Roman"/>
                <w:lang w:val="en-US"/>
              </w:rPr>
              <w:t xml:space="preserve">Building and Engineering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Architectural, Building and Surveying Technicians nfd: </w:t>
            </w:r>
            <w:r>
              <w:rPr>
                <w:rFonts w:eastAsia="Times New Roman"/>
                <w:lang w:val="en-US"/>
              </w:rPr>
              <w:t xml:space="preserve">Architectural, Building and Surveying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Architectural Draftsperson: </w:t>
            </w:r>
            <w:r>
              <w:rPr>
                <w:rFonts w:eastAsia="Times New Roman"/>
                <w:lang w:val="en-US"/>
              </w:rPr>
              <w:t xml:space="preserve">Architectural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Associate: </w:t>
            </w:r>
            <w:r>
              <w:rPr>
                <w:rFonts w:eastAsia="Times New Roman"/>
                <w:lang w:val="en-US"/>
              </w:rPr>
              <w:t xml:space="preserve">Building Associate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Inspector: </w:t>
            </w:r>
            <w:r>
              <w:rPr>
                <w:rFonts w:eastAsia="Times New Roman"/>
                <w:lang w:val="en-US"/>
              </w:rPr>
              <w:t xml:space="preserve">Building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Estimator: </w:t>
            </w:r>
            <w:r>
              <w:rPr>
                <w:rFonts w:eastAsia="Times New Roman"/>
                <w:lang w:val="en-US"/>
              </w:rPr>
              <w:t xml:space="preserve">Construction Estimator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Plumbing Inspector: </w:t>
            </w:r>
            <w:r>
              <w:rPr>
                <w:rFonts w:eastAsia="Times New Roman"/>
                <w:lang w:val="en-US"/>
              </w:rPr>
              <w:t xml:space="preserve">Plumbing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Surveying or Cartographic Technician: </w:t>
            </w:r>
            <w:r>
              <w:rPr>
                <w:rFonts w:eastAsia="Times New Roman"/>
                <w:lang w:val="en-US"/>
              </w:rPr>
              <w:t xml:space="preserve">Surveying or Cartographic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Engineering Draftspersons and Technicians nfd: </w:t>
            </w:r>
            <w:r>
              <w:rPr>
                <w:rFonts w:eastAsia="Times New Roman"/>
                <w:lang w:val="en-US"/>
              </w:rPr>
              <w:t xml:space="preserve">Civil Engineering Draftspersons and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Engineering Draftsperson: </w:t>
            </w:r>
            <w:r>
              <w:rPr>
                <w:rFonts w:eastAsia="Times New Roman"/>
                <w:lang w:val="en-US"/>
              </w:rPr>
              <w:t xml:space="preserve">Civil Engineering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Engineering Technician: </w:t>
            </w:r>
            <w:r>
              <w:rPr>
                <w:rFonts w:eastAsia="Times New Roman"/>
                <w:lang w:val="en-US"/>
              </w:rPr>
              <w:t xml:space="preserve">Civil Engineering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Engineering Draftspersons and Technicians nfd: </w:t>
            </w:r>
            <w:r>
              <w:rPr>
                <w:rFonts w:eastAsia="Times New Roman"/>
                <w:lang w:val="en-US"/>
              </w:rPr>
              <w:t xml:space="preserve">Electrical Engineering Draftspersons and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Engineering Draftsperson: </w:t>
            </w:r>
            <w:r>
              <w:rPr>
                <w:rFonts w:eastAsia="Times New Roman"/>
                <w:lang w:val="en-US"/>
              </w:rPr>
              <w:t xml:space="preserve">Electrical Engineering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Engineering Technician: </w:t>
            </w:r>
            <w:r>
              <w:rPr>
                <w:rFonts w:eastAsia="Times New Roman"/>
                <w:lang w:val="en-US"/>
              </w:rPr>
              <w:t xml:space="preserve">Electrical Engineering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Engineering Draftspersons and Technicians nfd: </w:t>
            </w:r>
            <w:r>
              <w:rPr>
                <w:rFonts w:eastAsia="Times New Roman"/>
                <w:lang w:val="en-US"/>
              </w:rPr>
              <w:t xml:space="preserve">Electronic Engineering Draftspersons and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Engineering Draftsperson: </w:t>
            </w:r>
            <w:r>
              <w:rPr>
                <w:rFonts w:eastAsia="Times New Roman"/>
                <w:lang w:val="en-US"/>
              </w:rPr>
              <w:t xml:space="preserve">Electronic Engineering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Engineering Technician: </w:t>
            </w:r>
            <w:r>
              <w:rPr>
                <w:rFonts w:eastAsia="Times New Roman"/>
                <w:lang w:val="en-US"/>
              </w:rPr>
              <w:t xml:space="preserve">Electronic Engineering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Engineering Draftspersons and Technicians nfd: </w:t>
            </w:r>
            <w:r>
              <w:rPr>
                <w:rFonts w:eastAsia="Times New Roman"/>
                <w:lang w:val="en-US"/>
              </w:rPr>
              <w:t xml:space="preserve">Mechanical Engineering Draftspersons and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Engineering Draftsperson: </w:t>
            </w:r>
            <w:r>
              <w:rPr>
                <w:rFonts w:eastAsia="Times New Roman"/>
                <w:lang w:val="en-US"/>
              </w:rPr>
              <w:t xml:space="preserve">Mechanical Engineering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Engineering Technician: </w:t>
            </w:r>
            <w:r>
              <w:rPr>
                <w:rFonts w:eastAsia="Times New Roman"/>
                <w:lang w:val="en-US"/>
              </w:rPr>
              <w:t xml:space="preserve">Mechanical Engineering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Safety Inspector: </w:t>
            </w:r>
            <w:r>
              <w:rPr>
                <w:rFonts w:eastAsia="Times New Roman"/>
                <w:lang w:val="en-US"/>
              </w:rPr>
              <w:t xml:space="preserve">Safety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Building and Engineering Technicians nfd: </w:t>
            </w:r>
            <w:r>
              <w:rPr>
                <w:rFonts w:eastAsia="Times New Roman"/>
                <w:lang w:val="en-US"/>
              </w:rPr>
              <w:t xml:space="preserve">Other Building and Engineering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Maintenance Planner: </w:t>
            </w:r>
            <w:r>
              <w:rPr>
                <w:rFonts w:eastAsia="Times New Roman"/>
                <w:lang w:val="en-US"/>
              </w:rPr>
              <w:t xml:space="preserve">Maintenance Planner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Metallurgical or Materials Technician: </w:t>
            </w:r>
            <w:r>
              <w:rPr>
                <w:rFonts w:eastAsia="Times New Roman"/>
                <w:lang w:val="en-US"/>
              </w:rPr>
              <w:t xml:space="preserve">Metallurgical or Materials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Mine Deputy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and Engineering Technicians nec: </w:t>
            </w:r>
            <w:r>
              <w:rPr>
                <w:rFonts w:eastAsia="Times New Roman"/>
                <w:lang w:val="en-US"/>
              </w:rPr>
              <w:t xml:space="preserve">Building and Engineering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and Telecommunications Technicians nfd: </w:t>
            </w:r>
            <w:r>
              <w:rPr>
                <w:rFonts w:eastAsia="Times New Roman"/>
                <w:lang w:val="en-US"/>
              </w:rPr>
              <w:t xml:space="preserve">ICT and Telecommunications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Technicians nfd: </w:t>
            </w:r>
            <w:r>
              <w:rPr>
                <w:rFonts w:eastAsia="Times New Roman"/>
                <w:lang w:val="en-US"/>
              </w:rPr>
              <w:t xml:space="preserve">ICT Support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Hardware Technician: </w:t>
            </w:r>
            <w:r>
              <w:rPr>
                <w:rFonts w:eastAsia="Times New Roman"/>
                <w:lang w:val="en-US"/>
              </w:rPr>
              <w:t xml:space="preserve">Hardware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Customer Support Officer: </w:t>
            </w:r>
            <w:r>
              <w:rPr>
                <w:rFonts w:eastAsia="Times New Roman"/>
                <w:lang w:val="en-US"/>
              </w:rPr>
              <w:t xml:space="preserve">ICT Customer Support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 Administrator: </w:t>
            </w:r>
            <w:r>
              <w:rPr>
                <w:rFonts w:eastAsia="Times New Roman"/>
                <w:lang w:val="en-US"/>
              </w:rPr>
              <w:t xml:space="preserve">Web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Technicians nec: </w:t>
            </w:r>
            <w:r>
              <w:rPr>
                <w:rFonts w:eastAsia="Times New Roman"/>
                <w:lang w:val="en-US"/>
              </w:rPr>
              <w:t xml:space="preserve">ICT Support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Technical Specialists nfd: </w:t>
            </w:r>
            <w:r>
              <w:rPr>
                <w:rFonts w:eastAsia="Times New Roman"/>
                <w:lang w:val="en-US"/>
              </w:rPr>
              <w:t xml:space="preserve">Telecommunications Technical Specialists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Radiocommunications Technician: </w:t>
            </w:r>
            <w:r>
              <w:rPr>
                <w:rFonts w:eastAsia="Times New Roman"/>
                <w:lang w:val="en-US"/>
              </w:rPr>
              <w:t xml:space="preserve">Radiocommunications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Field Engineer: </w:t>
            </w:r>
            <w:r>
              <w:rPr>
                <w:rFonts w:eastAsia="Times New Roman"/>
                <w:lang w:val="en-US"/>
              </w:rPr>
              <w:t xml:space="preserve">Telecommunications Field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Network Planner: </w:t>
            </w:r>
            <w:r>
              <w:rPr>
                <w:rFonts w:eastAsia="Times New Roman"/>
                <w:lang w:val="en-US"/>
              </w:rPr>
              <w:t xml:space="preserve">Telecommunications Network Planner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Technical Officer or Technologist: </w:t>
            </w:r>
            <w:r>
              <w:rPr>
                <w:rFonts w:eastAsia="Times New Roman"/>
                <w:lang w:val="en-US"/>
              </w:rPr>
              <w:t xml:space="preserve">Telecommunications Technical Officer or 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Automotive and Engineering Trades Workers nfd: </w:t>
            </w:r>
            <w:r>
              <w:rPr>
                <w:rFonts w:eastAsia="Times New Roman"/>
                <w:lang w:val="en-US"/>
              </w:rPr>
              <w:t xml:space="preserve">Automotive and Engineering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Automotive Electricians and Mechanics nfd: </w:t>
            </w:r>
            <w:r>
              <w:rPr>
                <w:rFonts w:eastAsia="Times New Roman"/>
                <w:lang w:val="en-US"/>
              </w:rPr>
              <w:t xml:space="preserve">Automotive Electricians and Mechanics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Automotive Electrician: </w:t>
            </w:r>
            <w:r>
              <w:rPr>
                <w:rFonts w:eastAsia="Times New Roman"/>
                <w:lang w:val="en-US"/>
              </w:rPr>
              <w:t xml:space="preserve">Automotive Electrician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Mechanics nfd: </w:t>
            </w:r>
            <w:r>
              <w:rPr>
                <w:rFonts w:eastAsia="Times New Roman"/>
                <w:lang w:val="en-US"/>
              </w:rPr>
              <w:t xml:space="preserve">Motor Mechanics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Mechanic (General): </w:t>
            </w:r>
            <w:r>
              <w:rPr>
                <w:rFonts w:eastAsia="Times New Roman"/>
                <w:lang w:val="en-US"/>
              </w:rPr>
              <w:t xml:space="preserve">Motor Mechanic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Diesel Motor Mechanic: </w:t>
            </w:r>
            <w:r>
              <w:rPr>
                <w:rFonts w:eastAsia="Times New Roman"/>
                <w:lang w:val="en-US"/>
              </w:rPr>
              <w:t xml:space="preserve">Diesel Motor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Motorcycle Mechanic: </w:t>
            </w:r>
            <w:r>
              <w:rPr>
                <w:rFonts w:eastAsia="Times New Roman"/>
                <w:lang w:val="en-US"/>
              </w:rPr>
              <w:t xml:space="preserve">Motorcycle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Engine Mechanic: </w:t>
            </w:r>
            <w:r>
              <w:rPr>
                <w:rFonts w:eastAsia="Times New Roman"/>
                <w:lang w:val="en-US"/>
              </w:rPr>
              <w:t xml:space="preserve">Small Engine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Fabrication Engineering Trades Workers nfd: </w:t>
            </w:r>
            <w:r>
              <w:rPr>
                <w:rFonts w:eastAsia="Times New Roman"/>
                <w:lang w:val="en-US"/>
              </w:rPr>
              <w:t xml:space="preserve">Fabrication Engineering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Casting, Forging and Finishing Trades Workers nfd: </w:t>
            </w:r>
            <w:r>
              <w:rPr>
                <w:rFonts w:eastAsia="Times New Roman"/>
                <w:lang w:val="en-US"/>
              </w:rPr>
              <w:t xml:space="preserve">Metal Casting, Forging and Finishing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Blacksmith: </w:t>
            </w:r>
            <w:r>
              <w:rPr>
                <w:rFonts w:eastAsia="Times New Roman"/>
                <w:lang w:val="en-US"/>
              </w:rPr>
              <w:t xml:space="preserve">Blacksmith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Electroplater: </w:t>
            </w:r>
            <w:r>
              <w:rPr>
                <w:rFonts w:eastAsia="Times New Roman"/>
                <w:lang w:val="en-US"/>
              </w:rPr>
              <w:t xml:space="preserve">Electroplater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Farrier: </w:t>
            </w:r>
            <w:r>
              <w:rPr>
                <w:rFonts w:eastAsia="Times New Roman"/>
                <w:lang w:val="en-US"/>
              </w:rPr>
              <w:t xml:space="preserve">Farrier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Casting Trades Worker: </w:t>
            </w:r>
            <w:r>
              <w:rPr>
                <w:rFonts w:eastAsia="Times New Roman"/>
                <w:lang w:val="en-US"/>
              </w:rPr>
              <w:t xml:space="preserve">Metal Casting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Polisher: </w:t>
            </w:r>
            <w:r>
              <w:rPr>
                <w:rFonts w:eastAsia="Times New Roman"/>
                <w:lang w:val="en-US"/>
              </w:rPr>
              <w:t xml:space="preserve">Metal Polisher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Sheetmetal Trades Worker: </w:t>
            </w:r>
            <w:r>
              <w:rPr>
                <w:rFonts w:eastAsia="Times New Roman"/>
                <w:lang w:val="en-US"/>
              </w:rPr>
              <w:t xml:space="preserve">Sheetmetal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Steel and Welding Trades Workers nfd: </w:t>
            </w:r>
            <w:r>
              <w:rPr>
                <w:rFonts w:eastAsia="Times New Roman"/>
                <w:lang w:val="en-US"/>
              </w:rPr>
              <w:t xml:space="preserve">Structural Steel and Welding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Fabricator: </w:t>
            </w:r>
            <w:r>
              <w:rPr>
                <w:rFonts w:eastAsia="Times New Roman"/>
                <w:lang w:val="en-US"/>
              </w:rPr>
              <w:t xml:space="preserve">Metal Fabricator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Pressure Welder: </w:t>
            </w:r>
            <w:r>
              <w:rPr>
                <w:rFonts w:eastAsia="Times New Roman"/>
                <w:lang w:val="en-US"/>
              </w:rPr>
              <w:t xml:space="preserve">Pressure Welder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Welder (First Class): </w:t>
            </w:r>
            <w:r>
              <w:rPr>
                <w:rFonts w:eastAsia="Times New Roman"/>
                <w:lang w:val="en-US"/>
              </w:rPr>
              <w:t xml:space="preserve">Welder (First Class)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Engineering Trades Workers nfd: </w:t>
            </w:r>
            <w:r>
              <w:rPr>
                <w:rFonts w:eastAsia="Times New Roman"/>
                <w:lang w:val="en-US"/>
              </w:rPr>
              <w:t xml:space="preserve">Mechanical Engineering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Maintenance Engineers nfd: </w:t>
            </w:r>
            <w:r>
              <w:rPr>
                <w:rFonts w:eastAsia="Times New Roman"/>
                <w:lang w:val="en-US"/>
              </w:rPr>
              <w:t xml:space="preserve">Aircraft Maintenance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Maintenance Engineer (Avionics): </w:t>
            </w:r>
            <w:r>
              <w:rPr>
                <w:rFonts w:eastAsia="Times New Roman"/>
                <w:lang w:val="en-US"/>
              </w:rPr>
              <w:t xml:space="preserve">Aircraft Maintenance Engineer (Avionics)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Maintenance Engineer (Mechanical): </w:t>
            </w:r>
            <w:r>
              <w:rPr>
                <w:rFonts w:eastAsia="Times New Roman"/>
                <w:lang w:val="en-US"/>
              </w:rPr>
              <w:t xml:space="preserve">Aircraft Maintenance Engineer (Mechanical)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Maintenance Engineer (Structures): </w:t>
            </w:r>
            <w:r>
              <w:rPr>
                <w:rFonts w:eastAsia="Times New Roman"/>
                <w:lang w:val="en-US"/>
              </w:rPr>
              <w:t xml:space="preserve">Aircraft Maintenance Engineer (Structures)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Fitters and Machinists nfd: </w:t>
            </w:r>
            <w:r>
              <w:rPr>
                <w:rFonts w:eastAsia="Times New Roman"/>
                <w:lang w:val="en-US"/>
              </w:rPr>
              <w:t xml:space="preserve">Metal Fitters and Machinists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Fitter (General): </w:t>
            </w:r>
            <w:r>
              <w:rPr>
                <w:rFonts w:eastAsia="Times New Roman"/>
                <w:lang w:val="en-US"/>
              </w:rPr>
              <w:t xml:space="preserve">Fitter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Fitter and Turner: </w:t>
            </w:r>
            <w:r>
              <w:rPr>
                <w:rFonts w:eastAsia="Times New Roman"/>
                <w:lang w:val="en-US"/>
              </w:rPr>
              <w:t xml:space="preserve">Fitter and Turner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Fitter-Welder: </w:t>
            </w:r>
            <w:r>
              <w:rPr>
                <w:rFonts w:eastAsia="Times New Roman"/>
                <w:lang w:val="en-US"/>
              </w:rPr>
              <w:t xml:space="preserve">Fitter-Welder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Machinist (First Class): </w:t>
            </w:r>
            <w:r>
              <w:rPr>
                <w:rFonts w:eastAsia="Times New Roman"/>
                <w:lang w:val="en-US"/>
              </w:rPr>
              <w:t xml:space="preserve">Metal Machinist (First Class)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Clothing and Footwear Mechanic: </w:t>
            </w:r>
            <w:r>
              <w:rPr>
                <w:rFonts w:eastAsia="Times New Roman"/>
                <w:lang w:val="en-US"/>
              </w:rPr>
              <w:t xml:space="preserve">Textile, Clothing and Footwear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Fitters and Machinists nec: </w:t>
            </w:r>
            <w:r>
              <w:rPr>
                <w:rFonts w:eastAsia="Times New Roman"/>
                <w:lang w:val="en-US"/>
              </w:rPr>
              <w:t xml:space="preserve">Metal Fitters and Machinists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Precision Metal Trades Workers nfd: </w:t>
            </w:r>
            <w:r>
              <w:rPr>
                <w:rFonts w:eastAsia="Times New Roman"/>
                <w:lang w:val="en-US"/>
              </w:rPr>
              <w:t xml:space="preserve">Precision Metal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Engraver: </w:t>
            </w:r>
            <w:r>
              <w:rPr>
                <w:rFonts w:eastAsia="Times New Roman"/>
                <w:lang w:val="en-US"/>
              </w:rPr>
              <w:t xml:space="preserve">Engraver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Gunsmith: </w:t>
            </w:r>
            <w:r>
              <w:rPr>
                <w:rFonts w:eastAsia="Times New Roman"/>
                <w:lang w:val="en-US"/>
              </w:rPr>
              <w:t xml:space="preserve">Gunsmith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Locksmith: </w:t>
            </w:r>
            <w:r>
              <w:rPr>
                <w:rFonts w:eastAsia="Times New Roman"/>
                <w:lang w:val="en-US"/>
              </w:rPr>
              <w:t xml:space="preserve">Locksmith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Precision Instrument Maker and Repairer: </w:t>
            </w:r>
            <w:r>
              <w:rPr>
                <w:rFonts w:eastAsia="Times New Roman"/>
                <w:lang w:val="en-US"/>
              </w:rPr>
              <w:t xml:space="preserve">Precision Instrument Maker and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Saw Maker and Repairer: </w:t>
            </w:r>
            <w:r>
              <w:rPr>
                <w:rFonts w:eastAsia="Times New Roman"/>
                <w:lang w:val="en-US"/>
              </w:rPr>
              <w:t xml:space="preserve">Saw Maker and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Watch and Clock Maker and Repairer: </w:t>
            </w:r>
            <w:r>
              <w:rPr>
                <w:rFonts w:eastAsia="Times New Roman"/>
                <w:lang w:val="en-US"/>
              </w:rPr>
              <w:t xml:space="preserve">Watch and Clock Maker and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Toolmakers and Engineering Patternmakers nfd: </w:t>
            </w:r>
            <w:r>
              <w:rPr>
                <w:rFonts w:eastAsia="Times New Roman"/>
                <w:lang w:val="en-US"/>
              </w:rPr>
              <w:t xml:space="preserve">Toolmakers and Engineering Patternmakers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Patternmaker: </w:t>
            </w:r>
            <w:r>
              <w:rPr>
                <w:rFonts w:eastAsia="Times New Roman"/>
                <w:lang w:val="en-US"/>
              </w:rPr>
              <w:t xml:space="preserve">Engineering Patternmaker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Toolmaker: </w:t>
            </w:r>
            <w:r>
              <w:rPr>
                <w:rFonts w:eastAsia="Times New Roman"/>
                <w:lang w:val="en-US"/>
              </w:rPr>
              <w:t xml:space="preserve">Toolmaker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Panelbeaters, and Vehicle Body Builders, Trimmers and Painters nfd: </w:t>
            </w:r>
            <w:r>
              <w:rPr>
                <w:rFonts w:eastAsia="Times New Roman"/>
                <w:lang w:val="en-US"/>
              </w:rPr>
              <w:t xml:space="preserve">Panelbeaters, and Vehicle Body Builders, Trimmers and Painters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Panelbeater: </w:t>
            </w:r>
            <w:r>
              <w:rPr>
                <w:rFonts w:eastAsia="Times New Roman"/>
                <w:lang w:val="en-US"/>
              </w:rPr>
              <w:t xml:space="preserve">Panelbeater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Body Builders and Trimmers nfd: </w:t>
            </w:r>
            <w:r>
              <w:rPr>
                <w:rFonts w:eastAsia="Times New Roman"/>
                <w:lang w:val="en-US"/>
              </w:rPr>
              <w:t xml:space="preserve">Vehicle Body Builders and Trimmers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Body Builder: </w:t>
            </w:r>
            <w:r>
              <w:rPr>
                <w:rFonts w:eastAsia="Times New Roman"/>
                <w:lang w:val="en-US"/>
              </w:rPr>
              <w:t xml:space="preserve">Vehicle Body Builder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Trimmer: </w:t>
            </w:r>
            <w:r>
              <w:rPr>
                <w:rFonts w:eastAsia="Times New Roman"/>
                <w:lang w:val="en-US"/>
              </w:rPr>
              <w:t xml:space="preserve">Vehicle Trimmer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Painter: </w:t>
            </w:r>
            <w:r>
              <w:rPr>
                <w:rFonts w:eastAsia="Times New Roman"/>
                <w:lang w:val="en-US"/>
              </w:rPr>
              <w:t xml:space="preserve">Vehicle Painter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Trades Workers nfd: </w:t>
            </w:r>
            <w:r>
              <w:rPr>
                <w:rFonts w:eastAsia="Times New Roman"/>
                <w:lang w:val="en-US"/>
              </w:rPr>
              <w:t xml:space="preserve">Construction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Bricklayers, and Carpenters and Joiners nfd: </w:t>
            </w:r>
            <w:r>
              <w:rPr>
                <w:rFonts w:eastAsia="Times New Roman"/>
                <w:lang w:val="en-US"/>
              </w:rPr>
              <w:t xml:space="preserve">Bricklayers, and Carpenters and </w:t>
            </w:r>
            <w:r>
              <w:rPr>
                <w:rFonts w:eastAsia="Times New Roman"/>
                <w:lang w:val="en-US"/>
              </w:rPr>
              <w:lastRenderedPageBreak/>
              <w:t xml:space="preserve">Joiners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Bricklayers and Stonemasons nfd: </w:t>
            </w:r>
            <w:r>
              <w:rPr>
                <w:rFonts w:eastAsia="Times New Roman"/>
                <w:lang w:val="en-US"/>
              </w:rPr>
              <w:t xml:space="preserve">Bricklayers and Stonemasons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Bricklayer: </w:t>
            </w:r>
            <w:r>
              <w:rPr>
                <w:rFonts w:eastAsia="Times New Roman"/>
                <w:lang w:val="en-US"/>
              </w:rPr>
              <w:t xml:space="preserve">Bricklayer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Stonemason: </w:t>
            </w:r>
            <w:r>
              <w:rPr>
                <w:rFonts w:eastAsia="Times New Roman"/>
                <w:lang w:val="en-US"/>
              </w:rPr>
              <w:t xml:space="preserve">Stonemason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Carpenter and Joiner: </w:t>
            </w:r>
            <w:r>
              <w:rPr>
                <w:rFonts w:eastAsia="Times New Roman"/>
                <w:lang w:val="en-US"/>
              </w:rPr>
              <w:t xml:space="preserve">Carpenter and Joiner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Carpenter: </w:t>
            </w:r>
            <w:r>
              <w:rPr>
                <w:rFonts w:eastAsia="Times New Roman"/>
                <w:lang w:val="en-US"/>
              </w:rPr>
              <w:t xml:space="preserve">Carpenter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Joiner: </w:t>
            </w:r>
            <w:r>
              <w:rPr>
                <w:rFonts w:eastAsia="Times New Roman"/>
                <w:lang w:val="en-US"/>
              </w:rPr>
              <w:t xml:space="preserve">Joiner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Floor Finishers and Painting Trades Workers nfd: </w:t>
            </w:r>
            <w:r>
              <w:rPr>
                <w:rFonts w:eastAsia="Times New Roman"/>
                <w:lang w:val="en-US"/>
              </w:rPr>
              <w:t xml:space="preserve">Floor Finishers and Painting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Floor Finisher: </w:t>
            </w:r>
            <w:r>
              <w:rPr>
                <w:rFonts w:eastAsia="Times New Roman"/>
                <w:lang w:val="en-US"/>
              </w:rPr>
              <w:t xml:space="preserve">Floor Finisher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Painting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Glaziers, Plasterers and Tilers nfd: </w:t>
            </w:r>
            <w:r>
              <w:rPr>
                <w:rFonts w:eastAsia="Times New Roman"/>
                <w:lang w:val="en-US"/>
              </w:rPr>
              <w:t xml:space="preserve">Glaziers, Plasterers and Tilers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Glazier: </w:t>
            </w:r>
            <w:r>
              <w:rPr>
                <w:rFonts w:eastAsia="Times New Roman"/>
                <w:lang w:val="en-US"/>
              </w:rPr>
              <w:t xml:space="preserve">Glazier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Plasterers nfd: </w:t>
            </w:r>
            <w:r>
              <w:rPr>
                <w:rFonts w:eastAsia="Times New Roman"/>
                <w:lang w:val="en-US"/>
              </w:rPr>
              <w:t xml:space="preserve">Plasterers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Fibrous Plasterer: </w:t>
            </w:r>
            <w:r>
              <w:rPr>
                <w:rFonts w:eastAsia="Times New Roman"/>
                <w:lang w:val="en-US"/>
              </w:rPr>
              <w:t xml:space="preserve">Fibrous Plasterer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Solid Plasterer: </w:t>
            </w:r>
            <w:r>
              <w:rPr>
                <w:rFonts w:eastAsia="Times New Roman"/>
                <w:lang w:val="en-US"/>
              </w:rPr>
              <w:t xml:space="preserve">Solid Plasterer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Roof Tiler: </w:t>
            </w:r>
            <w:r>
              <w:rPr>
                <w:rFonts w:eastAsia="Times New Roman"/>
                <w:lang w:val="en-US"/>
              </w:rPr>
              <w:t xml:space="preserve">Roof Tiler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and Floor Tiler: </w:t>
            </w:r>
            <w:r>
              <w:rPr>
                <w:rFonts w:eastAsia="Times New Roman"/>
                <w:lang w:val="en-US"/>
              </w:rPr>
              <w:t xml:space="preserve">Wall and Floor Tiler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Plumbers nfd: </w:t>
            </w:r>
            <w:r>
              <w:rPr>
                <w:rFonts w:eastAsia="Times New Roman"/>
                <w:lang w:val="en-US"/>
              </w:rPr>
              <w:t xml:space="preserve">Plumbers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Plumber (General): </w:t>
            </w:r>
            <w:r>
              <w:rPr>
                <w:rFonts w:eastAsia="Times New Roman"/>
                <w:lang w:val="en-US"/>
              </w:rPr>
              <w:t xml:space="preserve">Plumber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Airconditioning and Mechanical Services Plumber: </w:t>
            </w:r>
            <w:r>
              <w:rPr>
                <w:rFonts w:eastAsia="Times New Roman"/>
                <w:lang w:val="en-US"/>
              </w:rPr>
              <w:t xml:space="preserve">Airconditioning and Mechanical Services Plumber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Drainer: </w:t>
            </w:r>
            <w:r>
              <w:rPr>
                <w:rFonts w:eastAsia="Times New Roman"/>
                <w:lang w:val="en-US"/>
              </w:rPr>
              <w:t xml:space="preserve">Drainer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Gasfitter: </w:t>
            </w:r>
            <w:r>
              <w:rPr>
                <w:rFonts w:eastAsia="Times New Roman"/>
                <w:lang w:val="en-US"/>
              </w:rPr>
              <w:t xml:space="preserve">Gasfitter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Roof Plumber: </w:t>
            </w:r>
            <w:r>
              <w:rPr>
                <w:rFonts w:eastAsia="Times New Roman"/>
                <w:lang w:val="en-US"/>
              </w:rPr>
              <w:t xml:space="preserve">Roof Plumber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Electrotechnology and Telecommunications Trades Workers nfd: </w:t>
            </w:r>
            <w:r>
              <w:rPr>
                <w:rFonts w:eastAsia="Times New Roman"/>
                <w:lang w:val="en-US"/>
              </w:rPr>
              <w:t xml:space="preserve">Electrotechnology and Telecommunications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Electricians nfd: </w:t>
            </w:r>
            <w:r>
              <w:rPr>
                <w:rFonts w:eastAsia="Times New Roman"/>
                <w:lang w:val="en-US"/>
              </w:rPr>
              <w:t xml:space="preserve">Electricians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Electrician (General): </w:t>
            </w:r>
            <w:r>
              <w:rPr>
                <w:rFonts w:eastAsia="Times New Roman"/>
                <w:lang w:val="en-US"/>
              </w:rPr>
              <w:t xml:space="preserve">Electrician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Electrician (Special Class): </w:t>
            </w:r>
            <w:r>
              <w:rPr>
                <w:rFonts w:eastAsia="Times New Roman"/>
                <w:lang w:val="en-US"/>
              </w:rPr>
              <w:t xml:space="preserve">Electrician (Special Class)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Lift Mechanic: </w:t>
            </w:r>
            <w:r>
              <w:rPr>
                <w:rFonts w:eastAsia="Times New Roman"/>
                <w:lang w:val="en-US"/>
              </w:rPr>
              <w:t xml:space="preserve">Lift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Electronics and Telecommunications Trades Workers nfd: </w:t>
            </w:r>
            <w:r>
              <w:rPr>
                <w:rFonts w:eastAsia="Times New Roman"/>
                <w:lang w:val="en-US"/>
              </w:rPr>
              <w:t xml:space="preserve">Electronics and Telecommunications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Airconditioning and Refrigeration Mechanic: </w:t>
            </w:r>
            <w:r>
              <w:rPr>
                <w:rFonts w:eastAsia="Times New Roman"/>
                <w:lang w:val="en-US"/>
              </w:rPr>
              <w:t xml:space="preserve">Airconditioning and Refrigeration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Electrical Distribution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Linesworker: </w:t>
            </w:r>
            <w:r>
              <w:rPr>
                <w:rFonts w:eastAsia="Times New Roman"/>
                <w:lang w:val="en-US"/>
              </w:rPr>
              <w:t xml:space="preserve">Electrical Linesworker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Cable Jointer: </w:t>
            </w:r>
            <w:r>
              <w:rPr>
                <w:rFonts w:eastAsia="Times New Roman"/>
                <w:lang w:val="en-US"/>
              </w:rPr>
              <w:t xml:space="preserve">Technical Cable Jointer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Electronics Trades Workers nfd: </w:t>
            </w:r>
            <w:r>
              <w:rPr>
                <w:rFonts w:eastAsia="Times New Roman"/>
                <w:lang w:val="en-US"/>
              </w:rPr>
              <w:t xml:space="preserve">Electronics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Machine Mechanic: </w:t>
            </w:r>
            <w:r>
              <w:rPr>
                <w:rFonts w:eastAsia="Times New Roman"/>
                <w:lang w:val="en-US"/>
              </w:rPr>
              <w:t xml:space="preserve">Business Machine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Communications Operator: </w:t>
            </w:r>
            <w:r>
              <w:rPr>
                <w:rFonts w:eastAsia="Times New Roman"/>
                <w:lang w:val="en-US"/>
              </w:rPr>
              <w:t xml:space="preserve">Communications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Equipment Trades Worker: </w:t>
            </w:r>
            <w:r>
              <w:rPr>
                <w:rFonts w:eastAsia="Times New Roman"/>
                <w:lang w:val="en-US"/>
              </w:rPr>
              <w:t xml:space="preserve">Electronic Equipment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Instrument Trades Worker (General): </w:t>
            </w:r>
            <w:r>
              <w:rPr>
                <w:rFonts w:eastAsia="Times New Roman"/>
                <w:lang w:val="en-US"/>
              </w:rPr>
              <w:t xml:space="preserve">Electronic Instrument Trades Worker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Instrument Trades Worker (Special Class): </w:t>
            </w:r>
            <w:r>
              <w:rPr>
                <w:rFonts w:eastAsia="Times New Roman"/>
                <w:lang w:val="en-US"/>
              </w:rPr>
              <w:t xml:space="preserve">Electronic Instrument Trades Worker (Special Class)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Trades Workers nfd: </w:t>
            </w:r>
            <w:r>
              <w:rPr>
                <w:rFonts w:eastAsia="Times New Roman"/>
                <w:lang w:val="en-US"/>
              </w:rPr>
              <w:t xml:space="preserve">Telecommunications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Cabler (Data and Telecommunications): </w:t>
            </w:r>
            <w:r>
              <w:rPr>
                <w:rFonts w:eastAsia="Times New Roman"/>
                <w:lang w:val="en-US"/>
              </w:rPr>
              <w:t xml:space="preserve">Cabler (Data and Telecommunications)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Cable Jointer: </w:t>
            </w:r>
            <w:r>
              <w:rPr>
                <w:rFonts w:eastAsia="Times New Roman"/>
                <w:lang w:val="en-US"/>
              </w:rPr>
              <w:t xml:space="preserve">Telecommunications Cable Jointer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Linesworker: </w:t>
            </w:r>
            <w:r>
              <w:rPr>
                <w:rFonts w:eastAsia="Times New Roman"/>
                <w:lang w:val="en-US"/>
              </w:rPr>
              <w:t xml:space="preserve">Telecommunications Linesworker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Technician: </w:t>
            </w:r>
            <w:r>
              <w:rPr>
                <w:rFonts w:eastAsia="Times New Roman"/>
                <w:lang w:val="en-US"/>
              </w:rPr>
              <w:t xml:space="preserve">Telecommunications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Trades Workers nfd: </w:t>
            </w:r>
            <w:r>
              <w:rPr>
                <w:rFonts w:eastAsia="Times New Roman"/>
                <w:lang w:val="en-US"/>
              </w:rPr>
              <w:t xml:space="preserve">Food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Bakers and Pastrycooks nfd: </w:t>
            </w:r>
            <w:r>
              <w:rPr>
                <w:rFonts w:eastAsia="Times New Roman"/>
                <w:lang w:val="en-US"/>
              </w:rPr>
              <w:t xml:space="preserve">Bakers and Pastrycooks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Baker: </w:t>
            </w:r>
            <w:r>
              <w:rPr>
                <w:rFonts w:eastAsia="Times New Roman"/>
                <w:lang w:val="en-US"/>
              </w:rPr>
              <w:t xml:space="preserve">Baker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Pastrycook: </w:t>
            </w:r>
            <w:r>
              <w:rPr>
                <w:rFonts w:eastAsia="Times New Roman"/>
                <w:lang w:val="en-US"/>
              </w:rPr>
              <w:t xml:space="preserve">Pastrycook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Butcher or Smallgoods Maker: </w:t>
            </w:r>
            <w:r>
              <w:rPr>
                <w:rFonts w:eastAsia="Times New Roman"/>
                <w:lang w:val="en-US"/>
              </w:rPr>
              <w:t xml:space="preserve">Butcher or Smallgoods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Chef: </w:t>
            </w:r>
            <w:r>
              <w:rPr>
                <w:rFonts w:eastAsia="Times New Roman"/>
                <w:lang w:val="en-US"/>
              </w:rPr>
              <w:t xml:space="preserve">Chef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Cook: </w:t>
            </w:r>
            <w:r>
              <w:rPr>
                <w:rFonts w:eastAsia="Times New Roman"/>
                <w:lang w:val="en-US"/>
              </w:rPr>
              <w:t xml:space="preserve">Cook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Skilled Animal and Horticultural Workers nfd: </w:t>
            </w:r>
            <w:r>
              <w:rPr>
                <w:rFonts w:eastAsia="Times New Roman"/>
                <w:lang w:val="en-US"/>
              </w:rPr>
              <w:t xml:space="preserve">Skilled Animal and Horticultural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Attendants and Trainers, and Shearers nfd: </w:t>
            </w:r>
            <w:r>
              <w:rPr>
                <w:rFonts w:eastAsia="Times New Roman"/>
                <w:lang w:val="en-US"/>
              </w:rPr>
              <w:t xml:space="preserve">Animal Attendants and Trainers, and Shearers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Attendants and Trainers nfd: </w:t>
            </w:r>
            <w:r>
              <w:rPr>
                <w:rFonts w:eastAsia="Times New Roman"/>
                <w:lang w:val="en-US"/>
              </w:rPr>
              <w:t xml:space="preserve">Animal Attendants and Trainers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Dog Handler or Trainer: </w:t>
            </w:r>
            <w:r>
              <w:rPr>
                <w:rFonts w:eastAsia="Times New Roman"/>
                <w:lang w:val="en-US"/>
              </w:rPr>
              <w:t xml:space="preserve">Dog Handler or Trainer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Horse Trainer: </w:t>
            </w:r>
            <w:r>
              <w:rPr>
                <w:rFonts w:eastAsia="Times New Roman"/>
                <w:lang w:val="en-US"/>
              </w:rPr>
              <w:t xml:space="preserve">Horse Trainer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Groomer: </w:t>
            </w:r>
            <w:r>
              <w:rPr>
                <w:rFonts w:eastAsia="Times New Roman"/>
                <w:lang w:val="en-US"/>
              </w:rPr>
              <w:t xml:space="preserve">Pet Groomer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Zookeeper: </w:t>
            </w:r>
            <w:r>
              <w:rPr>
                <w:rFonts w:eastAsia="Times New Roman"/>
                <w:lang w:val="en-US"/>
              </w:rPr>
              <w:t xml:space="preserve">Zookeeper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Attendants and Trainers nec: </w:t>
            </w:r>
            <w:r>
              <w:rPr>
                <w:rFonts w:eastAsia="Times New Roman"/>
                <w:lang w:val="en-US"/>
              </w:rPr>
              <w:t xml:space="preserve">Animal Attendants and Trainers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Shearer: </w:t>
            </w:r>
            <w:r>
              <w:rPr>
                <w:rFonts w:eastAsia="Times New Roman"/>
                <w:lang w:val="en-US"/>
              </w:rPr>
              <w:t xml:space="preserve">Shearer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Veterinary Nurse: </w:t>
            </w:r>
            <w:r>
              <w:rPr>
                <w:rFonts w:eastAsia="Times New Roman"/>
                <w:lang w:val="en-US"/>
              </w:rPr>
              <w:t xml:space="preserve">Veterinary Nurse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Horticultural Trades Workers nfd: </w:t>
            </w:r>
            <w:r>
              <w:rPr>
                <w:rFonts w:eastAsia="Times New Roman"/>
                <w:lang w:val="en-US"/>
              </w:rPr>
              <w:t xml:space="preserve">Horticultural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Florist: </w:t>
            </w:r>
            <w:r>
              <w:rPr>
                <w:rFonts w:eastAsia="Times New Roman"/>
                <w:lang w:val="en-US"/>
              </w:rPr>
              <w:t xml:space="preserve">Florist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Gardeners nfd: </w:t>
            </w:r>
            <w:r>
              <w:rPr>
                <w:rFonts w:eastAsia="Times New Roman"/>
                <w:lang w:val="en-US"/>
              </w:rPr>
              <w:t xml:space="preserve">Gardeners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Gardener (General): </w:t>
            </w:r>
            <w:r>
              <w:rPr>
                <w:rFonts w:eastAsia="Times New Roman"/>
                <w:lang w:val="en-US"/>
              </w:rPr>
              <w:t xml:space="preserve">Gardener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Arborist: </w:t>
            </w:r>
            <w:r>
              <w:rPr>
                <w:rFonts w:eastAsia="Times New Roman"/>
                <w:lang w:val="en-US"/>
              </w:rPr>
              <w:t xml:space="preserve">Arborist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Landscape Gardener: </w:t>
            </w:r>
            <w:r>
              <w:rPr>
                <w:rFonts w:eastAsia="Times New Roman"/>
                <w:lang w:val="en-US"/>
              </w:rPr>
              <w:t xml:space="preserve">Landscape Gardener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Greenkeeper: </w:t>
            </w:r>
            <w:r>
              <w:rPr>
                <w:rFonts w:eastAsia="Times New Roman"/>
                <w:lang w:val="en-US"/>
              </w:rPr>
              <w:t xml:space="preserve">Greenkeeper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Nurseryperson: </w:t>
            </w:r>
            <w:r>
              <w:rPr>
                <w:rFonts w:eastAsia="Times New Roman"/>
                <w:lang w:val="en-US"/>
              </w:rPr>
              <w:t xml:space="preserve">Nurseryperson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Technicians and Trades Workers nfd: </w:t>
            </w:r>
            <w:r>
              <w:rPr>
                <w:rFonts w:eastAsia="Times New Roman"/>
                <w:lang w:val="en-US"/>
              </w:rPr>
              <w:t xml:space="preserve">Other Technicians and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Hairdresser: </w:t>
            </w:r>
            <w:r>
              <w:rPr>
                <w:rFonts w:eastAsia="Times New Roman"/>
                <w:lang w:val="en-US"/>
              </w:rPr>
              <w:t xml:space="preserve">Hairdresser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Printing Trades Workers nfd: </w:t>
            </w:r>
            <w:r>
              <w:rPr>
                <w:rFonts w:eastAsia="Times New Roman"/>
                <w:lang w:val="en-US"/>
              </w:rPr>
              <w:t xml:space="preserve">Printing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Binders, Finishers and Screen Printers nfd: </w:t>
            </w:r>
            <w:r>
              <w:rPr>
                <w:rFonts w:eastAsia="Times New Roman"/>
                <w:lang w:val="en-US"/>
              </w:rPr>
              <w:t xml:space="preserve">Binders, Finishers and Screen Printers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Binder and Finisher: </w:t>
            </w:r>
            <w:r>
              <w:rPr>
                <w:rFonts w:eastAsia="Times New Roman"/>
                <w:lang w:val="en-US"/>
              </w:rPr>
              <w:t xml:space="preserve">Binder and Finisher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Screen Printer: </w:t>
            </w:r>
            <w:r>
              <w:rPr>
                <w:rFonts w:eastAsia="Times New Roman"/>
                <w:lang w:val="en-US"/>
              </w:rPr>
              <w:t xml:space="preserve">Screen Printer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Graphic Pre-press Trades Worker: </w:t>
            </w:r>
            <w:r>
              <w:rPr>
                <w:rFonts w:eastAsia="Times New Roman"/>
                <w:lang w:val="en-US"/>
              </w:rPr>
              <w:t xml:space="preserve">Graphic Pre-press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Printers nfd: </w:t>
            </w:r>
            <w:r>
              <w:rPr>
                <w:rFonts w:eastAsia="Times New Roman"/>
                <w:lang w:val="en-US"/>
              </w:rPr>
              <w:t xml:space="preserve">Printers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Printing Machinist: </w:t>
            </w:r>
            <w:r>
              <w:rPr>
                <w:rFonts w:eastAsia="Times New Roman"/>
                <w:lang w:val="en-US"/>
              </w:rPr>
              <w:t xml:space="preserve">Printing Machinist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Offset Printer: </w:t>
            </w:r>
            <w:r>
              <w:rPr>
                <w:rFonts w:eastAsia="Times New Roman"/>
                <w:lang w:val="en-US"/>
              </w:rPr>
              <w:t xml:space="preserve">Small Offset Printer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Clothing and Footwear Trades Workers nfd: </w:t>
            </w:r>
            <w:r>
              <w:rPr>
                <w:rFonts w:eastAsia="Times New Roman"/>
                <w:lang w:val="en-US"/>
              </w:rPr>
              <w:t xml:space="preserve">Textile, Clothing and Footwear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Canvas and Leather Goods Makers nfd: </w:t>
            </w:r>
            <w:r>
              <w:rPr>
                <w:rFonts w:eastAsia="Times New Roman"/>
                <w:lang w:val="en-US"/>
              </w:rPr>
              <w:t xml:space="preserve">Canvas and Leather Goods Makers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Canvas Goods Maker: </w:t>
            </w:r>
            <w:r>
              <w:rPr>
                <w:rFonts w:eastAsia="Times New Roman"/>
                <w:lang w:val="en-US"/>
              </w:rPr>
              <w:t xml:space="preserve">Canvas Goods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Leather Goods Maker: </w:t>
            </w:r>
            <w:r>
              <w:rPr>
                <w:rFonts w:eastAsia="Times New Roman"/>
                <w:lang w:val="en-US"/>
              </w:rPr>
              <w:t xml:space="preserve">Leather Goods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Sail Maker: </w:t>
            </w:r>
            <w:r>
              <w:rPr>
                <w:rFonts w:eastAsia="Times New Roman"/>
                <w:lang w:val="en-US"/>
              </w:rPr>
              <w:t xml:space="preserve">Sail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Shoemaker: </w:t>
            </w:r>
            <w:r>
              <w:rPr>
                <w:rFonts w:eastAsia="Times New Roman"/>
                <w:lang w:val="en-US"/>
              </w:rPr>
              <w:t xml:space="preserve">Shoemaker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Clothing Trades Workers nfd: </w:t>
            </w:r>
            <w:r>
              <w:rPr>
                <w:rFonts w:eastAsia="Times New Roman"/>
                <w:lang w:val="en-US"/>
              </w:rPr>
              <w:t xml:space="preserve">Clothing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Apparel Cutter: </w:t>
            </w:r>
            <w:r>
              <w:rPr>
                <w:rFonts w:eastAsia="Times New Roman"/>
                <w:lang w:val="en-US"/>
              </w:rPr>
              <w:t xml:space="preserve">Apparel Cutter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Clothing Patternmaker: </w:t>
            </w:r>
            <w:r>
              <w:rPr>
                <w:rFonts w:eastAsia="Times New Roman"/>
                <w:lang w:val="en-US"/>
              </w:rPr>
              <w:t xml:space="preserve">Clothing Patternmaker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Dressmaker or Tailor: </w:t>
            </w:r>
            <w:r>
              <w:rPr>
                <w:rFonts w:eastAsia="Times New Roman"/>
                <w:lang w:val="en-US"/>
              </w:rPr>
              <w:t xml:space="preserve">Dressmaker or Tailor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Clothing Trades Workers nec: </w:t>
            </w:r>
            <w:r>
              <w:rPr>
                <w:rFonts w:eastAsia="Times New Roman"/>
                <w:lang w:val="en-US"/>
              </w:rPr>
              <w:t xml:space="preserve">Clothing Trades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Upholsterer: </w:t>
            </w:r>
            <w:r>
              <w:rPr>
                <w:rFonts w:eastAsia="Times New Roman"/>
                <w:lang w:val="en-US"/>
              </w:rPr>
              <w:t xml:space="preserve">Upholsterer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Trades Workers nfd: </w:t>
            </w:r>
            <w:r>
              <w:rPr>
                <w:rFonts w:eastAsia="Times New Roman"/>
                <w:lang w:val="en-US"/>
              </w:rPr>
              <w:t xml:space="preserve">Wood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Cabinetmaker: </w:t>
            </w:r>
            <w:r>
              <w:rPr>
                <w:rFonts w:eastAsia="Times New Roman"/>
                <w:lang w:val="en-US"/>
              </w:rPr>
              <w:t xml:space="preserve">Cabinetmaker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Machinists and Other Wood Trades Workers nfd: </w:t>
            </w:r>
            <w:r>
              <w:rPr>
                <w:rFonts w:eastAsia="Times New Roman"/>
                <w:lang w:val="en-US"/>
              </w:rPr>
              <w:t xml:space="preserve">Wood Machinists and Other Wood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Furniture Finisher: </w:t>
            </w:r>
            <w:r>
              <w:rPr>
                <w:rFonts w:eastAsia="Times New Roman"/>
                <w:lang w:val="en-US"/>
              </w:rPr>
              <w:t xml:space="preserve">Furniture Finisher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Picture Framer: </w:t>
            </w:r>
            <w:r>
              <w:rPr>
                <w:rFonts w:eastAsia="Times New Roman"/>
                <w:lang w:val="en-US"/>
              </w:rPr>
              <w:t xml:space="preserve">Picture Framer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Machinist: </w:t>
            </w:r>
            <w:r>
              <w:rPr>
                <w:rFonts w:eastAsia="Times New Roman"/>
                <w:lang w:val="en-US"/>
              </w:rPr>
              <w:t xml:space="preserve">Wood Machinist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Turner: </w:t>
            </w:r>
            <w:r>
              <w:rPr>
                <w:rFonts w:eastAsia="Times New Roman"/>
                <w:lang w:val="en-US"/>
              </w:rPr>
              <w:t xml:space="preserve">Wood Turner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Machinists and Other Wood Trades Workers nec: </w:t>
            </w:r>
            <w:r>
              <w:rPr>
                <w:rFonts w:eastAsia="Times New Roman"/>
                <w:lang w:val="en-US"/>
              </w:rPr>
              <w:t xml:space="preserve">Wood Machinists and Other Wood Trades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Technicians and Trades Workers nfd: </w:t>
            </w:r>
            <w:r>
              <w:rPr>
                <w:rFonts w:eastAsia="Times New Roman"/>
                <w:lang w:val="en-US"/>
              </w:rPr>
              <w:t xml:space="preserve">Miscellaneous Technicians and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Boat Builders and Shipwrights nfd: </w:t>
            </w:r>
            <w:r>
              <w:rPr>
                <w:rFonts w:eastAsia="Times New Roman"/>
                <w:lang w:val="en-US"/>
              </w:rPr>
              <w:t xml:space="preserve">Boat Builders and Shipwrights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Boat Builder and Repairer: </w:t>
            </w:r>
            <w:r>
              <w:rPr>
                <w:rFonts w:eastAsia="Times New Roman"/>
                <w:lang w:val="en-US"/>
              </w:rPr>
              <w:t xml:space="preserve">Boat Builder and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Shipwright: </w:t>
            </w:r>
            <w:r>
              <w:rPr>
                <w:rFonts w:eastAsia="Times New Roman"/>
                <w:lang w:val="en-US"/>
              </w:rPr>
              <w:t xml:space="preserve">Shipwright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Gas, Petroleum and Power Generation Plant Operators nfd: </w:t>
            </w:r>
            <w:r>
              <w:rPr>
                <w:rFonts w:eastAsia="Times New Roman"/>
                <w:lang w:val="en-US"/>
              </w:rPr>
              <w:t xml:space="preserve">Chemical, Gas, Petroleum and Power Generation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Plant Operator: </w:t>
            </w:r>
            <w:r>
              <w:rPr>
                <w:rFonts w:eastAsia="Times New Roman"/>
                <w:lang w:val="en-US"/>
              </w:rPr>
              <w:t xml:space="preserve">Chemical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Gas or Petroleum Operator: </w:t>
            </w:r>
            <w:r>
              <w:rPr>
                <w:rFonts w:eastAsia="Times New Roman"/>
                <w:lang w:val="en-US"/>
              </w:rPr>
              <w:t xml:space="preserve">Gas or Petroleum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Power Generation Plant Operator: </w:t>
            </w:r>
            <w:r>
              <w:rPr>
                <w:rFonts w:eastAsia="Times New Roman"/>
                <w:lang w:val="en-US"/>
              </w:rPr>
              <w:t xml:space="preserve">Power Generation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Library and Museum Technicians nfd: </w:t>
            </w:r>
            <w:r>
              <w:rPr>
                <w:rFonts w:eastAsia="Times New Roman"/>
                <w:lang w:val="en-US"/>
              </w:rPr>
              <w:t xml:space="preserve">Gallery, Library and Museum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or Museum Technician: </w:t>
            </w:r>
            <w:r>
              <w:rPr>
                <w:rFonts w:eastAsia="Times New Roman"/>
                <w:lang w:val="en-US"/>
              </w:rPr>
              <w:t xml:space="preserve">Gallery or Museum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Library Technician: </w:t>
            </w:r>
            <w:r>
              <w:rPr>
                <w:rFonts w:eastAsia="Times New Roman"/>
                <w:lang w:val="en-US"/>
              </w:rPr>
              <w:t xml:space="preserve">Library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Jeweller: </w:t>
            </w:r>
            <w:r>
              <w:rPr>
                <w:rFonts w:eastAsia="Times New Roman"/>
                <w:lang w:val="en-US"/>
              </w:rPr>
              <w:t xml:space="preserve">Jeweller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Performing Arts Technicians nfd: </w:t>
            </w:r>
            <w:r>
              <w:rPr>
                <w:rFonts w:eastAsia="Times New Roman"/>
                <w:lang w:val="en-US"/>
              </w:rPr>
              <w:t xml:space="preserve">Performing Arts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Broadcast Transmitter Operator: </w:t>
            </w:r>
            <w:r>
              <w:rPr>
                <w:rFonts w:eastAsia="Times New Roman"/>
                <w:lang w:val="en-US"/>
              </w:rPr>
              <w:t xml:space="preserve">Broadcast Transmitter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Camera Operator (Film, Television or Video): </w:t>
            </w:r>
            <w:r>
              <w:rPr>
                <w:rFonts w:eastAsia="Times New Roman"/>
                <w:lang w:val="en-US"/>
              </w:rPr>
              <w:t xml:space="preserve">Camera Operator (Film, Television or Video)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Light Technician: </w:t>
            </w:r>
            <w:r>
              <w:rPr>
                <w:rFonts w:eastAsia="Times New Roman"/>
                <w:lang w:val="en-US"/>
              </w:rPr>
              <w:t xml:space="preserve">Light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Make Up Artist: </w:t>
            </w:r>
            <w:r>
              <w:rPr>
                <w:rFonts w:eastAsia="Times New Roman"/>
                <w:lang w:val="en-US"/>
              </w:rPr>
              <w:t xml:space="preserve">Make Up Artist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Musical Instrument Maker or Repairer: </w:t>
            </w:r>
            <w:r>
              <w:rPr>
                <w:rFonts w:eastAsia="Times New Roman"/>
                <w:lang w:val="en-US"/>
              </w:rPr>
              <w:t xml:space="preserve">Musical Instrument Maker or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Sound Technician: </w:t>
            </w:r>
            <w:r>
              <w:rPr>
                <w:rFonts w:eastAsia="Times New Roman"/>
                <w:lang w:val="en-US"/>
              </w:rPr>
              <w:t xml:space="preserve">Sound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Television Equipment Operator: </w:t>
            </w:r>
            <w:r>
              <w:rPr>
                <w:rFonts w:eastAsia="Times New Roman"/>
                <w:lang w:val="en-US"/>
              </w:rPr>
              <w:t xml:space="preserve">Television Equipment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Performing Arts Technicians nec: </w:t>
            </w:r>
            <w:r>
              <w:rPr>
                <w:rFonts w:eastAsia="Times New Roman"/>
                <w:lang w:val="en-US"/>
              </w:rPr>
              <w:t xml:space="preserve">Performing Arts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Signwriter: </w:t>
            </w:r>
            <w:r>
              <w:rPr>
                <w:rFonts w:eastAsia="Times New Roman"/>
                <w:lang w:val="en-US"/>
              </w:rPr>
              <w:t xml:space="preserve">Signwriter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Miscellaneous Technicians and Trades Workers nfd: </w:t>
            </w:r>
            <w:r>
              <w:rPr>
                <w:rFonts w:eastAsia="Times New Roman"/>
                <w:lang w:val="en-US"/>
              </w:rPr>
              <w:t xml:space="preserve">Other Miscellaneous Technicians and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Diver: </w:t>
            </w:r>
            <w:r>
              <w:rPr>
                <w:rFonts w:eastAsia="Times New Roman"/>
                <w:lang w:val="en-US"/>
              </w:rPr>
              <w:t xml:space="preserve">Diver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Interior Decorator: </w:t>
            </w:r>
            <w:r>
              <w:rPr>
                <w:rFonts w:eastAsia="Times New Roman"/>
                <w:lang w:val="en-US"/>
              </w:rPr>
              <w:t xml:space="preserve">Interior Decorator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Dispenser: </w:t>
            </w:r>
            <w:r>
              <w:rPr>
                <w:rFonts w:eastAsia="Times New Roman"/>
                <w:lang w:val="en-US"/>
              </w:rPr>
              <w:t xml:space="preserve">Optical Dispenser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Mechanic: </w:t>
            </w:r>
            <w:r>
              <w:rPr>
                <w:rFonts w:eastAsia="Times New Roman"/>
                <w:lang w:val="en-US"/>
              </w:rPr>
              <w:t xml:space="preserve">Optical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Photographer's Assistant: </w:t>
            </w:r>
            <w:r>
              <w:rPr>
                <w:rFonts w:eastAsia="Times New Roman"/>
                <w:lang w:val="en-US"/>
              </w:rPr>
              <w:t xml:space="preserve">Photographer's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Technician: </w:t>
            </w:r>
            <w:r>
              <w:rPr>
                <w:rFonts w:eastAsia="Times New Roman"/>
                <w:lang w:val="en-US"/>
              </w:rPr>
              <w:t xml:space="preserve">Plastics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Wool Classer: </w:t>
            </w:r>
            <w:r>
              <w:rPr>
                <w:rFonts w:eastAsia="Times New Roman"/>
                <w:lang w:val="en-US"/>
              </w:rPr>
              <w:t xml:space="preserve">Wool Classer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Technicians and Trades Workers nec: </w:t>
            </w:r>
            <w:r>
              <w:rPr>
                <w:rFonts w:eastAsia="Times New Roman"/>
                <w:lang w:val="en-US"/>
              </w:rPr>
              <w:t xml:space="preserve">Technicians and Trades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Community and Personal Service Workers nfd: </w:t>
            </w:r>
            <w:r>
              <w:rPr>
                <w:rFonts w:eastAsia="Times New Roman"/>
                <w:lang w:val="en-US"/>
              </w:rPr>
              <w:t xml:space="preserve">Community and Personal Service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and Welfare Support Workers nfd: </w:t>
            </w:r>
            <w:r>
              <w:rPr>
                <w:rFonts w:eastAsia="Times New Roman"/>
                <w:lang w:val="en-US"/>
              </w:rPr>
              <w:t xml:space="preserve">Health and Welfare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Ambulance Officers and Paramedics nfd: </w:t>
            </w:r>
            <w:r>
              <w:rPr>
                <w:rFonts w:eastAsia="Times New Roman"/>
                <w:lang w:val="en-US"/>
              </w:rPr>
              <w:t xml:space="preserve">Ambulance Officers and Paramedics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Ambulance Officer: </w:t>
            </w:r>
            <w:r>
              <w:rPr>
                <w:rFonts w:eastAsia="Times New Roman"/>
                <w:lang w:val="en-US"/>
              </w:rPr>
              <w:t xml:space="preserve">Ambulance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Intensive Care Ambulance Paramedic: </w:t>
            </w:r>
            <w:r>
              <w:rPr>
                <w:rFonts w:eastAsia="Times New Roman"/>
                <w:lang w:val="en-US"/>
              </w:rPr>
              <w:t xml:space="preserve">Intensive Care Ambulance Paramedic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Hygienists, Technicians and Therapists nfd: </w:t>
            </w:r>
            <w:r>
              <w:rPr>
                <w:rFonts w:eastAsia="Times New Roman"/>
                <w:lang w:val="en-US"/>
              </w:rPr>
              <w:t xml:space="preserve">Dental Hygienists, Technicians and Therapists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Hygienist: </w:t>
            </w:r>
            <w:r>
              <w:rPr>
                <w:rFonts w:eastAsia="Times New Roman"/>
                <w:lang w:val="en-US"/>
              </w:rPr>
              <w:t xml:space="preserve">Dental Hygienist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Prosthetist: </w:t>
            </w:r>
            <w:r>
              <w:rPr>
                <w:rFonts w:eastAsia="Times New Roman"/>
                <w:lang w:val="en-US"/>
              </w:rPr>
              <w:t xml:space="preserve">Dental Prosthetist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Technician: </w:t>
            </w:r>
            <w:r>
              <w:rPr>
                <w:rFonts w:eastAsia="Times New Roman"/>
                <w:lang w:val="en-US"/>
              </w:rPr>
              <w:t xml:space="preserve">Dental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Therapist: </w:t>
            </w:r>
            <w:r>
              <w:rPr>
                <w:rFonts w:eastAsia="Times New Roman"/>
                <w:lang w:val="en-US"/>
              </w:rPr>
              <w:t xml:space="preserve">Dental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Diversional Therapist: </w:t>
            </w:r>
            <w:r>
              <w:rPr>
                <w:rFonts w:eastAsia="Times New Roman"/>
                <w:lang w:val="en-US"/>
              </w:rPr>
              <w:t xml:space="preserve">Diversional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Enrolled and Mothercraft Nurses nfd: </w:t>
            </w:r>
            <w:r>
              <w:rPr>
                <w:rFonts w:eastAsia="Times New Roman"/>
                <w:lang w:val="en-US"/>
              </w:rPr>
              <w:t xml:space="preserve">Enrolled and Mothercraft Nurses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Enrolled Nurse: </w:t>
            </w:r>
            <w:r>
              <w:rPr>
                <w:rFonts w:eastAsia="Times New Roman"/>
                <w:lang w:val="en-US"/>
              </w:rPr>
              <w:t xml:space="preserve">Enrolled Nurse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Mothercraft Nurse: </w:t>
            </w:r>
            <w:r>
              <w:rPr>
                <w:rFonts w:eastAsia="Times New Roman"/>
                <w:lang w:val="en-US"/>
              </w:rPr>
              <w:t xml:space="preserve">Mothercraft Nurse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Aboriginal and Torres Strait Islander Health Worker: </w:t>
            </w:r>
            <w:r>
              <w:rPr>
                <w:rFonts w:eastAsia="Times New Roman"/>
                <w:lang w:val="en-US"/>
              </w:rPr>
              <w:t xml:space="preserve">Aboriginal and Torres Strait Islander Health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Massage Therapist: </w:t>
            </w:r>
            <w:r>
              <w:rPr>
                <w:rFonts w:eastAsia="Times New Roman"/>
                <w:lang w:val="en-US"/>
              </w:rPr>
              <w:t xml:space="preserve">Massage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Welfare Support Workers nfd: </w:t>
            </w:r>
            <w:r>
              <w:rPr>
                <w:rFonts w:eastAsia="Times New Roman"/>
                <w:lang w:val="en-US"/>
              </w:rPr>
              <w:t xml:space="preserve">Welfare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Community Worker: </w:t>
            </w:r>
            <w:r>
              <w:rPr>
                <w:rFonts w:eastAsia="Times New Roman"/>
                <w:lang w:val="en-US"/>
              </w:rPr>
              <w:t xml:space="preserve">Community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Disabilities Services Officer: </w:t>
            </w:r>
            <w:r>
              <w:rPr>
                <w:rFonts w:eastAsia="Times New Roman"/>
                <w:lang w:val="en-US"/>
              </w:rPr>
              <w:t xml:space="preserve">Disabilities Services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Support Worker: </w:t>
            </w:r>
            <w:r>
              <w:rPr>
                <w:rFonts w:eastAsia="Times New Roman"/>
                <w:lang w:val="en-US"/>
              </w:rPr>
              <w:t xml:space="preserve">Family Support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Parole or Probation Officer: </w:t>
            </w:r>
            <w:r>
              <w:rPr>
                <w:rFonts w:eastAsia="Times New Roman"/>
                <w:lang w:val="en-US"/>
              </w:rPr>
              <w:t xml:space="preserve">Parole or Probation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Residential Care Officer: </w:t>
            </w:r>
            <w:r>
              <w:rPr>
                <w:rFonts w:eastAsia="Times New Roman"/>
                <w:lang w:val="en-US"/>
              </w:rPr>
              <w:t xml:space="preserve">Residential Care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Youth Worker: </w:t>
            </w:r>
            <w:r>
              <w:rPr>
                <w:rFonts w:eastAsia="Times New Roman"/>
                <w:lang w:val="en-US"/>
              </w:rPr>
              <w:t xml:space="preserve">Youth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Carers and Aides nfd: </w:t>
            </w:r>
            <w:r>
              <w:rPr>
                <w:rFonts w:eastAsia="Times New Roman"/>
                <w:lang w:val="en-US"/>
              </w:rPr>
              <w:t xml:space="preserve">Carers and Aides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Child Carers nfd: </w:t>
            </w:r>
            <w:r>
              <w:rPr>
                <w:rFonts w:eastAsia="Times New Roman"/>
                <w:lang w:val="en-US"/>
              </w:rPr>
              <w:t xml:space="preserve">Child Carers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Child Care Worker: </w:t>
            </w:r>
            <w:r>
              <w:rPr>
                <w:rFonts w:eastAsia="Times New Roman"/>
                <w:lang w:val="en-US"/>
              </w:rPr>
              <w:t xml:space="preserve">Child Care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Day Care Worker: </w:t>
            </w:r>
            <w:r>
              <w:rPr>
                <w:rFonts w:eastAsia="Times New Roman"/>
                <w:lang w:val="en-US"/>
              </w:rPr>
              <w:t xml:space="preserve">Family Day Care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Nanny: </w:t>
            </w:r>
            <w:r>
              <w:rPr>
                <w:rFonts w:eastAsia="Times New Roman"/>
                <w:lang w:val="en-US"/>
              </w:rPr>
              <w:t xml:space="preserve">Nanny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 of School Hours Care Worker: </w:t>
            </w:r>
            <w:r>
              <w:rPr>
                <w:rFonts w:eastAsia="Times New Roman"/>
                <w:lang w:val="en-US"/>
              </w:rPr>
              <w:t xml:space="preserve">Out of School Hours Care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Aides nfd: </w:t>
            </w:r>
            <w:r>
              <w:rPr>
                <w:rFonts w:eastAsia="Times New Roman"/>
                <w:lang w:val="en-US"/>
              </w:rPr>
              <w:t xml:space="preserve">Education Aides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Aboriginal and Torres Strait Islander Education Worker: </w:t>
            </w:r>
            <w:r>
              <w:rPr>
                <w:rFonts w:eastAsia="Times New Roman"/>
                <w:lang w:val="en-US"/>
              </w:rPr>
              <w:t xml:space="preserve">Aboriginal and Torres Strait Islander Education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Integration Aide: </w:t>
            </w:r>
            <w:r>
              <w:rPr>
                <w:rFonts w:eastAsia="Times New Roman"/>
                <w:lang w:val="en-US"/>
              </w:rPr>
              <w:t xml:space="preserve">Integration Aide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Preschool Aide: </w:t>
            </w:r>
            <w:r>
              <w:rPr>
                <w:rFonts w:eastAsia="Times New Roman"/>
                <w:lang w:val="en-US"/>
              </w:rPr>
              <w:t xml:space="preserve">Preschool Aide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Teachers' Aide: </w:t>
            </w:r>
            <w:r>
              <w:rPr>
                <w:rFonts w:eastAsia="Times New Roman"/>
                <w:lang w:val="en-US"/>
              </w:rPr>
              <w:t xml:space="preserve">Teachers' Aide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Carers and Assistants nfd: </w:t>
            </w:r>
            <w:r>
              <w:rPr>
                <w:rFonts w:eastAsia="Times New Roman"/>
                <w:lang w:val="en-US"/>
              </w:rPr>
              <w:t xml:space="preserve">Personal Carers and Assistants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Aged or Disabled Carer: </w:t>
            </w:r>
            <w:r>
              <w:rPr>
                <w:rFonts w:eastAsia="Times New Roman"/>
                <w:lang w:val="en-US"/>
              </w:rPr>
              <w:t xml:space="preserve">Aged or Disabled Carer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Assistant: </w:t>
            </w:r>
            <w:r>
              <w:rPr>
                <w:rFonts w:eastAsia="Times New Roman"/>
                <w:lang w:val="en-US"/>
              </w:rPr>
              <w:t xml:space="preserve">Dental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Support and Personal Care Workers nfd: </w:t>
            </w:r>
            <w:r>
              <w:rPr>
                <w:rFonts w:eastAsia="Times New Roman"/>
                <w:lang w:val="en-US"/>
              </w:rPr>
              <w:t xml:space="preserve">Nursing Support and Personal Care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 Orderly: </w:t>
            </w:r>
            <w:r>
              <w:rPr>
                <w:rFonts w:eastAsia="Times New Roman"/>
                <w:lang w:val="en-US"/>
              </w:rPr>
              <w:t xml:space="preserve">Hospital Orderly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Support Worker: </w:t>
            </w:r>
            <w:r>
              <w:rPr>
                <w:rFonts w:eastAsia="Times New Roman"/>
                <w:lang w:val="en-US"/>
              </w:rPr>
              <w:t xml:space="preserve">Nursing Support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Care Assistant: </w:t>
            </w:r>
            <w:r>
              <w:rPr>
                <w:rFonts w:eastAsia="Times New Roman"/>
                <w:lang w:val="en-US"/>
              </w:rPr>
              <w:t xml:space="preserve">Personal Care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Therapy Aide: </w:t>
            </w:r>
            <w:r>
              <w:rPr>
                <w:rFonts w:eastAsia="Times New Roman"/>
                <w:lang w:val="en-US"/>
              </w:rPr>
              <w:t xml:space="preserve">Therapy Aide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 Care Workers nfd: </w:t>
            </w:r>
            <w:r>
              <w:rPr>
                <w:rFonts w:eastAsia="Times New Roman"/>
                <w:lang w:val="en-US"/>
              </w:rPr>
              <w:t xml:space="preserve">Special Care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Child or Youth Residential Care Assistant: </w:t>
            </w:r>
            <w:r>
              <w:rPr>
                <w:rFonts w:eastAsia="Times New Roman"/>
                <w:lang w:val="en-US"/>
              </w:rPr>
              <w:t xml:space="preserve">Child or Youth Residential Care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Hostel Parent: </w:t>
            </w:r>
            <w:r>
              <w:rPr>
                <w:rFonts w:eastAsia="Times New Roman"/>
                <w:lang w:val="en-US"/>
              </w:rPr>
              <w:t xml:space="preserve">Hostel Parent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Refuge Worker: </w:t>
            </w:r>
            <w:r>
              <w:rPr>
                <w:rFonts w:eastAsia="Times New Roman"/>
                <w:lang w:val="en-US"/>
              </w:rPr>
              <w:t xml:space="preserve">Refuge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Hospitality Workers nfd: </w:t>
            </w:r>
            <w:r>
              <w:rPr>
                <w:rFonts w:eastAsia="Times New Roman"/>
                <w:lang w:val="en-US"/>
              </w:rPr>
              <w:t xml:space="preserve">Hospitality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 Attendants and Baristas nfd: </w:t>
            </w:r>
            <w:r>
              <w:rPr>
                <w:rFonts w:eastAsia="Times New Roman"/>
                <w:lang w:val="en-US"/>
              </w:rPr>
              <w:t xml:space="preserve">Bar Attendants and Baristas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 Attendant: </w:t>
            </w:r>
            <w:r>
              <w:rPr>
                <w:rFonts w:eastAsia="Times New Roman"/>
                <w:lang w:val="en-US"/>
              </w:rPr>
              <w:t xml:space="preserve">Bar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Barista: </w:t>
            </w:r>
            <w:r>
              <w:rPr>
                <w:rFonts w:eastAsia="Times New Roman"/>
                <w:lang w:val="en-US"/>
              </w:rPr>
              <w:t xml:space="preserve">Barista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Cafe Worker: </w:t>
            </w:r>
            <w:r>
              <w:rPr>
                <w:rFonts w:eastAsia="Times New Roman"/>
                <w:lang w:val="en-US"/>
              </w:rPr>
              <w:t xml:space="preserve">Cafe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Gaming Worker: </w:t>
            </w:r>
            <w:r>
              <w:rPr>
                <w:rFonts w:eastAsia="Times New Roman"/>
                <w:lang w:val="en-US"/>
              </w:rPr>
              <w:t xml:space="preserve">Gaming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Hotel Service Manager: </w:t>
            </w:r>
            <w:r>
              <w:rPr>
                <w:rFonts w:eastAsia="Times New Roman"/>
                <w:lang w:val="en-US"/>
              </w:rPr>
              <w:t xml:space="preserve">Hotel Service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Waiter: </w:t>
            </w:r>
            <w:r>
              <w:rPr>
                <w:rFonts w:eastAsia="Times New Roman"/>
                <w:lang w:val="en-US"/>
              </w:rPr>
              <w:t xml:space="preserve">Waiter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Hospitality Workers nfd: </w:t>
            </w:r>
            <w:r>
              <w:rPr>
                <w:rFonts w:eastAsia="Times New Roman"/>
                <w:lang w:val="en-US"/>
              </w:rPr>
              <w:t xml:space="preserve">Other Hospitality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 Useful or Busser: </w:t>
            </w:r>
            <w:r>
              <w:rPr>
                <w:rFonts w:eastAsia="Times New Roman"/>
                <w:lang w:val="en-US"/>
              </w:rPr>
              <w:t xml:space="preserve">Bar Useful or Busser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Doorperson or Luggage Porter: </w:t>
            </w:r>
            <w:r>
              <w:rPr>
                <w:rFonts w:eastAsia="Times New Roman"/>
                <w:lang w:val="en-US"/>
              </w:rPr>
              <w:t xml:space="preserve">Doorperson or Luggage Porter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Hospitality Workers nec: </w:t>
            </w:r>
            <w:r>
              <w:rPr>
                <w:rFonts w:eastAsia="Times New Roman"/>
                <w:lang w:val="en-US"/>
              </w:rPr>
              <w:t xml:space="preserve">Hospitality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Protective Service Workers nfd: </w:t>
            </w:r>
            <w:r>
              <w:rPr>
                <w:rFonts w:eastAsia="Times New Roman"/>
                <w:lang w:val="en-US"/>
              </w:rPr>
              <w:t xml:space="preserve">Protective Service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Defence Force Members, Fire Fighters and Police nfd: </w:t>
            </w:r>
            <w:r>
              <w:rPr>
                <w:rFonts w:eastAsia="Times New Roman"/>
                <w:lang w:val="en-US"/>
              </w:rPr>
              <w:t xml:space="preserve">Defence Force Members, Fire Fighters and Police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Defence Force Member - Other Ranks: </w:t>
            </w:r>
            <w:r>
              <w:rPr>
                <w:rFonts w:eastAsia="Times New Roman"/>
                <w:lang w:val="en-US"/>
              </w:rPr>
              <w:t xml:space="preserve">Defence Force Member - Other Ranks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Fire and Emergency Workers nfd: </w:t>
            </w:r>
            <w:r>
              <w:rPr>
                <w:rFonts w:eastAsia="Times New Roman"/>
                <w:lang w:val="en-US"/>
              </w:rPr>
              <w:t xml:space="preserve">Fire and Emergency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Service Worker: </w:t>
            </w:r>
            <w:r>
              <w:rPr>
                <w:rFonts w:eastAsia="Times New Roman"/>
                <w:lang w:val="en-US"/>
              </w:rPr>
              <w:t xml:space="preserve">Emergency Service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Fire Fighter: </w:t>
            </w:r>
            <w:r>
              <w:rPr>
                <w:rFonts w:eastAsia="Times New Roman"/>
                <w:lang w:val="en-US"/>
              </w:rPr>
              <w:t xml:space="preserve">Fire Fighter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Police nfd: </w:t>
            </w:r>
            <w:r>
              <w:rPr>
                <w:rFonts w:eastAsia="Times New Roman"/>
                <w:lang w:val="en-US"/>
              </w:rPr>
              <w:t xml:space="preserve">Police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Detective: </w:t>
            </w:r>
            <w:r>
              <w:rPr>
                <w:rFonts w:eastAsia="Times New Roman"/>
                <w:lang w:val="en-US"/>
              </w:rPr>
              <w:t xml:space="preserve">Detective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Police Officer: </w:t>
            </w:r>
            <w:r>
              <w:rPr>
                <w:rFonts w:eastAsia="Times New Roman"/>
                <w:lang w:val="en-US"/>
              </w:rPr>
              <w:t xml:space="preserve">Police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Prison and Security Officers nfd: </w:t>
            </w:r>
            <w:r>
              <w:rPr>
                <w:rFonts w:eastAsia="Times New Roman"/>
                <w:lang w:val="en-US"/>
              </w:rPr>
              <w:t xml:space="preserve">Prison and Security Officers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Prison Officer: </w:t>
            </w:r>
            <w:r>
              <w:rPr>
                <w:rFonts w:eastAsia="Times New Roman"/>
                <w:lang w:val="en-US"/>
              </w:rPr>
              <w:t xml:space="preserve">Prison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Officers and Guards nfd: </w:t>
            </w:r>
            <w:r>
              <w:rPr>
                <w:rFonts w:eastAsia="Times New Roman"/>
                <w:lang w:val="en-US"/>
              </w:rPr>
              <w:t xml:space="preserve">Security Officers and Guards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Alarm, Security or Surveillance Monitor: </w:t>
            </w:r>
            <w:r>
              <w:rPr>
                <w:rFonts w:eastAsia="Times New Roman"/>
                <w:lang w:val="en-US"/>
              </w:rPr>
              <w:t xml:space="preserve">Alarm, Security or Surveillance Monitor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Armoured Car Escort: </w:t>
            </w:r>
            <w:r>
              <w:rPr>
                <w:rFonts w:eastAsia="Times New Roman"/>
                <w:lang w:val="en-US"/>
              </w:rPr>
              <w:t xml:space="preserve">Armoured Car Escort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Crowd Controller: </w:t>
            </w:r>
            <w:r>
              <w:rPr>
                <w:rFonts w:eastAsia="Times New Roman"/>
                <w:lang w:val="en-US"/>
              </w:rPr>
              <w:t xml:space="preserve">Crowd Controller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Private Investigator: </w:t>
            </w:r>
            <w:r>
              <w:rPr>
                <w:rFonts w:eastAsia="Times New Roman"/>
                <w:lang w:val="en-US"/>
              </w:rPr>
              <w:t xml:space="preserve">Private Investigator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Loss Prevention Officer: </w:t>
            </w:r>
            <w:r>
              <w:rPr>
                <w:rFonts w:eastAsia="Times New Roman"/>
                <w:lang w:val="en-US"/>
              </w:rPr>
              <w:t xml:space="preserve">Retail Loss Prevention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Consultant: </w:t>
            </w:r>
            <w:r>
              <w:rPr>
                <w:rFonts w:eastAsia="Times New Roman"/>
                <w:lang w:val="en-US"/>
              </w:rPr>
              <w:t xml:space="preserve">Security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Officer: </w:t>
            </w:r>
            <w:r>
              <w:rPr>
                <w:rFonts w:eastAsia="Times New Roman"/>
                <w:lang w:val="en-US"/>
              </w:rPr>
              <w:t xml:space="preserve">Security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Officers and Guards nec: </w:t>
            </w:r>
            <w:r>
              <w:rPr>
                <w:rFonts w:eastAsia="Times New Roman"/>
                <w:lang w:val="en-US"/>
              </w:rPr>
              <w:t xml:space="preserve">Security Officers and Guards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and Personal Service Workers nfd: </w:t>
            </w:r>
            <w:r>
              <w:rPr>
                <w:rFonts w:eastAsia="Times New Roman"/>
                <w:lang w:val="en-US"/>
              </w:rPr>
              <w:t xml:space="preserve">Sports and Personal Service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Service and Travel Workers nfd: </w:t>
            </w:r>
            <w:r>
              <w:rPr>
                <w:rFonts w:eastAsia="Times New Roman"/>
                <w:lang w:val="en-US"/>
              </w:rPr>
              <w:t xml:space="preserve">Personal Service and Travel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Beauty Therapist: </w:t>
            </w:r>
            <w:r>
              <w:rPr>
                <w:rFonts w:eastAsia="Times New Roman"/>
                <w:lang w:val="en-US"/>
              </w:rPr>
              <w:t xml:space="preserve">Beauty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Driving Instructor: </w:t>
            </w:r>
            <w:r>
              <w:rPr>
                <w:rFonts w:eastAsia="Times New Roman"/>
                <w:lang w:val="en-US"/>
              </w:rPr>
              <w:t xml:space="preserve">Driving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Funeral Workers nfd: </w:t>
            </w:r>
            <w:r>
              <w:rPr>
                <w:rFonts w:eastAsia="Times New Roman"/>
                <w:lang w:val="en-US"/>
              </w:rPr>
              <w:t xml:space="preserve">Funeral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Funeral Director: </w:t>
            </w:r>
            <w:r>
              <w:rPr>
                <w:rFonts w:eastAsia="Times New Roman"/>
                <w:lang w:val="en-US"/>
              </w:rPr>
              <w:t xml:space="preserve">Funeral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Funeral Workers nec: </w:t>
            </w:r>
            <w:r>
              <w:rPr>
                <w:rFonts w:eastAsia="Times New Roman"/>
                <w:lang w:val="en-US"/>
              </w:rPr>
              <w:t xml:space="preserve">Funeral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Museum and Tour Guides nfd: </w:t>
            </w:r>
            <w:r>
              <w:rPr>
                <w:rFonts w:eastAsia="Times New Roman"/>
                <w:lang w:val="en-US"/>
              </w:rPr>
              <w:t xml:space="preserve">Gallery, Museum and Tour Guides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or Museum Guide: </w:t>
            </w:r>
            <w:r>
              <w:rPr>
                <w:rFonts w:eastAsia="Times New Roman"/>
                <w:lang w:val="en-US"/>
              </w:rPr>
              <w:t xml:space="preserve">Gallery or Museum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Tour Guide: </w:t>
            </w:r>
            <w:r>
              <w:rPr>
                <w:rFonts w:eastAsia="Times New Roman"/>
                <w:lang w:val="en-US"/>
              </w:rPr>
              <w:t xml:space="preserve">Tour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Care Consultants nfd: </w:t>
            </w:r>
            <w:r>
              <w:rPr>
                <w:rFonts w:eastAsia="Times New Roman"/>
                <w:lang w:val="en-US"/>
              </w:rPr>
              <w:t xml:space="preserve">Personal Care Consultants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Natural Remedy Consultant: </w:t>
            </w:r>
            <w:r>
              <w:rPr>
                <w:rFonts w:eastAsia="Times New Roman"/>
                <w:lang w:val="en-US"/>
              </w:rPr>
              <w:t xml:space="preserve">Natural Remedy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Weight Loss Consultant: </w:t>
            </w:r>
            <w:r>
              <w:rPr>
                <w:rFonts w:eastAsia="Times New Roman"/>
                <w:lang w:val="en-US"/>
              </w:rPr>
              <w:t xml:space="preserve">Weight Loss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Tourism and Travel Advisers nfd: </w:t>
            </w:r>
            <w:r>
              <w:rPr>
                <w:rFonts w:eastAsia="Times New Roman"/>
                <w:lang w:val="en-US"/>
              </w:rPr>
              <w:t xml:space="preserve">Tourism and Travel Advisers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Tourist Information Officer: </w:t>
            </w:r>
            <w:r>
              <w:rPr>
                <w:rFonts w:eastAsia="Times New Roman"/>
                <w:lang w:val="en-US"/>
              </w:rPr>
              <w:t xml:space="preserve">Tourist Information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Travel Consultant: </w:t>
            </w:r>
            <w:r>
              <w:rPr>
                <w:rFonts w:eastAsia="Times New Roman"/>
                <w:lang w:val="en-US"/>
              </w:rPr>
              <w:t xml:space="preserve">Travel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Travel Attendants nfd: </w:t>
            </w:r>
            <w:r>
              <w:rPr>
                <w:rFonts w:eastAsia="Times New Roman"/>
                <w:lang w:val="en-US"/>
              </w:rPr>
              <w:t xml:space="preserve">Travel Attendants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Flight Attendant: </w:t>
            </w:r>
            <w:r>
              <w:rPr>
                <w:rFonts w:eastAsia="Times New Roman"/>
                <w:lang w:val="en-US"/>
              </w:rPr>
              <w:t xml:space="preserve">Flight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Travel Attendants nec: </w:t>
            </w:r>
            <w:r>
              <w:rPr>
                <w:rFonts w:eastAsia="Times New Roman"/>
                <w:lang w:val="en-US"/>
              </w:rPr>
              <w:t xml:space="preserve">Travel Attendants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Personal Service Workers nfd: </w:t>
            </w:r>
            <w:r>
              <w:rPr>
                <w:rFonts w:eastAsia="Times New Roman"/>
                <w:lang w:val="en-US"/>
              </w:rPr>
              <w:t xml:space="preserve">Other Personal Service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Celebrant: </w:t>
            </w:r>
            <w:r>
              <w:rPr>
                <w:rFonts w:eastAsia="Times New Roman"/>
                <w:lang w:val="en-US"/>
              </w:rPr>
              <w:t xml:space="preserve">Civil Celebrant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Hair or Beauty Salon Assistant: </w:t>
            </w:r>
            <w:r>
              <w:rPr>
                <w:rFonts w:eastAsia="Times New Roman"/>
                <w:lang w:val="en-US"/>
              </w:rPr>
              <w:t xml:space="preserve">Hair or Beauty Salon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Sex Worker or Escort: </w:t>
            </w:r>
            <w:r>
              <w:rPr>
                <w:rFonts w:eastAsia="Times New Roman"/>
                <w:lang w:val="en-US"/>
              </w:rPr>
              <w:t xml:space="preserve">Sex Worker or Escort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Service Workers nec: </w:t>
            </w:r>
            <w:r>
              <w:rPr>
                <w:rFonts w:eastAsia="Times New Roman"/>
                <w:lang w:val="en-US"/>
              </w:rPr>
              <w:t xml:space="preserve">Personal Service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and Fitness Workers nfd: </w:t>
            </w:r>
            <w:r>
              <w:rPr>
                <w:rFonts w:eastAsia="Times New Roman"/>
                <w:lang w:val="en-US"/>
              </w:rPr>
              <w:t xml:space="preserve">Sports and Fitness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Fitness Instructor: </w:t>
            </w:r>
            <w:r>
              <w:rPr>
                <w:rFonts w:eastAsia="Times New Roman"/>
                <w:lang w:val="en-US"/>
              </w:rPr>
              <w:t xml:space="preserve">Fitness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Outdoor Adventure Guides nfd: </w:t>
            </w:r>
            <w:r>
              <w:rPr>
                <w:rFonts w:eastAsia="Times New Roman"/>
                <w:lang w:val="en-US"/>
              </w:rPr>
              <w:t xml:space="preserve">Outdoor Adventure Guides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Bungy Jump Master: </w:t>
            </w:r>
            <w:r>
              <w:rPr>
                <w:rFonts w:eastAsia="Times New Roman"/>
                <w:lang w:val="en-US"/>
              </w:rPr>
              <w:t xml:space="preserve">Bungy Jump Master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Fishing Guide: </w:t>
            </w:r>
            <w:r>
              <w:rPr>
                <w:rFonts w:eastAsia="Times New Roman"/>
                <w:lang w:val="en-US"/>
              </w:rPr>
              <w:t xml:space="preserve">Fishing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Hunting Guide: </w:t>
            </w:r>
            <w:r>
              <w:rPr>
                <w:rFonts w:eastAsia="Times New Roman"/>
                <w:lang w:val="en-US"/>
              </w:rPr>
              <w:t xml:space="preserve">Hunting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Mountain or Glacier Guide: </w:t>
            </w:r>
            <w:r>
              <w:rPr>
                <w:rFonts w:eastAsia="Times New Roman"/>
                <w:lang w:val="en-US"/>
              </w:rPr>
              <w:t xml:space="preserve">Mountain or Glacier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Outdoor Adventure Instructor: </w:t>
            </w:r>
            <w:r>
              <w:rPr>
                <w:rFonts w:eastAsia="Times New Roman"/>
                <w:lang w:val="en-US"/>
              </w:rPr>
              <w:t xml:space="preserve">Outdoor Adventure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Trekking Guide: </w:t>
            </w:r>
            <w:r>
              <w:rPr>
                <w:rFonts w:eastAsia="Times New Roman"/>
                <w:lang w:val="en-US"/>
              </w:rPr>
              <w:t xml:space="preserve">Trekking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Whitewater Rafting Guide: </w:t>
            </w:r>
            <w:r>
              <w:rPr>
                <w:rFonts w:eastAsia="Times New Roman"/>
                <w:lang w:val="en-US"/>
              </w:rPr>
              <w:t xml:space="preserve">Whitewater Rafting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Outdoor Adventure Guides nec: </w:t>
            </w:r>
            <w:r>
              <w:rPr>
                <w:rFonts w:eastAsia="Times New Roman"/>
                <w:lang w:val="en-US"/>
              </w:rPr>
              <w:t xml:space="preserve">Outdoor Adventure Guides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Coaches, Instructors and Officials nfd: </w:t>
            </w:r>
            <w:r>
              <w:rPr>
                <w:rFonts w:eastAsia="Times New Roman"/>
                <w:lang w:val="en-US"/>
              </w:rPr>
              <w:t xml:space="preserve">Sports Coaches, Instructors and Officials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Diving Instructor (Open Water): </w:t>
            </w:r>
            <w:r>
              <w:rPr>
                <w:rFonts w:eastAsia="Times New Roman"/>
                <w:lang w:val="en-US"/>
              </w:rPr>
              <w:t xml:space="preserve">Diving Instructor (Open Water)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Gymnastics Coach or Instructor: </w:t>
            </w:r>
            <w:r>
              <w:rPr>
                <w:rFonts w:eastAsia="Times New Roman"/>
                <w:lang w:val="en-US"/>
              </w:rPr>
              <w:t xml:space="preserve">Gymnastics Coach or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Horse Riding Coach or Instructor: </w:t>
            </w:r>
            <w:r>
              <w:rPr>
                <w:rFonts w:eastAsia="Times New Roman"/>
                <w:lang w:val="en-US"/>
              </w:rPr>
              <w:t xml:space="preserve">Horse Riding Coach or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Snowsport Instructor: </w:t>
            </w:r>
            <w:r>
              <w:rPr>
                <w:rFonts w:eastAsia="Times New Roman"/>
                <w:lang w:val="en-US"/>
              </w:rPr>
              <w:t xml:space="preserve">Snowsport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Swimming Coach or Instructor: </w:t>
            </w:r>
            <w:r>
              <w:rPr>
                <w:rFonts w:eastAsia="Times New Roman"/>
                <w:lang w:val="en-US"/>
              </w:rPr>
              <w:t xml:space="preserve">Swimming Coach or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Tennis Coach: </w:t>
            </w:r>
            <w:r>
              <w:rPr>
                <w:rFonts w:eastAsia="Times New Roman"/>
                <w:lang w:val="en-US"/>
              </w:rPr>
              <w:t xml:space="preserve">Tennis Coach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Sports Coach or Instructor: </w:t>
            </w:r>
            <w:r>
              <w:rPr>
                <w:rFonts w:eastAsia="Times New Roman"/>
                <w:lang w:val="en-US"/>
              </w:rPr>
              <w:t xml:space="preserve">Other Sports Coach or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Dog or Horse Racing Official: </w:t>
            </w:r>
            <w:r>
              <w:rPr>
                <w:rFonts w:eastAsia="Times New Roman"/>
                <w:lang w:val="en-US"/>
              </w:rPr>
              <w:t xml:space="preserve">Dog or Horse Racing Official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Development Officer: </w:t>
            </w:r>
            <w:r>
              <w:rPr>
                <w:rFonts w:eastAsia="Times New Roman"/>
                <w:lang w:val="en-US"/>
              </w:rPr>
              <w:t xml:space="preserve">Sports Development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Umpire: </w:t>
            </w:r>
            <w:r>
              <w:rPr>
                <w:rFonts w:eastAsia="Times New Roman"/>
                <w:lang w:val="en-US"/>
              </w:rPr>
              <w:t xml:space="preserve">Sports Umpire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Sports Official: </w:t>
            </w:r>
            <w:r>
              <w:rPr>
                <w:rFonts w:eastAsia="Times New Roman"/>
                <w:lang w:val="en-US"/>
              </w:rPr>
              <w:t xml:space="preserve">Other Sports Official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Sportspersons nfd: </w:t>
            </w:r>
            <w:r>
              <w:rPr>
                <w:rFonts w:eastAsia="Times New Roman"/>
                <w:lang w:val="en-US"/>
              </w:rPr>
              <w:t xml:space="preserve">Sportspersons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Footballer: </w:t>
            </w:r>
            <w:r>
              <w:rPr>
                <w:rFonts w:eastAsia="Times New Roman"/>
                <w:lang w:val="en-US"/>
              </w:rPr>
              <w:t xml:space="preserve">Footballer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Golfer: </w:t>
            </w:r>
            <w:r>
              <w:rPr>
                <w:rFonts w:eastAsia="Times New Roman"/>
                <w:lang w:val="en-US"/>
              </w:rPr>
              <w:t xml:space="preserve">Golfer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Jockey: </w:t>
            </w:r>
            <w:r>
              <w:rPr>
                <w:rFonts w:eastAsia="Times New Roman"/>
                <w:lang w:val="en-US"/>
              </w:rPr>
              <w:t xml:space="preserve">Jockey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Lifeguard: </w:t>
            </w:r>
            <w:r>
              <w:rPr>
                <w:rFonts w:eastAsia="Times New Roman"/>
                <w:lang w:val="en-US"/>
              </w:rPr>
              <w:t xml:space="preserve">Lifeguard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Sportspersons nec: </w:t>
            </w:r>
            <w:r>
              <w:rPr>
                <w:rFonts w:eastAsia="Times New Roman"/>
                <w:lang w:val="en-US"/>
              </w:rPr>
              <w:t xml:space="preserve">Sportspersons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Clerical and Administrative Workers nfd: </w:t>
            </w:r>
            <w:r>
              <w:rPr>
                <w:rFonts w:eastAsia="Times New Roman"/>
                <w:lang w:val="en-US"/>
              </w:rPr>
              <w:t xml:space="preserve">Clerical and Administrative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Managers and Program Administrators nfd: </w:t>
            </w:r>
            <w:r>
              <w:rPr>
                <w:rFonts w:eastAsia="Times New Roman"/>
                <w:lang w:val="en-US"/>
              </w:rPr>
              <w:t xml:space="preserve">Office Managers and Program Administrators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Contract, Program and Project Administrators nfd: </w:t>
            </w:r>
            <w:r>
              <w:rPr>
                <w:rFonts w:eastAsia="Times New Roman"/>
                <w:lang w:val="en-US"/>
              </w:rPr>
              <w:t xml:space="preserve">Contract, Program and Project Administrators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Contract Administrator: </w:t>
            </w:r>
            <w:r>
              <w:rPr>
                <w:rFonts w:eastAsia="Times New Roman"/>
                <w:lang w:val="en-US"/>
              </w:rPr>
              <w:t xml:space="preserve">Contract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Program or Project Administrator: </w:t>
            </w:r>
            <w:r>
              <w:rPr>
                <w:rFonts w:eastAsia="Times New Roman"/>
                <w:lang w:val="en-US"/>
              </w:rPr>
              <w:t xml:space="preserve">Program or Project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and Practice Managers nfd: </w:t>
            </w:r>
            <w:r>
              <w:rPr>
                <w:rFonts w:eastAsia="Times New Roman"/>
                <w:lang w:val="en-US"/>
              </w:rPr>
              <w:t xml:space="preserve">Office and Practice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Manager: </w:t>
            </w:r>
            <w:r>
              <w:rPr>
                <w:rFonts w:eastAsia="Times New Roman"/>
                <w:lang w:val="en-US"/>
              </w:rPr>
              <w:t xml:space="preserve">Office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Practice Managers nfd: </w:t>
            </w:r>
            <w:r>
              <w:rPr>
                <w:rFonts w:eastAsia="Times New Roman"/>
                <w:lang w:val="en-US"/>
              </w:rPr>
              <w:t xml:space="preserve">Practice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Practice Manager: </w:t>
            </w:r>
            <w:r>
              <w:rPr>
                <w:rFonts w:eastAsia="Times New Roman"/>
                <w:lang w:val="en-US"/>
              </w:rPr>
              <w:t xml:space="preserve">Health Practice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Practice Managers nec: </w:t>
            </w:r>
            <w:r>
              <w:rPr>
                <w:rFonts w:eastAsia="Times New Roman"/>
                <w:lang w:val="en-US"/>
              </w:rPr>
              <w:t xml:space="preserve">Practice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Assistants and Secretaries nfd: </w:t>
            </w:r>
            <w:r>
              <w:rPr>
                <w:rFonts w:eastAsia="Times New Roman"/>
                <w:lang w:val="en-US"/>
              </w:rPr>
              <w:t xml:space="preserve">Personal Assistants and Secretaries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Assistant: </w:t>
            </w:r>
            <w:r>
              <w:rPr>
                <w:rFonts w:eastAsia="Times New Roman"/>
                <w:lang w:val="en-US"/>
              </w:rPr>
              <w:t xml:space="preserve">Personal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Secretaries nfd: </w:t>
            </w:r>
            <w:r>
              <w:rPr>
                <w:rFonts w:eastAsia="Times New Roman"/>
                <w:lang w:val="en-US"/>
              </w:rPr>
              <w:t xml:space="preserve">Secretaries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Secretary (General): </w:t>
            </w:r>
            <w:r>
              <w:rPr>
                <w:rFonts w:eastAsia="Times New Roman"/>
                <w:lang w:val="en-US"/>
              </w:rPr>
              <w:t xml:space="preserve">Secretary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Secretary: </w:t>
            </w:r>
            <w:r>
              <w:rPr>
                <w:rFonts w:eastAsia="Times New Roman"/>
                <w:lang w:val="en-US"/>
              </w:rPr>
              <w:t xml:space="preserve">Legal Secretary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Clerical Workers nfd: </w:t>
            </w:r>
            <w:r>
              <w:rPr>
                <w:rFonts w:eastAsia="Times New Roman"/>
                <w:lang w:val="en-US"/>
              </w:rPr>
              <w:t xml:space="preserve">General Clerical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Clerk: </w:t>
            </w:r>
            <w:r>
              <w:rPr>
                <w:rFonts w:eastAsia="Times New Roman"/>
                <w:lang w:val="en-US"/>
              </w:rPr>
              <w:t xml:space="preserve">General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Keyboard Operators nfd: </w:t>
            </w:r>
            <w:r>
              <w:rPr>
                <w:rFonts w:eastAsia="Times New Roman"/>
                <w:lang w:val="en-US"/>
              </w:rPr>
              <w:t xml:space="preserve">Keyboard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Entry Operator: </w:t>
            </w:r>
            <w:r>
              <w:rPr>
                <w:rFonts w:eastAsia="Times New Roman"/>
                <w:lang w:val="en-US"/>
              </w:rPr>
              <w:t xml:space="preserve">Data Entry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 Shorthand Reporter: </w:t>
            </w:r>
            <w:r>
              <w:rPr>
                <w:rFonts w:eastAsia="Times New Roman"/>
                <w:lang w:val="en-US"/>
              </w:rPr>
              <w:t xml:space="preserve">Machine Shorthand Reporter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Word Processing Operator: </w:t>
            </w:r>
            <w:r>
              <w:rPr>
                <w:rFonts w:eastAsia="Times New Roman"/>
                <w:lang w:val="en-US"/>
              </w:rPr>
              <w:t xml:space="preserve">Word Processing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Inquiry Clerks and Receptionists nfd: </w:t>
            </w:r>
            <w:r>
              <w:rPr>
                <w:rFonts w:eastAsia="Times New Roman"/>
                <w:lang w:val="en-US"/>
              </w:rPr>
              <w:t xml:space="preserve">Inquiry Clerks and Receptionists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Information Clerks nfd: </w:t>
            </w:r>
            <w:r>
              <w:rPr>
                <w:rFonts w:eastAsia="Times New Roman"/>
                <w:lang w:val="en-US"/>
              </w:rPr>
              <w:t xml:space="preserve">Call or Contact Centre Information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Workers nfd: </w:t>
            </w:r>
            <w:r>
              <w:rPr>
                <w:rFonts w:eastAsia="Times New Roman"/>
                <w:lang w:val="en-US"/>
              </w:rPr>
              <w:t xml:space="preserve">Call or Contact Centre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Team Leader: </w:t>
            </w:r>
            <w:r>
              <w:rPr>
                <w:rFonts w:eastAsia="Times New Roman"/>
                <w:lang w:val="en-US"/>
              </w:rPr>
              <w:t xml:space="preserve">Call or Contact Centre Team Leader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Operator: </w:t>
            </w:r>
            <w:r>
              <w:rPr>
                <w:rFonts w:eastAsia="Times New Roman"/>
                <w:lang w:val="en-US"/>
              </w:rPr>
              <w:t xml:space="preserve">Call or Contact Centre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Inquiry Clerk: </w:t>
            </w:r>
            <w:r>
              <w:rPr>
                <w:rFonts w:eastAsia="Times New Roman"/>
                <w:lang w:val="en-US"/>
              </w:rPr>
              <w:t xml:space="preserve">Inquiry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Receptionists nfd: </w:t>
            </w:r>
            <w:r>
              <w:rPr>
                <w:rFonts w:eastAsia="Times New Roman"/>
                <w:lang w:val="en-US"/>
              </w:rPr>
              <w:t xml:space="preserve">Receptionists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Receptionist (General): </w:t>
            </w:r>
            <w:r>
              <w:rPr>
                <w:rFonts w:eastAsia="Times New Roman"/>
                <w:lang w:val="en-US"/>
              </w:rPr>
              <w:t xml:space="preserve">Receptionist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Admissions Clerk: </w:t>
            </w:r>
            <w:r>
              <w:rPr>
                <w:rFonts w:eastAsia="Times New Roman"/>
                <w:lang w:val="en-US"/>
              </w:rPr>
              <w:t xml:space="preserve">Admissions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Hotel or Motel Receptionist: </w:t>
            </w:r>
            <w:r>
              <w:rPr>
                <w:rFonts w:eastAsia="Times New Roman"/>
                <w:lang w:val="en-US"/>
              </w:rPr>
              <w:t xml:space="preserve">Hotel or Motel Receptionist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Receptionist: </w:t>
            </w:r>
            <w:r>
              <w:rPr>
                <w:rFonts w:eastAsia="Times New Roman"/>
                <w:lang w:val="en-US"/>
              </w:rPr>
              <w:t xml:space="preserve">Medical Receptionist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Numerical Clerks nfd: </w:t>
            </w:r>
            <w:r>
              <w:rPr>
                <w:rFonts w:eastAsia="Times New Roman"/>
                <w:lang w:val="en-US"/>
              </w:rPr>
              <w:t xml:space="preserve">Numerical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Accounting Clerks and Bookkeepers nfd: </w:t>
            </w:r>
            <w:r>
              <w:rPr>
                <w:rFonts w:eastAsia="Times New Roman"/>
                <w:lang w:val="en-US"/>
              </w:rPr>
              <w:t xml:space="preserve">Accounting Clerks and Bookkeepers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Accounting Clerks nfd: </w:t>
            </w:r>
            <w:r>
              <w:rPr>
                <w:rFonts w:eastAsia="Times New Roman"/>
                <w:lang w:val="en-US"/>
              </w:rPr>
              <w:t xml:space="preserve">Accounting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Accounts Clerk: </w:t>
            </w:r>
            <w:r>
              <w:rPr>
                <w:rFonts w:eastAsia="Times New Roman"/>
                <w:lang w:val="en-US"/>
              </w:rPr>
              <w:t xml:space="preserve">Accounts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Cost Clerk: </w:t>
            </w:r>
            <w:r>
              <w:rPr>
                <w:rFonts w:eastAsia="Times New Roman"/>
                <w:lang w:val="en-US"/>
              </w:rPr>
              <w:t xml:space="preserve">Cost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Bookkeeper: </w:t>
            </w:r>
            <w:r>
              <w:rPr>
                <w:rFonts w:eastAsia="Times New Roman"/>
                <w:lang w:val="en-US"/>
              </w:rPr>
              <w:t xml:space="preserve">Bookkeeper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Payroll Clerk: </w:t>
            </w:r>
            <w:r>
              <w:rPr>
                <w:rFonts w:eastAsia="Times New Roman"/>
                <w:lang w:val="en-US"/>
              </w:rPr>
              <w:t xml:space="preserve">Payroll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and Insurance Clerks nfd: </w:t>
            </w:r>
            <w:r>
              <w:rPr>
                <w:rFonts w:eastAsia="Times New Roman"/>
                <w:lang w:val="en-US"/>
              </w:rPr>
              <w:t xml:space="preserve">Financial and Insurance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Bank Worker: </w:t>
            </w:r>
            <w:r>
              <w:rPr>
                <w:rFonts w:eastAsia="Times New Roman"/>
                <w:lang w:val="en-US"/>
              </w:rPr>
              <w:t xml:space="preserve">Bank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Credit or Loans Officer: </w:t>
            </w:r>
            <w:r>
              <w:rPr>
                <w:rFonts w:eastAsia="Times New Roman"/>
                <w:lang w:val="en-US"/>
              </w:rPr>
              <w:t xml:space="preserve">Credit or Loans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Money Market and Statistical Clerks nfd: </w:t>
            </w:r>
            <w:r>
              <w:rPr>
                <w:rFonts w:eastAsia="Times New Roman"/>
                <w:lang w:val="en-US"/>
              </w:rPr>
              <w:t xml:space="preserve">Insurance, Money Market and Statistical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Bookmaker: </w:t>
            </w:r>
            <w:r>
              <w:rPr>
                <w:rFonts w:eastAsia="Times New Roman"/>
                <w:lang w:val="en-US"/>
              </w:rPr>
              <w:t xml:space="preserve">Bookmaker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Consultant: </w:t>
            </w:r>
            <w:r>
              <w:rPr>
                <w:rFonts w:eastAsia="Times New Roman"/>
                <w:lang w:val="en-US"/>
              </w:rPr>
              <w:t xml:space="preserve">Insurance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Money Market Clerk: </w:t>
            </w:r>
            <w:r>
              <w:rPr>
                <w:rFonts w:eastAsia="Times New Roman"/>
                <w:lang w:val="en-US"/>
              </w:rPr>
              <w:t xml:space="preserve">Money Market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Statistical Clerk: </w:t>
            </w:r>
            <w:r>
              <w:rPr>
                <w:rFonts w:eastAsia="Times New Roman"/>
                <w:lang w:val="en-US"/>
              </w:rPr>
              <w:t xml:space="preserve">Statistical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Clerical and Office Support Workers nfd: </w:t>
            </w:r>
            <w:r>
              <w:rPr>
                <w:rFonts w:eastAsia="Times New Roman"/>
                <w:lang w:val="en-US"/>
              </w:rPr>
              <w:t xml:space="preserve">Clerical and Office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Betting Clerks nfd: </w:t>
            </w:r>
            <w:r>
              <w:rPr>
                <w:rFonts w:eastAsia="Times New Roman"/>
                <w:lang w:val="en-US"/>
              </w:rPr>
              <w:t xml:space="preserve">Betting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Betting Agency Counter Clerk: </w:t>
            </w:r>
            <w:r>
              <w:rPr>
                <w:rFonts w:eastAsia="Times New Roman"/>
                <w:lang w:val="en-US"/>
              </w:rPr>
              <w:t xml:space="preserve">Betting Agency Counter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Bookmaker's Clerk: </w:t>
            </w:r>
            <w:r>
              <w:rPr>
                <w:rFonts w:eastAsia="Times New Roman"/>
                <w:lang w:val="en-US"/>
              </w:rPr>
              <w:t xml:space="preserve">Bookmaker's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Telephone Betting Clerk: </w:t>
            </w:r>
            <w:r>
              <w:rPr>
                <w:rFonts w:eastAsia="Times New Roman"/>
                <w:lang w:val="en-US"/>
              </w:rPr>
              <w:t xml:space="preserve">Telephone Betting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Betting Clerks nec: </w:t>
            </w:r>
            <w:r>
              <w:rPr>
                <w:rFonts w:eastAsia="Times New Roman"/>
                <w:lang w:val="en-US"/>
              </w:rPr>
              <w:t xml:space="preserve">Betting Clerks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Couriers and Postal Deliverers nfd: </w:t>
            </w:r>
            <w:r>
              <w:rPr>
                <w:rFonts w:eastAsia="Times New Roman"/>
                <w:lang w:val="en-US"/>
              </w:rPr>
              <w:t xml:space="preserve">Couriers and Postal Deliverers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Courier: </w:t>
            </w:r>
            <w:r>
              <w:rPr>
                <w:rFonts w:eastAsia="Times New Roman"/>
                <w:lang w:val="en-US"/>
              </w:rPr>
              <w:t xml:space="preserve">Courier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Postal Delivery Officer: </w:t>
            </w:r>
            <w:r>
              <w:rPr>
                <w:rFonts w:eastAsia="Times New Roman"/>
                <w:lang w:val="en-US"/>
              </w:rPr>
              <w:t xml:space="preserve">Postal Delivery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Filing or Registry Clerk: </w:t>
            </w:r>
            <w:r>
              <w:rPr>
                <w:rFonts w:eastAsia="Times New Roman"/>
                <w:lang w:val="en-US"/>
              </w:rPr>
              <w:t xml:space="preserve">Filing or Registry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Mail Sorters nfd: </w:t>
            </w:r>
            <w:r>
              <w:rPr>
                <w:rFonts w:eastAsia="Times New Roman"/>
                <w:lang w:val="en-US"/>
              </w:rPr>
              <w:t xml:space="preserve">Mail Sorters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Mail Clerk: </w:t>
            </w:r>
            <w:r>
              <w:rPr>
                <w:rFonts w:eastAsia="Times New Roman"/>
                <w:lang w:val="en-US"/>
              </w:rPr>
              <w:t xml:space="preserve">Mail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Postal Sorting Officer: </w:t>
            </w:r>
            <w:r>
              <w:rPr>
                <w:rFonts w:eastAsia="Times New Roman"/>
                <w:lang w:val="en-US"/>
              </w:rPr>
              <w:t xml:space="preserve">Postal Sorting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 Interviewer: </w:t>
            </w:r>
            <w:r>
              <w:rPr>
                <w:rFonts w:eastAsia="Times New Roman"/>
                <w:lang w:val="en-US"/>
              </w:rPr>
              <w:t xml:space="preserve">Survey Interviewer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Switchboard Operator: </w:t>
            </w:r>
            <w:r>
              <w:rPr>
                <w:rFonts w:eastAsia="Times New Roman"/>
                <w:lang w:val="en-US"/>
              </w:rPr>
              <w:t xml:space="preserve">Switchboard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Clerical and Office Support Workers nfd: </w:t>
            </w:r>
            <w:r>
              <w:rPr>
                <w:rFonts w:eastAsia="Times New Roman"/>
                <w:lang w:val="en-US"/>
              </w:rPr>
              <w:t xml:space="preserve">Other Clerical and Office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Classified Advertising Clerk: </w:t>
            </w:r>
            <w:r>
              <w:rPr>
                <w:rFonts w:eastAsia="Times New Roman"/>
                <w:lang w:val="en-US"/>
              </w:rPr>
              <w:t xml:space="preserve">Classified Advertising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Meter Reader: </w:t>
            </w:r>
            <w:r>
              <w:rPr>
                <w:rFonts w:eastAsia="Times New Roman"/>
                <w:lang w:val="en-US"/>
              </w:rPr>
              <w:t xml:space="preserve">Meter Reader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Parking Inspector: </w:t>
            </w:r>
            <w:r>
              <w:rPr>
                <w:rFonts w:eastAsia="Times New Roman"/>
                <w:lang w:val="en-US"/>
              </w:rPr>
              <w:t xml:space="preserve">Parking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Clerical and Office Support Workers nec: </w:t>
            </w:r>
            <w:r>
              <w:rPr>
                <w:rFonts w:eastAsia="Times New Roman"/>
                <w:lang w:val="en-US"/>
              </w:rPr>
              <w:t xml:space="preserve">Clerical and Office Support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Clerical and Administrative Workers nfd: </w:t>
            </w:r>
            <w:r>
              <w:rPr>
                <w:rFonts w:eastAsia="Times New Roman"/>
                <w:lang w:val="en-US"/>
              </w:rPr>
              <w:t xml:space="preserve">Other Clerical and Administrative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Logistics Clerks nfd: </w:t>
            </w:r>
            <w:r>
              <w:rPr>
                <w:rFonts w:eastAsia="Times New Roman"/>
                <w:lang w:val="en-US"/>
              </w:rPr>
              <w:t xml:space="preserve">Logistics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Purchasing and Supply Logistics Clerks nfd: </w:t>
            </w:r>
            <w:r>
              <w:rPr>
                <w:rFonts w:eastAsia="Times New Roman"/>
                <w:lang w:val="en-US"/>
              </w:rPr>
              <w:t xml:space="preserve">Purchasing and Supply Logistics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Order Clerk: </w:t>
            </w:r>
            <w:r>
              <w:rPr>
                <w:rFonts w:eastAsia="Times New Roman"/>
                <w:lang w:val="en-US"/>
              </w:rPr>
              <w:t xml:space="preserve">Order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Clerk: </w:t>
            </w:r>
            <w:r>
              <w:rPr>
                <w:rFonts w:eastAsia="Times New Roman"/>
                <w:lang w:val="en-US"/>
              </w:rPr>
              <w:t xml:space="preserve">Production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Purchasing Officer: </w:t>
            </w:r>
            <w:r>
              <w:rPr>
                <w:rFonts w:eastAsia="Times New Roman"/>
                <w:lang w:val="en-US"/>
              </w:rPr>
              <w:t xml:space="preserve">Purchasing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Sales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Stock Clerk: </w:t>
            </w:r>
            <w:r>
              <w:rPr>
                <w:rFonts w:eastAsia="Times New Roman"/>
                <w:lang w:val="en-US"/>
              </w:rPr>
              <w:t xml:space="preserve">Stock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Warehouse Administrator: </w:t>
            </w:r>
            <w:r>
              <w:rPr>
                <w:rFonts w:eastAsia="Times New Roman"/>
                <w:lang w:val="en-US"/>
              </w:rPr>
              <w:t xml:space="preserve">Warehouse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and Despatch Clerks nfd: </w:t>
            </w:r>
            <w:r>
              <w:rPr>
                <w:rFonts w:eastAsia="Times New Roman"/>
                <w:lang w:val="en-US"/>
              </w:rPr>
              <w:t xml:space="preserve">Transport and Despatch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Despatching and Receiving Clerk: </w:t>
            </w:r>
            <w:r>
              <w:rPr>
                <w:rFonts w:eastAsia="Times New Roman"/>
                <w:lang w:val="en-US"/>
              </w:rPr>
              <w:t xml:space="preserve">Despatching and Receiving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Import-Export Clerk: </w:t>
            </w:r>
            <w:r>
              <w:rPr>
                <w:rFonts w:eastAsia="Times New Roman"/>
                <w:lang w:val="en-US"/>
              </w:rPr>
              <w:t xml:space="preserve">Import-Export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Clerical and Administrative Workers nfd: </w:t>
            </w:r>
            <w:r>
              <w:rPr>
                <w:rFonts w:eastAsia="Times New Roman"/>
                <w:lang w:val="en-US"/>
              </w:rPr>
              <w:t xml:space="preserve">Miscellaneous Clerical and Administrative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Conveyancers and Legal Executives nfd: </w:t>
            </w:r>
            <w:r>
              <w:rPr>
                <w:rFonts w:eastAsia="Times New Roman"/>
                <w:lang w:val="en-US"/>
              </w:rPr>
              <w:t xml:space="preserve">Conveyancers and Legal Executives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Conveyancer: </w:t>
            </w:r>
            <w:r>
              <w:rPr>
                <w:rFonts w:eastAsia="Times New Roman"/>
                <w:lang w:val="en-US"/>
              </w:rPr>
              <w:t xml:space="preserve">Conveyancer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Executive: </w:t>
            </w:r>
            <w:r>
              <w:rPr>
                <w:rFonts w:eastAsia="Times New Roman"/>
                <w:lang w:val="en-US"/>
              </w:rPr>
              <w:t xml:space="preserve">Legal Executive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Court and Legal Clerks nfd: </w:t>
            </w:r>
            <w:r>
              <w:rPr>
                <w:rFonts w:eastAsia="Times New Roman"/>
                <w:lang w:val="en-US"/>
              </w:rPr>
              <w:t xml:space="preserve">Court and Legal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Clerk of Court: </w:t>
            </w:r>
            <w:r>
              <w:rPr>
                <w:rFonts w:eastAsia="Times New Roman"/>
                <w:lang w:val="en-US"/>
              </w:rPr>
              <w:t xml:space="preserve">Clerk of Court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Court Bailiff or Sheriff: </w:t>
            </w:r>
            <w:r>
              <w:rPr>
                <w:rFonts w:eastAsia="Times New Roman"/>
                <w:lang w:val="en-US"/>
              </w:rPr>
              <w:t xml:space="preserve">Court Bailiff or Sheriff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Court Orderly: </w:t>
            </w:r>
            <w:r>
              <w:rPr>
                <w:rFonts w:eastAsia="Times New Roman"/>
                <w:lang w:val="en-US"/>
              </w:rPr>
              <w:t xml:space="preserve">Court Orderly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Law Clerk: </w:t>
            </w:r>
            <w:r>
              <w:rPr>
                <w:rFonts w:eastAsia="Times New Roman"/>
                <w:lang w:val="en-US"/>
              </w:rPr>
              <w:t xml:space="preserve">Law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Trust Officer: </w:t>
            </w:r>
            <w:r>
              <w:rPr>
                <w:rFonts w:eastAsia="Times New Roman"/>
                <w:lang w:val="en-US"/>
              </w:rPr>
              <w:t xml:space="preserve">Trust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Debt Collector: </w:t>
            </w:r>
            <w:r>
              <w:rPr>
                <w:rFonts w:eastAsia="Times New Roman"/>
                <w:lang w:val="en-US"/>
              </w:rPr>
              <w:t xml:space="preserve">Debt Collector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Clerk: </w:t>
            </w:r>
            <w:r>
              <w:rPr>
                <w:rFonts w:eastAsia="Times New Roman"/>
                <w:lang w:val="en-US"/>
              </w:rPr>
              <w:t xml:space="preserve">Human Resource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Inspectors and Regulatory Officers nfd: </w:t>
            </w:r>
            <w:r>
              <w:rPr>
                <w:rFonts w:eastAsia="Times New Roman"/>
                <w:lang w:val="en-US"/>
              </w:rPr>
              <w:t xml:space="preserve">Inspectors and Regulatory Officers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Customs Officer: </w:t>
            </w:r>
            <w:r>
              <w:rPr>
                <w:rFonts w:eastAsia="Times New Roman"/>
                <w:lang w:val="en-US"/>
              </w:rPr>
              <w:t xml:space="preserve">Customs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Immigration Officer: </w:t>
            </w:r>
            <w:r>
              <w:rPr>
                <w:rFonts w:eastAsia="Times New Roman"/>
                <w:lang w:val="en-US"/>
              </w:rPr>
              <w:t xml:space="preserve">Immigration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Licence Examiner: </w:t>
            </w:r>
            <w:r>
              <w:rPr>
                <w:rFonts w:eastAsia="Times New Roman"/>
                <w:lang w:val="en-US"/>
              </w:rPr>
              <w:t xml:space="preserve">Motor Vehicle Licence Examiner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Noxious Weeds and Pest Inspector: </w:t>
            </w:r>
            <w:r>
              <w:rPr>
                <w:rFonts w:eastAsia="Times New Roman"/>
                <w:lang w:val="en-US"/>
              </w:rPr>
              <w:t xml:space="preserve">Noxious Weeds and Pest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Security Assessor: </w:t>
            </w:r>
            <w:r>
              <w:rPr>
                <w:rFonts w:eastAsia="Times New Roman"/>
                <w:lang w:val="en-US"/>
              </w:rPr>
              <w:t xml:space="preserve">Social Security Assessor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Taxation Inspector: </w:t>
            </w:r>
            <w:r>
              <w:rPr>
                <w:rFonts w:eastAsia="Times New Roman"/>
                <w:lang w:val="en-US"/>
              </w:rPr>
              <w:t xml:space="preserve">Taxation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 Examiner: </w:t>
            </w:r>
            <w:r>
              <w:rPr>
                <w:rFonts w:eastAsia="Times New Roman"/>
                <w:lang w:val="en-US"/>
              </w:rPr>
              <w:t xml:space="preserve">Train Examiner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Operations Inspector: </w:t>
            </w:r>
            <w:r>
              <w:rPr>
                <w:rFonts w:eastAsia="Times New Roman"/>
                <w:lang w:val="en-US"/>
              </w:rPr>
              <w:t xml:space="preserve">Transport Operations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Water Inspector: </w:t>
            </w:r>
            <w:r>
              <w:rPr>
                <w:rFonts w:eastAsia="Times New Roman"/>
                <w:lang w:val="en-US"/>
              </w:rPr>
              <w:t xml:space="preserve">Water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Inspectors and Regulatory Officers nec: </w:t>
            </w:r>
            <w:r>
              <w:rPr>
                <w:rFonts w:eastAsia="Times New Roman"/>
                <w:lang w:val="en-US"/>
              </w:rPr>
              <w:t xml:space="preserve">Inspectors and Regulatory Officers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Investigators, Loss Adjusters and Risk Surveyors nfd: </w:t>
            </w:r>
            <w:r>
              <w:rPr>
                <w:rFonts w:eastAsia="Times New Roman"/>
                <w:lang w:val="en-US"/>
              </w:rPr>
              <w:t xml:space="preserve">Insurance Investigators, Loss Adjusters and Risk Surveyors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Investigator: </w:t>
            </w:r>
            <w:r>
              <w:rPr>
                <w:rFonts w:eastAsia="Times New Roman"/>
                <w:lang w:val="en-US"/>
              </w:rPr>
              <w:t xml:space="preserve">Insurance Investigator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Loss Adjuster: </w:t>
            </w:r>
            <w:r>
              <w:rPr>
                <w:rFonts w:eastAsia="Times New Roman"/>
                <w:lang w:val="en-US"/>
              </w:rPr>
              <w:t xml:space="preserve">Insurance Loss Adjuster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Risk Surveyor: </w:t>
            </w:r>
            <w:r>
              <w:rPr>
                <w:rFonts w:eastAsia="Times New Roman"/>
                <w:lang w:val="en-US"/>
              </w:rPr>
              <w:t xml:space="preserve">Insurance Risk Surveyor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Library Assistant: </w:t>
            </w:r>
            <w:r>
              <w:rPr>
                <w:rFonts w:eastAsia="Times New Roman"/>
                <w:lang w:val="en-US"/>
              </w:rPr>
              <w:t xml:space="preserve">Library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Miscellaneous Clerical and Administrative Workers nfd: </w:t>
            </w:r>
            <w:r>
              <w:rPr>
                <w:rFonts w:eastAsia="Times New Roman"/>
                <w:lang w:val="en-US"/>
              </w:rPr>
              <w:t xml:space="preserve">Other Miscellaneous Clerical and Administrative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Coding Clerk: </w:t>
            </w:r>
            <w:r>
              <w:rPr>
                <w:rFonts w:eastAsia="Times New Roman"/>
                <w:lang w:val="en-US"/>
              </w:rPr>
              <w:t xml:space="preserve">Coding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Assistant (Film, Television, Radio or Stage): </w:t>
            </w:r>
            <w:r>
              <w:rPr>
                <w:rFonts w:eastAsia="Times New Roman"/>
                <w:lang w:val="en-US"/>
              </w:rPr>
              <w:t xml:space="preserve">Production Assistant (Film, Television, Radio or Stage)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Proof Reader: </w:t>
            </w:r>
            <w:r>
              <w:rPr>
                <w:rFonts w:eastAsia="Times New Roman"/>
                <w:lang w:val="en-US"/>
              </w:rPr>
              <w:t xml:space="preserve">Proof Reader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 Despatcher: </w:t>
            </w:r>
            <w:r>
              <w:rPr>
                <w:rFonts w:eastAsia="Times New Roman"/>
                <w:lang w:val="en-US"/>
              </w:rPr>
              <w:t xml:space="preserve">Radio Despatcher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Clerical and Administrative Workers nec: </w:t>
            </w:r>
            <w:r>
              <w:rPr>
                <w:rFonts w:eastAsia="Times New Roman"/>
                <w:lang w:val="en-US"/>
              </w:rPr>
              <w:t xml:space="preserve">Clerical and Administrative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Workers nfd: </w:t>
            </w:r>
            <w:r>
              <w:rPr>
                <w:rFonts w:eastAsia="Times New Roman"/>
                <w:lang w:val="en-US"/>
              </w:rPr>
              <w:t xml:space="preserve">Sales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Representatives and Agents nfd: </w:t>
            </w:r>
            <w:r>
              <w:rPr>
                <w:rFonts w:eastAsia="Times New Roman"/>
                <w:lang w:val="en-US"/>
              </w:rPr>
              <w:t xml:space="preserve">Sales Representatives and Agents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Agents and Sales Representatives nfd: </w:t>
            </w:r>
            <w:r>
              <w:rPr>
                <w:rFonts w:eastAsia="Times New Roman"/>
                <w:lang w:val="en-US"/>
              </w:rPr>
              <w:t xml:space="preserve">Insurance Agents and Sales Representatives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Auctioneers, and Stock and Station Agents nfd: </w:t>
            </w:r>
            <w:r>
              <w:rPr>
                <w:rFonts w:eastAsia="Times New Roman"/>
                <w:lang w:val="en-US"/>
              </w:rPr>
              <w:t xml:space="preserve">Auctioneers, and Stock and </w:t>
            </w:r>
            <w:r>
              <w:rPr>
                <w:rFonts w:eastAsia="Times New Roman"/>
                <w:lang w:val="en-US"/>
              </w:rPr>
              <w:lastRenderedPageBreak/>
              <w:t xml:space="preserve">Station Agents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Auctioneer: </w:t>
            </w:r>
            <w:r>
              <w:rPr>
                <w:rFonts w:eastAsia="Times New Roman"/>
                <w:lang w:val="en-US"/>
              </w:rPr>
              <w:t xml:space="preserve">Auctioneer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Stock and Station Agent: </w:t>
            </w:r>
            <w:r>
              <w:rPr>
                <w:rFonts w:eastAsia="Times New Roman"/>
                <w:lang w:val="en-US"/>
              </w:rPr>
              <w:t xml:space="preserve">Stock and Station Agent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Agent: </w:t>
            </w:r>
            <w:r>
              <w:rPr>
                <w:rFonts w:eastAsia="Times New Roman"/>
                <w:lang w:val="en-US"/>
              </w:rPr>
              <w:t xml:space="preserve">Insurance Agent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Representatives nfd: </w:t>
            </w:r>
            <w:r>
              <w:rPr>
                <w:rFonts w:eastAsia="Times New Roman"/>
                <w:lang w:val="en-US"/>
              </w:rPr>
              <w:t xml:space="preserve">Sales Representatives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(Building and Plumbing Supplies): </w:t>
            </w:r>
            <w:r>
              <w:rPr>
                <w:rFonts w:eastAsia="Times New Roman"/>
                <w:lang w:val="en-US"/>
              </w:rPr>
              <w:t xml:space="preserve">Sales Representative (Building and Plumbing Supplies)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(Business Services): </w:t>
            </w:r>
            <w:r>
              <w:rPr>
                <w:rFonts w:eastAsia="Times New Roman"/>
                <w:lang w:val="en-US"/>
              </w:rPr>
              <w:t xml:space="preserve">Sales Representative (Business Services)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(Motor Vehicle Parts and Accessories): </w:t>
            </w:r>
            <w:r>
              <w:rPr>
                <w:rFonts w:eastAsia="Times New Roman"/>
                <w:lang w:val="en-US"/>
              </w:rPr>
              <w:t xml:space="preserve">Sales Representative (Motor Vehicle Parts and Accessories)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(Personal and Household Goods): </w:t>
            </w:r>
            <w:r>
              <w:rPr>
                <w:rFonts w:eastAsia="Times New Roman"/>
                <w:lang w:val="en-US"/>
              </w:rPr>
              <w:t xml:space="preserve">Sales Representative (Personal and Household Goods)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Representatives nec: </w:t>
            </w:r>
            <w:r>
              <w:rPr>
                <w:rFonts w:eastAsia="Times New Roman"/>
                <w:lang w:val="en-US"/>
              </w:rPr>
              <w:t xml:space="preserve">Sales Representatives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Estate Sales Agents nfd: </w:t>
            </w:r>
            <w:r>
              <w:rPr>
                <w:rFonts w:eastAsia="Times New Roman"/>
                <w:lang w:val="en-US"/>
              </w:rPr>
              <w:t xml:space="preserve">Real Estate Sales Agents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Broker: </w:t>
            </w:r>
            <w:r>
              <w:rPr>
                <w:rFonts w:eastAsia="Times New Roman"/>
                <w:lang w:val="en-US"/>
              </w:rPr>
              <w:t xml:space="preserve">Business Broker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Property Manager: </w:t>
            </w:r>
            <w:r>
              <w:rPr>
                <w:rFonts w:eastAsia="Times New Roman"/>
                <w:lang w:val="en-US"/>
              </w:rPr>
              <w:t xml:space="preserve">Property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Estate Agency Principal: </w:t>
            </w:r>
            <w:r>
              <w:rPr>
                <w:rFonts w:eastAsia="Times New Roman"/>
                <w:lang w:val="en-US"/>
              </w:rPr>
              <w:t xml:space="preserve">Real Estate Agency Principal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Estate Agent: </w:t>
            </w:r>
            <w:r>
              <w:rPr>
                <w:rFonts w:eastAsia="Times New Roman"/>
                <w:lang w:val="en-US"/>
              </w:rPr>
              <w:t xml:space="preserve">Real Estate Agent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Estate Representative: </w:t>
            </w:r>
            <w:r>
              <w:rPr>
                <w:rFonts w:eastAsia="Times New Roman"/>
                <w:lang w:val="en-US"/>
              </w:rPr>
              <w:t xml:space="preserve">Real Estate Representative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Assistants and Salespersons nfd: </w:t>
            </w:r>
            <w:r>
              <w:rPr>
                <w:rFonts w:eastAsia="Times New Roman"/>
                <w:lang w:val="en-US"/>
              </w:rPr>
              <w:t xml:space="preserve">Sales Assistants and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Assistant (General): </w:t>
            </w:r>
            <w:r>
              <w:rPr>
                <w:rFonts w:eastAsia="Times New Roman"/>
                <w:lang w:val="en-US"/>
              </w:rPr>
              <w:t xml:space="preserve">Sales Assistant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Sales Assistant: </w:t>
            </w:r>
            <w:r>
              <w:rPr>
                <w:rFonts w:eastAsia="Times New Roman"/>
                <w:lang w:val="en-US"/>
              </w:rPr>
              <w:t xml:space="preserve">ICT Sales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and Vehicle Parts Salespersons nfd: </w:t>
            </w:r>
            <w:r>
              <w:rPr>
                <w:rFonts w:eastAsia="Times New Roman"/>
                <w:lang w:val="en-US"/>
              </w:rPr>
              <w:t xml:space="preserve">Motor Vehicle and Vehicle Parts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or Caravan Salesperson: </w:t>
            </w:r>
            <w:r>
              <w:rPr>
                <w:rFonts w:eastAsia="Times New Roman"/>
                <w:lang w:val="en-US"/>
              </w:rPr>
              <w:t xml:space="preserve">Motor Vehicle or Caravan Salesperson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Parts Interpreter: </w:t>
            </w:r>
            <w:r>
              <w:rPr>
                <w:rFonts w:eastAsia="Times New Roman"/>
                <w:lang w:val="en-US"/>
              </w:rPr>
              <w:t xml:space="preserve">Motor Vehicle Parts Interpreter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Pharmacy Sales Assistant: </w:t>
            </w:r>
            <w:r>
              <w:rPr>
                <w:rFonts w:eastAsia="Times New Roman"/>
                <w:lang w:val="en-US"/>
              </w:rPr>
              <w:t xml:space="preserve">Pharmacy Sales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Supervisor: </w:t>
            </w:r>
            <w:r>
              <w:rPr>
                <w:rFonts w:eastAsia="Times New Roman"/>
                <w:lang w:val="en-US"/>
              </w:rPr>
              <w:t xml:space="preserve">Retail Supervisor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Service Station Attendant: </w:t>
            </w:r>
            <w:r>
              <w:rPr>
                <w:rFonts w:eastAsia="Times New Roman"/>
                <w:lang w:val="en-US"/>
              </w:rPr>
              <w:t xml:space="preserve">Service Station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Street Vendors and Related Salespersons nfd: </w:t>
            </w:r>
            <w:r>
              <w:rPr>
                <w:rFonts w:eastAsia="Times New Roman"/>
                <w:lang w:val="en-US"/>
              </w:rPr>
              <w:t xml:space="preserve">Street Vendors and Related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Cash Van Salesperson: </w:t>
            </w:r>
            <w:r>
              <w:rPr>
                <w:rFonts w:eastAsia="Times New Roman"/>
                <w:lang w:val="en-US"/>
              </w:rPr>
              <w:t xml:space="preserve">Cash Van Salesperson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Door-to-door Salesperson: </w:t>
            </w:r>
            <w:r>
              <w:rPr>
                <w:rFonts w:eastAsia="Times New Roman"/>
                <w:lang w:val="en-US"/>
              </w:rPr>
              <w:t xml:space="preserve">Door-to-door Salesperson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Street Vendor: </w:t>
            </w:r>
            <w:r>
              <w:rPr>
                <w:rFonts w:eastAsia="Times New Roman"/>
                <w:lang w:val="en-US"/>
              </w:rPr>
              <w:t xml:space="preserve">Street Vendor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Sales Assistants and Salespersons nfd: </w:t>
            </w:r>
            <w:r>
              <w:rPr>
                <w:rFonts w:eastAsia="Times New Roman"/>
                <w:lang w:val="en-US"/>
              </w:rPr>
              <w:t xml:space="preserve">Other Sales Assistants and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Materials Recycler: </w:t>
            </w:r>
            <w:r>
              <w:rPr>
                <w:rFonts w:eastAsia="Times New Roman"/>
                <w:lang w:val="en-US"/>
              </w:rPr>
              <w:t xml:space="preserve">Materials Recycler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Rental Salesperson: </w:t>
            </w:r>
            <w:r>
              <w:rPr>
                <w:rFonts w:eastAsia="Times New Roman"/>
                <w:lang w:val="en-US"/>
              </w:rPr>
              <w:t xml:space="preserve">Rental Salesperson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Assistants and Salespersons nec: </w:t>
            </w:r>
            <w:r>
              <w:rPr>
                <w:rFonts w:eastAsia="Times New Roman"/>
                <w:lang w:val="en-US"/>
              </w:rPr>
              <w:t xml:space="preserve">Sales Assistants and Salespersons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Support Workers nfd: </w:t>
            </w:r>
            <w:r>
              <w:rPr>
                <w:rFonts w:eastAsia="Times New Roman"/>
                <w:lang w:val="en-US"/>
              </w:rPr>
              <w:t xml:space="preserve">Sales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Checkout Operators and Office Cashiers nfd: </w:t>
            </w:r>
            <w:r>
              <w:rPr>
                <w:rFonts w:eastAsia="Times New Roman"/>
                <w:lang w:val="en-US"/>
              </w:rPr>
              <w:t xml:space="preserve">Checkout Operators and Office Cashiers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Checkout Operator: </w:t>
            </w:r>
            <w:r>
              <w:rPr>
                <w:rFonts w:eastAsia="Times New Roman"/>
                <w:lang w:val="en-US"/>
              </w:rPr>
              <w:t xml:space="preserve">Checkout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Cashier: </w:t>
            </w:r>
            <w:r>
              <w:rPr>
                <w:rFonts w:eastAsia="Times New Roman"/>
                <w:lang w:val="en-US"/>
              </w:rPr>
              <w:t xml:space="preserve">Office Cashier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Sales Support Workers nfd: </w:t>
            </w:r>
            <w:r>
              <w:rPr>
                <w:rFonts w:eastAsia="Times New Roman"/>
                <w:lang w:val="en-US"/>
              </w:rPr>
              <w:t xml:space="preserve">Miscellaneous Sales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Models and Sales Demonstrators nfd: </w:t>
            </w:r>
            <w:r>
              <w:rPr>
                <w:rFonts w:eastAsia="Times New Roman"/>
                <w:lang w:val="en-US"/>
              </w:rPr>
              <w:t xml:space="preserve">Models and Sales Demonstrators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Demonstrator: </w:t>
            </w:r>
            <w:r>
              <w:rPr>
                <w:rFonts w:eastAsia="Times New Roman"/>
                <w:lang w:val="en-US"/>
              </w:rPr>
              <w:t xml:space="preserve">Sales Demonstrator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and Wool Buyers nfd: </w:t>
            </w:r>
            <w:r>
              <w:rPr>
                <w:rFonts w:eastAsia="Times New Roman"/>
                <w:lang w:val="en-US"/>
              </w:rPr>
              <w:t xml:space="preserve">Retail and Wool Buyers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Buyer: </w:t>
            </w:r>
            <w:r>
              <w:rPr>
                <w:rFonts w:eastAsia="Times New Roman"/>
                <w:lang w:val="en-US"/>
              </w:rPr>
              <w:t xml:space="preserve">Retail Buyer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Wool Buyer: </w:t>
            </w:r>
            <w:r>
              <w:rPr>
                <w:rFonts w:eastAsia="Times New Roman"/>
                <w:lang w:val="en-US"/>
              </w:rPr>
              <w:t xml:space="preserve">Wool Buyer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Telemarketer: </w:t>
            </w:r>
            <w:r>
              <w:rPr>
                <w:rFonts w:eastAsia="Times New Roman"/>
                <w:lang w:val="en-US"/>
              </w:rPr>
              <w:t xml:space="preserve">Telemarketer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Ticket Salespersons nfd: </w:t>
            </w:r>
            <w:r>
              <w:rPr>
                <w:rFonts w:eastAsia="Times New Roman"/>
                <w:lang w:val="en-US"/>
              </w:rPr>
              <w:t xml:space="preserve">Ticket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Ticket Seller: </w:t>
            </w:r>
            <w:r>
              <w:rPr>
                <w:rFonts w:eastAsia="Times New Roman"/>
                <w:lang w:val="en-US"/>
              </w:rPr>
              <w:t xml:space="preserve">Ticket Seller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Conductor: </w:t>
            </w:r>
            <w:r>
              <w:rPr>
                <w:rFonts w:eastAsia="Times New Roman"/>
                <w:lang w:val="en-US"/>
              </w:rPr>
              <w:t xml:space="preserve">Transport Conductor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Merchandiser: </w:t>
            </w:r>
            <w:r>
              <w:rPr>
                <w:rFonts w:eastAsia="Times New Roman"/>
                <w:lang w:val="en-US"/>
              </w:rPr>
              <w:t xml:space="preserve">Visual Merchandiser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Sales Support Worker: </w:t>
            </w:r>
            <w:r>
              <w:rPr>
                <w:rFonts w:eastAsia="Times New Roman"/>
                <w:lang w:val="en-US"/>
              </w:rPr>
              <w:t xml:space="preserve">Other Sales Support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Machinery Operators and Drivers nfd: </w:t>
            </w:r>
            <w:r>
              <w:rPr>
                <w:rFonts w:eastAsia="Times New Roman"/>
                <w:lang w:val="en-US"/>
              </w:rPr>
              <w:t xml:space="preserve">Machinery Operators and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 and Stationary Plant Operators nfd: </w:t>
            </w:r>
            <w:r>
              <w:rPr>
                <w:rFonts w:eastAsia="Times New Roman"/>
                <w:lang w:val="en-US"/>
              </w:rPr>
              <w:t xml:space="preserve">Machine and Stationary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 Operators nfd: </w:t>
            </w:r>
            <w:r>
              <w:rPr>
                <w:rFonts w:eastAsia="Times New Roman"/>
                <w:lang w:val="en-US"/>
              </w:rPr>
              <w:t xml:space="preserve">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Clay, Concrete, Glass and Stone Processing Machine Operators nfd: </w:t>
            </w:r>
            <w:r>
              <w:rPr>
                <w:rFonts w:eastAsia="Times New Roman"/>
                <w:lang w:val="en-US"/>
              </w:rPr>
              <w:t xml:space="preserve">Clay, Concrete, Glass and Stone Processing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Clay Products Machine Operator: </w:t>
            </w:r>
            <w:r>
              <w:rPr>
                <w:rFonts w:eastAsia="Times New Roman"/>
                <w:lang w:val="en-US"/>
              </w:rPr>
              <w:t xml:space="preserve">Clay Products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Concrete Products Machine Operator: </w:t>
            </w:r>
            <w:r>
              <w:rPr>
                <w:rFonts w:eastAsia="Times New Roman"/>
                <w:lang w:val="en-US"/>
              </w:rPr>
              <w:t xml:space="preserve">Concrete Products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Glass Production Machine Operator: </w:t>
            </w:r>
            <w:r>
              <w:rPr>
                <w:rFonts w:eastAsia="Times New Roman"/>
                <w:lang w:val="en-US"/>
              </w:rPr>
              <w:t xml:space="preserve">Glass Production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Stone Processing Machine Operator: </w:t>
            </w:r>
            <w:r>
              <w:rPr>
                <w:rFonts w:eastAsia="Times New Roman"/>
                <w:lang w:val="en-US"/>
              </w:rPr>
              <w:t xml:space="preserve">Stone Processing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Clay, Concrete, Glass and Stone Processing Machine Operators nec: </w:t>
            </w:r>
            <w:r>
              <w:rPr>
                <w:rFonts w:eastAsia="Times New Roman"/>
                <w:lang w:val="en-US"/>
              </w:rPr>
              <w:t xml:space="preserve">Clay, Concrete, Glass and Stone Processing Machine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Spraypainter: </w:t>
            </w:r>
            <w:r>
              <w:rPr>
                <w:rFonts w:eastAsia="Times New Roman"/>
                <w:lang w:val="en-US"/>
              </w:rPr>
              <w:t xml:space="preserve">Industrial Spraypainter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and Wood Processing Machine Operators nfd: </w:t>
            </w:r>
            <w:r>
              <w:rPr>
                <w:rFonts w:eastAsia="Times New Roman"/>
                <w:lang w:val="en-US"/>
              </w:rPr>
              <w:t xml:space="preserve">Paper and Wood Processing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Products Machine Operator: </w:t>
            </w:r>
            <w:r>
              <w:rPr>
                <w:rFonts w:eastAsia="Times New Roman"/>
                <w:lang w:val="en-US"/>
              </w:rPr>
              <w:t xml:space="preserve">Paper Products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Processing Machine Operator: </w:t>
            </w:r>
            <w:r>
              <w:rPr>
                <w:rFonts w:eastAsia="Times New Roman"/>
                <w:lang w:val="en-US"/>
              </w:rPr>
              <w:t xml:space="preserve">Wood Processing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Photographic Developer and Printer: </w:t>
            </w:r>
            <w:r>
              <w:rPr>
                <w:rFonts w:eastAsia="Times New Roman"/>
                <w:lang w:val="en-US"/>
              </w:rPr>
              <w:t xml:space="preserve">Photographic Developer and Printer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and Rubber Production Machine Operators nfd: </w:t>
            </w:r>
            <w:r>
              <w:rPr>
                <w:rFonts w:eastAsia="Times New Roman"/>
                <w:lang w:val="en-US"/>
              </w:rPr>
              <w:t xml:space="preserve">Plastics and Rubber </w:t>
            </w:r>
            <w:r>
              <w:rPr>
                <w:rFonts w:eastAsia="Times New Roman"/>
                <w:lang w:val="en-US"/>
              </w:rPr>
              <w:lastRenderedPageBreak/>
              <w:t xml:space="preserve">Production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 Cablemaking Machine Operator: </w:t>
            </w:r>
            <w:r>
              <w:rPr>
                <w:rFonts w:eastAsia="Times New Roman"/>
                <w:lang w:val="en-US"/>
              </w:rPr>
              <w:t xml:space="preserve">Plastic Cablemaking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 Compounding and Reclamation Machine Operator: </w:t>
            </w:r>
            <w:r>
              <w:rPr>
                <w:rFonts w:eastAsia="Times New Roman"/>
                <w:lang w:val="en-US"/>
              </w:rPr>
              <w:t xml:space="preserve">Plastic Compounding and Reclamation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Fabricator or Welder: </w:t>
            </w:r>
            <w:r>
              <w:rPr>
                <w:rFonts w:eastAsia="Times New Roman"/>
                <w:lang w:val="en-US"/>
              </w:rPr>
              <w:t xml:space="preserve">Plastics Fabricator or Welder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Production Machine Operator (General): </w:t>
            </w:r>
            <w:r>
              <w:rPr>
                <w:rFonts w:eastAsia="Times New Roman"/>
                <w:lang w:val="en-US"/>
              </w:rPr>
              <w:t xml:space="preserve">Plastics Production Machine Operator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Reinforced Plastic and Composite Production Worker: </w:t>
            </w:r>
            <w:r>
              <w:rPr>
                <w:rFonts w:eastAsia="Times New Roman"/>
                <w:lang w:val="en-US"/>
              </w:rPr>
              <w:t xml:space="preserve">Reinforced Plastic and Composite Production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Rubber Production Machine Operator: </w:t>
            </w:r>
            <w:r>
              <w:rPr>
                <w:rFonts w:eastAsia="Times New Roman"/>
                <w:lang w:val="en-US"/>
              </w:rPr>
              <w:t xml:space="preserve">Rubber Production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and Rubber Production Machine Operators nec: </w:t>
            </w:r>
            <w:r>
              <w:rPr>
                <w:rFonts w:eastAsia="Times New Roman"/>
                <w:lang w:val="en-US"/>
              </w:rPr>
              <w:t xml:space="preserve">Plastics and Rubber Production Machine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Sewing Machinist: </w:t>
            </w:r>
            <w:r>
              <w:rPr>
                <w:rFonts w:eastAsia="Times New Roman"/>
                <w:lang w:val="en-US"/>
              </w:rPr>
              <w:t xml:space="preserve">Sewing Machinist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and Footwear Production Machine Operators nfd: </w:t>
            </w:r>
            <w:r>
              <w:rPr>
                <w:rFonts w:eastAsia="Times New Roman"/>
                <w:lang w:val="en-US"/>
              </w:rPr>
              <w:t xml:space="preserve">Textile and Footwear Production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Footwear Production Machine Operator: </w:t>
            </w:r>
            <w:r>
              <w:rPr>
                <w:rFonts w:eastAsia="Times New Roman"/>
                <w:lang w:val="en-US"/>
              </w:rPr>
              <w:t xml:space="preserve">Footwear Production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Hide and Skin Processing Machine Operator: </w:t>
            </w:r>
            <w:r>
              <w:rPr>
                <w:rFonts w:eastAsia="Times New Roman"/>
                <w:lang w:val="en-US"/>
              </w:rPr>
              <w:t xml:space="preserve">Hide and Skin Processing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Knitting Machine Operator: </w:t>
            </w:r>
            <w:r>
              <w:rPr>
                <w:rFonts w:eastAsia="Times New Roman"/>
                <w:lang w:val="en-US"/>
              </w:rPr>
              <w:t xml:space="preserve">Knitting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Dyeing and Finishing Machine Operator: </w:t>
            </w:r>
            <w:r>
              <w:rPr>
                <w:rFonts w:eastAsia="Times New Roman"/>
                <w:lang w:val="en-US"/>
              </w:rPr>
              <w:t xml:space="preserve">Textile Dyeing and Finishing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Weaving Machine Operator: </w:t>
            </w:r>
            <w:r>
              <w:rPr>
                <w:rFonts w:eastAsia="Times New Roman"/>
                <w:lang w:val="en-US"/>
              </w:rPr>
              <w:t xml:space="preserve">Weaving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Yarn Carding and Spinning Machine Operator: </w:t>
            </w:r>
            <w:r>
              <w:rPr>
                <w:rFonts w:eastAsia="Times New Roman"/>
                <w:lang w:val="en-US"/>
              </w:rPr>
              <w:t xml:space="preserve">Yarn Carding and Spinning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and Footwear Production Machine Operators nec: </w:t>
            </w:r>
            <w:r>
              <w:rPr>
                <w:rFonts w:eastAsia="Times New Roman"/>
                <w:lang w:val="en-US"/>
              </w:rPr>
              <w:t xml:space="preserve">Textile and Footwear Production Machine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Machine Operators nfd: </w:t>
            </w:r>
            <w:r>
              <w:rPr>
                <w:rFonts w:eastAsia="Times New Roman"/>
                <w:lang w:val="en-US"/>
              </w:rPr>
              <w:t xml:space="preserve">Other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Production Machine Operator: </w:t>
            </w:r>
            <w:r>
              <w:rPr>
                <w:rFonts w:eastAsia="Times New Roman"/>
                <w:lang w:val="en-US"/>
              </w:rPr>
              <w:t xml:space="preserve">Chemical Production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Motion Picture Projectionist: </w:t>
            </w:r>
            <w:r>
              <w:rPr>
                <w:rFonts w:eastAsia="Times New Roman"/>
                <w:lang w:val="en-US"/>
              </w:rPr>
              <w:t xml:space="preserve">Motion Picture Projectionist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Sand Blaster: </w:t>
            </w:r>
            <w:r>
              <w:rPr>
                <w:rFonts w:eastAsia="Times New Roman"/>
                <w:lang w:val="en-US"/>
              </w:rPr>
              <w:t xml:space="preserve">Sand Blaster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Sterilisation Technician: </w:t>
            </w:r>
            <w:r>
              <w:rPr>
                <w:rFonts w:eastAsia="Times New Roman"/>
                <w:lang w:val="en-US"/>
              </w:rPr>
              <w:t xml:space="preserve">Sterilisation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 Operators nec: </w:t>
            </w:r>
            <w:r>
              <w:rPr>
                <w:rFonts w:eastAsia="Times New Roman"/>
                <w:lang w:val="en-US"/>
              </w:rPr>
              <w:t xml:space="preserve">Machine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Stationary Plant Operators nfd: </w:t>
            </w:r>
            <w:r>
              <w:rPr>
                <w:rFonts w:eastAsia="Times New Roman"/>
                <w:lang w:val="en-US"/>
              </w:rPr>
              <w:t xml:space="preserve">Stationary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Crane, Hoist or Lift Operator: </w:t>
            </w:r>
            <w:r>
              <w:rPr>
                <w:rFonts w:eastAsia="Times New Roman"/>
                <w:lang w:val="en-US"/>
              </w:rPr>
              <w:t xml:space="preserve">Crane, Hoist or Lift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Drillers, Miners and Shot Firers nfd: </w:t>
            </w:r>
            <w:r>
              <w:rPr>
                <w:rFonts w:eastAsia="Times New Roman"/>
                <w:lang w:val="en-US"/>
              </w:rPr>
              <w:t xml:space="preserve">Drillers, Miners and Shot Firers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Driller: </w:t>
            </w:r>
            <w:r>
              <w:rPr>
                <w:rFonts w:eastAsia="Times New Roman"/>
                <w:lang w:val="en-US"/>
              </w:rPr>
              <w:t xml:space="preserve">Driller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Miner: </w:t>
            </w:r>
            <w:r>
              <w:rPr>
                <w:rFonts w:eastAsia="Times New Roman"/>
                <w:lang w:val="en-US"/>
              </w:rPr>
              <w:t xml:space="preserve">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Shot Firer: </w:t>
            </w:r>
            <w:r>
              <w:rPr>
                <w:rFonts w:eastAsia="Times New Roman"/>
                <w:lang w:val="en-US"/>
              </w:rPr>
              <w:t xml:space="preserve">Shot Firer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Production Systems Worker: </w:t>
            </w:r>
            <w:r>
              <w:rPr>
                <w:rFonts w:eastAsia="Times New Roman"/>
                <w:lang w:val="en-US"/>
              </w:rPr>
              <w:t xml:space="preserve">Engineering Production Systems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Stationary Plant Operators nfd: </w:t>
            </w:r>
            <w:r>
              <w:rPr>
                <w:rFonts w:eastAsia="Times New Roman"/>
                <w:lang w:val="en-US"/>
              </w:rPr>
              <w:t xml:space="preserve">Other Stationary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Boiler or Engine Operator: </w:t>
            </w:r>
            <w:r>
              <w:rPr>
                <w:rFonts w:eastAsia="Times New Roman"/>
                <w:lang w:val="en-US"/>
              </w:rPr>
              <w:t xml:space="preserve">Boiler or Engine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Bulk Materials Handling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Cement Production Plant Operator: </w:t>
            </w:r>
            <w:r>
              <w:rPr>
                <w:rFonts w:eastAsia="Times New Roman"/>
                <w:lang w:val="en-US"/>
              </w:rPr>
              <w:t xml:space="preserve">Cement Production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Concrete Batching Plant Operator: </w:t>
            </w:r>
            <w:r>
              <w:rPr>
                <w:rFonts w:eastAsia="Times New Roman"/>
                <w:lang w:val="en-US"/>
              </w:rPr>
              <w:t xml:space="preserve">Concrete Batching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Concrete Pump Operator: </w:t>
            </w:r>
            <w:r>
              <w:rPr>
                <w:rFonts w:eastAsia="Times New Roman"/>
                <w:lang w:val="en-US"/>
              </w:rPr>
              <w:t xml:space="preserve">Concrete Pump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and Pulp Mill Operator: </w:t>
            </w:r>
            <w:r>
              <w:rPr>
                <w:rFonts w:eastAsia="Times New Roman"/>
                <w:lang w:val="en-US"/>
              </w:rPr>
              <w:t xml:space="preserve">Paper and Pulp Mill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 Signal Operator: </w:t>
            </w:r>
            <w:r>
              <w:rPr>
                <w:rFonts w:eastAsia="Times New Roman"/>
                <w:lang w:val="en-US"/>
              </w:rPr>
              <w:t xml:space="preserve">Railway Signal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 Controller: </w:t>
            </w:r>
            <w:r>
              <w:rPr>
                <w:rFonts w:eastAsia="Times New Roman"/>
                <w:lang w:val="en-US"/>
              </w:rPr>
              <w:t xml:space="preserve">Train Controller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Waste Water or Water Plant Operator: </w:t>
            </w:r>
            <w:r>
              <w:rPr>
                <w:rFonts w:eastAsia="Times New Roman"/>
                <w:lang w:val="en-US"/>
              </w:rPr>
              <w:t xml:space="preserve">Waste Water or Water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Weighbridge Operator: </w:t>
            </w:r>
            <w:r>
              <w:rPr>
                <w:rFonts w:eastAsia="Times New Roman"/>
                <w:lang w:val="en-US"/>
              </w:rPr>
              <w:t xml:space="preserve">Weighbridge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Stationary Plant Operators nec: </w:t>
            </w:r>
            <w:r>
              <w:rPr>
                <w:rFonts w:eastAsia="Times New Roman"/>
                <w:lang w:val="en-US"/>
              </w:rPr>
              <w:t xml:space="preserve">Stationary Plant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Mobile Plant Operators nfd: </w:t>
            </w:r>
            <w:r>
              <w:rPr>
                <w:rFonts w:eastAsia="Times New Roman"/>
                <w:lang w:val="en-US"/>
              </w:rPr>
              <w:t xml:space="preserve">Mobile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Forestry and Horticultural Plant Operators nfd: </w:t>
            </w:r>
            <w:r>
              <w:rPr>
                <w:rFonts w:eastAsia="Times New Roman"/>
                <w:lang w:val="en-US"/>
              </w:rPr>
              <w:t xml:space="preserve">Agricultural, Forestry and Horticultural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and Horticultural Mobile Plant Operator: </w:t>
            </w:r>
            <w:r>
              <w:rPr>
                <w:rFonts w:eastAsia="Times New Roman"/>
                <w:lang w:val="en-US"/>
              </w:rPr>
              <w:t xml:space="preserve">Agricultural and Horticultural Mobile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Logging Plant Operator: </w:t>
            </w:r>
            <w:r>
              <w:rPr>
                <w:rFonts w:eastAsia="Times New Roman"/>
                <w:lang w:val="en-US"/>
              </w:rPr>
              <w:t xml:space="preserve">Logging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Earthmoving Plant Operators nfd: </w:t>
            </w:r>
            <w:r>
              <w:rPr>
                <w:rFonts w:eastAsia="Times New Roman"/>
                <w:lang w:val="en-US"/>
              </w:rPr>
              <w:t xml:space="preserve">Earthmoving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Earthmoving Plant Operator (General): </w:t>
            </w:r>
            <w:r>
              <w:rPr>
                <w:rFonts w:eastAsia="Times New Roman"/>
                <w:lang w:val="en-US"/>
              </w:rPr>
              <w:t xml:space="preserve">Earthmoving Plant Operator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Backhoe Operator: </w:t>
            </w:r>
            <w:r>
              <w:rPr>
                <w:rFonts w:eastAsia="Times New Roman"/>
                <w:lang w:val="en-US"/>
              </w:rPr>
              <w:t xml:space="preserve">Backhoe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Bulldozer Operator: </w:t>
            </w:r>
            <w:r>
              <w:rPr>
                <w:rFonts w:eastAsia="Times New Roman"/>
                <w:lang w:val="en-US"/>
              </w:rPr>
              <w:t xml:space="preserve">Bulldozer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Excavator Operator: </w:t>
            </w:r>
            <w:r>
              <w:rPr>
                <w:rFonts w:eastAsia="Times New Roman"/>
                <w:lang w:val="en-US"/>
              </w:rPr>
              <w:t xml:space="preserve">Excavator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Grader Operator: </w:t>
            </w:r>
            <w:r>
              <w:rPr>
                <w:rFonts w:eastAsia="Times New Roman"/>
                <w:lang w:val="en-US"/>
              </w:rPr>
              <w:t xml:space="preserve">Grader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Loader Operator: </w:t>
            </w:r>
            <w:r>
              <w:rPr>
                <w:rFonts w:eastAsia="Times New Roman"/>
                <w:lang w:val="en-US"/>
              </w:rPr>
              <w:t xml:space="preserve">Loader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Forklift Driver: </w:t>
            </w:r>
            <w:r>
              <w:rPr>
                <w:rFonts w:eastAsia="Times New Roman"/>
                <w:lang w:val="en-US"/>
              </w:rPr>
              <w:t xml:space="preserve">Forklift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Mobile Plant Operators nfd: </w:t>
            </w:r>
            <w:r>
              <w:rPr>
                <w:rFonts w:eastAsia="Times New Roman"/>
                <w:lang w:val="en-US"/>
              </w:rPr>
              <w:t xml:space="preserve">Other Mobile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Baggage Handler and Airline Ground Crew: </w:t>
            </w:r>
            <w:r>
              <w:rPr>
                <w:rFonts w:eastAsia="Times New Roman"/>
                <w:lang w:val="en-US"/>
              </w:rPr>
              <w:t xml:space="preserve">Aircraft Baggage Handler and Airline Ground Crew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Linemarker: </w:t>
            </w:r>
            <w:r>
              <w:rPr>
                <w:rFonts w:eastAsia="Times New Roman"/>
                <w:lang w:val="en-US"/>
              </w:rPr>
              <w:t xml:space="preserve">Linemarker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Paving Plant Operator: </w:t>
            </w:r>
            <w:r>
              <w:rPr>
                <w:rFonts w:eastAsia="Times New Roman"/>
                <w:lang w:val="en-US"/>
              </w:rPr>
              <w:t xml:space="preserve">Paving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 Track Plant Operator: </w:t>
            </w:r>
            <w:r>
              <w:rPr>
                <w:rFonts w:eastAsia="Times New Roman"/>
                <w:lang w:val="en-US"/>
              </w:rPr>
              <w:t xml:space="preserve">Railway Track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Road Roller Operator: </w:t>
            </w:r>
            <w:r>
              <w:rPr>
                <w:rFonts w:eastAsia="Times New Roman"/>
                <w:lang w:val="en-US"/>
              </w:rPr>
              <w:t xml:space="preserve">Road Roller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Streetsweeper Operator: </w:t>
            </w:r>
            <w:r>
              <w:rPr>
                <w:rFonts w:eastAsia="Times New Roman"/>
                <w:lang w:val="en-US"/>
              </w:rPr>
              <w:t xml:space="preserve">Streetsweeper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Mobile Plant Operators nec: </w:t>
            </w:r>
            <w:r>
              <w:rPr>
                <w:rFonts w:eastAsia="Times New Roman"/>
                <w:lang w:val="en-US"/>
              </w:rPr>
              <w:t xml:space="preserve">Mobile Plant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Road and Rail Drivers nfd: </w:t>
            </w:r>
            <w:r>
              <w:rPr>
                <w:rFonts w:eastAsia="Times New Roman"/>
                <w:lang w:val="en-US"/>
              </w:rPr>
              <w:t xml:space="preserve">Road and Rail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Automobile, Bus and Rail Drivers nfd: </w:t>
            </w:r>
            <w:r>
              <w:rPr>
                <w:rFonts w:eastAsia="Times New Roman"/>
                <w:lang w:val="en-US"/>
              </w:rPr>
              <w:t xml:space="preserve">Automobile, Bus and Rail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Automobile Drivers nfd: </w:t>
            </w:r>
            <w:r>
              <w:rPr>
                <w:rFonts w:eastAsia="Times New Roman"/>
                <w:lang w:val="en-US"/>
              </w:rPr>
              <w:t xml:space="preserve">Automobile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Chauffeur: </w:t>
            </w:r>
            <w:r>
              <w:rPr>
                <w:rFonts w:eastAsia="Times New Roman"/>
                <w:lang w:val="en-US"/>
              </w:rPr>
              <w:t xml:space="preserve">Chauffeur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Taxi Driver: </w:t>
            </w:r>
            <w:r>
              <w:rPr>
                <w:rFonts w:eastAsia="Times New Roman"/>
                <w:lang w:val="en-US"/>
              </w:rPr>
              <w:t xml:space="preserve">Taxi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Automobile Drivers nec: </w:t>
            </w:r>
            <w:r>
              <w:rPr>
                <w:rFonts w:eastAsia="Times New Roman"/>
                <w:lang w:val="en-US"/>
              </w:rPr>
              <w:t xml:space="preserve">Automobile Drivers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 and Coach Drivers nfd: </w:t>
            </w:r>
            <w:r>
              <w:rPr>
                <w:rFonts w:eastAsia="Times New Roman"/>
                <w:lang w:val="en-US"/>
              </w:rPr>
              <w:t xml:space="preserve">Bus and Coach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 Driver: </w:t>
            </w:r>
            <w:r>
              <w:rPr>
                <w:rFonts w:eastAsia="Times New Roman"/>
                <w:lang w:val="en-US"/>
              </w:rPr>
              <w:t xml:space="preserve">Bus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Charter and Tour Bus Driver: </w:t>
            </w:r>
            <w:r>
              <w:rPr>
                <w:rFonts w:eastAsia="Times New Roman"/>
                <w:lang w:val="en-US"/>
              </w:rPr>
              <w:t xml:space="preserve">Charter and Tour Bus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Passenger Coach Driver: </w:t>
            </w:r>
            <w:r>
              <w:rPr>
                <w:rFonts w:eastAsia="Times New Roman"/>
                <w:lang w:val="en-US"/>
              </w:rPr>
              <w:t xml:space="preserve">Passenger Coach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 and Tram Drivers nfd: </w:t>
            </w:r>
            <w:r>
              <w:rPr>
                <w:rFonts w:eastAsia="Times New Roman"/>
                <w:lang w:val="en-US"/>
              </w:rPr>
              <w:t xml:space="preserve">Train and Tram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 Driver: </w:t>
            </w:r>
            <w:r>
              <w:rPr>
                <w:rFonts w:eastAsia="Times New Roman"/>
                <w:lang w:val="en-US"/>
              </w:rPr>
              <w:t xml:space="preserve">Train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Tram Driver: </w:t>
            </w:r>
            <w:r>
              <w:rPr>
                <w:rFonts w:eastAsia="Times New Roman"/>
                <w:lang w:val="en-US"/>
              </w:rPr>
              <w:t xml:space="preserve">Tram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Delivery Driver: </w:t>
            </w:r>
            <w:r>
              <w:rPr>
                <w:rFonts w:eastAsia="Times New Roman"/>
                <w:lang w:val="en-US"/>
              </w:rPr>
              <w:t xml:space="preserve">Delivery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Truck Drivers nfd: </w:t>
            </w:r>
            <w:r>
              <w:rPr>
                <w:rFonts w:eastAsia="Times New Roman"/>
                <w:lang w:val="en-US"/>
              </w:rPr>
              <w:t xml:space="preserve">Truck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Truck Driver (General): </w:t>
            </w:r>
            <w:r>
              <w:rPr>
                <w:rFonts w:eastAsia="Times New Roman"/>
                <w:lang w:val="en-US"/>
              </w:rPr>
              <w:t xml:space="preserve">Truck Driver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Refueller: </w:t>
            </w:r>
            <w:r>
              <w:rPr>
                <w:rFonts w:eastAsia="Times New Roman"/>
                <w:lang w:val="en-US"/>
              </w:rPr>
              <w:t xml:space="preserve">Aircraft Refueller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Furniture Removalist: </w:t>
            </w:r>
            <w:r>
              <w:rPr>
                <w:rFonts w:eastAsia="Times New Roman"/>
                <w:lang w:val="en-US"/>
              </w:rPr>
              <w:t xml:space="preserve">Furniture Removalist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Tanker Driver: </w:t>
            </w:r>
            <w:r>
              <w:rPr>
                <w:rFonts w:eastAsia="Times New Roman"/>
                <w:lang w:val="en-US"/>
              </w:rPr>
              <w:t xml:space="preserve">Tanker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Tow Truck Driver: </w:t>
            </w:r>
            <w:r>
              <w:rPr>
                <w:rFonts w:eastAsia="Times New Roman"/>
                <w:lang w:val="en-US"/>
              </w:rPr>
              <w:t xml:space="preserve">Tow Truck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Storeperson: </w:t>
            </w:r>
            <w:r>
              <w:rPr>
                <w:rFonts w:eastAsia="Times New Roman"/>
                <w:lang w:val="en-US"/>
              </w:rPr>
              <w:t xml:space="preserve">Storeperson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Labourers nfd: </w:t>
            </w:r>
            <w:r>
              <w:rPr>
                <w:rFonts w:eastAsia="Times New Roman"/>
                <w:lang w:val="en-US"/>
              </w:rPr>
              <w:t xml:space="preserve">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Cleaners and Laundry Workers nfd: </w:t>
            </w:r>
            <w:r>
              <w:rPr>
                <w:rFonts w:eastAsia="Times New Roman"/>
                <w:lang w:val="en-US"/>
              </w:rPr>
              <w:t xml:space="preserve">Cleaners and Laundry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 Detailer: </w:t>
            </w:r>
            <w:r>
              <w:rPr>
                <w:rFonts w:eastAsia="Times New Roman"/>
                <w:lang w:val="en-US"/>
              </w:rPr>
              <w:t xml:space="preserve">Car Detailer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Commercial Cleaner: </w:t>
            </w:r>
            <w:r>
              <w:rPr>
                <w:rFonts w:eastAsia="Times New Roman"/>
                <w:lang w:val="en-US"/>
              </w:rPr>
              <w:t xml:space="preserve">Commercial 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Domestic Cleaner: </w:t>
            </w:r>
            <w:r>
              <w:rPr>
                <w:rFonts w:eastAsia="Times New Roman"/>
                <w:lang w:val="en-US"/>
              </w:rPr>
              <w:t xml:space="preserve">Domestic 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Housekeepers nfd: </w:t>
            </w:r>
            <w:r>
              <w:rPr>
                <w:rFonts w:eastAsia="Times New Roman"/>
                <w:lang w:val="en-US"/>
              </w:rPr>
              <w:t xml:space="preserve">Housekeepers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Commercial Housekeeper: </w:t>
            </w:r>
            <w:r>
              <w:rPr>
                <w:rFonts w:eastAsia="Times New Roman"/>
                <w:lang w:val="en-US"/>
              </w:rPr>
              <w:t xml:space="preserve">Commercial Housekeeper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Domestic Housekeeper: </w:t>
            </w:r>
            <w:r>
              <w:rPr>
                <w:rFonts w:eastAsia="Times New Roman"/>
                <w:lang w:val="en-US"/>
              </w:rPr>
              <w:t xml:space="preserve">Domestic Housekeeper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Laundry Workers nfd: </w:t>
            </w:r>
            <w:r>
              <w:rPr>
                <w:rFonts w:eastAsia="Times New Roman"/>
                <w:lang w:val="en-US"/>
              </w:rPr>
              <w:t xml:space="preserve">Laundry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Laundry Worker (General): </w:t>
            </w:r>
            <w:r>
              <w:rPr>
                <w:rFonts w:eastAsia="Times New Roman"/>
                <w:lang w:val="en-US"/>
              </w:rPr>
              <w:t xml:space="preserve">Laundry Worker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Drycleaner: </w:t>
            </w:r>
            <w:r>
              <w:rPr>
                <w:rFonts w:eastAsia="Times New Roman"/>
                <w:lang w:val="en-US"/>
              </w:rPr>
              <w:t xml:space="preserve">Drycleaner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Ironer or Presser: </w:t>
            </w:r>
            <w:r>
              <w:rPr>
                <w:rFonts w:eastAsia="Times New Roman"/>
                <w:lang w:val="en-US"/>
              </w:rPr>
              <w:t xml:space="preserve">Ironer or Presser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Cleaners nfd: </w:t>
            </w:r>
            <w:r>
              <w:rPr>
                <w:rFonts w:eastAsia="Times New Roman"/>
                <w:lang w:val="en-US"/>
              </w:rPr>
              <w:t xml:space="preserve">Other Cleaners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Carpet Cleaner: </w:t>
            </w:r>
            <w:r>
              <w:rPr>
                <w:rFonts w:eastAsia="Times New Roman"/>
                <w:lang w:val="en-US"/>
              </w:rPr>
              <w:t xml:space="preserve">Carpet 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Window Cleaner: </w:t>
            </w:r>
            <w:r>
              <w:rPr>
                <w:rFonts w:eastAsia="Times New Roman"/>
                <w:lang w:val="en-US"/>
              </w:rPr>
              <w:t xml:space="preserve">Window 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Cleaners nec: </w:t>
            </w:r>
            <w:r>
              <w:rPr>
                <w:rFonts w:eastAsia="Times New Roman"/>
                <w:lang w:val="en-US"/>
              </w:rPr>
              <w:t xml:space="preserve">Cleaners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and Mining Labourers nfd: </w:t>
            </w:r>
            <w:r>
              <w:rPr>
                <w:rFonts w:eastAsia="Times New Roman"/>
                <w:lang w:val="en-US"/>
              </w:rPr>
              <w:t xml:space="preserve">Construction and Mining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and Plumbing Labourers nfd: </w:t>
            </w:r>
            <w:r>
              <w:rPr>
                <w:rFonts w:eastAsia="Times New Roman"/>
                <w:lang w:val="en-US"/>
              </w:rPr>
              <w:t xml:space="preserve">Building and Plumbing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Builder's Labourer: </w:t>
            </w:r>
            <w:r>
              <w:rPr>
                <w:rFonts w:eastAsia="Times New Roman"/>
                <w:lang w:val="en-US"/>
              </w:rPr>
              <w:t xml:space="preserve">Builder's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Drainage, Sewerage and Stormwater Labourer: </w:t>
            </w:r>
            <w:r>
              <w:rPr>
                <w:rFonts w:eastAsia="Times New Roman"/>
                <w:lang w:val="en-US"/>
              </w:rPr>
              <w:t xml:space="preserve">Drainage, Sewerage and Stormwater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Earthmoving Labourer: </w:t>
            </w:r>
            <w:r>
              <w:rPr>
                <w:rFonts w:eastAsia="Times New Roman"/>
                <w:lang w:val="en-US"/>
              </w:rPr>
              <w:t xml:space="preserve">Earthmoving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Plumber's Assistant: </w:t>
            </w:r>
            <w:r>
              <w:rPr>
                <w:rFonts w:eastAsia="Times New Roman"/>
                <w:lang w:val="en-US"/>
              </w:rPr>
              <w:t xml:space="preserve">Plumber's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Concreter: </w:t>
            </w:r>
            <w:r>
              <w:rPr>
                <w:rFonts w:eastAsia="Times New Roman"/>
                <w:lang w:val="en-US"/>
              </w:rPr>
              <w:t xml:space="preserve">Concreter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Fencer: </w:t>
            </w:r>
            <w:r>
              <w:rPr>
                <w:rFonts w:eastAsia="Times New Roman"/>
                <w:lang w:val="en-US"/>
              </w:rPr>
              <w:t xml:space="preserve">Fencer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Insulation and Home Improvement Installers nfd: </w:t>
            </w:r>
            <w:r>
              <w:rPr>
                <w:rFonts w:eastAsia="Times New Roman"/>
                <w:lang w:val="en-US"/>
              </w:rPr>
              <w:t xml:space="preserve">Insulation and Home Improvement Installers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Insulation Installer: </w:t>
            </w:r>
            <w:r>
              <w:rPr>
                <w:rFonts w:eastAsia="Times New Roman"/>
                <w:lang w:val="en-US"/>
              </w:rPr>
              <w:t xml:space="preserve">Building Insulation Installer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Home Improvement Installer: </w:t>
            </w:r>
            <w:r>
              <w:rPr>
                <w:rFonts w:eastAsia="Times New Roman"/>
                <w:lang w:val="en-US"/>
              </w:rPr>
              <w:t xml:space="preserve">Home Improvement Installer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Paving and Surfacing Labourer: </w:t>
            </w:r>
            <w:r>
              <w:rPr>
                <w:rFonts w:eastAsia="Times New Roman"/>
                <w:lang w:val="en-US"/>
              </w:rPr>
              <w:t xml:space="preserve">Paving and Surfacing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 Track Worker: </w:t>
            </w:r>
            <w:r>
              <w:rPr>
                <w:rFonts w:eastAsia="Times New Roman"/>
                <w:lang w:val="en-US"/>
              </w:rPr>
              <w:t xml:space="preserve">Railway Track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Steel Construction Workers nfd: </w:t>
            </w:r>
            <w:r>
              <w:rPr>
                <w:rFonts w:eastAsia="Times New Roman"/>
                <w:lang w:val="en-US"/>
              </w:rPr>
              <w:t xml:space="preserve">Structural Steel Construction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Rigger: </w:t>
            </w:r>
            <w:r>
              <w:rPr>
                <w:rFonts w:eastAsia="Times New Roman"/>
                <w:lang w:val="en-US"/>
              </w:rPr>
              <w:t xml:space="preserve">Construction Rigger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Scaffolder: </w:t>
            </w:r>
            <w:r>
              <w:rPr>
                <w:rFonts w:eastAsia="Times New Roman"/>
                <w:lang w:val="en-US"/>
              </w:rPr>
              <w:t xml:space="preserve">Scaffolder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Steel Fixer: </w:t>
            </w:r>
            <w:r>
              <w:rPr>
                <w:rFonts w:eastAsia="Times New Roman"/>
                <w:lang w:val="en-US"/>
              </w:rPr>
              <w:t xml:space="preserve">Steel Fixer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Steel Erector: </w:t>
            </w:r>
            <w:r>
              <w:rPr>
                <w:rFonts w:eastAsia="Times New Roman"/>
                <w:lang w:val="en-US"/>
              </w:rPr>
              <w:t xml:space="preserve">Structural Steel Erector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Construction and Mining Labourers nfd: </w:t>
            </w:r>
            <w:r>
              <w:rPr>
                <w:rFonts w:eastAsia="Times New Roman"/>
                <w:lang w:val="en-US"/>
              </w:rPr>
              <w:t xml:space="preserve">Other Construction and Mining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Crane Chaser: </w:t>
            </w:r>
            <w:r>
              <w:rPr>
                <w:rFonts w:eastAsia="Times New Roman"/>
                <w:lang w:val="en-US"/>
              </w:rPr>
              <w:t xml:space="preserve">Crane Chaser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Driller's Assistant: </w:t>
            </w:r>
            <w:r>
              <w:rPr>
                <w:rFonts w:eastAsia="Times New Roman"/>
                <w:lang w:val="en-US"/>
              </w:rPr>
              <w:t xml:space="preserve">Driller's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Lagger: </w:t>
            </w:r>
            <w:r>
              <w:rPr>
                <w:rFonts w:eastAsia="Times New Roman"/>
                <w:lang w:val="en-US"/>
              </w:rPr>
              <w:t xml:space="preserve">Lagger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Mining Support Worker: </w:t>
            </w:r>
            <w:r>
              <w:rPr>
                <w:rFonts w:eastAsia="Times New Roman"/>
                <w:lang w:val="en-US"/>
              </w:rPr>
              <w:t xml:space="preserve">Mining Support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Surveyor's Assistant: </w:t>
            </w:r>
            <w:r>
              <w:rPr>
                <w:rFonts w:eastAsia="Times New Roman"/>
                <w:lang w:val="en-US"/>
              </w:rPr>
              <w:t xml:space="preserve">Surveyor's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Factory Process Workers nfd: </w:t>
            </w:r>
            <w:r>
              <w:rPr>
                <w:rFonts w:eastAsia="Times New Roman"/>
                <w:lang w:val="en-US"/>
              </w:rPr>
              <w:t xml:space="preserve">Factory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Process Workers nfd: </w:t>
            </w:r>
            <w:r>
              <w:rPr>
                <w:rFonts w:eastAsia="Times New Roman"/>
                <w:lang w:val="en-US"/>
              </w:rPr>
              <w:t xml:space="preserve">Food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and Drink Factory Workers nfd: </w:t>
            </w:r>
            <w:r>
              <w:rPr>
                <w:rFonts w:eastAsia="Times New Roman"/>
                <w:lang w:val="en-US"/>
              </w:rPr>
              <w:t xml:space="preserve">Food and Drink Factory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Baking Factory Worker: </w:t>
            </w:r>
            <w:r>
              <w:rPr>
                <w:rFonts w:eastAsia="Times New Roman"/>
                <w:lang w:val="en-US"/>
              </w:rPr>
              <w:t xml:space="preserve">Baking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Brewery Worker: </w:t>
            </w:r>
            <w:r>
              <w:rPr>
                <w:rFonts w:eastAsia="Times New Roman"/>
                <w:lang w:val="en-US"/>
              </w:rPr>
              <w:t xml:space="preserve">Brewery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Confectionery Maker: </w:t>
            </w:r>
            <w:r>
              <w:rPr>
                <w:rFonts w:eastAsia="Times New Roman"/>
                <w:lang w:val="en-US"/>
              </w:rPr>
              <w:t xml:space="preserve">Confectionery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Dairy Products Maker: </w:t>
            </w:r>
            <w:r>
              <w:rPr>
                <w:rFonts w:eastAsia="Times New Roman"/>
                <w:lang w:val="en-US"/>
              </w:rPr>
              <w:t xml:space="preserve">Dairy Products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and Vegetable Factory Worker: </w:t>
            </w:r>
            <w:r>
              <w:rPr>
                <w:rFonts w:eastAsia="Times New Roman"/>
                <w:lang w:val="en-US"/>
              </w:rPr>
              <w:t xml:space="preserve">Fruit and Vegetable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Grain Mill Worker: </w:t>
            </w:r>
            <w:r>
              <w:rPr>
                <w:rFonts w:eastAsia="Times New Roman"/>
                <w:lang w:val="en-US"/>
              </w:rPr>
              <w:t xml:space="preserve">Grain Mill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Sugar Mill Worker: </w:t>
            </w:r>
            <w:r>
              <w:rPr>
                <w:rFonts w:eastAsia="Times New Roman"/>
                <w:lang w:val="en-US"/>
              </w:rPr>
              <w:t xml:space="preserve">Sugar Mill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Winery Cellar Hand: </w:t>
            </w:r>
            <w:r>
              <w:rPr>
                <w:rFonts w:eastAsia="Times New Roman"/>
                <w:lang w:val="en-US"/>
              </w:rPr>
              <w:t xml:space="preserve">Winery Cellar 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and Drink Factory Workers nec: </w:t>
            </w:r>
            <w:r>
              <w:rPr>
                <w:rFonts w:eastAsia="Times New Roman"/>
                <w:lang w:val="en-US"/>
              </w:rPr>
              <w:t xml:space="preserve">Food and Drink Factory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Boners and Slicers, and Slaughterers nfd: </w:t>
            </w:r>
            <w:r>
              <w:rPr>
                <w:rFonts w:eastAsia="Times New Roman"/>
                <w:lang w:val="en-US"/>
              </w:rPr>
              <w:t xml:space="preserve">Meat Boners and Slicers, and Slaughterers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Boner and Slicer: </w:t>
            </w:r>
            <w:r>
              <w:rPr>
                <w:rFonts w:eastAsia="Times New Roman"/>
                <w:lang w:val="en-US"/>
              </w:rPr>
              <w:t xml:space="preserve">Meat Boner and Slicer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Slaughterer: </w:t>
            </w:r>
            <w:r>
              <w:rPr>
                <w:rFonts w:eastAsia="Times New Roman"/>
                <w:lang w:val="en-US"/>
              </w:rPr>
              <w:t xml:space="preserve">Slaughterer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Poultry and Seafood Process Workers nfd: </w:t>
            </w:r>
            <w:r>
              <w:rPr>
                <w:rFonts w:eastAsia="Times New Roman"/>
                <w:lang w:val="en-US"/>
              </w:rPr>
              <w:t xml:space="preserve">Meat, Poultry and Seafood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Process Worker: </w:t>
            </w:r>
            <w:r>
              <w:rPr>
                <w:rFonts w:eastAsia="Times New Roman"/>
                <w:lang w:val="en-US"/>
              </w:rPr>
              <w:t xml:space="preserve">Meat Process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Poultry Process Worker: </w:t>
            </w:r>
            <w:r>
              <w:rPr>
                <w:rFonts w:eastAsia="Times New Roman"/>
                <w:lang w:val="en-US"/>
              </w:rPr>
              <w:t xml:space="preserve">Poultry Process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Seafood Process Worker: </w:t>
            </w:r>
            <w:r>
              <w:rPr>
                <w:rFonts w:eastAsia="Times New Roman"/>
                <w:lang w:val="en-US"/>
              </w:rPr>
              <w:t xml:space="preserve">Seafood Process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Packers and Product Assemblers nfd: </w:t>
            </w:r>
            <w:r>
              <w:rPr>
                <w:rFonts w:eastAsia="Times New Roman"/>
                <w:lang w:val="en-US"/>
              </w:rPr>
              <w:t xml:space="preserve">Packers and Product Assemblers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Packers nfd: </w:t>
            </w:r>
            <w:r>
              <w:rPr>
                <w:rFonts w:eastAsia="Times New Roman"/>
                <w:lang w:val="en-US"/>
              </w:rPr>
              <w:t xml:space="preserve">Packers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Chocolate Packer: </w:t>
            </w:r>
            <w:r>
              <w:rPr>
                <w:rFonts w:eastAsia="Times New Roman"/>
                <w:lang w:val="en-US"/>
              </w:rPr>
              <w:t xml:space="preserve">Chocolate Packer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Container Filler: </w:t>
            </w:r>
            <w:r>
              <w:rPr>
                <w:rFonts w:eastAsia="Times New Roman"/>
                <w:lang w:val="en-US"/>
              </w:rPr>
              <w:t xml:space="preserve">Container Filler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and Vegetable Packer: </w:t>
            </w:r>
            <w:r>
              <w:rPr>
                <w:rFonts w:eastAsia="Times New Roman"/>
                <w:lang w:val="en-US"/>
              </w:rPr>
              <w:t xml:space="preserve">Fruit and Vegetable Packer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Packer: </w:t>
            </w:r>
            <w:r>
              <w:rPr>
                <w:rFonts w:eastAsia="Times New Roman"/>
                <w:lang w:val="en-US"/>
              </w:rPr>
              <w:t xml:space="preserve">Meat Packer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Seafood Packer: </w:t>
            </w:r>
            <w:r>
              <w:rPr>
                <w:rFonts w:eastAsia="Times New Roman"/>
                <w:lang w:val="en-US"/>
              </w:rPr>
              <w:t xml:space="preserve">Seafood Packer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Packers nec: </w:t>
            </w:r>
            <w:r>
              <w:rPr>
                <w:rFonts w:eastAsia="Times New Roman"/>
                <w:lang w:val="en-US"/>
              </w:rPr>
              <w:t xml:space="preserve">Packers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Assembler: </w:t>
            </w:r>
            <w:r>
              <w:rPr>
                <w:rFonts w:eastAsia="Times New Roman"/>
                <w:lang w:val="en-US"/>
              </w:rPr>
              <w:t xml:space="preserve">Product Assembler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Factory Process Workers nfd: </w:t>
            </w:r>
            <w:r>
              <w:rPr>
                <w:rFonts w:eastAsia="Times New Roman"/>
                <w:lang w:val="en-US"/>
              </w:rPr>
              <w:t xml:space="preserve">Miscellaneous Factory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Engineering Process Worker: </w:t>
            </w:r>
            <w:r>
              <w:rPr>
                <w:rFonts w:eastAsia="Times New Roman"/>
                <w:lang w:val="en-US"/>
              </w:rPr>
              <w:t xml:space="preserve">Metal Engineering Process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and Rubber Factory Workers nfd: </w:t>
            </w:r>
            <w:r>
              <w:rPr>
                <w:rFonts w:eastAsia="Times New Roman"/>
                <w:lang w:val="en-US"/>
              </w:rPr>
              <w:t xml:space="preserve">Plastics and Rubber Factory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Factory Worker: </w:t>
            </w:r>
            <w:r>
              <w:rPr>
                <w:rFonts w:eastAsia="Times New Roman"/>
                <w:lang w:val="en-US"/>
              </w:rPr>
              <w:t xml:space="preserve">Plastics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Rubber Factory Worker: </w:t>
            </w:r>
            <w:r>
              <w:rPr>
                <w:rFonts w:eastAsia="Times New Roman"/>
                <w:lang w:val="en-US"/>
              </w:rPr>
              <w:t xml:space="preserve">Rubber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Quality Controllers nfd: </w:t>
            </w:r>
            <w:r>
              <w:rPr>
                <w:rFonts w:eastAsia="Times New Roman"/>
                <w:lang w:val="en-US"/>
              </w:rPr>
              <w:t xml:space="preserve">Product Quality Controllers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Examiner: </w:t>
            </w:r>
            <w:r>
              <w:rPr>
                <w:rFonts w:eastAsia="Times New Roman"/>
                <w:lang w:val="en-US"/>
              </w:rPr>
              <w:t xml:space="preserve">Product Examiner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Grader: </w:t>
            </w:r>
            <w:r>
              <w:rPr>
                <w:rFonts w:eastAsia="Times New Roman"/>
                <w:lang w:val="en-US"/>
              </w:rPr>
              <w:t xml:space="preserve">Product Grader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Tester: </w:t>
            </w:r>
            <w:r>
              <w:rPr>
                <w:rFonts w:eastAsia="Times New Roman"/>
                <w:lang w:val="en-US"/>
              </w:rPr>
              <w:t xml:space="preserve">Product Tester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Timber and Wood Process Workers nfd: </w:t>
            </w:r>
            <w:r>
              <w:rPr>
                <w:rFonts w:eastAsia="Times New Roman"/>
                <w:lang w:val="en-US"/>
              </w:rPr>
              <w:t xml:space="preserve">Timber and Wood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and Pulp Mill Worker: </w:t>
            </w:r>
            <w:r>
              <w:rPr>
                <w:rFonts w:eastAsia="Times New Roman"/>
                <w:lang w:val="en-US"/>
              </w:rPr>
              <w:t xml:space="preserve">Paper and Pulp Mill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Sawmill or Timber Yard Worker: </w:t>
            </w:r>
            <w:r>
              <w:rPr>
                <w:rFonts w:eastAsia="Times New Roman"/>
                <w:lang w:val="en-US"/>
              </w:rPr>
              <w:t xml:space="preserve">Sawmill or Timber Yard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and Wood Products Factory Worker: </w:t>
            </w:r>
            <w:r>
              <w:rPr>
                <w:rFonts w:eastAsia="Times New Roman"/>
                <w:lang w:val="en-US"/>
              </w:rPr>
              <w:t xml:space="preserve">Wood and Wood Products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Factory Process Workers nfd: </w:t>
            </w:r>
            <w:r>
              <w:rPr>
                <w:rFonts w:eastAsia="Times New Roman"/>
                <w:lang w:val="en-US"/>
              </w:rPr>
              <w:t xml:space="preserve">Other Factory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Cement and Concrete Plant Worker: </w:t>
            </w:r>
            <w:r>
              <w:rPr>
                <w:rFonts w:eastAsia="Times New Roman"/>
                <w:lang w:val="en-US"/>
              </w:rPr>
              <w:t xml:space="preserve">Cement and Concrete Plant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Plant Worker: </w:t>
            </w:r>
            <w:r>
              <w:rPr>
                <w:rFonts w:eastAsia="Times New Roman"/>
                <w:lang w:val="en-US"/>
              </w:rPr>
              <w:t xml:space="preserve">Chemical Plant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Clay Processing Factory Worker: </w:t>
            </w:r>
            <w:r>
              <w:rPr>
                <w:rFonts w:eastAsia="Times New Roman"/>
                <w:lang w:val="en-US"/>
              </w:rPr>
              <w:t xml:space="preserve">Clay Processing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Fabric and Textile Factory Worker: </w:t>
            </w:r>
            <w:r>
              <w:rPr>
                <w:rFonts w:eastAsia="Times New Roman"/>
                <w:lang w:val="en-US"/>
              </w:rPr>
              <w:t xml:space="preserve">Fabric and Textile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Footwear Factory Worker: </w:t>
            </w:r>
            <w:r>
              <w:rPr>
                <w:rFonts w:eastAsia="Times New Roman"/>
                <w:lang w:val="en-US"/>
              </w:rPr>
              <w:t xml:space="preserve">Footwear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Glass Processing Worker: </w:t>
            </w:r>
            <w:r>
              <w:rPr>
                <w:rFonts w:eastAsia="Times New Roman"/>
                <w:lang w:val="en-US"/>
              </w:rPr>
              <w:t xml:space="preserve">Glass Processing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Hide and Skin Processing Worker: </w:t>
            </w:r>
            <w:r>
              <w:rPr>
                <w:rFonts w:eastAsia="Times New Roman"/>
                <w:lang w:val="en-US"/>
              </w:rPr>
              <w:t xml:space="preserve">Hide and Skin Processing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Factory Process Workers nec: </w:t>
            </w:r>
            <w:r>
              <w:rPr>
                <w:rFonts w:eastAsia="Times New Roman"/>
                <w:lang w:val="en-US"/>
              </w:rPr>
              <w:t xml:space="preserve">Factory Process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Farm, Forestry and Garden Workers nfd: </w:t>
            </w:r>
            <w:r>
              <w:rPr>
                <w:rFonts w:eastAsia="Times New Roman"/>
                <w:lang w:val="en-US"/>
              </w:rPr>
              <w:t xml:space="preserve">Farm, Forestry and Garden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Aquaculture Worker: </w:t>
            </w:r>
            <w:r>
              <w:rPr>
                <w:rFonts w:eastAsia="Times New Roman"/>
                <w:lang w:val="en-US"/>
              </w:rPr>
              <w:t xml:space="preserve">Aquaculture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Crop Farm Workers nfd: </w:t>
            </w:r>
            <w:r>
              <w:rPr>
                <w:rFonts w:eastAsia="Times New Roman"/>
                <w:lang w:val="en-US"/>
              </w:rPr>
              <w:t xml:space="preserve">Crop Farm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or Nut Farm Worker: </w:t>
            </w:r>
            <w:r>
              <w:rPr>
                <w:rFonts w:eastAsia="Times New Roman"/>
                <w:lang w:val="en-US"/>
              </w:rPr>
              <w:t xml:space="preserve">Fruit or Nut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or Nut Picker: </w:t>
            </w:r>
            <w:r>
              <w:rPr>
                <w:rFonts w:eastAsia="Times New Roman"/>
                <w:lang w:val="en-US"/>
              </w:rPr>
              <w:t xml:space="preserve">Fruit or Nut Picker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Grain, Oilseed or Pasture Farm Worker: </w:t>
            </w:r>
            <w:r>
              <w:rPr>
                <w:rFonts w:eastAsia="Times New Roman"/>
                <w:lang w:val="en-US"/>
              </w:rPr>
              <w:t xml:space="preserve">Grain, Oilseed or Pasture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Vegetable Farm Worker: </w:t>
            </w:r>
            <w:r>
              <w:rPr>
                <w:rFonts w:eastAsia="Times New Roman"/>
                <w:lang w:val="en-US"/>
              </w:rPr>
              <w:t xml:space="preserve">Vegetable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Vegetable Picker: </w:t>
            </w:r>
            <w:r>
              <w:rPr>
                <w:rFonts w:eastAsia="Times New Roman"/>
                <w:lang w:val="en-US"/>
              </w:rPr>
              <w:t xml:space="preserve">Vegetable Picker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Vineyard Worker: </w:t>
            </w:r>
            <w:r>
              <w:rPr>
                <w:rFonts w:eastAsia="Times New Roman"/>
                <w:lang w:val="en-US"/>
              </w:rPr>
              <w:t xml:space="preserve">Vineyard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Crop Farm Workers nec: </w:t>
            </w:r>
            <w:r>
              <w:rPr>
                <w:rFonts w:eastAsia="Times New Roman"/>
                <w:lang w:val="en-US"/>
              </w:rPr>
              <w:t xml:space="preserve">Crop Farm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Forestry and Logging Workers nfd: </w:t>
            </w:r>
            <w:r>
              <w:rPr>
                <w:rFonts w:eastAsia="Times New Roman"/>
                <w:lang w:val="en-US"/>
              </w:rPr>
              <w:t xml:space="preserve">Forestry and Logging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Forestry Worker: </w:t>
            </w:r>
            <w:r>
              <w:rPr>
                <w:rFonts w:eastAsia="Times New Roman"/>
                <w:lang w:val="en-US"/>
              </w:rPr>
              <w:t xml:space="preserve">Forestry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Logging Assistant: </w:t>
            </w:r>
            <w:r>
              <w:rPr>
                <w:rFonts w:eastAsia="Times New Roman"/>
                <w:lang w:val="en-US"/>
              </w:rPr>
              <w:t xml:space="preserve">Logging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Tree Faller: </w:t>
            </w:r>
            <w:r>
              <w:rPr>
                <w:rFonts w:eastAsia="Times New Roman"/>
                <w:lang w:val="en-US"/>
              </w:rPr>
              <w:t xml:space="preserve">Tree Faller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Garden and Nursery Labourers nfd: </w:t>
            </w:r>
            <w:r>
              <w:rPr>
                <w:rFonts w:eastAsia="Times New Roman"/>
                <w:lang w:val="en-US"/>
              </w:rPr>
              <w:t xml:space="preserve">Garden and Nursery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Garden Labourer: </w:t>
            </w:r>
            <w:r>
              <w:rPr>
                <w:rFonts w:eastAsia="Times New Roman"/>
                <w:lang w:val="en-US"/>
              </w:rPr>
              <w:t xml:space="preserve">Garden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Horticultural Nursery Assistant: </w:t>
            </w:r>
            <w:r>
              <w:rPr>
                <w:rFonts w:eastAsia="Times New Roman"/>
                <w:lang w:val="en-US"/>
              </w:rPr>
              <w:t xml:space="preserve">Horticultural Nursery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Livestock Farm Workers nfd: </w:t>
            </w:r>
            <w:r>
              <w:rPr>
                <w:rFonts w:eastAsia="Times New Roman"/>
                <w:lang w:val="en-US"/>
              </w:rPr>
              <w:t xml:space="preserve">Livestock Farm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Beef Cattle Farm Worker: </w:t>
            </w:r>
            <w:r>
              <w:rPr>
                <w:rFonts w:eastAsia="Times New Roman"/>
                <w:lang w:val="en-US"/>
              </w:rPr>
              <w:t xml:space="preserve">Beef Cattle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Dairy Cattle Farm Worker: </w:t>
            </w:r>
            <w:r>
              <w:rPr>
                <w:rFonts w:eastAsia="Times New Roman"/>
                <w:lang w:val="en-US"/>
              </w:rPr>
              <w:t xml:space="preserve">Dairy Cattle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Livestock Farm Worker: </w:t>
            </w:r>
            <w:r>
              <w:rPr>
                <w:rFonts w:eastAsia="Times New Roman"/>
                <w:lang w:val="en-US"/>
              </w:rPr>
              <w:t xml:space="preserve">Mixed Livestock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Poultry Farm Worker: </w:t>
            </w:r>
            <w:r>
              <w:rPr>
                <w:rFonts w:eastAsia="Times New Roman"/>
                <w:lang w:val="en-US"/>
              </w:rPr>
              <w:t xml:space="preserve">Poultry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Sheep Farm Worker: </w:t>
            </w:r>
            <w:r>
              <w:rPr>
                <w:rFonts w:eastAsia="Times New Roman"/>
                <w:lang w:val="en-US"/>
              </w:rPr>
              <w:t xml:space="preserve">Sheep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Stablehand: </w:t>
            </w:r>
            <w:r>
              <w:rPr>
                <w:rFonts w:eastAsia="Times New Roman"/>
                <w:lang w:val="en-US"/>
              </w:rPr>
              <w:t xml:space="preserve">Stablehand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Wool Handler: </w:t>
            </w:r>
            <w:r>
              <w:rPr>
                <w:rFonts w:eastAsia="Times New Roman"/>
                <w:lang w:val="en-US"/>
              </w:rPr>
              <w:t xml:space="preserve">Wool Handler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Livestock Farm Workers nec: </w:t>
            </w:r>
            <w:r>
              <w:rPr>
                <w:rFonts w:eastAsia="Times New Roman"/>
                <w:lang w:val="en-US"/>
              </w:rPr>
              <w:t xml:space="preserve">Livestock Farm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Crop and Livestock Farm Worker: </w:t>
            </w:r>
            <w:r>
              <w:rPr>
                <w:rFonts w:eastAsia="Times New Roman"/>
                <w:lang w:val="en-US"/>
              </w:rPr>
              <w:t xml:space="preserve">Mixed Crop and Livestock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Farm, Forestry and Garden Workers nfd: </w:t>
            </w:r>
            <w:r>
              <w:rPr>
                <w:rFonts w:eastAsia="Times New Roman"/>
                <w:lang w:val="en-US"/>
              </w:rPr>
              <w:t xml:space="preserve">Other Farm, Forestry and Garden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Hunter-Trapper: </w:t>
            </w:r>
            <w:r>
              <w:rPr>
                <w:rFonts w:eastAsia="Times New Roman"/>
                <w:lang w:val="en-US"/>
              </w:rPr>
              <w:t xml:space="preserve">Hunter-Trapper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Pest or Weed Controller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Farm, Forestry and Garden Workers nec: </w:t>
            </w:r>
            <w:r>
              <w:rPr>
                <w:rFonts w:eastAsia="Times New Roman"/>
                <w:lang w:val="en-US"/>
              </w:rPr>
              <w:t xml:space="preserve">Farm, Forestry and Garden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Preparation Assistants nfd: </w:t>
            </w:r>
            <w:r>
              <w:rPr>
                <w:rFonts w:eastAsia="Times New Roman"/>
                <w:lang w:val="en-US"/>
              </w:rPr>
              <w:t xml:space="preserve">Food Preparation Assistants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Fast Food Cook: </w:t>
            </w:r>
            <w:r>
              <w:rPr>
                <w:rFonts w:eastAsia="Times New Roman"/>
                <w:lang w:val="en-US"/>
              </w:rPr>
              <w:t xml:space="preserve">Fast Food Cook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Trades Assistants nfd: </w:t>
            </w:r>
            <w:r>
              <w:rPr>
                <w:rFonts w:eastAsia="Times New Roman"/>
                <w:lang w:val="en-US"/>
              </w:rPr>
              <w:t xml:space="preserve">Food Trades Assistants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Pastrycook's Assistant: </w:t>
            </w:r>
            <w:r>
              <w:rPr>
                <w:rFonts w:eastAsia="Times New Roman"/>
                <w:lang w:val="en-US"/>
              </w:rPr>
              <w:t xml:space="preserve">Pastrycook's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Trades Assistants nec: </w:t>
            </w:r>
            <w:r>
              <w:rPr>
                <w:rFonts w:eastAsia="Times New Roman"/>
                <w:lang w:val="en-US"/>
              </w:rPr>
              <w:t xml:space="preserve">Food Trades Assistants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Kitchenhand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Labourers nfd: </w:t>
            </w:r>
            <w:r>
              <w:rPr>
                <w:rFonts w:eastAsia="Times New Roman"/>
                <w:lang w:val="en-US"/>
              </w:rPr>
              <w:t xml:space="preserve">Other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Freight Handlers and Shelf Fillers nfd: </w:t>
            </w:r>
            <w:r>
              <w:rPr>
                <w:rFonts w:eastAsia="Times New Roman"/>
                <w:lang w:val="en-US"/>
              </w:rPr>
              <w:t xml:space="preserve">Freight Handlers and Shelf Fillers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Freight and Furniture Handlers nfd: </w:t>
            </w:r>
            <w:r>
              <w:rPr>
                <w:rFonts w:eastAsia="Times New Roman"/>
                <w:lang w:val="en-US"/>
              </w:rPr>
              <w:t xml:space="preserve">Freight and Furniture Handlers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Freight Handler (Rail or Road): </w:t>
            </w:r>
            <w:r>
              <w:rPr>
                <w:rFonts w:eastAsia="Times New Roman"/>
                <w:lang w:val="en-US"/>
              </w:rPr>
              <w:t xml:space="preserve">Freight Handler (Rail or Road)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Truck Driver's Offsider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Waterside Worker: </w:t>
            </w:r>
            <w:r>
              <w:rPr>
                <w:rFonts w:eastAsia="Times New Roman"/>
                <w:lang w:val="en-US"/>
              </w:rPr>
              <w:t xml:space="preserve">Waterside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Shelf Filler: </w:t>
            </w:r>
            <w:r>
              <w:rPr>
                <w:rFonts w:eastAsia="Times New Roman"/>
                <w:lang w:val="en-US"/>
              </w:rPr>
              <w:t xml:space="preserve">Shelf Filler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Labourers nfd: </w:t>
            </w:r>
            <w:r>
              <w:rPr>
                <w:rFonts w:eastAsia="Times New Roman"/>
                <w:lang w:val="en-US"/>
              </w:rPr>
              <w:t xml:space="preserve">Miscellaneous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Caretaker: </w:t>
            </w:r>
            <w:r>
              <w:rPr>
                <w:rFonts w:eastAsia="Times New Roman"/>
                <w:lang w:val="en-US"/>
              </w:rPr>
              <w:t xml:space="preserve">Caretaker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Deck and Fishing Hands nfd: </w:t>
            </w:r>
            <w:r>
              <w:rPr>
                <w:rFonts w:eastAsia="Times New Roman"/>
                <w:lang w:val="en-US"/>
              </w:rPr>
              <w:t xml:space="preserve">Deck and Fishing Hands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Deck Hand: </w:t>
            </w:r>
            <w:r>
              <w:rPr>
                <w:rFonts w:eastAsia="Times New Roman"/>
                <w:lang w:val="en-US"/>
              </w:rPr>
              <w:t xml:space="preserve">Deck 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Fishing Hand: </w:t>
            </w:r>
            <w:r>
              <w:rPr>
                <w:rFonts w:eastAsia="Times New Roman"/>
                <w:lang w:val="en-US"/>
              </w:rPr>
              <w:t xml:space="preserve">Fishing 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Handyperson: </w:t>
            </w:r>
            <w:r>
              <w:rPr>
                <w:rFonts w:eastAsia="Times New Roman"/>
                <w:lang w:val="en-US"/>
              </w:rPr>
              <w:t xml:space="preserve">Handyperson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Parts and Accessories Fitters nfd: </w:t>
            </w:r>
            <w:r>
              <w:rPr>
                <w:rFonts w:eastAsia="Times New Roman"/>
                <w:lang w:val="en-US"/>
              </w:rPr>
              <w:t xml:space="preserve">Motor Vehicle Parts and Accessories Fitters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Parts and Accessories Fitter (General): </w:t>
            </w:r>
            <w:r>
              <w:rPr>
                <w:rFonts w:eastAsia="Times New Roman"/>
                <w:lang w:val="en-US"/>
              </w:rPr>
              <w:t xml:space="preserve">Motor Vehicle Parts and Accessories Fitter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Autoglazier: </w:t>
            </w:r>
            <w:r>
              <w:rPr>
                <w:rFonts w:eastAsia="Times New Roman"/>
                <w:lang w:val="en-US"/>
              </w:rPr>
              <w:t xml:space="preserve">Autoglazier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Exhaust and Muffler Fitter: </w:t>
            </w:r>
            <w:r>
              <w:rPr>
                <w:rFonts w:eastAsia="Times New Roman"/>
                <w:lang w:val="en-US"/>
              </w:rPr>
              <w:t xml:space="preserve">Exhaust and Muffler Fitter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Radiator Fitter: </w:t>
            </w:r>
            <w:r>
              <w:rPr>
                <w:rFonts w:eastAsia="Times New Roman"/>
                <w:lang w:val="en-US"/>
              </w:rPr>
              <w:t xml:space="preserve">Radiator Fitter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Tyre Fitter: </w:t>
            </w:r>
            <w:r>
              <w:rPr>
                <w:rFonts w:eastAsia="Times New Roman"/>
                <w:lang w:val="en-US"/>
              </w:rPr>
              <w:t xml:space="preserve">Tyre Fitter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Printing Assistants and Table Workers nfd: </w:t>
            </w:r>
            <w:r>
              <w:rPr>
                <w:rFonts w:eastAsia="Times New Roman"/>
                <w:lang w:val="en-US"/>
              </w:rPr>
              <w:t xml:space="preserve">Printing Assistants and Table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Printer's Assistant: </w:t>
            </w:r>
            <w:r>
              <w:rPr>
                <w:rFonts w:eastAsia="Times New Roman"/>
                <w:lang w:val="en-US"/>
              </w:rPr>
              <w:t xml:space="preserve">Printer's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Printing Table Worker: </w:t>
            </w:r>
            <w:r>
              <w:rPr>
                <w:rFonts w:eastAsia="Times New Roman"/>
                <w:lang w:val="en-US"/>
              </w:rPr>
              <w:t xml:space="preserve">Printing Table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Recycling or Rubbish Collector: </w:t>
            </w:r>
            <w:r>
              <w:rPr>
                <w:rFonts w:eastAsia="Times New Roman"/>
                <w:lang w:val="en-US"/>
              </w:rPr>
              <w:t xml:space="preserve">Recycling or Rubbish Collector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Vending Machine Attendant: </w:t>
            </w:r>
            <w:r>
              <w:rPr>
                <w:rFonts w:eastAsia="Times New Roman"/>
                <w:lang w:val="en-US"/>
              </w:rPr>
              <w:t xml:space="preserve">Vending Machine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Miscellaneous Labourers nfd: </w:t>
            </w:r>
            <w:r>
              <w:rPr>
                <w:rFonts w:eastAsia="Times New Roman"/>
                <w:lang w:val="en-US"/>
              </w:rPr>
              <w:t xml:space="preserve">Other Miscellaneous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Bicycle Mechanic: </w:t>
            </w:r>
            <w:r>
              <w:rPr>
                <w:rFonts w:eastAsia="Times New Roman"/>
                <w:lang w:val="en-US"/>
              </w:rPr>
              <w:t xml:space="preserve">Bicycle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 Park Attendant: </w:t>
            </w:r>
            <w:r>
              <w:rPr>
                <w:rFonts w:eastAsia="Times New Roman"/>
                <w:lang w:val="en-US"/>
              </w:rPr>
              <w:t xml:space="preserve">Car Park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Crossing Supervisor: </w:t>
            </w:r>
            <w:r>
              <w:rPr>
                <w:rFonts w:eastAsia="Times New Roman"/>
                <w:lang w:val="en-US"/>
              </w:rPr>
              <w:t xml:space="preserve">Crossing Supervisor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or Telecommunications Trades Assistant: </w:t>
            </w:r>
            <w:r>
              <w:rPr>
                <w:rFonts w:eastAsia="Times New Roman"/>
                <w:lang w:val="en-US"/>
              </w:rPr>
              <w:t xml:space="preserve">Electrical or Telecommunications Trades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Leaflet or Newspaper Deliverer: </w:t>
            </w:r>
            <w:r>
              <w:rPr>
                <w:rFonts w:eastAsia="Times New Roman"/>
                <w:lang w:val="en-US"/>
              </w:rPr>
              <w:t xml:space="preserve">Leaflet or Newspaper Deliverer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Mechanic's Assistant: </w:t>
            </w:r>
            <w:r>
              <w:rPr>
                <w:rFonts w:eastAsia="Times New Roman"/>
                <w:lang w:val="en-US"/>
              </w:rPr>
              <w:t xml:space="preserve">Mechanic's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Railways Assistant: </w:t>
            </w:r>
            <w:r>
              <w:rPr>
                <w:rFonts w:eastAsia="Times New Roman"/>
                <w:lang w:val="en-US"/>
              </w:rPr>
              <w:t xml:space="preserve">Railways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 Erector: </w:t>
            </w:r>
            <w:r>
              <w:rPr>
                <w:rFonts w:eastAsia="Times New Roman"/>
                <w:lang w:val="en-US"/>
              </w:rPr>
              <w:t xml:space="preserve">Sign Erector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Ticket Collector or Usher: </w:t>
            </w:r>
            <w:r>
              <w:rPr>
                <w:rFonts w:eastAsia="Times New Roman"/>
                <w:lang w:val="en-US"/>
              </w:rPr>
              <w:t xml:space="preserve">Ticket Collector or Usher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Trolley Collector: </w:t>
            </w:r>
            <w:r>
              <w:rPr>
                <w:rFonts w:eastAsia="Times New Roman"/>
                <w:lang w:val="en-US"/>
              </w:rPr>
              <w:t xml:space="preserve">Trolley Collector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Labourers nec: </w:t>
            </w:r>
            <w:r>
              <w:rPr>
                <w:rFonts w:eastAsia="Times New Roman"/>
                <w:lang w:val="en-US"/>
              </w:rPr>
              <w:t xml:space="preserve">Labourers nec </w:t>
            </w:r>
          </w:p>
        </w:tc>
      </w:tr>
    </w:tbl>
    <w:p w:rsidR="004049E5" w:rsidRDefault="005B11EB">
      <w:pPr>
        <w:pStyle w:val="Heading1"/>
        <w:divId w:val="1787694692"/>
        <w:rPr>
          <w:rFonts w:eastAsia="Times New Roman"/>
          <w:lang w:val="en-US"/>
        </w:rPr>
      </w:pPr>
      <w:r>
        <w:rPr>
          <w:rFonts w:eastAsia="Times New Roman"/>
          <w:lang w:val="en-US"/>
        </w:rPr>
        <w:t>CBCC</w:t>
      </w:r>
    </w:p>
    <w:p w:rsidR="004049E5" w:rsidRDefault="005B11EB">
      <w:pPr>
        <w:pStyle w:val="Heading2"/>
        <w:divId w:val="1787694692"/>
        <w:rPr>
          <w:rFonts w:eastAsia="Times New Roman"/>
          <w:lang w:val="en-US"/>
        </w:rPr>
      </w:pPr>
      <w:r>
        <w:rPr>
          <w:rFonts w:eastAsia="Times New Roman"/>
          <w:lang w:val="en-US"/>
        </w:rPr>
        <w:t>ValueSet: Contract Actor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1"/>
      </w:tblGrid>
      <w:tr w:rsidR="004049E5">
        <w:trPr>
          <w:divId w:val="178769469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Actor Role Codes (Contract Actor Role Codes) </w:t>
            </w:r>
          </w:p>
        </w:tc>
      </w:tr>
      <w:tr w:rsidR="004049E5">
        <w:trPr>
          <w:divId w:val="178769469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Actor Role codes.</w:t>
            </w:r>
          </w:p>
        </w:tc>
      </w:tr>
      <w:tr w:rsidR="004049E5">
        <w:trPr>
          <w:divId w:val="1787694692"/>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1787694692"/>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1787694692"/>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1"/>
        <w:divId w:val="198932570"/>
        <w:rPr>
          <w:rFonts w:eastAsia="Times New Roman"/>
          <w:lang w:val="en-US"/>
        </w:rPr>
      </w:pPr>
      <w:r>
        <w:rPr>
          <w:rFonts w:eastAsia="Times New Roman"/>
          <w:lang w:val="en-US"/>
        </w:rPr>
        <w:t>CDC via PHIN VADS</w:t>
      </w:r>
    </w:p>
    <w:p w:rsidR="004049E5" w:rsidRDefault="005B11EB">
      <w:pPr>
        <w:pStyle w:val="Heading1"/>
        <w:divId w:val="821233667"/>
        <w:rPr>
          <w:rFonts w:eastAsia="Times New Roman"/>
          <w:lang w:val="en-US"/>
        </w:rPr>
      </w:pPr>
      <w:r>
        <w:rPr>
          <w:rFonts w:eastAsia="Times New Roman"/>
          <w:lang w:val="en-US"/>
        </w:rPr>
        <w:t>DAF Project</w:t>
      </w:r>
    </w:p>
    <w:p w:rsidR="004049E5" w:rsidRDefault="005B11EB">
      <w:pPr>
        <w:pStyle w:val="Heading1"/>
        <w:divId w:val="1606227093"/>
        <w:rPr>
          <w:rFonts w:eastAsia="Times New Roman"/>
          <w:lang w:val="en-US"/>
        </w:rPr>
      </w:pPr>
      <w:r>
        <w:rPr>
          <w:rFonts w:eastAsia="Times New Roman"/>
          <w:lang w:val="en-US"/>
        </w:rPr>
        <w:t>DAF Project team</w:t>
      </w:r>
    </w:p>
    <w:p w:rsidR="004049E5" w:rsidRDefault="005B11EB">
      <w:pPr>
        <w:pStyle w:val="Heading1"/>
        <w:divId w:val="831028757"/>
        <w:rPr>
          <w:rFonts w:eastAsia="Times New Roman"/>
          <w:lang w:val="en-US"/>
        </w:rPr>
      </w:pPr>
      <w:r>
        <w:rPr>
          <w:rFonts w:eastAsia="Times New Roman"/>
          <w:lang w:val="en-US"/>
        </w:rPr>
        <w:t>DAF</w:t>
      </w:r>
    </w:p>
    <w:p w:rsidR="004049E5" w:rsidRDefault="005B11EB">
      <w:pPr>
        <w:pStyle w:val="Heading1"/>
        <w:divId w:val="588392973"/>
        <w:rPr>
          <w:rFonts w:eastAsia="Times New Roman"/>
          <w:lang w:val="en-US"/>
        </w:rPr>
      </w:pPr>
      <w:r>
        <w:rPr>
          <w:rFonts w:eastAsia="Times New Roman"/>
          <w:lang w:val="en-US"/>
        </w:rPr>
        <w:t>FHIR NutritionOrder team</w:t>
      </w:r>
    </w:p>
    <w:p w:rsidR="004049E5" w:rsidRDefault="005B11EB">
      <w:pPr>
        <w:pStyle w:val="Heading2"/>
        <w:divId w:val="588392973"/>
        <w:rPr>
          <w:rFonts w:eastAsia="Times New Roman"/>
          <w:lang w:val="en-US"/>
        </w:rPr>
      </w:pPr>
      <w:r>
        <w:rPr>
          <w:rFonts w:eastAsia="Times New Roman"/>
          <w:lang w:val="en-US"/>
        </w:rPr>
        <w:t>ValueSet: Diet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Diet Codes (Diet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proofErr w:type="gramStart"/>
            <w:r>
              <w:rPr>
                <w:rFonts w:eastAsia="Times New Roman"/>
                <w:lang w:val="en-US"/>
              </w:rPr>
              <w:t>DietCode :</w:t>
            </w:r>
            <w:proofErr w:type="gramEnd"/>
            <w:r>
              <w:rPr>
                <w:rFonts w:eastAsia="Times New Roman"/>
                <w:lang w:val="en-US"/>
              </w:rPr>
              <w:t xml:space="preserve"> Codes that can be used to indicate the type of food being ordered for a patient. This value set includes all children of SNOMED CT Concepts (US Extension and Core) from SCTID 182922004 Dietary regime (Therapeutic or Preventive Procedure)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lastRenderedPageBreak/>
        <w:t>ValueSet: Enteral Formula Additive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Enteral Formula Additive Type Code (Enteral Formula Additive Type Code)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proofErr w:type="gramStart"/>
            <w:r>
              <w:rPr>
                <w:rFonts w:eastAsia="Times New Roman"/>
                <w:lang w:val="en-US"/>
              </w:rPr>
              <w:t>EnteralFormulaAdditiveType :</w:t>
            </w:r>
            <w:proofErr w:type="gramEnd"/>
            <w:r>
              <w:rPr>
                <w:rFonts w:eastAsia="Times New Roman"/>
                <w:lang w:val="en-US"/>
              </w:rPr>
              <w:t xml:space="preserve"> Codes for the type of modular component such as protein, carbohydrate or fiber to be provided in addition to or mixed with the base formula. This value set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Modular lipid enteral formula component: </w:t>
            </w:r>
          </w:p>
        </w:tc>
      </w:tr>
      <w:tr w:rsidR="004049E5">
        <w:trPr>
          <w:divId w:val="58839297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Modular protein enteral formula component: </w:t>
            </w:r>
          </w:p>
        </w:tc>
      </w:tr>
      <w:tr w:rsidR="004049E5">
        <w:trPr>
          <w:divId w:val="58839297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Modular carbohydrate enteral formula component: </w:t>
            </w:r>
          </w:p>
        </w:tc>
      </w:tr>
      <w:tr w:rsidR="004049E5">
        <w:trPr>
          <w:divId w:val="58839297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Modular fiber enteral formula component: </w:t>
            </w:r>
          </w:p>
        </w:tc>
      </w:tr>
      <w:tr w:rsidR="004049E5">
        <w:trPr>
          <w:divId w:val="58839297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Added water: </w:t>
            </w:r>
          </w:p>
        </w:tc>
      </w:tr>
    </w:tbl>
    <w:p w:rsidR="004049E5" w:rsidRDefault="005B11EB">
      <w:pPr>
        <w:pStyle w:val="Heading2"/>
        <w:divId w:val="588392973"/>
        <w:rPr>
          <w:rFonts w:eastAsia="Times New Roman"/>
          <w:lang w:val="en-US"/>
        </w:rPr>
      </w:pPr>
      <w:r>
        <w:rPr>
          <w:rFonts w:eastAsia="Times New Roman"/>
          <w:lang w:val="en-US"/>
        </w:rPr>
        <w:t>ValueSet: Enteral Formula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Enteral Formula Type Codes (Enteral Formula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proofErr w:type="gramStart"/>
            <w:r>
              <w:rPr>
                <w:rFonts w:eastAsia="Times New Roman"/>
                <w:lang w:val="en-US"/>
              </w:rPr>
              <w:t>EnteralFormulaType :</w:t>
            </w:r>
            <w:proofErr w:type="gramEnd"/>
            <w:r>
              <w:rPr>
                <w:rFonts w:eastAsia="Times New Roman"/>
                <w:lang w:val="en-US"/>
              </w:rPr>
              <w:t xml:space="preserve"> Codes for type of enteral formula to be administered to patient. This value set is is composed of SNOMED CT (US Extension) Concepts from SCTID 470581016 Enteral+supplement feeds heirarchy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Enteral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Enteral Route Codes (Enteral Route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EnteralRouteOfAdministration: Codes specifying the route of administration of enteral formula. This value set is composed of HL7 V3 codes and is provided as a suggestive example </w:t>
            </w:r>
          </w:p>
        </w:tc>
      </w:tr>
    </w:tbl>
    <w:p w:rsidR="004049E5" w:rsidRDefault="005B11EB">
      <w:pPr>
        <w:pStyle w:val="Heading2"/>
        <w:divId w:val="588392973"/>
        <w:rPr>
          <w:rFonts w:eastAsia="Times New Roman"/>
          <w:lang w:val="en-US"/>
        </w:rPr>
      </w:pPr>
      <w:r>
        <w:rPr>
          <w:rFonts w:eastAsia="Times New Roman"/>
          <w:lang w:val="en-US"/>
        </w:rPr>
        <w:t>ValueSet: Fluid Consistency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Fluid Consistency Type Codes (Fluid Consistency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proofErr w:type="gramStart"/>
            <w:r>
              <w:rPr>
                <w:rFonts w:eastAsia="Times New Roman"/>
                <w:lang w:val="en-US"/>
              </w:rPr>
              <w:t>FluidConsistencyType :</w:t>
            </w:r>
            <w:proofErr w:type="gramEnd"/>
            <w:r>
              <w:rPr>
                <w:rFonts w:eastAsia="Times New Roman"/>
                <w:lang w:val="en-US"/>
              </w:rPr>
              <w:t xml:space="preserve"> Codes used to represent the consistency of fluids and liquids provided to the patient. This value set includes all the children of SNOMED CT Concepts from SCTID(US Extension): 435681000124103 Dietary liquid consistency diet (regime/therapy)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w:t>
            </w:r>
            <w:r>
              <w:rPr>
                <w:rFonts w:eastAsia="Times New Roman"/>
                <w:lang w:val="en-US"/>
              </w:rPr>
              <w:lastRenderedPageBreak/>
              <w:t xml:space="preserve">SNOMED CT is not covered by this agreement </w:t>
            </w:r>
          </w:p>
        </w:tc>
      </w:tr>
    </w:tbl>
    <w:p w:rsidR="004049E5" w:rsidRDefault="005B11EB">
      <w:pPr>
        <w:pStyle w:val="Heading2"/>
        <w:divId w:val="588392973"/>
        <w:rPr>
          <w:rFonts w:eastAsia="Times New Roman"/>
          <w:lang w:val="en-US"/>
        </w:rPr>
      </w:pPr>
      <w:r>
        <w:rPr>
          <w:rFonts w:eastAsia="Times New Roman"/>
          <w:lang w:val="en-US"/>
        </w:rPr>
        <w:lastRenderedPageBreak/>
        <w:t>ValueSet: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Food Type Codes (Food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proofErr w:type="gramStart"/>
            <w:r>
              <w:rPr>
                <w:rFonts w:eastAsia="Times New Roman"/>
                <w:lang w:val="en-US"/>
              </w:rPr>
              <w:t>FoodType :</w:t>
            </w:r>
            <w:proofErr w:type="gramEnd"/>
            <w:r>
              <w:rPr>
                <w:rFonts w:eastAsia="Times New Roman"/>
                <w:lang w:val="en-US"/>
              </w:rPr>
              <w:t xml:space="preserve"> This value set represents SNOMED CT codes for types of foods. This value set includes all the children of SNOMED CT Concepts from SCTID 255620007 Foods (substance)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Nutrient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Nutrient Modifier Codes (Nutrient Modifier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proofErr w:type="gramStart"/>
            <w:r>
              <w:rPr>
                <w:rFonts w:eastAsia="Times New Roman"/>
                <w:lang w:val="en-US"/>
              </w:rPr>
              <w:t>NutrientModifier :</w:t>
            </w:r>
            <w:proofErr w:type="gramEnd"/>
            <w:r>
              <w:rPr>
                <w:rFonts w:eastAsia="Times New Roman"/>
                <w:lang w:val="en-US"/>
              </w:rPr>
              <w:t xml:space="preserve"> Codes for types of nutrient that is being modified such as carbohydrate or sodium. This value set includes all the children of SNOMED CT Concepts from SCTID 226355009 Nutrients (substance), Sodium, Potassium and Fluid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Supplement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Supplement Type Codes (Supplement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proofErr w:type="gramStart"/>
            <w:r>
              <w:rPr>
                <w:rFonts w:eastAsia="Times New Roman"/>
                <w:lang w:val="en-US"/>
              </w:rPr>
              <w:t>SupplementType :</w:t>
            </w:r>
            <w:proofErr w:type="gramEnd"/>
            <w:r>
              <w:rPr>
                <w:rFonts w:eastAsia="Times New Roman"/>
                <w:lang w:val="en-US"/>
              </w:rPr>
              <w:t xml:space="preserve"> Codes for nutritional supplements to be provided to the patient. This value set is is composed of SNOMED CT (US Extension) Concepts from SCTID 470581016 Enteral+supplement feeds heirarchy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Texture Modified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Texture Modified Food Type Codes (Texture Modified Food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TextureModifiedFoodType: Codes for types of foods that are texture modified. This </w:t>
            </w:r>
            <w:r>
              <w:rPr>
                <w:rFonts w:eastAsia="Times New Roman"/>
                <w:lang w:val="en-US"/>
              </w:rPr>
              <w:lastRenderedPageBreak/>
              <w:t xml:space="preserve">value set is composed SNOMED CT Concepts from SCTID 255620007 Foods (substance)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Texture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Texture Modifier Codes (Texture Modifier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TextureModifier: Codes for food consistency types or texture modifications to apply to foods. This value set is composed of SNOMED CT (US Extension and Core) Concepts from SCTID 229961002 Food consistency types (substance) heirarchy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1511137374"/>
        <w:rPr>
          <w:rFonts w:eastAsia="Times New Roman"/>
          <w:lang w:val="en-US"/>
        </w:rPr>
      </w:pPr>
      <w:r>
        <w:rPr>
          <w:rFonts w:eastAsia="Times New Roman"/>
          <w:lang w:val="en-US"/>
        </w:rPr>
        <w:t>FHIR OO CDA Template team</w:t>
      </w:r>
    </w:p>
    <w:p w:rsidR="004049E5" w:rsidRDefault="005B11EB">
      <w:pPr>
        <w:pStyle w:val="Heading1"/>
        <w:divId w:val="1387684731"/>
        <w:rPr>
          <w:rFonts w:eastAsia="Times New Roman"/>
          <w:lang w:val="en-US"/>
        </w:rPr>
      </w:pPr>
      <w:r>
        <w:rPr>
          <w:rFonts w:eastAsia="Times New Roman"/>
          <w:lang w:val="en-US"/>
        </w:rPr>
        <w:t>FHIR Project</w:t>
      </w:r>
    </w:p>
    <w:p w:rsidR="004049E5" w:rsidRDefault="005B11EB">
      <w:pPr>
        <w:pStyle w:val="Heading2"/>
        <w:divId w:val="1387684731"/>
        <w:rPr>
          <w:rFonts w:eastAsia="Times New Roman"/>
          <w:lang w:val="en-US"/>
        </w:rPr>
      </w:pPr>
      <w:r>
        <w:rPr>
          <w:rFonts w:eastAsia="Times New Roman"/>
          <w:lang w:val="en-US"/>
        </w:rPr>
        <w:t>ValueSet: Care Plan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 Plan Activity (Care Plan Activity)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Codes for types of activities that can appear in a care plan</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87684731"/>
        <w:rPr>
          <w:rFonts w:eastAsia="Times New Roman"/>
          <w:lang w:val="en-US"/>
        </w:rPr>
      </w:pPr>
      <w:r>
        <w:rPr>
          <w:rFonts w:eastAsia="Times New Roman"/>
          <w:lang w:val="en-US"/>
        </w:rPr>
        <w:t>ValueSet: Common UCUM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Common UCUM units (Common U C U M units)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Commonly encountered UCUM units (for purposes of helping populate look ups</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UCUM is Copyright Â© 1999-2013 Regenstrief Institute, Inc. and The UCUM Organization, Indianapolis, IN. All rights reserved. See http://unitsofmeasure.org/trac//wiki/TermsOfUse for details </w:t>
            </w:r>
          </w:p>
        </w:tc>
      </w:tr>
    </w:tbl>
    <w:p w:rsidR="004049E5" w:rsidRDefault="005B11EB">
      <w:pPr>
        <w:pStyle w:val="Heading2"/>
        <w:divId w:val="1387684731"/>
        <w:rPr>
          <w:rFonts w:eastAsia="Times New Roman"/>
          <w:lang w:val="en-US"/>
        </w:rPr>
      </w:pPr>
      <w:r>
        <w:rPr>
          <w:rFonts w:eastAsia="Times New Roman"/>
          <w:lang w:val="en-US"/>
        </w:rPr>
        <w:lastRenderedPageBreak/>
        <w:t>ValueSet: Designation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Designation Use (Designation Use)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Details of how a designation would be used</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87684731"/>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Message Reason Codes (Example Message Reason Codes)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Message Reasons. These are the set of codes that might be used an updating an encounter using admin-update</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Admit: </w:t>
            </w:r>
            <w:r>
              <w:rPr>
                <w:rFonts w:eastAsia="Times New Roman"/>
                <w:lang w:val="en-US"/>
              </w:rPr>
              <w:t xml:space="preserve">The patient has been admitted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Discharge: </w:t>
            </w:r>
            <w:r>
              <w:rPr>
                <w:rFonts w:eastAsia="Times New Roman"/>
                <w:lang w:val="en-US"/>
              </w:rPr>
              <w:t xml:space="preserve">The patient has been discharged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Absent: </w:t>
            </w:r>
            <w:r>
              <w:rPr>
                <w:rFonts w:eastAsia="Times New Roman"/>
                <w:lang w:val="en-US"/>
              </w:rPr>
              <w:t xml:space="preserve">The patient has temporarily left the institution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Returned: </w:t>
            </w:r>
            <w:r>
              <w:rPr>
                <w:rFonts w:eastAsia="Times New Roman"/>
                <w:lang w:val="en-US"/>
              </w:rPr>
              <w:t xml:space="preserve">The patient has returned from a temporary absence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Moved: </w:t>
            </w:r>
            <w:r>
              <w:rPr>
                <w:rFonts w:eastAsia="Times New Roman"/>
                <w:lang w:val="en-US"/>
              </w:rPr>
              <w:t xml:space="preserve">The patient has been moved to a new location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Edit: </w:t>
            </w:r>
            <w:r>
              <w:rPr>
                <w:rFonts w:eastAsia="Times New Roman"/>
                <w:lang w:val="en-US"/>
              </w:rPr>
              <w:t xml:space="preserve">Encounter details have been updated (e.g. to correct a coding error) </w:t>
            </w:r>
          </w:p>
        </w:tc>
      </w:tr>
    </w:tbl>
    <w:p w:rsidR="004049E5" w:rsidRDefault="005B11EB">
      <w:pPr>
        <w:pStyle w:val="Heading2"/>
        <w:divId w:val="1387684731"/>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Use Codes for List (Example Use Codes for List)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use codes for the List resource - typical kinds of use. TODO: Does LOINC define useful codes?</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Alerts: </w:t>
            </w:r>
            <w:r>
              <w:rPr>
                <w:rFonts w:eastAsia="Times New Roman"/>
                <w:lang w:val="en-US"/>
              </w:rPr>
              <w:t xml:space="preserve">A list of alerts for the patient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Adverse Reactions: </w:t>
            </w:r>
            <w:r>
              <w:rPr>
                <w:rFonts w:eastAsia="Times New Roman"/>
                <w:lang w:val="en-US"/>
              </w:rPr>
              <w:t xml:space="preserve">A list of part adverse reactions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Allergies: </w:t>
            </w:r>
            <w:r>
              <w:rPr>
                <w:rFonts w:eastAsia="Times New Roman"/>
                <w:lang w:val="en-US"/>
              </w:rPr>
              <w:t xml:space="preserve">A list of Allergies for the patient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List: </w:t>
            </w:r>
            <w:r>
              <w:rPr>
                <w:rFonts w:eastAsia="Times New Roman"/>
                <w:lang w:val="en-US"/>
              </w:rPr>
              <w:t xml:space="preserve">A list of medication statements for the patient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Problem List: </w:t>
            </w:r>
            <w:r>
              <w:rPr>
                <w:rFonts w:eastAsia="Times New Roman"/>
                <w:lang w:val="en-US"/>
              </w:rPr>
              <w:t xml:space="preserve">A list of problems that the patient is known of have (or have had in the past)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Worklist: </w:t>
            </w:r>
            <w:r>
              <w:rPr>
                <w:rFonts w:eastAsia="Times New Roman"/>
                <w:lang w:val="en-US"/>
              </w:rPr>
              <w:t xml:space="preserve">A list of items that constitute a set of work to be performed (typically this code would be specialised for more specific uses, such as a ward round list)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Waiting List: </w:t>
            </w:r>
            <w:r>
              <w:rPr>
                <w:rFonts w:eastAsia="Times New Roman"/>
                <w:lang w:val="en-US"/>
              </w:rPr>
              <w:t xml:space="preserve">A list of items waiting for an event (perhaps a surgical patient waiting list)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Protocols: </w:t>
            </w:r>
            <w:r>
              <w:rPr>
                <w:rFonts w:eastAsia="Times New Roman"/>
                <w:lang w:val="en-US"/>
              </w:rPr>
              <w:t xml:space="preserve">A set of protocols to be followed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 Plans: </w:t>
            </w:r>
            <w:r>
              <w:rPr>
                <w:rFonts w:eastAsia="Times New Roman"/>
                <w:lang w:val="en-US"/>
              </w:rPr>
              <w:t xml:space="preserve">A set of care plans that apply in a particular context of care </w:t>
            </w:r>
          </w:p>
        </w:tc>
      </w:tr>
    </w:tbl>
    <w:p w:rsidR="004049E5" w:rsidRDefault="005B11EB">
      <w:pPr>
        <w:pStyle w:val="Heading2"/>
        <w:divId w:val="1387684731"/>
        <w:rPr>
          <w:rFonts w:eastAsia="Times New Roman"/>
          <w:lang w:val="en-US"/>
        </w:rPr>
      </w:pPr>
      <w:r>
        <w:rPr>
          <w:rFonts w:eastAsia="Times New Roman"/>
          <w:lang w:val="en-US"/>
        </w:rPr>
        <w:lastRenderedPageBreak/>
        <w:t>ValueSet: FHIR Restful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FHIR Restful Interactions (F H I R Restful Interactions)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set of interactions defined by the RESTful part of the FHIR specification</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vread: </w:t>
            </w:r>
            <w:r>
              <w:rPr>
                <w:rFonts w:eastAsia="Times New Roman"/>
                <w:lang w:val="en-US"/>
              </w:rPr>
              <w:t xml:space="preserve">Read the state of a specific version of the resource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type of resource, or the entire system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history-instance: </w:t>
            </w:r>
            <w:r>
              <w:rPr>
                <w:rFonts w:eastAsia="Times New Roman"/>
                <w:lang w:val="en-US"/>
              </w:rPr>
              <w:t xml:space="preserve">Retrieve the update history for a particular resource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history-type: </w:t>
            </w:r>
            <w:r>
              <w:rPr>
                <w:rFonts w:eastAsia="Times New Roman"/>
                <w:lang w:val="en-US"/>
              </w:rPr>
              <w:t xml:space="preserve">Retrieve the update history for a all resources of a particular type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history-system: </w:t>
            </w:r>
            <w:r>
              <w:rPr>
                <w:rFonts w:eastAsia="Times New Roman"/>
                <w:lang w:val="en-US"/>
              </w:rPr>
              <w:t xml:space="preserve">Retrieve the update history for all resources on a system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 </w:t>
            </w:r>
            <w:r>
              <w:rPr>
                <w:rFonts w:eastAsia="Times New Roman"/>
                <w:lang w:val="en-US"/>
              </w:rPr>
              <w:t xml:space="preserve">Search a resource type or all resources based on some filter criteria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search-type: </w:t>
            </w:r>
            <w:r>
              <w:rPr>
                <w:rFonts w:eastAsia="Times New Roman"/>
                <w:lang w:val="en-US"/>
              </w:rPr>
              <w:t xml:space="preserve">Search all resources of the specified type based on some filter criteria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search-system: </w:t>
            </w:r>
            <w:r>
              <w:rPr>
                <w:rFonts w:eastAsia="Times New Roman"/>
                <w:lang w:val="en-US"/>
              </w:rPr>
              <w:t xml:space="preserve">Search all resources based on some filter criteria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 </w:t>
            </w:r>
            <w:r>
              <w:rPr>
                <w:rFonts w:eastAsia="Times New Roman"/>
                <w:lang w:val="en-US"/>
              </w:rPr>
              <w:t xml:space="preserve">Check that the content would be acceptable as an update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 </w:t>
            </w:r>
            <w:r>
              <w:rPr>
                <w:rFonts w:eastAsia="Times New Roman"/>
                <w:lang w:val="en-US"/>
              </w:rPr>
              <w:t xml:space="preserve">Perform an operation as defined by an OperationDefinition </w:t>
            </w:r>
          </w:p>
        </w:tc>
      </w:tr>
    </w:tbl>
    <w:p w:rsidR="004049E5" w:rsidRDefault="005B11EB">
      <w:pPr>
        <w:pStyle w:val="Heading2"/>
        <w:divId w:val="1387684731"/>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List Empty Reasons (List Empty Reasons)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General reasons for a list to be empty. Reasons are either related to a summary list (i.e. problem or medication list) or to a workflow related list (i.e. consultation list)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Nil Known: </w:t>
            </w:r>
            <w:r>
              <w:rPr>
                <w:rFonts w:eastAsia="Times New Roman"/>
                <w:lang w:val="en-US"/>
              </w:rPr>
              <w:t xml:space="preserve">Clinical judgement that there are no known items for this list after reasonable investigation. Note that this a positive statement by a clinical user, and not a default position asserted by a computer system in the lack of other information. Example uses: * For allergies: the patient or patient's agent/guardian has asserted that he/she is not aware of any allergies (NKA - nil known allergies) * For medications: the patient or patient's agent/guardian has asserted that the patient is known to be taking no medications * For diagnoses, problems and procedures: the patient or patient's agent/guardian has asserted that there is no known event to record.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Asked: </w:t>
            </w:r>
            <w:r>
              <w:rPr>
                <w:rFonts w:eastAsia="Times New Roman"/>
                <w:lang w:val="en-US"/>
              </w:rPr>
              <w:t xml:space="preserve">THe investigation to find out whether there are items for this list has not occurred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Withheld: </w:t>
            </w:r>
            <w:r>
              <w:rPr>
                <w:rFonts w:eastAsia="Times New Roman"/>
                <w:lang w:val="en-US"/>
              </w:rPr>
              <w:t xml:space="preserve">The content of the list was not provided due to privacy or confidentiality concerns. Note that it should not be assumed that this means that the </w:t>
            </w:r>
            <w:r>
              <w:rPr>
                <w:rFonts w:eastAsia="Times New Roman"/>
                <w:lang w:val="en-US"/>
              </w:rPr>
              <w:lastRenderedPageBreak/>
              <w:t xml:space="preserve">particular information in question was withheld due to its contents - it can also be a policy decision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Unavailable: </w:t>
            </w:r>
            <w:r>
              <w:rPr>
                <w:rFonts w:eastAsia="Times New Roman"/>
                <w:lang w:val="en-US"/>
              </w:rPr>
              <w:t xml:space="preserve">Information to populate this list cannot be obtained. E.g. unconscious patient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Started: </w:t>
            </w:r>
            <w:r>
              <w:rPr>
                <w:rFonts w:eastAsia="Times New Roman"/>
                <w:lang w:val="en-US"/>
              </w:rPr>
              <w:t xml:space="preserve">The work to populate this list has not yet begun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Closed: </w:t>
            </w:r>
            <w:r>
              <w:rPr>
                <w:rFonts w:eastAsia="Times New Roman"/>
                <w:lang w:val="en-US"/>
              </w:rPr>
              <w:t xml:space="preserve">This list has now closed or has ceased to be relevant or useful </w:t>
            </w:r>
          </w:p>
        </w:tc>
      </w:tr>
    </w:tbl>
    <w:p w:rsidR="004049E5" w:rsidRDefault="005B11EB">
      <w:pPr>
        <w:pStyle w:val="Heading2"/>
        <w:divId w:val="1387684731"/>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List Order Codes (List Order Codes)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Base values for the order of the items in a list resource</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Sorted by User: </w:t>
            </w:r>
            <w:r>
              <w:rPr>
                <w:rFonts w:eastAsia="Times New Roman"/>
                <w:lang w:val="en-US"/>
              </w:rPr>
              <w:t xml:space="preserve">The list was sorted by a user. The criteria the user used are not specified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System: </w:t>
            </w:r>
            <w:r>
              <w:rPr>
                <w:rFonts w:eastAsia="Times New Roman"/>
                <w:lang w:val="en-US"/>
              </w:rPr>
              <w:t xml:space="preserve">The list was sorted by the system. The criteria the user used are not specified; define additional codes to specify a particular order (or use other defined codes)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Event Date: </w:t>
            </w:r>
            <w:r>
              <w:rPr>
                <w:rFonts w:eastAsia="Times New Roman"/>
                <w:lang w:val="en-US"/>
              </w:rPr>
              <w:t xml:space="preserve">The list is sorted by the data of the event. This can be used when the list has items which are dates with past or future events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Item Date: </w:t>
            </w:r>
            <w:r>
              <w:rPr>
                <w:rFonts w:eastAsia="Times New Roman"/>
                <w:lang w:val="en-US"/>
              </w:rPr>
              <w:t xml:space="preserve">The list is sorted by the date the item was added to the list. Note that the date added to the list is not explicit in the list itself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Priority: </w:t>
            </w:r>
            <w:r>
              <w:rPr>
                <w:rFonts w:eastAsia="Times New Roman"/>
                <w:lang w:val="en-US"/>
              </w:rPr>
              <w:t xml:space="preserve">The list is sorted by priority. The exact method in which priority has been determined is not specified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Alphabetically: </w:t>
            </w:r>
            <w:r>
              <w:rPr>
                <w:rFonts w:eastAsia="Times New Roman"/>
                <w:lang w:val="en-US"/>
              </w:rPr>
              <w:t xml:space="preserve">The list is sorted alphabetically by an unspecified property of the items in the list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Category: </w:t>
            </w:r>
            <w:r>
              <w:rPr>
                <w:rFonts w:eastAsia="Times New Roman"/>
                <w:lang w:val="en-US"/>
              </w:rPr>
              <w:t xml:space="preserve">The list is sorted categorically by an unspecified property of the items in the list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Patient: </w:t>
            </w:r>
            <w:r>
              <w:rPr>
                <w:rFonts w:eastAsia="Times New Roman"/>
                <w:lang w:val="en-US"/>
              </w:rPr>
              <w:t xml:space="preserve">The list is sorted by patient, with items for each patient grouped together </w:t>
            </w:r>
          </w:p>
        </w:tc>
      </w:tr>
    </w:tbl>
    <w:p w:rsidR="004049E5" w:rsidRDefault="005B11EB">
      <w:pPr>
        <w:pStyle w:val="Heading2"/>
        <w:divId w:val="1387684731"/>
        <w:rPr>
          <w:rFonts w:eastAsia="Times New Roman"/>
          <w:lang w:val="en-US"/>
        </w:rPr>
      </w:pPr>
      <w:r>
        <w:rPr>
          <w:rFonts w:eastAsia="Times New Roman"/>
          <w:lang w:val="en-US"/>
        </w:rPr>
        <w:t>ValueSet: Participant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Participant Roles (Participant Roles)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Roles of Participants that may be included in a CarePlan.Participants, or in an EpisodeOfCare.CareTeam. Defined as: Is a Person, Healthcare professional (occupation) or Healthcare related organization (qualifier value)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330329585"/>
        <w:rPr>
          <w:rFonts w:eastAsia="Times New Roman"/>
          <w:lang w:val="en-US"/>
        </w:rPr>
      </w:pPr>
      <w:r>
        <w:rPr>
          <w:rFonts w:eastAsia="Times New Roman"/>
          <w:lang w:val="en-US"/>
        </w:rPr>
        <w:lastRenderedPageBreak/>
        <w:t>FHIR Project team</w:t>
      </w:r>
    </w:p>
    <w:p w:rsidR="004049E5" w:rsidRDefault="005B11EB">
      <w:pPr>
        <w:pStyle w:val="Heading2"/>
        <w:divId w:val="330329585"/>
        <w:rPr>
          <w:rFonts w:eastAsia="Times New Roman"/>
          <w:lang w:val="en-US"/>
        </w:rPr>
      </w:pPr>
      <w:r>
        <w:rPr>
          <w:rFonts w:eastAsia="Times New Roman"/>
          <w:lang w:val="en-US"/>
        </w:rPr>
        <w:t>ValueSet: Adjudication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7"/>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Adjudication Codes (Adjudication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Adjudication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330329585"/>
        <w:rPr>
          <w:rFonts w:eastAsia="Times New Roman"/>
          <w:lang w:val="en-US"/>
        </w:rPr>
      </w:pPr>
      <w:r>
        <w:rPr>
          <w:rFonts w:eastAsia="Times New Roman"/>
          <w:lang w:val="en-US"/>
        </w:rPr>
        <w:t>ValueSet: AdmitSource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AdmitSource (Admit Source)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from where the patient came in.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Transferred from other hospital: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accident/emergency department: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outpatient department: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Born in hospital: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Practitioner referral: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Practitioner/physician referral: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nursing home: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psychiatric hospital: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rehabilitation facility: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p>
        </w:tc>
      </w:tr>
    </w:tbl>
    <w:p w:rsidR="004049E5" w:rsidRDefault="005B11EB">
      <w:pPr>
        <w:pStyle w:val="Heading2"/>
        <w:divId w:val="330329585"/>
        <w:rPr>
          <w:rFonts w:eastAsia="Times New Roman"/>
          <w:lang w:val="en-US"/>
        </w:rPr>
      </w:pPr>
      <w:r>
        <w:rPr>
          <w:rFonts w:eastAsia="Times New Roman"/>
          <w:lang w:val="en-US"/>
        </w:rPr>
        <w:t>ValueSet: AllergyIntolerance Substance and Negation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 Substance and Negation Codes (Allergy Intolerance Substance and Negation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concept codes for specific substances and negation codes to specify the absence of specific types of allergies.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w:t>
            </w:r>
            <w:r>
              <w:rPr>
                <w:rFonts w:eastAsia="Times New Roman"/>
                <w:lang w:val="en-US"/>
              </w:rPr>
              <w:lastRenderedPageBreak/>
              <w:t xml:space="preserve">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lastRenderedPageBreak/>
        <w:t>ValueSet: AnimalBreeds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AnimalBreeds (Animal Breeds)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breeds of species.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German Shepherd Dog: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Irish Terrier: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Tibetan Mastiff: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Golden Retriever: </w:t>
            </w:r>
          </w:p>
        </w:tc>
      </w:tr>
    </w:tbl>
    <w:p w:rsidR="004049E5" w:rsidRDefault="005B11EB">
      <w:pPr>
        <w:pStyle w:val="Heading2"/>
        <w:divId w:val="330329585"/>
        <w:rPr>
          <w:rFonts w:eastAsia="Times New Roman"/>
          <w:lang w:val="en-US"/>
        </w:rPr>
      </w:pPr>
      <w:r>
        <w:rPr>
          <w:rFonts w:eastAsia="Times New Roman"/>
          <w:lang w:val="en-US"/>
        </w:rPr>
        <w:t>ValueSet: AnimalSpecies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AnimalSpecies (Animal Species)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species of animal patients.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Dog: </w:t>
            </w:r>
            <w:r>
              <w:rPr>
                <w:rFonts w:eastAsia="Times New Roman"/>
                <w:lang w:val="en-US"/>
              </w:rPr>
              <w:t xml:space="preserve">Canis lupus familiaris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Sheep: </w:t>
            </w:r>
            <w:r>
              <w:rPr>
                <w:rFonts w:eastAsia="Times New Roman"/>
                <w:lang w:val="en-US"/>
              </w:rPr>
              <w:t xml:space="preserve">Ovis aries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Domestic Canary: </w:t>
            </w:r>
            <w:r>
              <w:rPr>
                <w:rFonts w:eastAsia="Times New Roman"/>
                <w:lang w:val="en-US"/>
              </w:rPr>
              <w:t xml:space="preserve">Serinus canaria domestica </w:t>
            </w:r>
          </w:p>
        </w:tc>
      </w:tr>
    </w:tbl>
    <w:p w:rsidR="004049E5" w:rsidRDefault="005B11EB">
      <w:pPr>
        <w:pStyle w:val="Heading2"/>
        <w:divId w:val="330329585"/>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Basic Resource Types (Basic Resource Types)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defines codes for resources not yet supported by (or which will never be supported by) FHIR. Many of the codes listed here will eventually be turned into official resources. However, there is no guarantee that any particular resource </w:t>
            </w:r>
            <w:proofErr w:type="gramStart"/>
            <w:r>
              <w:rPr>
                <w:rFonts w:eastAsia="Times New Roman"/>
                <w:lang w:val="en-US"/>
              </w:rPr>
              <w:t>will be</w:t>
            </w:r>
            <w:proofErr w:type="gramEnd"/>
            <w:r>
              <w:rPr>
                <w:rFonts w:eastAsia="Times New Roman"/>
                <w:lang w:val="en-US"/>
              </w:rPr>
              <w:t xml:space="preserve"> created nor that the scope will be exactly as defined by the codes presented here. Codes in this set will be deprecated if/when formal resources are defined that encompass these concepts.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Consent: </w:t>
            </w:r>
            <w:r>
              <w:rPr>
                <w:rFonts w:eastAsia="Times New Roman"/>
                <w:lang w:val="en-US"/>
              </w:rPr>
              <w:t xml:space="preserve">An assertion of permission for an activity or set of activities to occur, possibly subject to particular limitations. E.g. surgical consent, information disclosure consent,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Referral: </w:t>
            </w:r>
            <w:r>
              <w:rPr>
                <w:rFonts w:eastAsia="Times New Roman"/>
                <w:lang w:val="en-US"/>
              </w:rPr>
              <w:t xml:space="preserve">A request that care of a particular type be provided to a patient. Could involve the transfer of care, a consult,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Adverse Event: </w:t>
            </w:r>
            <w:r>
              <w:rPr>
                <w:rFonts w:eastAsia="Times New Roman"/>
                <w:lang w:val="en-US"/>
              </w:rPr>
              <w:t xml:space="preserve">An undesired reaction caused by exposure to some agent (e.g., a medication, immunization, food, or environmental agent).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Appointment Request: </w:t>
            </w:r>
            <w:r>
              <w:rPr>
                <w:rFonts w:eastAsia="Times New Roman"/>
                <w:lang w:val="en-US"/>
              </w:rPr>
              <w:t xml:space="preserve">A request that a time be scheduled for a type of service for a specified patient, potentially subject to other constraints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Transfer: </w:t>
            </w:r>
            <w:r>
              <w:rPr>
                <w:rFonts w:eastAsia="Times New Roman"/>
                <w:lang w:val="en-US"/>
              </w:rPr>
              <w:t xml:space="preserve">The transition of a patient or set of material from one location to another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Diet: </w:t>
            </w:r>
            <w:r>
              <w:rPr>
                <w:rFonts w:eastAsia="Times New Roman"/>
                <w:lang w:val="en-US"/>
              </w:rPr>
              <w:t xml:space="preserve">The specification of a set of food and/or other nutritonal material to be delivered to a patient.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Administrative Activity: </w:t>
            </w:r>
            <w:r>
              <w:rPr>
                <w:rFonts w:eastAsia="Times New Roman"/>
                <w:lang w:val="en-US"/>
              </w:rPr>
              <w:t xml:space="preserve">An occurrence of a non-care-related event in the healthcare domain, such as approvals, reviews,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w:t>
            </w:r>
            <w:r>
              <w:rPr>
                <w:rFonts w:eastAsia="Times New Roman"/>
                <w:lang w:val="en-US"/>
              </w:rPr>
              <w:t xml:space="preserve">Record of a situation where a subject was exposed to a substance. Usually of interest to public health.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Investigation: </w:t>
            </w:r>
            <w:r>
              <w:rPr>
                <w:rFonts w:eastAsia="Times New Roman"/>
                <w:lang w:val="en-US"/>
              </w:rPr>
              <w:t xml:space="preserve">A formalized inquiry into the circumstances surrounding a particular unplanned event or potential event for the purposes of identifying possible causes and contributing factors for the event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instrument used to track costs, charges or other amounts.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Invoice: </w:t>
            </w:r>
            <w:r>
              <w:rPr>
                <w:rFonts w:eastAsia="Times New Roman"/>
                <w:lang w:val="en-US"/>
              </w:rPr>
              <w:t xml:space="preserve">A request for payment for goods and/or services. Includes the idea of a healthcare insurance claim.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Invoice Adjudication: </w:t>
            </w:r>
            <w:r>
              <w:rPr>
                <w:rFonts w:eastAsia="Times New Roman"/>
                <w:lang w:val="en-US"/>
              </w:rPr>
              <w:t xml:space="preserve">The determination of what will be paid against a particular invoice based on coverage, plan rules,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Predetermination Request: </w:t>
            </w:r>
            <w:r>
              <w:rPr>
                <w:rFonts w:eastAsia="Times New Roman"/>
                <w:lang w:val="en-US"/>
              </w:rPr>
              <w:t xml:space="preserve">A request for a predication of the cost that would be paid under an insurance plan for a hypothetical claim for goods or services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Predetermination: </w:t>
            </w:r>
            <w:r>
              <w:rPr>
                <w:rFonts w:eastAsia="Times New Roman"/>
                <w:lang w:val="en-US"/>
              </w:rPr>
              <w:t xml:space="preserve">An adjudication of what would be paid under an insurance plan for a hypothetical claim for goods or services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w:t>
            </w:r>
            <w:r>
              <w:rPr>
                <w:rFonts w:eastAsia="Times New Roman"/>
                <w:lang w:val="en-US"/>
              </w:rPr>
              <w:t xml:space="preserve">An investigation to determine information about a particular therapy or product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Protocol: </w:t>
            </w:r>
            <w:r>
              <w:rPr>
                <w:rFonts w:eastAsia="Times New Roman"/>
                <w:lang w:val="en-US"/>
              </w:rPr>
              <w:t xml:space="preserve">A set of (possibly conditional) steps to be taken to achieve some aim. Includes study protocols, treatment protocols, emergency protocols, etc. </w:t>
            </w:r>
          </w:p>
        </w:tc>
      </w:tr>
    </w:tbl>
    <w:p w:rsidR="004049E5" w:rsidRDefault="005B11EB">
      <w:pPr>
        <w:pStyle w:val="Heading2"/>
        <w:divId w:val="330329585"/>
        <w:rPr>
          <w:rFonts w:eastAsia="Times New Roman"/>
          <w:lang w:val="en-US"/>
        </w:rPr>
      </w:pPr>
      <w:r>
        <w:rPr>
          <w:rFonts w:eastAsia="Times New Roman"/>
          <w:lang w:val="en-US"/>
        </w:rPr>
        <w:t>ValueSet: Codes for Immunization Site of 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Codes for Immunization Site of Administration (Codes for Immunization Site of Administration)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bl>
    <w:p w:rsidR="004049E5" w:rsidRDefault="005B11EB">
      <w:pPr>
        <w:pStyle w:val="Heading2"/>
        <w:divId w:val="330329585"/>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Category Codes (Condition Category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Preferred value set for Condition Categories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Complaint: </w:t>
            </w:r>
            <w:r>
              <w:rPr>
                <w:rFonts w:eastAsia="Times New Roman"/>
                <w:lang w:val="en-US"/>
              </w:rPr>
              <w:t xml:space="preserve">The patient considers the condition an issue to be addressed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Symptom: </w:t>
            </w:r>
            <w:r>
              <w:rPr>
                <w:rFonts w:eastAsia="Times New Roman"/>
                <w:lang w:val="en-US"/>
              </w:rPr>
              <w:t xml:space="preserve">A symptom of a condition (as might be mentioned in a review of systems)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made by a healthcare provider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Diagnosis: </w:t>
            </w:r>
            <w:r>
              <w:rPr>
                <w:rFonts w:eastAsia="Times New Roman"/>
                <w:lang w:val="en-US"/>
              </w:rPr>
              <w:t xml:space="preserve">This is a judgment made by a healthcare provider that the patient has a particular disease or condition </w:t>
            </w:r>
          </w:p>
        </w:tc>
      </w:tr>
    </w:tbl>
    <w:p w:rsidR="004049E5" w:rsidRDefault="005B11EB">
      <w:pPr>
        <w:pStyle w:val="Heading2"/>
        <w:divId w:val="330329585"/>
        <w:rPr>
          <w:rFonts w:eastAsia="Times New Roman"/>
          <w:lang w:val="en-US"/>
        </w:rPr>
      </w:pPr>
      <w:r>
        <w:rPr>
          <w:rFonts w:eastAsia="Times New Roman"/>
          <w:lang w:val="en-US"/>
        </w:rPr>
        <w:t>ValueSet: Condition Cause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Cause Codes (Condition Cause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Cause of Condition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Clinical Status Codes (Condition Clinical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Preferred value set for Condition Clinical Status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subject is currently experiencing the symptoms of the condition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Relapse: </w:t>
            </w:r>
            <w:r>
              <w:rPr>
                <w:rFonts w:eastAsia="Times New Roman"/>
                <w:lang w:val="en-US"/>
              </w:rPr>
              <w:t xml:space="preserve">The subject is re-experiencing the symptoms of the condition after a period of remission or presumed resolution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Remission: </w:t>
            </w:r>
            <w:r>
              <w:rPr>
                <w:rFonts w:eastAsia="Times New Roman"/>
                <w:lang w:val="en-US"/>
              </w:rPr>
              <w:t xml:space="preserve">The subject is no longer experiencing the symptoms of the condition, but there is a risk of the symptoms returning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Resolved: </w:t>
            </w:r>
            <w:r>
              <w:rPr>
                <w:rFonts w:eastAsia="Times New Roman"/>
                <w:lang w:val="en-US"/>
              </w:rPr>
              <w:t xml:space="preserve">The subject is no longer experiencing the symptoms of the condition and there is no perceived risk of the symptoms returning </w:t>
            </w:r>
          </w:p>
        </w:tc>
      </w:tr>
    </w:tbl>
    <w:p w:rsidR="004049E5" w:rsidRDefault="005B11EB">
      <w:pPr>
        <w:pStyle w:val="Heading2"/>
        <w:divId w:val="330329585"/>
        <w:rPr>
          <w:rFonts w:eastAsia="Times New Roman"/>
          <w:lang w:val="en-US"/>
        </w:rPr>
      </w:pPr>
      <w:r>
        <w:rPr>
          <w:rFonts w:eastAsia="Times New Roman"/>
          <w:lang w:val="en-US"/>
        </w:rPr>
        <w:t>ValueSet: Condition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Outcome Codes (Condition Outcome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Condition Outcomes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Condition Predecessor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Predecessor Codes (Condition Predecessor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Condition Predecessor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w:t>
            </w:r>
            <w:r>
              <w:rPr>
                <w:rFonts w:eastAsia="Times New Roman"/>
                <w:lang w:val="en-US"/>
              </w:rPr>
              <w:lastRenderedPageBreak/>
              <w:t xml:space="preserve">SNOMED CT is not covered by this agreement </w:t>
            </w:r>
          </w:p>
        </w:tc>
      </w:tr>
    </w:tbl>
    <w:p w:rsidR="004049E5" w:rsidRDefault="005B11EB">
      <w:pPr>
        <w:pStyle w:val="Heading2"/>
        <w:divId w:val="330329585"/>
        <w:rPr>
          <w:rFonts w:eastAsia="Times New Roman"/>
          <w:lang w:val="en-US"/>
        </w:rPr>
      </w:pPr>
      <w:r>
        <w:rPr>
          <w:rFonts w:eastAsia="Times New Roman"/>
          <w:lang w:val="en-US"/>
        </w:rPr>
        <w:lastRenderedPageBreak/>
        <w:t>ValueSet: Condition/Diagnosis 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Condition/Diagnosis Certainty (Condition/ Diagnosis Certainty)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Condition/Problem/Diagnosis certainty</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Condition/Diagnosis 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Condition/Diagnosis Severity (Condition/ Diagnosis Severity)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Preferred value set for Condition/Diagnosis severity grading</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Condition/Problem/Diagnosis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Condition/Problem/Diagnosis Codes (Condition/ Problem/ Diagnosis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Condition/Problem/Diagnosis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ContactEntityType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ContactEntityType (Contact Entity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Billing: </w:t>
            </w:r>
            <w:r>
              <w:rPr>
                <w:rFonts w:eastAsia="Times New Roman"/>
                <w:lang w:val="en-US"/>
              </w:rPr>
              <w:t xml:space="preserve">Contact details for information regarding to billing/general finance enquiries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Contact details for administrative enquiries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w:t>
            </w:r>
            <w:r>
              <w:rPr>
                <w:rFonts w:eastAsia="Times New Roman"/>
                <w:lang w:val="en-US"/>
              </w:rPr>
              <w:t xml:space="preserve">Contact details for issues related to Human Resources, such as staff matters, OH&amp;S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Payor: </w:t>
            </w:r>
            <w:r>
              <w:rPr>
                <w:rFonts w:eastAsia="Times New Roman"/>
                <w:lang w:val="en-US"/>
              </w:rPr>
              <w:t xml:space="preserve">Contact details for dealing with issues related to insurance claims/adjudication/payment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 xml:space="preserve">Generic information contact for patients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Press: </w:t>
            </w:r>
            <w:r>
              <w:rPr>
                <w:rFonts w:eastAsia="Times New Roman"/>
                <w:lang w:val="en-US"/>
              </w:rPr>
              <w:t xml:space="preserve">Dedicated contact point for matters relating to press enquiries </w:t>
            </w:r>
          </w:p>
        </w:tc>
      </w:tr>
    </w:tbl>
    <w:p w:rsidR="004049E5" w:rsidRDefault="005B11EB">
      <w:pPr>
        <w:pStyle w:val="Heading2"/>
        <w:divId w:val="330329585"/>
        <w:rPr>
          <w:rFonts w:eastAsia="Times New Roman"/>
          <w:lang w:val="en-US"/>
        </w:rPr>
      </w:pPr>
      <w:r>
        <w:rPr>
          <w:rFonts w:eastAsia="Times New Roman"/>
          <w:lang w:val="en-US"/>
        </w:rPr>
        <w:t>ValueSet: Context of Use 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Context of Use ValueSet (Context of Use Value Set)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defines a base set of codes that can be used to indicate that the content in a resource was developed with a focus and intent of supporting use within particular contexts </w:t>
            </w:r>
          </w:p>
        </w:tc>
      </w:tr>
    </w:tbl>
    <w:p w:rsidR="004049E5" w:rsidRDefault="005B11EB">
      <w:pPr>
        <w:pStyle w:val="Heading2"/>
        <w:divId w:val="330329585"/>
        <w:rPr>
          <w:rFonts w:eastAsia="Times New Roman"/>
          <w:lang w:val="en-US"/>
        </w:rPr>
      </w:pPr>
      <w:r>
        <w:rPr>
          <w:rFonts w:eastAsia="Times New Roman"/>
          <w:lang w:val="en-US"/>
        </w:rPr>
        <w:t>ValueSet: DAF SNOMED CT Substances Other Than Clinical Drugs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DAF SNOMED CT Substances Other Than Clinical Drugs (D A F S N O M E D C T Substances Other Than Clinical Drugs)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SNOMED CT Substance concepts Other Than Clinical Drug Substances that are not represented by RXNORM drug concepts or FDA UNII substance concepts. This value set is meant to be quite broad and includes many substances that may never be prescribed or be a reactant. It does not remove all overlap with RXNORM and UNII; for those concepts, the alternative code system should be chosen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DAF Substance ND-FRT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DAF Substance ND-FRT codes (D A F Substance N D- F R T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All ND-FRT NUIs for concepts that are subsumed by 'Mechanism of Action - N0000000223', 'Physiologic Effect - N0000009802' or 'Chemical Structure - N0000000002' </w:t>
            </w:r>
          </w:p>
        </w:tc>
      </w:tr>
    </w:tbl>
    <w:p w:rsidR="004049E5" w:rsidRDefault="005B11EB">
      <w:pPr>
        <w:pStyle w:val="Heading2"/>
        <w:divId w:val="330329585"/>
        <w:rPr>
          <w:rFonts w:eastAsia="Times New Roman"/>
          <w:lang w:val="en-US"/>
        </w:rPr>
      </w:pPr>
      <w:r>
        <w:rPr>
          <w:rFonts w:eastAsia="Times New Roman"/>
          <w:lang w:val="en-US"/>
        </w:rPr>
        <w:t>ValueSet: DAF Substance RxNorm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19"/>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DAF Substance RxNorm Codes (D A F Substance Rx Norm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All RxNorm codes that have TTY = IN,PIN,MIN,BN, but TTY != OCD</w:t>
            </w:r>
          </w:p>
        </w:tc>
      </w:tr>
    </w:tbl>
    <w:p w:rsidR="004049E5" w:rsidRDefault="005B11EB">
      <w:pPr>
        <w:pStyle w:val="Heading2"/>
        <w:divId w:val="330329585"/>
        <w:rPr>
          <w:rFonts w:eastAsia="Times New Roman"/>
          <w:lang w:val="en-US"/>
        </w:rPr>
      </w:pPr>
      <w:r>
        <w:rPr>
          <w:rFonts w:eastAsia="Times New Roman"/>
          <w:lang w:val="en-US"/>
        </w:rPr>
        <w:t>ValueSet: DAF Substance UNII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7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DAF Substance UNII Codes (D A F Substance U N I I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All UNII codes</w:t>
            </w:r>
          </w:p>
        </w:tc>
      </w:tr>
    </w:tbl>
    <w:p w:rsidR="004049E5" w:rsidRDefault="005B11EB">
      <w:pPr>
        <w:pStyle w:val="Heading2"/>
        <w:divId w:val="330329585"/>
        <w:rPr>
          <w:rFonts w:eastAsia="Times New Roman"/>
          <w:lang w:val="en-US"/>
        </w:rPr>
      </w:pPr>
      <w:r>
        <w:rPr>
          <w:rFonts w:eastAsia="Times New Roman"/>
          <w:lang w:val="en-US"/>
        </w:rPr>
        <w:t>ValueSet: Diagnostic Service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14"/>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 Service Section Codes (Diagnostic Service Section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the codes in HL7 v2 table 0074</w:t>
            </w:r>
          </w:p>
        </w:tc>
      </w:tr>
    </w:tbl>
    <w:p w:rsidR="004049E5" w:rsidRDefault="005B11EB">
      <w:pPr>
        <w:pStyle w:val="Heading2"/>
        <w:divId w:val="330329585"/>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Diet (Diet)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dietary preferences or restrictions a patient may have.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Vegetarian: </w:t>
            </w:r>
            <w:r>
              <w:rPr>
                <w:rFonts w:eastAsia="Times New Roman"/>
                <w:lang w:val="en-US"/>
              </w:rPr>
              <w:t xml:space="preserve">Food without meat, poultry or seafood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Dairy Free: </w:t>
            </w:r>
            <w:r>
              <w:rPr>
                <w:rFonts w:eastAsia="Times New Roman"/>
                <w:lang w:val="en-US"/>
              </w:rPr>
              <w:t xml:space="preserve">Exludes dairy products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Nut Free: </w:t>
            </w:r>
            <w:r>
              <w:rPr>
                <w:rFonts w:eastAsia="Times New Roman"/>
                <w:lang w:val="en-US"/>
              </w:rPr>
              <w:t xml:space="preserve">Excludes ingredients containing nuts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Gluten Free: </w:t>
            </w:r>
            <w:r>
              <w:rPr>
                <w:rFonts w:eastAsia="Times New Roman"/>
                <w:lang w:val="en-US"/>
              </w:rPr>
              <w:t xml:space="preserve">Excludes ingredients containing gluten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Vegan: </w:t>
            </w:r>
            <w:r>
              <w:rPr>
                <w:rFonts w:eastAsia="Times New Roman"/>
                <w:lang w:val="en-US"/>
              </w:rPr>
              <w:t xml:space="preserve">Food without meat, poultry, seafood, eggs, dairy products and other animal-derived substances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Halal: </w:t>
            </w:r>
            <w:r>
              <w:rPr>
                <w:rFonts w:eastAsia="Times New Roman"/>
                <w:lang w:val="en-US"/>
              </w:rPr>
              <w:t xml:space="preserve">Foods that conform to Islamic law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Kosher: </w:t>
            </w:r>
            <w:r>
              <w:rPr>
                <w:rFonts w:eastAsia="Times New Roman"/>
                <w:lang w:val="en-US"/>
              </w:rPr>
              <w:t xml:space="preserve">foods that conform to Jewish dietary law </w:t>
            </w:r>
          </w:p>
        </w:tc>
      </w:tr>
    </w:tbl>
    <w:p w:rsidR="004049E5" w:rsidRDefault="005B11EB">
      <w:pPr>
        <w:pStyle w:val="Heading2"/>
        <w:divId w:val="330329585"/>
        <w:rPr>
          <w:rFonts w:eastAsia="Times New Roman"/>
          <w:lang w:val="en-US"/>
        </w:rPr>
      </w:pPr>
      <w:r>
        <w:rPr>
          <w:rFonts w:eastAsia="Times New Roman"/>
          <w:lang w:val="en-US"/>
        </w:rPr>
        <w:t>ValueSet: DischargeDisposition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DischargeDisposition (Discharge Disposition)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where the patient left the hospital</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Home: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healthcare facility: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Long-term care: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against advice: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Expired: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Psychiatric hospital: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Rehabilitation: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p>
        </w:tc>
      </w:tr>
    </w:tbl>
    <w:p w:rsidR="004049E5" w:rsidRDefault="005B11EB">
      <w:pPr>
        <w:pStyle w:val="Heading2"/>
        <w:divId w:val="330329585"/>
        <w:rPr>
          <w:rFonts w:eastAsia="Times New Roman"/>
          <w:lang w:val="en-US"/>
        </w:rPr>
      </w:pPr>
      <w:r>
        <w:rPr>
          <w:rFonts w:eastAsia="Times New Roman"/>
          <w:lang w:val="en-US"/>
        </w:rPr>
        <w:t>ValueSet: Encounter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 Priority (Encounter Priority)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is an example value set defined by the FHIR </w:t>
            </w:r>
            <w:proofErr w:type="gramStart"/>
            <w:r>
              <w:rPr>
                <w:rFonts w:eastAsia="Times New Roman"/>
                <w:lang w:val="en-US"/>
              </w:rPr>
              <w:t>project, that</w:t>
            </w:r>
            <w:proofErr w:type="gramEnd"/>
            <w:r>
              <w:rPr>
                <w:rFonts w:eastAsia="Times New Roman"/>
                <w:lang w:val="en-US"/>
              </w:rPr>
              <w:t xml:space="preserve"> could be used in Emergency to indicate the encounter priority as determined by triage.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Immediate: </w:t>
            </w:r>
            <w:r>
              <w:rPr>
                <w:rFonts w:eastAsia="Times New Roman"/>
                <w:lang w:val="en-US"/>
              </w:rPr>
              <w:t xml:space="preserve">Within seconds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Within 10 minutes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Urgent: </w:t>
            </w:r>
            <w:r>
              <w:rPr>
                <w:rFonts w:eastAsia="Times New Roman"/>
                <w:lang w:val="en-US"/>
              </w:rPr>
              <w:t xml:space="preserve">Within 30 minutes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Semi-urgent: </w:t>
            </w:r>
            <w:r>
              <w:rPr>
                <w:rFonts w:eastAsia="Times New Roman"/>
                <w:lang w:val="en-US"/>
              </w:rPr>
              <w:t xml:space="preserve">Within 60 minutes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Non-urgent: </w:t>
            </w:r>
            <w:r>
              <w:rPr>
                <w:rFonts w:eastAsia="Times New Roman"/>
                <w:lang w:val="en-US"/>
              </w:rPr>
              <w:t xml:space="preserve">Within 120 minutes </w:t>
            </w:r>
          </w:p>
        </w:tc>
      </w:tr>
    </w:tbl>
    <w:p w:rsidR="004049E5" w:rsidRDefault="005B11EB">
      <w:pPr>
        <w:pStyle w:val="Heading2"/>
        <w:divId w:val="330329585"/>
        <w:rPr>
          <w:rFonts w:eastAsia="Times New Roman"/>
          <w:lang w:val="en-US"/>
        </w:rPr>
      </w:pPr>
      <w:r>
        <w:rPr>
          <w:rFonts w:eastAsia="Times New Roman"/>
          <w:lang w:val="en-US"/>
        </w:rPr>
        <w:t>ValueSet: Encounter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 Reason Codes (Encounter Reason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examples value set defines the set of codes that can be used to indicate reasons for an encounter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EncounterType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EncounterType (Encounter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example value set defines a set of codes that can be used to indicate the type of encounter: a specific code indicating type of service </w:t>
            </w:r>
            <w:proofErr w:type="gramStart"/>
            <w:r>
              <w:rPr>
                <w:rFonts w:eastAsia="Times New Roman"/>
                <w:lang w:val="en-US"/>
              </w:rPr>
              <w:t>provided .</w:t>
            </w:r>
            <w:proofErr w:type="gramEnd"/>
            <w:r>
              <w:rPr>
                <w:rFonts w:eastAsia="Times New Roman"/>
                <w:lang w:val="en-US"/>
              </w:rPr>
              <w:t xml:space="preserv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Annual diabetes mellitus screening: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Bone drilling/bone marrow punction in clinic: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Infant colon screening - 60 minutes: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Outpatient Kenacort injection: </w:t>
            </w:r>
          </w:p>
        </w:tc>
      </w:tr>
    </w:tbl>
    <w:p w:rsidR="004049E5" w:rsidRDefault="005B11EB">
      <w:pPr>
        <w:pStyle w:val="Heading2"/>
        <w:divId w:val="330329585"/>
        <w:rPr>
          <w:rFonts w:eastAsia="Times New Roman"/>
          <w:lang w:val="en-US"/>
        </w:rPr>
      </w:pPr>
      <w:r>
        <w:rPr>
          <w:rFonts w:eastAsia="Times New Roman"/>
          <w:lang w:val="en-US"/>
        </w:rPr>
        <w:t>ValueSet: Flag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Flag Priority Codes (Flag Priority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is provided as an exemplar. The value set is driven by IHE Table B.8-4: Abnormal Flags, Alert Priority</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 alarm: </w:t>
            </w:r>
            <w:r>
              <w:rPr>
                <w:rFonts w:eastAsia="Times New Roman"/>
                <w:lang w:val="en-US"/>
              </w:rPr>
              <w:t xml:space="preserve">No alarm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priority: </w:t>
            </w:r>
            <w:r>
              <w:rPr>
                <w:rFonts w:eastAsia="Times New Roman"/>
                <w:lang w:val="en-US"/>
              </w:rPr>
              <w:t xml:space="preserve">Low priority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Medium priority: </w:t>
            </w:r>
            <w:r>
              <w:rPr>
                <w:rFonts w:eastAsia="Times New Roman"/>
                <w:lang w:val="en-US"/>
              </w:rPr>
              <w:t xml:space="preserve">Medium priority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priority: </w:t>
            </w:r>
            <w:r>
              <w:rPr>
                <w:rFonts w:eastAsia="Times New Roman"/>
                <w:lang w:val="en-US"/>
              </w:rPr>
              <w:t xml:space="preserve">High priority </w:t>
            </w:r>
          </w:p>
        </w:tc>
      </w:tr>
    </w:tbl>
    <w:p w:rsidR="004049E5" w:rsidRDefault="005B11EB">
      <w:pPr>
        <w:pStyle w:val="Heading2"/>
        <w:divId w:val="330329585"/>
        <w:rPr>
          <w:rFonts w:eastAsia="Times New Roman"/>
          <w:lang w:val="en-US"/>
        </w:rPr>
      </w:pPr>
      <w:r>
        <w:rPr>
          <w:rFonts w:eastAsia="Times New Roman"/>
          <w:lang w:val="en-US"/>
        </w:rPr>
        <w:t>ValueSet: GenderStatus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GenderStatus (Gender Status)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Neutered: </w:t>
            </w:r>
            <w:r>
              <w:rPr>
                <w:rFonts w:eastAsia="Times New Roman"/>
                <w:lang w:val="en-US"/>
              </w:rPr>
              <w:t xml:space="preserve">The animal has been sterilized, castrated or otherwise made infertile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Intact: </w:t>
            </w:r>
            <w:r>
              <w:rPr>
                <w:rFonts w:eastAsia="Times New Roman"/>
                <w:lang w:val="en-US"/>
              </w:rPr>
              <w:t xml:space="preserve">The animal's reproductive organs are intact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 xml:space="preserve">Unable to determine whether the animal has been neutered </w:t>
            </w:r>
          </w:p>
        </w:tc>
      </w:tr>
    </w:tbl>
    <w:p w:rsidR="004049E5" w:rsidRDefault="005B11EB">
      <w:pPr>
        <w:pStyle w:val="Heading2"/>
        <w:divId w:val="330329585"/>
        <w:rPr>
          <w:rFonts w:eastAsia="Times New Roman"/>
          <w:lang w:val="en-US"/>
        </w:rPr>
      </w:pPr>
      <w:r>
        <w:rPr>
          <w:rFonts w:eastAsia="Times New Roman"/>
          <w:lang w:val="en-US"/>
        </w:rPr>
        <w:t>ValueSet: Immunization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Reason Codes (Immunization Reason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Immunization Reasons for Not Immunizing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Reasons for Not Immunizing Codes (Immunization Reasons for Not Immunizing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Immunization Recommendation Date Criterion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Recommendation Date Criterion Codes (Immunization Recommendation Date Criterion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due: </w:t>
            </w:r>
            <w:r>
              <w:rPr>
                <w:rFonts w:eastAsia="Times New Roman"/>
                <w:lang w:val="en-US"/>
              </w:rPr>
              <w:t xml:space="preserve">Date the next dose is considered due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w:t>
            </w:r>
            <w:r>
              <w:rPr>
                <w:rFonts w:eastAsia="Times New Roman"/>
                <w:lang w:val="en-US"/>
              </w:rPr>
              <w:t xml:space="preserve">At the recommended date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Earliest Date: </w:t>
            </w:r>
            <w:r>
              <w:rPr>
                <w:rFonts w:eastAsia="Times New Roman"/>
                <w:lang w:val="en-US"/>
              </w:rPr>
              <w:t xml:space="preserve">As early as possible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Past Due Date: </w:t>
            </w:r>
            <w:r>
              <w:rPr>
                <w:rFonts w:eastAsia="Times New Roman"/>
                <w:lang w:val="en-US"/>
              </w:rPr>
              <w:t xml:space="preserve">Date the next dose is considered overdue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latest: </w:t>
            </w:r>
            <w:r>
              <w:rPr>
                <w:rFonts w:eastAsia="Times New Roman"/>
                <w:lang w:val="en-US"/>
              </w:rPr>
              <w:t xml:space="preserve">The latest date the next dose is to be given </w:t>
            </w:r>
          </w:p>
        </w:tc>
      </w:tr>
    </w:tbl>
    <w:p w:rsidR="004049E5" w:rsidRDefault="005B11EB">
      <w:pPr>
        <w:pStyle w:val="Heading2"/>
        <w:divId w:val="330329585"/>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Recommendation Status Codes (Immunization Recommendation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due: </w:t>
            </w:r>
            <w:r>
              <w:rPr>
                <w:rFonts w:eastAsia="Times New Roman"/>
                <w:lang w:val="en-US"/>
              </w:rPr>
              <w:t xml:space="preserve">The patient is due for their next vaccination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overdue: </w:t>
            </w:r>
            <w:r>
              <w:rPr>
                <w:rFonts w:eastAsia="Times New Roman"/>
                <w:lang w:val="en-US"/>
              </w:rPr>
              <w:t xml:space="preserve">The patient is considered overdue for their next vaccination </w:t>
            </w:r>
          </w:p>
        </w:tc>
      </w:tr>
    </w:tbl>
    <w:p w:rsidR="004049E5" w:rsidRDefault="005B11EB">
      <w:pPr>
        <w:pStyle w:val="Heading2"/>
        <w:divId w:val="330329585"/>
        <w:rPr>
          <w:rFonts w:eastAsia="Times New Roman"/>
          <w:lang w:val="en-US"/>
        </w:rPr>
      </w:pPr>
      <w:r>
        <w:rPr>
          <w:rFonts w:eastAsia="Times New Roman"/>
          <w:lang w:val="en-US"/>
        </w:rPr>
        <w:t>ValueSet: Immunization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Route Codes (Immunization Route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bl>
    <w:p w:rsidR="004049E5" w:rsidRDefault="005B11EB">
      <w:pPr>
        <w:pStyle w:val="Heading2"/>
        <w:divId w:val="330329585"/>
        <w:rPr>
          <w:rFonts w:eastAsia="Times New Roman"/>
          <w:lang w:val="en-US"/>
        </w:rPr>
      </w:pPr>
      <w:r>
        <w:rPr>
          <w:rFonts w:eastAsia="Times New Roman"/>
          <w:lang w:val="en-US"/>
        </w:rPr>
        <w:t>ValueSet: LOINC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Codes (L O I N C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LOINC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w:t>
            </w:r>
            <w:r>
              <w:rPr>
                <w:rFonts w:eastAsia="Times New Roman"/>
                <w:lang w:val="en-US"/>
              </w:rPr>
              <w:lastRenderedPageBreak/>
              <w:t xml:space="preserve">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lastRenderedPageBreak/>
        <w:t>ValueSet: LOINC Diagnostic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Diagnostic Order Codes (L O I N C Diagnostic Order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the LOINC Order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t>ValueSet: LOINC Diagnostic Report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Diagnostic Report Codes (L O I N C Diagnostic Report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the LOINC codes which relate to Diagnostic Observations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LocationType (Location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the physical form of the Location.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Building: </w:t>
            </w:r>
            <w:r>
              <w:rPr>
                <w:rFonts w:eastAsia="Times New Roman"/>
                <w:lang w:val="en-US"/>
              </w:rPr>
              <w:t xml:space="preserve">Any Building or structure. This may contain rooms, corridors, wings, etc. It may not have walls, or a roof, but is considered a defined/allocated space.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Wing: </w:t>
            </w:r>
            <w:r>
              <w:rPr>
                <w:rFonts w:eastAsia="Times New Roman"/>
                <w:lang w:val="en-US"/>
              </w:rPr>
              <w:t xml:space="preserve">A Wing within a Building, this often contains levels, rooms and corridors.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w:t>
            </w:r>
            <w:r>
              <w:rPr>
                <w:rFonts w:eastAsia="Times New Roman"/>
                <w:lang w:val="en-US"/>
              </w:rPr>
              <w:t xml:space="preserve">A Level in a multi-level Building/Structure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Corridor: </w:t>
            </w:r>
            <w:r>
              <w:rPr>
                <w:rFonts w:eastAsia="Times New Roman"/>
                <w:lang w:val="en-US"/>
              </w:rPr>
              <w:t xml:space="preserve">Any corridor within a Building, that is not within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w:t>
            </w:r>
            <w:r>
              <w:rPr>
                <w:rFonts w:eastAsia="Times New Roman"/>
                <w:lang w:val="en-US"/>
              </w:rPr>
              <w:t xml:space="preserve">A space that is allocated as a room, it may have walls/roof etc, but does not require these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Bed: </w:t>
            </w:r>
            <w:r>
              <w:rPr>
                <w:rFonts w:eastAsia="Times New Roman"/>
                <w:lang w:val="en-US"/>
              </w:rPr>
              <w:t xml:space="preserve">A space that is allocated for sleeping/laying 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w:t>
            </w:r>
            <w:r>
              <w:rPr>
                <w:rFonts w:eastAsia="Times New Roman"/>
                <w:lang w:val="en-US"/>
              </w:rPr>
              <w:t xml:space="preserve">A means of transportation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House: </w:t>
            </w:r>
            <w:r>
              <w:rPr>
                <w:rFonts w:eastAsia="Times New Roman"/>
                <w:lang w:val="en-US"/>
              </w:rPr>
              <w:t xml:space="preserve">A residential dwelling. Usually used to reference a location that a person/patient may reside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Cabinet: </w:t>
            </w:r>
            <w:r>
              <w:rPr>
                <w:rFonts w:eastAsia="Times New Roman"/>
                <w:lang w:val="en-US"/>
              </w:rPr>
              <w:t xml:space="preserve">A container that can store goods, equipment, medications or other items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Road: </w:t>
            </w:r>
            <w:r>
              <w:rPr>
                <w:rFonts w:eastAsia="Times New Roman"/>
                <w:lang w:val="en-US"/>
              </w:rPr>
              <w:t xml:space="preserve">A defined path to travel between 2 points that has a known name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Jurisdiction: </w:t>
            </w:r>
            <w:r>
              <w:rPr>
                <w:rFonts w:eastAsia="Times New Roman"/>
                <w:lang w:val="en-US"/>
              </w:rPr>
              <w:t xml:space="preserve">A wide scope that covers a conceptual domain, such as a Nation (Country wide community or Federal Government - e.g. Ministry of Health), Province or State (community or Government), Business (throughout the enterprise), </w:t>
            </w:r>
            <w:r>
              <w:rPr>
                <w:rFonts w:eastAsia="Times New Roman"/>
                <w:lang w:val="en-US"/>
              </w:rPr>
              <w:lastRenderedPageBreak/>
              <w:t xml:space="preserve">Nation with a business scope of an agency (eg. CDC, FDA etc.) or a Business segment (UK Pharmacy)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w:t>
            </w:r>
            <w:r>
              <w:rPr>
                <w:rFonts w:eastAsia="Times New Roman"/>
                <w:lang w:val="en-US"/>
              </w:rPr>
              <w:t xml:space="preserve">An defined boundary, such as a state, region, country, county </w:t>
            </w:r>
          </w:p>
        </w:tc>
      </w:tr>
    </w:tbl>
    <w:p w:rsidR="004049E5" w:rsidRDefault="005B11EB">
      <w:pPr>
        <w:pStyle w:val="Heading2"/>
        <w:divId w:val="330329585"/>
        <w:rPr>
          <w:rFonts w:eastAsia="Times New Roman"/>
          <w:lang w:val="en-US"/>
        </w:rPr>
      </w:pPr>
      <w:r>
        <w:rPr>
          <w:rFonts w:eastAsia="Times New Roman"/>
          <w:lang w:val="en-US"/>
        </w:rPr>
        <w:t>ValueSet: Manifestation and Symptom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Manifestation and Symptom Codes (Manifestation and Symptom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Manifestion and Symptom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Marital Status Codes (Marital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the set of codes that can be used to indicate the marital status of a person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proofErr w:type="gramStart"/>
            <w:r>
              <w:rPr>
                <w:rFonts w:eastAsia="Times New Roman"/>
                <w:b/>
                <w:bCs/>
                <w:lang w:val="en-US"/>
              </w:rPr>
              <w:t>unmarried</w:t>
            </w:r>
            <w:proofErr w:type="gramEnd"/>
            <w:r>
              <w:rPr>
                <w:rFonts w:eastAsia="Times New Roman"/>
                <w:b/>
                <w:bCs/>
                <w:lang w:val="en-US"/>
              </w:rPr>
              <w:t xml:space="preserve">: </w:t>
            </w:r>
            <w:r>
              <w:rPr>
                <w:rFonts w:eastAsia="Times New Roman"/>
                <w:lang w:val="en-US"/>
              </w:rPr>
              <w:t xml:space="preserve">The person is not presently married. The marital history is not known or stated </w:t>
            </w:r>
          </w:p>
        </w:tc>
      </w:tr>
    </w:tbl>
    <w:p w:rsidR="004049E5" w:rsidRDefault="005B11EB">
      <w:pPr>
        <w:pStyle w:val="Heading2"/>
        <w:divId w:val="330329585"/>
        <w:rPr>
          <w:rFonts w:eastAsia="Times New Roman"/>
          <w:lang w:val="en-US"/>
        </w:rPr>
      </w:pPr>
      <w:r>
        <w:rPr>
          <w:rFonts w:eastAsia="Times New Roman"/>
          <w:lang w:val="en-US"/>
        </w:rPr>
        <w:t>ValueSet: Media Collection View/Projection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Media Collection View/Projection (Media Collection View/ Projection)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defined in SNOMED CT that can be used to record Media Recording views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Media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Media SubType (Media Sub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Detailed information about the type of the image - its kind, purpose, or the kind of equipment used to generate it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Diagram: </w:t>
            </w:r>
            <w:r>
              <w:rPr>
                <w:rFonts w:eastAsia="Times New Roman"/>
                <w:lang w:val="en-US"/>
              </w:rPr>
              <w:t xml:space="preserve">A diagram. Often used in diagnostic reports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Fax: </w:t>
            </w:r>
            <w:r>
              <w:rPr>
                <w:rFonts w:eastAsia="Times New Roman"/>
                <w:lang w:val="en-US"/>
              </w:rPr>
              <w:t xml:space="preserve">A digital record of a fax document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Scanned Document: </w:t>
            </w:r>
            <w:r>
              <w:rPr>
                <w:rFonts w:eastAsia="Times New Roman"/>
                <w:lang w:val="en-US"/>
              </w:rPr>
              <w:t xml:space="preserve">A digital scan of a document. This is reserved for when there is not enough metadata to create a document reference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Retina scan: </w:t>
            </w:r>
            <w:r>
              <w:rPr>
                <w:rFonts w:eastAsia="Times New Roman"/>
                <w:lang w:val="en-US"/>
              </w:rPr>
              <w:t xml:space="preserve">A retinal image used for identification purposes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fingerprint: </w:t>
            </w:r>
            <w:r>
              <w:rPr>
                <w:rFonts w:eastAsia="Times New Roman"/>
                <w:lang w:val="en-US"/>
              </w:rPr>
              <w:t xml:space="preserve">A finger print scan used for identification purposes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iris: </w:t>
            </w:r>
            <w:r>
              <w:rPr>
                <w:rFonts w:eastAsia="Times New Roman"/>
                <w:lang w:val="en-US"/>
              </w:rPr>
              <w:t xml:space="preserve">An iris scan used for identification purposes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palm: </w:t>
            </w:r>
            <w:r>
              <w:rPr>
                <w:rFonts w:eastAsia="Times New Roman"/>
                <w:lang w:val="en-US"/>
              </w:rPr>
              <w:t xml:space="preserve">A palm scan used for identification purposes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face: </w:t>
            </w:r>
            <w:r>
              <w:rPr>
                <w:rFonts w:eastAsia="Times New Roman"/>
                <w:lang w:val="en-US"/>
              </w:rPr>
              <w:t xml:space="preserve">A face scan used for identification purposes </w:t>
            </w:r>
          </w:p>
        </w:tc>
      </w:tr>
    </w:tbl>
    <w:p w:rsidR="004049E5" w:rsidRDefault="005B11EB">
      <w:pPr>
        <w:pStyle w:val="Heading2"/>
        <w:divId w:val="330329585"/>
        <w:rPr>
          <w:rFonts w:eastAsia="Times New Roman"/>
          <w:lang w:val="en-US"/>
        </w:rPr>
      </w:pPr>
      <w:r>
        <w:rPr>
          <w:rFonts w:eastAsia="Times New Roman"/>
          <w:lang w:val="en-US"/>
        </w:rPr>
        <w:t>ValueSet: Observation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 Category Codes (Observation Category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Observation Category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Social History: </w:t>
            </w:r>
            <w:r>
              <w:rPr>
                <w:rFonts w:eastAsia="Times New Roman"/>
                <w:lang w:val="en-US"/>
              </w:rPr>
              <w:t xml:space="preserve">The Social History Observations define the patientâ€™s occupational, personal (e.g. lifestyle), social, and environmental history and health risk factors, as well as administrative data such as marital status, race, ethnicity and religious affiliation.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Vital Signs: </w:t>
            </w:r>
            <w:r>
              <w:rPr>
                <w:rFonts w:eastAsia="Times New Roman"/>
                <w:lang w:val="en-US"/>
              </w:rPr>
              <w:t xml:space="preserve">Clinical observations measure the bodyâ€™s basic functions such as such as blood pressure, heart rate, respiratory rate, height, weight, body mass index, head circumference, pulse oximetry, temperature, and body surface area.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w:t>
            </w:r>
            <w:r>
              <w:rPr>
                <w:rFonts w:eastAsia="Times New Roman"/>
                <w:lang w:val="en-US"/>
              </w:rPr>
              <w:t xml:space="preserve">Observations generated by imaging. The scope includes observations, plain x-ray, ultrasound, CT, MRI, angiography, echocardiography, nuclear medicine.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Laboratory: </w:t>
            </w:r>
            <w:r>
              <w:rPr>
                <w:rFonts w:eastAsia="Times New Roman"/>
                <w:lang w:val="en-US"/>
              </w:rPr>
              <w:t xml:space="preserve">The results of observations generated by laboratories. 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w:t>
            </w:r>
            <w:r>
              <w:rPr>
                <w:rFonts w:eastAsia="Times New Roman"/>
                <w:lang w:val="en-US"/>
              </w:rPr>
              <w:t xml:space="preserve">Observations generated by other procedures. This category includes observations resulting from interventional and non-interventional procedures excluding lab and imaging (e.g. cardiology catheterization, endoscopy, electrodiagnostics, etc). Procedure results are typically generated by a clinician to provide more granular information about component observations made during a procedure, such as where a gastroenterologist reports the size of a polyp observed during a colonoscopy.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 </w:t>
            </w:r>
            <w:r>
              <w:rPr>
                <w:rFonts w:eastAsia="Times New Roman"/>
                <w:lang w:val="en-US"/>
              </w:rPr>
              <w:t xml:space="preserve">Assessment tool/survey instrument observations (e.g. Apgar Scores, Montreal Cognitive Assessment (MoCA))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w:t>
            </w:r>
            <w:r>
              <w:rPr>
                <w:rFonts w:eastAsia="Times New Roman"/>
                <w:lang w:val="en-US"/>
              </w:rPr>
              <w:t xml:space="preserve">Observations generated by physical exam findings including direct observations made by a clinician and use of simple instruments and the result of simple maneuvers performed directly on the patientâ€™s body.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Therapy: </w:t>
            </w:r>
            <w:r>
              <w:rPr>
                <w:rFonts w:eastAsia="Times New Roman"/>
                <w:lang w:val="en-US"/>
              </w:rPr>
              <w:t xml:space="preserve">Observations generated by non-interventional treatment protocols (e.g. occupational, physical, radiation, nutritional and medication therapy) </w:t>
            </w:r>
          </w:p>
        </w:tc>
      </w:tr>
    </w:tbl>
    <w:p w:rsidR="004049E5" w:rsidRDefault="005B11EB">
      <w:pPr>
        <w:pStyle w:val="Heading2"/>
        <w:divId w:val="330329585"/>
        <w:rPr>
          <w:rFonts w:eastAsia="Times New Roman"/>
          <w:lang w:val="en-US"/>
        </w:rPr>
      </w:pPr>
      <w:r>
        <w:rPr>
          <w:rFonts w:eastAsia="Times New Roman"/>
          <w:lang w:val="en-US"/>
        </w:rPr>
        <w:lastRenderedPageBreak/>
        <w:t>ValueSet: Observation Interpretation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 Interpretation Codes (Observation Interpretation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the set of codes that can be used to indicate the meaning/use of a reference range</w:t>
            </w:r>
          </w:p>
        </w:tc>
      </w:tr>
    </w:tbl>
    <w:p w:rsidR="004049E5" w:rsidRDefault="005B11EB">
      <w:pPr>
        <w:pStyle w:val="Heading2"/>
        <w:divId w:val="330329585"/>
        <w:rPr>
          <w:rFonts w:eastAsia="Times New Roman"/>
          <w:lang w:val="en-US"/>
        </w:rPr>
      </w:pPr>
      <w:r>
        <w:rPr>
          <w:rFonts w:eastAsia="Times New Roman"/>
          <w:lang w:val="en-US"/>
        </w:rPr>
        <w:t>ValueSet: Observation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 Methods (Observation Methods)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Observation Method codes from SNOMED CT (codes subsumed by 272394005 "Technique", and the v3 Code System "ObservationMethod" (which is no loner actively maintained)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 Reference Range Meaning Codes (Observation Reference Range Meaning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the meaning/use of a reference range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General types of reference range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Range: </w:t>
            </w:r>
            <w:r>
              <w:rPr>
                <w:rFonts w:eastAsia="Times New Roman"/>
                <w:lang w:val="en-US"/>
              </w:rPr>
              <w:t xml:space="preserve">Based on 95th percentile for the relevant control population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Range: </w:t>
            </w:r>
            <w:r>
              <w:rPr>
                <w:rFonts w:eastAsia="Times New Roman"/>
                <w:lang w:val="en-US"/>
              </w:rPr>
              <w:t xml:space="preserve">The range that is recommended by a relevant professional body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Treatment Range: </w:t>
            </w:r>
            <w:r>
              <w:rPr>
                <w:rFonts w:eastAsia="Times New Roman"/>
                <w:lang w:val="en-US"/>
              </w:rPr>
              <w:t xml:space="preserve">The range at which treatment would/should be considered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Therapeutic Desired Level: </w:t>
            </w:r>
            <w:r>
              <w:rPr>
                <w:rFonts w:eastAsia="Times New Roman"/>
                <w:lang w:val="en-US"/>
              </w:rPr>
              <w:t xml:space="preserve">The optimal range for best therapeutic outcomes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 Therapeutic Desired Level: </w:t>
            </w:r>
            <w:r>
              <w:rPr>
                <w:rFonts w:eastAsia="Times New Roman"/>
                <w:lang w:val="en-US"/>
              </w:rPr>
              <w:t xml:space="preserve">The optimal range for best therapeutic outcomes for a specimen taken immediately before administration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Therapeutic Desired Level: </w:t>
            </w:r>
            <w:r>
              <w:rPr>
                <w:rFonts w:eastAsia="Times New Roman"/>
                <w:lang w:val="en-US"/>
              </w:rPr>
              <w:t xml:space="preserve">The optimal range for best therapeutic outcomes for a specimen taken immediately after administration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Endocrine related states that change the expected value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Pre-Puberty: </w:t>
            </w:r>
            <w:r>
              <w:rPr>
                <w:rFonts w:eastAsia="Times New Roman"/>
                <w:lang w:val="en-US"/>
              </w:rPr>
              <w:t xml:space="preserve">An expected range in an individual prior to puberty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Follicular Stage: </w:t>
            </w:r>
            <w:r>
              <w:rPr>
                <w:rFonts w:eastAsia="Times New Roman"/>
                <w:lang w:val="en-US"/>
              </w:rPr>
              <w:t xml:space="preserve">An expected range in an individual during the follicular stage of the cycle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MidCycle: </w:t>
            </w:r>
            <w:r>
              <w:rPr>
                <w:rFonts w:eastAsia="Times New Roman"/>
                <w:lang w:val="en-US"/>
              </w:rPr>
              <w:t xml:space="preserve">An expected range in an individual during the follicular stage of the cycle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Luteal: </w:t>
            </w:r>
            <w:r>
              <w:rPr>
                <w:rFonts w:eastAsia="Times New Roman"/>
                <w:lang w:val="en-US"/>
              </w:rPr>
              <w:t xml:space="preserve">An expected range in an individual during the luteal stage of the cycle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Post-Menopause: </w:t>
            </w:r>
            <w:r>
              <w:rPr>
                <w:rFonts w:eastAsia="Times New Roman"/>
                <w:lang w:val="en-US"/>
              </w:rPr>
              <w:t xml:space="preserve">An expected range in an individual post-menopause </w:t>
            </w:r>
          </w:p>
        </w:tc>
      </w:tr>
    </w:tbl>
    <w:p w:rsidR="004049E5" w:rsidRDefault="005B11EB">
      <w:pPr>
        <w:pStyle w:val="Heading2"/>
        <w:divId w:val="330329585"/>
        <w:rPr>
          <w:rFonts w:eastAsia="Times New Roman"/>
          <w:lang w:val="en-US"/>
        </w:rPr>
      </w:pPr>
      <w:r>
        <w:rPr>
          <w:rFonts w:eastAsia="Times New Roman"/>
          <w:lang w:val="en-US"/>
        </w:rPr>
        <w:t>ValueSet: OrganizationType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OrganizationType (Organization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a type of organization.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Healthcare Provider: </w:t>
            </w:r>
            <w:r>
              <w:rPr>
                <w:rFonts w:eastAsia="Times New Roman"/>
                <w:lang w:val="en-US"/>
              </w:rPr>
              <w:t xml:space="preserve">An organization that provides healthcare services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 Department: </w:t>
            </w:r>
            <w:r>
              <w:rPr>
                <w:rFonts w:eastAsia="Times New Roman"/>
                <w:lang w:val="en-US"/>
              </w:rPr>
              <w:t xml:space="preserve">A department or ward within a hospital (Generally is not applicable to top level organizations)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Organizational team: </w:t>
            </w:r>
            <w:r>
              <w:rPr>
                <w:rFonts w:eastAsia="Times New Roman"/>
                <w:lang w:val="en-US"/>
              </w:rPr>
              <w:t xml:space="preserve">An organizational team is usualy a grouping of practitioners that perform a specific function within an organization (which could be a top level organization, or a department)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Government: </w:t>
            </w:r>
            <w:r>
              <w:rPr>
                <w:rFonts w:eastAsia="Times New Roman"/>
                <w:lang w:val="en-US"/>
              </w:rPr>
              <w:t xml:space="preserve">A political body, often used when including organization records for government bodies such as a Federal Government, State or Local Government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Company: </w:t>
            </w:r>
            <w:r>
              <w:rPr>
                <w:rFonts w:eastAsia="Times New Roman"/>
                <w:lang w:val="en-US"/>
              </w:rPr>
              <w:t xml:space="preserve">A company that provides insurance to its subscribers that may include healthcare related policies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Educational Institute: </w:t>
            </w:r>
            <w:r>
              <w:rPr>
                <w:rFonts w:eastAsia="Times New Roman"/>
                <w:lang w:val="en-US"/>
              </w:rPr>
              <w:t xml:space="preserve">An educational institution that provides education or research facilitites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Religious Institution: </w:t>
            </w:r>
            <w:r>
              <w:rPr>
                <w:rFonts w:eastAsia="Times New Roman"/>
                <w:lang w:val="en-US"/>
              </w:rPr>
              <w:t xml:space="preserve">An organization that is identified as a part of a religeous institution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Research Sponsor: </w:t>
            </w:r>
            <w:r>
              <w:rPr>
                <w:rFonts w:eastAsia="Times New Roman"/>
                <w:lang w:val="en-US"/>
              </w:rPr>
              <w:t xml:space="preserve">An organization that is identified as a Pharmaceutical/Clinical Research Sponsor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Community Group: </w:t>
            </w:r>
            <w:r>
              <w:rPr>
                <w:rFonts w:eastAsia="Times New Roman"/>
                <w:lang w:val="en-US"/>
              </w:rPr>
              <w:t xml:space="preserve">An un-incorporated community group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Non-Healthcare Business or Corporation: </w:t>
            </w:r>
            <w:r>
              <w:rPr>
                <w:rFonts w:eastAsia="Times New Roman"/>
                <w:lang w:val="en-US"/>
              </w:rPr>
              <w:t xml:space="preserve">An organization that is a registered business or corporation but not identified by other types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type of organization not already specified </w:t>
            </w:r>
          </w:p>
        </w:tc>
      </w:tr>
    </w:tbl>
    <w:p w:rsidR="004049E5" w:rsidRDefault="005B11EB">
      <w:pPr>
        <w:pStyle w:val="Heading2"/>
        <w:divId w:val="330329585"/>
        <w:rPr>
          <w:rFonts w:eastAsia="Times New Roman"/>
          <w:lang w:val="en-US"/>
        </w:rPr>
      </w:pPr>
      <w:r>
        <w:rPr>
          <w:rFonts w:eastAsia="Times New Roman"/>
          <w:lang w:val="en-US"/>
        </w:rPr>
        <w:t>ValueSet: Parent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Parent Relationship Codes (Parent Relationship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includes the v3 RoleCode PRN (parent), TWIN (twin) and all of their specializations. It covers the relationships needed to establish genetic pedigree relationships between family members. </w:t>
            </w:r>
          </w:p>
        </w:tc>
      </w:tr>
    </w:tbl>
    <w:p w:rsidR="004049E5" w:rsidRDefault="005B11EB">
      <w:pPr>
        <w:pStyle w:val="Heading2"/>
        <w:divId w:val="330329585"/>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ParticipantType (Participant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how an individual participates in an encounter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Translator: </w:t>
            </w:r>
            <w:r>
              <w:rPr>
                <w:rFonts w:eastAsia="Times New Roman"/>
                <w:lang w:val="en-US"/>
              </w:rPr>
              <w:t xml:space="preserve">A translator who is facilitating communication with the patient during the encounter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A person to be contacted in case of an emergency during the encounter </w:t>
            </w:r>
          </w:p>
        </w:tc>
      </w:tr>
    </w:tbl>
    <w:p w:rsidR="004049E5" w:rsidRDefault="005B11EB">
      <w:pPr>
        <w:pStyle w:val="Heading2"/>
        <w:divId w:val="330329585"/>
        <w:rPr>
          <w:rFonts w:eastAsia="Times New Roman"/>
          <w:lang w:val="en-US"/>
        </w:rPr>
      </w:pPr>
      <w:r>
        <w:rPr>
          <w:rFonts w:eastAsia="Times New Roman"/>
          <w:lang w:val="en-US"/>
        </w:rPr>
        <w:t>ValueSet: PatientContactRelationship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PatientContactRelationship (Patient Contact Relationship)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defines a set of codes that are used to indicate the nature of the relationship between a patient and a contactperson for that patient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Contact for use in case of emergency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Guardian: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Friend: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Partner: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 </w:t>
            </w:r>
            <w:r>
              <w:rPr>
                <w:rFonts w:eastAsia="Times New Roman"/>
                <w:lang w:val="en-US"/>
              </w:rPr>
              <w:t xml:space="preserve">Contact for matters related to the patients occupation/employment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Caregiver: </w:t>
            </w:r>
            <w:r>
              <w:rPr>
                <w:rFonts w:eastAsia="Times New Roman"/>
                <w:lang w:val="en-US"/>
              </w:rPr>
              <w:t xml:space="preserve">(Non)professional caregiver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Agent: </w:t>
            </w:r>
            <w:r>
              <w:rPr>
                <w:rFonts w:eastAsia="Times New Roman"/>
                <w:lang w:val="en-US"/>
              </w:rPr>
              <w:t xml:space="preserve">Contact that acts on behalf of the patient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Guarantor: </w:t>
            </w:r>
            <w:r>
              <w:rPr>
                <w:rFonts w:eastAsia="Times New Roman"/>
                <w:lang w:val="en-US"/>
              </w:rPr>
              <w:t xml:space="preserve">Contact for financial matters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Owner of animal: </w:t>
            </w:r>
            <w:r>
              <w:rPr>
                <w:rFonts w:eastAsia="Times New Roman"/>
                <w:lang w:val="en-US"/>
              </w:rPr>
              <w:t xml:space="preserve">For animals, the owner of the animal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Parent: </w:t>
            </w:r>
            <w:r>
              <w:rPr>
                <w:rFonts w:eastAsia="Times New Roman"/>
                <w:lang w:val="en-US"/>
              </w:rPr>
              <w:t xml:space="preserve">Parent of the patient </w:t>
            </w:r>
          </w:p>
        </w:tc>
      </w:tr>
    </w:tbl>
    <w:p w:rsidR="004049E5" w:rsidRDefault="005B11EB">
      <w:pPr>
        <w:pStyle w:val="Heading2"/>
        <w:divId w:val="330329585"/>
        <w:rPr>
          <w:rFonts w:eastAsia="Times New Roman"/>
          <w:lang w:val="en-US"/>
        </w:rPr>
      </w:pPr>
      <w:r>
        <w:rPr>
          <w:rFonts w:eastAsia="Times New Roman"/>
          <w:lang w:val="en-US"/>
        </w:rPr>
        <w:t>ValueSet: PatientRelationshipType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PatientRelationshipType (Patient Relationship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set of codes that can be used to indicate the relationship between a Patient and a RelatedPerson.</w:t>
            </w:r>
          </w:p>
        </w:tc>
      </w:tr>
    </w:tbl>
    <w:p w:rsidR="004049E5" w:rsidRDefault="005B11EB">
      <w:pPr>
        <w:pStyle w:val="Heading2"/>
        <w:divId w:val="330329585"/>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PractitionerRole (Practitioner Role)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the role of a Practitioner.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Doctor: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Pharmacist: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Researcher: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Teacher/educator: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professional: </w:t>
            </w:r>
          </w:p>
        </w:tc>
      </w:tr>
    </w:tbl>
    <w:p w:rsidR="004049E5" w:rsidRDefault="005B11EB">
      <w:pPr>
        <w:pStyle w:val="Heading2"/>
        <w:divId w:val="330329585"/>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PractitionerSpecialty (Practitioner Specialty)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the specialty of a Practitioner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Cardiologist: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Dentist: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Dietary consultant: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Midwife: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Systems architect: </w:t>
            </w:r>
          </w:p>
        </w:tc>
      </w:tr>
    </w:tbl>
    <w:p w:rsidR="004049E5" w:rsidRDefault="005B11EB">
      <w:pPr>
        <w:pStyle w:val="Heading2"/>
        <w:divId w:val="330329585"/>
        <w:rPr>
          <w:rFonts w:eastAsia="Times New Roman"/>
          <w:lang w:val="en-US"/>
        </w:rPr>
      </w:pPr>
      <w:r>
        <w:rPr>
          <w:rFonts w:eastAsia="Times New Roman"/>
          <w:lang w:val="en-US"/>
        </w:rPr>
        <w:t>ValueSet: Procedure Category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Category Codes (SNOMED CT) (Procedure Category Codes ( S N O M E D C 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Procedure Category code: A selection of relevant SNOMED CT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Codes (SNOMED CT) (Procedure Codes ( S N O M E D C 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Procedure Code: All SNOMED CT procedure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Device Action Codes (Procedure Device Action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Procedure Device Action code (what happened to a device during a procedure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Implanted: </w:t>
            </w:r>
            <w:r>
              <w:rPr>
                <w:rFonts w:eastAsia="Times New Roman"/>
                <w:lang w:val="en-US"/>
              </w:rPr>
              <w:t xml:space="preserve">The device was implanted in the patient during the procedure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Explanted: </w:t>
            </w:r>
            <w:r>
              <w:rPr>
                <w:rFonts w:eastAsia="Times New Roman"/>
                <w:lang w:val="en-US"/>
              </w:rPr>
              <w:t xml:space="preserve">The device was explanted from the patient during the procedure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Manipulated: </w:t>
            </w:r>
            <w:r>
              <w:rPr>
                <w:rFonts w:eastAsia="Times New Roman"/>
                <w:lang w:val="en-US"/>
              </w:rPr>
              <w:t xml:space="preserve">The device remains in that patient, but it's location, settings, or functionality was changed </w:t>
            </w:r>
          </w:p>
        </w:tc>
      </w:tr>
    </w:tbl>
    <w:p w:rsidR="004049E5" w:rsidRDefault="005B11EB">
      <w:pPr>
        <w:pStyle w:val="Heading2"/>
        <w:divId w:val="330329585"/>
        <w:rPr>
          <w:rFonts w:eastAsia="Times New Roman"/>
          <w:lang w:val="en-US"/>
        </w:rPr>
      </w:pPr>
      <w:r>
        <w:rPr>
          <w:rFonts w:eastAsia="Times New Roman"/>
          <w:lang w:val="en-US"/>
        </w:rPr>
        <w:t>ValueSet: Procedure Follow up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Follow up Codes (SNOMED CT) (Procedure Follow up Codes ( S N O M E D C 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Procedure follow up codes: a selection of snomed codes relevant to procedure follow up</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Outcome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Outcome Codes (SNOMED CT) (Procedure Outcome Codes ( S N O M E D C 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Procedure Outcome code: A selection of relevant SNOMED CT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Performer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Performer Role Codes (Procedure Performer Role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examples value set defines the set of codes that can be used to indicate a role of procedure performer.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Progress Status Codes (Procedure Progress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Operating Room: </w:t>
            </w:r>
            <w:r>
              <w:rPr>
                <w:rFonts w:eastAsia="Times New Roman"/>
                <w:lang w:val="en-US"/>
              </w:rPr>
              <w:t xml:space="preserve">A patient is in the Operating Room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Prepared: </w:t>
            </w:r>
            <w:r>
              <w:rPr>
                <w:rFonts w:eastAsia="Times New Roman"/>
                <w:lang w:val="en-US"/>
              </w:rPr>
              <w:t xml:space="preserve">The patient is prepared for a procedure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Anesthesia induced: </w:t>
            </w:r>
            <w:r>
              <w:rPr>
                <w:rFonts w:eastAsia="Times New Roman"/>
                <w:lang w:val="en-US"/>
              </w:rPr>
              <w:t xml:space="preserve">The patient is under anesthesia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Opened (skin):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Closed (skin):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Recovery Room: </w:t>
            </w:r>
            <w:r>
              <w:rPr>
                <w:rFonts w:eastAsia="Times New Roman"/>
                <w:lang w:val="en-US"/>
              </w:rPr>
              <w:t xml:space="preserve">The patient is in the recovery room </w:t>
            </w:r>
          </w:p>
        </w:tc>
      </w:tr>
    </w:tbl>
    <w:p w:rsidR="004049E5" w:rsidRDefault="005B11EB">
      <w:pPr>
        <w:pStyle w:val="Heading2"/>
        <w:divId w:val="330329585"/>
        <w:rPr>
          <w:rFonts w:eastAsia="Times New Roman"/>
          <w:lang w:val="en-US"/>
        </w:rPr>
      </w:pPr>
      <w:r>
        <w:rPr>
          <w:rFonts w:eastAsia="Times New Roman"/>
          <w:lang w:val="en-US"/>
        </w:rPr>
        <w:t>ValueSet: Procedure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Reason Codes (Procedure Reason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examples value set defines the set of codes that can be used to indicate </w:t>
            </w:r>
            <w:proofErr w:type="gramStart"/>
            <w:r>
              <w:rPr>
                <w:rFonts w:eastAsia="Times New Roman"/>
                <w:lang w:val="en-US"/>
              </w:rPr>
              <w:t>a reasons</w:t>
            </w:r>
            <w:proofErr w:type="gramEnd"/>
            <w:r>
              <w:rPr>
                <w:rFonts w:eastAsia="Times New Roman"/>
                <w:lang w:val="en-US"/>
              </w:rPr>
              <w:t xml:space="preserve"> for a procedure.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Reason Medication Given Codes (Reason Medication Given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Given as Ordered: </w:t>
            </w:r>
            <w:r>
              <w:rPr>
                <w:rFonts w:eastAsia="Times New Roman"/>
                <w:lang w:val="en-US"/>
              </w:rPr>
              <w:t xml:space="preserve">The administration was following an ordered protocol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The administration was needed to treat an emergency </w:t>
            </w:r>
          </w:p>
        </w:tc>
      </w:tr>
    </w:tbl>
    <w:p w:rsidR="004049E5" w:rsidRDefault="005B11EB">
      <w:pPr>
        <w:pStyle w:val="Heading2"/>
        <w:divId w:val="330329585"/>
        <w:rPr>
          <w:rFonts w:eastAsia="Times New Roman"/>
          <w:lang w:val="en-US"/>
        </w:rPr>
      </w:pPr>
      <w:r>
        <w:rPr>
          <w:rFonts w:eastAsia="Times New Roman"/>
          <w:lang w:val="en-US"/>
        </w:rPr>
        <w:t>ValueSet: Reason Medication Not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Reason Medication Not Given Codes (Reason Medication Not Given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Away: </w:t>
            </w:r>
            <w:r>
              <w:rPr>
                <w:rFonts w:eastAsia="Times New Roman"/>
                <w:lang w:val="en-US"/>
              </w:rPr>
              <w:t xml:space="preserve">The patient was not available when the dose was scheduled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Asleep: </w:t>
            </w:r>
            <w:r>
              <w:rPr>
                <w:rFonts w:eastAsia="Times New Roman"/>
                <w:lang w:val="en-US"/>
              </w:rPr>
              <w:t xml:space="preserve">The patient was asleep when the dose was scheduled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Vomit: </w:t>
            </w:r>
            <w:r>
              <w:rPr>
                <w:rFonts w:eastAsia="Times New Roman"/>
                <w:lang w:val="en-US"/>
              </w:rPr>
              <w:t xml:space="preserve">The patient was given the medication and immediately vomited it back </w:t>
            </w:r>
          </w:p>
        </w:tc>
      </w:tr>
    </w:tbl>
    <w:p w:rsidR="004049E5" w:rsidRDefault="005B11EB">
      <w:pPr>
        <w:pStyle w:val="Heading2"/>
        <w:divId w:val="330329585"/>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Risk Probability (Risk Probability)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Codes representing the likelihood of a particular outcome in a risk assessment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negligible likelihood: </w:t>
            </w:r>
            <w:r>
              <w:rPr>
                <w:rFonts w:eastAsia="Times New Roman"/>
                <w:lang w:val="en-US"/>
              </w:rPr>
              <w:t xml:space="preserve">The specified outcome is exceptionally unlikely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likelihood: </w:t>
            </w:r>
            <w:r>
              <w:rPr>
                <w:rFonts w:eastAsia="Times New Roman"/>
                <w:lang w:val="en-US"/>
              </w:rPr>
              <w:t xml:space="preserve">The specified outcome is possible but unlikely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moderate likelihood: </w:t>
            </w:r>
            <w:r>
              <w:rPr>
                <w:rFonts w:eastAsia="Times New Roman"/>
                <w:lang w:val="en-US"/>
              </w:rPr>
              <w:t xml:space="preserve">The specified outcome has a reasonable likelihood of occurrence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likelihood: </w:t>
            </w:r>
            <w:r>
              <w:rPr>
                <w:rFonts w:eastAsia="Times New Roman"/>
                <w:lang w:val="en-US"/>
              </w:rPr>
              <w:t xml:space="preserve">The specified outcome is more likely to occur than not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 </w:t>
            </w:r>
            <w:r>
              <w:rPr>
                <w:rFonts w:eastAsia="Times New Roman"/>
                <w:lang w:val="en-US"/>
              </w:rPr>
              <w:t xml:space="preserve">The specified outcome is effectively guaranteed </w:t>
            </w:r>
          </w:p>
        </w:tc>
      </w:tr>
    </w:tbl>
    <w:p w:rsidR="004049E5" w:rsidRDefault="005B11EB">
      <w:pPr>
        <w:pStyle w:val="Heading2"/>
        <w:divId w:val="330329585"/>
        <w:rPr>
          <w:rFonts w:eastAsia="Times New Roman"/>
          <w:lang w:val="en-US"/>
        </w:rPr>
      </w:pPr>
      <w:r>
        <w:rPr>
          <w:rFonts w:eastAsia="Times New Roman"/>
          <w:lang w:val="en-US"/>
        </w:rPr>
        <w:t>ValueSet: SNOMED CT Anatomical Structure for Administration Site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Anatomical Structure for Administration Site Codes (S N O M E D C T Anatomical Structure for Administration Site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Anatomical Structure codes from SNOMED CT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Body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Body Structures (S N O M E D C T Body Structures)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all the "Anatomical Structure" SNOMED CT codes (i.e. codes with an is-a relationship with 91723000: Anatomical structure)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Clinical Findings (S N O M E D C T Clinical Findings)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all the "Clinical finding" SNOMED CT codes (i.e. codes with an is-a relationship with 404684003: Clinical finding)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lastRenderedPageBreak/>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Clinical Findings (S N O M E D C T Clinical Findings)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SNOMED CT Clinical Findings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Form Codes (S N O M E D C T Form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Form codes from SNOMED CT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Form Codes (S N O M E D C T Form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Form codes from SNOMED CT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Route Codes (S N O M E D C T Route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Route codes from SNOMED CT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Medication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Snomed Medication Codes (Snomed Medication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Medication codes from Snomed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SpecialArrangements (Special Arrangements)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defines a set of codes that can be used to indicate the kinds of special arrangements in place for a patients visit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Wheelchair: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Stretcher: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Attendant: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Guide dog: </w:t>
            </w:r>
          </w:p>
        </w:tc>
      </w:tr>
    </w:tbl>
    <w:p w:rsidR="004049E5" w:rsidRDefault="005B11EB">
      <w:pPr>
        <w:pStyle w:val="Heading2"/>
        <w:divId w:val="330329585"/>
        <w:rPr>
          <w:rFonts w:eastAsia="Times New Roman"/>
          <w:lang w:val="en-US"/>
        </w:rPr>
      </w:pPr>
      <w:r>
        <w:rPr>
          <w:rFonts w:eastAsia="Times New Roman"/>
          <w:lang w:val="en-US"/>
        </w:rPr>
        <w:t>ValueSet: SpecialCourtesy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SpecialCourtesy (Special Courtesy)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special courtesies provided to the patient.</w:t>
            </w:r>
          </w:p>
        </w:tc>
      </w:tr>
    </w:tbl>
    <w:p w:rsidR="004049E5" w:rsidRDefault="005B11EB">
      <w:pPr>
        <w:pStyle w:val="Heading2"/>
        <w:divId w:val="330329585"/>
        <w:rPr>
          <w:rFonts w:eastAsia="Times New Roman"/>
          <w:lang w:val="en-US"/>
        </w:rPr>
      </w:pPr>
      <w:r>
        <w:rPr>
          <w:rFonts w:eastAsia="Times New Roman"/>
          <w:lang w:val="en-US"/>
        </w:rPr>
        <w:t>ValueSet: SpecimenCollectionMethod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SpecimenCollectionMethod (Specimen Collection Method)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example value set defines a set of codes that can be used to indicate the method of collection of a specimen. It includes values from HL7 v2 table 0048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SpecimenCollectionPriority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SpecimenCollectionPriority (Specimen Collection Priority)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the priority of collection of a specimen.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TBD</w:t>
            </w:r>
          </w:p>
        </w:tc>
      </w:tr>
    </w:tbl>
    <w:p w:rsidR="004049E5" w:rsidRDefault="005B11EB">
      <w:pPr>
        <w:pStyle w:val="Heading2"/>
        <w:divId w:val="330329585"/>
        <w:rPr>
          <w:rFonts w:eastAsia="Times New Roman"/>
          <w:lang w:val="en-US"/>
        </w:rPr>
      </w:pPr>
      <w:r>
        <w:rPr>
          <w:rFonts w:eastAsia="Times New Roman"/>
          <w:lang w:val="en-US"/>
        </w:rPr>
        <w:lastRenderedPageBreak/>
        <w:t>ValueSet: SpecimenContainer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SpecimenContainer (Specimen Container)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Containers which may hold specimens or specimen containers - all SNOMED CT specimen containers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SpecimenTreatmentProcedure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246"/>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SpecimenTreatmentProcedure (Specimen Treatment Procedure)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technique that is used to perform the process or preserve the specimen</w:t>
            </w:r>
          </w:p>
        </w:tc>
      </w:tr>
    </w:tbl>
    <w:p w:rsidR="004049E5" w:rsidRDefault="005B11EB">
      <w:pPr>
        <w:pStyle w:val="Heading2"/>
        <w:divId w:val="330329585"/>
        <w:rPr>
          <w:rFonts w:eastAsia="Times New Roman"/>
          <w:lang w:val="en-US"/>
        </w:rPr>
      </w:pPr>
      <w:r>
        <w:rPr>
          <w:rFonts w:eastAsia="Times New Roman"/>
          <w:lang w:val="en-US"/>
        </w:rPr>
        <w:t>ValueSet: Structure Definition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Structure Definition Codes (Structure Definition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for the meaning of the defined structure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ï¿½ 2002+ International Health Terminology Standards Development Organisation (IHTSDO), and distributed by agreement between IHTSDO and HL7. Implementer use of SNOMED CT is not covered by this agreement. This content LOINCï¿½ is copyright ï¿½ 1995 Regenstrief Institute, Inc. and 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t>ValueSet: Substance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Substance Code (Substance Code)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contains concept codes for specific substances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80"/>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Supply Item Type (Supply Item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sets refers to a specific supply item</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w:t>
            </w:r>
            <w:r>
              <w:rPr>
                <w:rFonts w:eastAsia="Times New Roman"/>
                <w:lang w:val="en-US"/>
              </w:rPr>
              <w:t xml:space="preserve">Supply is a kind of medication.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w:t>
            </w:r>
            <w:r>
              <w:rPr>
                <w:rFonts w:eastAsia="Times New Roman"/>
                <w:lang w:val="en-US"/>
              </w:rPr>
              <w:t xml:space="preserve">What is supplied (or requested) is a device </w:t>
            </w:r>
          </w:p>
        </w:tc>
      </w:tr>
    </w:tbl>
    <w:p w:rsidR="004049E5" w:rsidRDefault="005B11EB">
      <w:pPr>
        <w:pStyle w:val="Heading2"/>
        <w:divId w:val="330329585"/>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Supply Type (Supply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sets refers to a Category of supply</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Central Supply: </w:t>
            </w:r>
            <w:r>
              <w:rPr>
                <w:rFonts w:eastAsia="Times New Roman"/>
                <w:lang w:val="en-US"/>
              </w:rPr>
              <w:t xml:space="preserve">Supply is stored and requested from central supply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Non-Stock: </w:t>
            </w:r>
            <w:r>
              <w:rPr>
                <w:rFonts w:eastAsia="Times New Roman"/>
                <w:lang w:val="en-US"/>
              </w:rPr>
              <w:t xml:space="preserve">Supply is not onsite and must be requested from an outside vendor using a non-stock requisition </w:t>
            </w:r>
          </w:p>
        </w:tc>
      </w:tr>
    </w:tbl>
    <w:p w:rsidR="004049E5"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06"/>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Surface Codes (Surface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FDI tooth surface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Mesial: </w:t>
            </w:r>
            <w:r>
              <w:rPr>
                <w:rFonts w:eastAsia="Times New Roman"/>
                <w:lang w:val="en-US"/>
              </w:rPr>
              <w:t xml:space="preserve">The surface of a tooth that is closest to the midline (middle) of the face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Occlusal: </w:t>
            </w:r>
            <w:r>
              <w:rPr>
                <w:rFonts w:eastAsia="Times New Roman"/>
                <w:lang w:val="en-US"/>
              </w:rPr>
              <w:t xml:space="preserve">The chewing surface of posterior teeth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Incisal: </w:t>
            </w:r>
            <w:r>
              <w:rPr>
                <w:rFonts w:eastAsia="Times New Roman"/>
                <w:lang w:val="en-US"/>
              </w:rPr>
              <w:t xml:space="preserve">The biting edge of anterior teeth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w:t>
            </w:r>
            <w:r>
              <w:rPr>
                <w:rFonts w:eastAsia="Times New Roman"/>
                <w:lang w:val="en-US"/>
              </w:rPr>
              <w:t xml:space="preserve">The surface of a tooth that faces away from the midline of the face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Buccal: </w:t>
            </w:r>
            <w:r>
              <w:rPr>
                <w:rFonts w:eastAsia="Times New Roman"/>
                <w:lang w:val="en-US"/>
              </w:rPr>
              <w:t xml:space="preserve">The surface of a posterior tooth facing the cheeks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Ventral: </w:t>
            </w:r>
            <w:r>
              <w:rPr>
                <w:rFonts w:eastAsia="Times New Roman"/>
                <w:lang w:val="en-US"/>
              </w:rPr>
              <w:t xml:space="preserve">The surface of a tooth facing the lips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Lingual: </w:t>
            </w:r>
            <w:r>
              <w:rPr>
                <w:rFonts w:eastAsia="Times New Roman"/>
                <w:lang w:val="en-US"/>
              </w:rPr>
              <w:t xml:space="preserve">The surface of a tooth facing the tongue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Mesioclusal: </w:t>
            </w:r>
            <w:r>
              <w:rPr>
                <w:rFonts w:eastAsia="Times New Roman"/>
                <w:lang w:val="en-US"/>
              </w:rPr>
              <w:t xml:space="preserve">The Mesioclusal surfaces of a tooth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Distoclusal: </w:t>
            </w:r>
            <w:r>
              <w:rPr>
                <w:rFonts w:eastAsia="Times New Roman"/>
                <w:lang w:val="en-US"/>
              </w:rPr>
              <w:t xml:space="preserve">The Distoclusal surfaces of a tooth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Distoincisal: </w:t>
            </w:r>
            <w:r>
              <w:rPr>
                <w:rFonts w:eastAsia="Times New Roman"/>
                <w:lang w:val="en-US"/>
              </w:rPr>
              <w:t xml:space="preserve">The Distoincisal surfaces of a tooth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Mesioclusodistal: </w:t>
            </w:r>
            <w:r>
              <w:rPr>
                <w:rFonts w:eastAsia="Times New Roman"/>
                <w:lang w:val="en-US"/>
              </w:rPr>
              <w:t xml:space="preserve">The Mesioclusodistal surfaces of a tooth </w:t>
            </w:r>
          </w:p>
        </w:tc>
      </w:tr>
    </w:tbl>
    <w:p w:rsidR="004049E5"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01"/>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Surface Codes (Surface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the Patient to subscriber relationship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330329585"/>
        <w:rPr>
          <w:rFonts w:eastAsia="Times New Roman"/>
          <w:lang w:val="en-US"/>
        </w:rPr>
      </w:pPr>
      <w:r>
        <w:rPr>
          <w:rFonts w:eastAsia="Times New Roman"/>
          <w:lang w:val="en-US"/>
        </w:rPr>
        <w:lastRenderedPageBreak/>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Surface Codes (Surface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FDI tooth surface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 </w:t>
            </w:r>
            <w:r>
              <w:rPr>
                <w:rFonts w:eastAsia="Times New Roman"/>
                <w:lang w:val="en-US"/>
              </w:rPr>
              <w:t xml:space="preserve">Permanent teeth Maxillary right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 </w:t>
            </w:r>
            <w:r>
              <w:rPr>
                <w:rFonts w:eastAsia="Times New Roman"/>
                <w:lang w:val="en-US"/>
              </w:rPr>
              <w:t xml:space="preserve">Permanent teeth Maxillary Left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 </w:t>
            </w:r>
            <w:r>
              <w:rPr>
                <w:rFonts w:eastAsia="Times New Roman"/>
                <w:lang w:val="en-US"/>
              </w:rPr>
              <w:t xml:space="preserve">Permanent teeth Mandibular right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 </w:t>
            </w:r>
            <w:r>
              <w:rPr>
                <w:rFonts w:eastAsia="Times New Roman"/>
                <w:lang w:val="en-US"/>
              </w:rPr>
              <w:t xml:space="preserve">Permanent teeth Mandibular left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 </w:t>
            </w:r>
            <w:r>
              <w:rPr>
                <w:rFonts w:eastAsia="Times New Roman"/>
                <w:lang w:val="en-US"/>
              </w:rPr>
              <w:t xml:space="preserve">Deciduous teeth Maxillary right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6: </w:t>
            </w:r>
            <w:r>
              <w:rPr>
                <w:rFonts w:eastAsia="Times New Roman"/>
                <w:lang w:val="en-US"/>
              </w:rPr>
              <w:t xml:space="preserve">Deciduous teeth Maxillary Left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7: </w:t>
            </w:r>
            <w:r>
              <w:rPr>
                <w:rFonts w:eastAsia="Times New Roman"/>
                <w:lang w:val="en-US"/>
              </w:rPr>
              <w:t xml:space="preserve">Deciduous teeth Mandibular right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8: </w:t>
            </w:r>
            <w:r>
              <w:rPr>
                <w:rFonts w:eastAsia="Times New Roman"/>
                <w:lang w:val="en-US"/>
              </w:rPr>
              <w:t xml:space="preserve">Deciduous teeth Mandibular left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4049E5" w:rsidRDefault="005B11EB">
      <w:pPr>
        <w:pStyle w:val="Heading2"/>
        <w:divId w:val="330329585"/>
        <w:rPr>
          <w:rFonts w:eastAsia="Times New Roman"/>
          <w:lang w:val="en-US"/>
        </w:rPr>
      </w:pPr>
      <w:r>
        <w:rPr>
          <w:rFonts w:eastAsia="Times New Roman"/>
          <w:lang w:val="en-US"/>
        </w:rPr>
        <w:t>ValueSet: Teeth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Teeth Codes (Teeth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the FDI Teeth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4049E5" w:rsidRDefault="005B11EB">
      <w:pPr>
        <w:pStyle w:val="Heading2"/>
        <w:divId w:val="330329585"/>
        <w:rPr>
          <w:rFonts w:eastAsia="Times New Roman"/>
          <w:lang w:val="en-US"/>
        </w:rPr>
      </w:pPr>
      <w:r>
        <w:rPr>
          <w:rFonts w:eastAsia="Times New Roman"/>
          <w:lang w:val="en-US"/>
        </w:rPr>
        <w:t>ValueSet: TestScriptOperationCodes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TestScriptOperationCodes (Test Script Operation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are used to indicate the supported operations of a testing engine or tool.</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Version Read: </w:t>
            </w:r>
            <w:r>
              <w:rPr>
                <w:rFonts w:eastAsia="Times New Roman"/>
                <w:lang w:val="en-US"/>
              </w:rPr>
              <w:t xml:space="preserve">Read the state of a specific version of the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or resource type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 </w:t>
            </w:r>
            <w:r>
              <w:rPr>
                <w:rFonts w:eastAsia="Times New Roman"/>
                <w:lang w:val="en-US"/>
              </w:rPr>
              <w:t xml:space="preserve">Search based on some filter criteria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$closure: </w:t>
            </w:r>
            <w:r>
              <w:rPr>
                <w:rFonts w:eastAsia="Times New Roman"/>
                <w:lang w:val="en-US"/>
              </w:rPr>
              <w:t xml:space="preserve">Closure Table Maintenance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w:t>
            </w:r>
            <w:r>
              <w:rPr>
                <w:rFonts w:eastAsia="Times New Roman"/>
                <w:lang w:val="en-US"/>
              </w:rPr>
              <w:t xml:space="preserve">Generate a Document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$everything: </w:t>
            </w:r>
            <w:r>
              <w:rPr>
                <w:rFonts w:eastAsia="Times New Roman"/>
                <w:lang w:val="en-US"/>
              </w:rPr>
              <w:t xml:space="preserve">Fetch Encounter/Patient Record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$expand: </w:t>
            </w:r>
            <w:r>
              <w:rPr>
                <w:rFonts w:eastAsia="Times New Roman"/>
                <w:lang w:val="en-US"/>
              </w:rPr>
              <w:t xml:space="preserve">Value Set Expansion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$find: </w:t>
            </w:r>
            <w:r>
              <w:rPr>
                <w:rFonts w:eastAsia="Times New Roman"/>
                <w:lang w:val="en-US"/>
              </w:rPr>
              <w:t xml:space="preserve">Find a functional list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$lookup: </w:t>
            </w:r>
            <w:r>
              <w:rPr>
                <w:rFonts w:eastAsia="Times New Roman"/>
                <w:lang w:val="en-US"/>
              </w:rPr>
              <w:t xml:space="preserve">Concept Look Up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 </w:t>
            </w:r>
            <w:r>
              <w:rPr>
                <w:rFonts w:eastAsia="Times New Roman"/>
                <w:lang w:val="en-US"/>
              </w:rPr>
              <w:t xml:space="preserve">Access a list of profiles, tags, and security labels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$meta-add: </w:t>
            </w:r>
            <w:r>
              <w:rPr>
                <w:rFonts w:eastAsia="Times New Roman"/>
                <w:lang w:val="en-US"/>
              </w:rPr>
              <w:t xml:space="preserve">Add profiles, tags, and security labels to a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$meta-delete: </w:t>
            </w:r>
            <w:r>
              <w:rPr>
                <w:rFonts w:eastAsia="Times New Roman"/>
                <w:lang w:val="en-US"/>
              </w:rPr>
              <w:t xml:space="preserve">Delete profiles, tags, and security labels for a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$populate: </w:t>
            </w:r>
            <w:r>
              <w:rPr>
                <w:rFonts w:eastAsia="Times New Roman"/>
                <w:lang w:val="en-US"/>
              </w:rPr>
              <w:t xml:space="preserve">Populate Questionnaire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$process-message: </w:t>
            </w:r>
            <w:r>
              <w:rPr>
                <w:rFonts w:eastAsia="Times New Roman"/>
                <w:lang w:val="en-US"/>
              </w:rPr>
              <w:t xml:space="preserve">Process Message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$questionnaire: </w:t>
            </w:r>
            <w:r>
              <w:rPr>
                <w:rFonts w:eastAsia="Times New Roman"/>
                <w:lang w:val="en-US"/>
              </w:rPr>
              <w:t xml:space="preserve">Build Questionnaire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$translate: </w:t>
            </w:r>
            <w:r>
              <w:rPr>
                <w:rFonts w:eastAsia="Times New Roman"/>
                <w:lang w:val="en-US"/>
              </w:rPr>
              <w:t xml:space="preserve">Concept Translation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 </w:t>
            </w:r>
            <w:r>
              <w:rPr>
                <w:rFonts w:eastAsia="Times New Roman"/>
                <w:lang w:val="en-US"/>
              </w:rPr>
              <w:t xml:space="preserve">Validate a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$validate-code: </w:t>
            </w:r>
            <w:r>
              <w:rPr>
                <w:rFonts w:eastAsia="Times New Roman"/>
                <w:lang w:val="en-US"/>
              </w:rPr>
              <w:t xml:space="preserve">Value Set based Validation </w:t>
            </w:r>
          </w:p>
        </w:tc>
      </w:tr>
    </w:tbl>
    <w:p w:rsidR="004049E5" w:rsidRDefault="005B11EB">
      <w:pPr>
        <w:pStyle w:val="Heading2"/>
        <w:divId w:val="330329585"/>
        <w:rPr>
          <w:rFonts w:eastAsia="Times New Roman"/>
          <w:lang w:val="en-US"/>
        </w:rPr>
      </w:pPr>
      <w:r>
        <w:rPr>
          <w:rFonts w:eastAsia="Times New Roman"/>
          <w:lang w:val="en-US"/>
        </w:rPr>
        <w:lastRenderedPageBreak/>
        <w:t>ValueSet: USCLS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81"/>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USCLS Codes (U S C L 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USCLS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Exam, comp, primary: </w:t>
            </w:r>
            <w:r>
              <w:rPr>
                <w:rFonts w:eastAsia="Times New Roman"/>
                <w:lang w:val="en-US"/>
              </w:rPr>
              <w:t xml:space="preserve">Exam, comp, primary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comp, mixed: </w:t>
            </w:r>
            <w:r>
              <w:rPr>
                <w:rFonts w:eastAsia="Times New Roman"/>
                <w:lang w:val="en-US"/>
              </w:rPr>
              <w:t xml:space="preserve">Exam, comp, mixed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comp, permanent: </w:t>
            </w:r>
            <w:r>
              <w:rPr>
                <w:rFonts w:eastAsia="Times New Roman"/>
                <w:lang w:val="en-US"/>
              </w:rPr>
              <w:t xml:space="preserve">Exam, comp, permanent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recall: </w:t>
            </w:r>
            <w:r>
              <w:rPr>
                <w:rFonts w:eastAsia="Times New Roman"/>
                <w:lang w:val="en-US"/>
              </w:rPr>
              <w:t xml:space="preserve">Exam, recall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emergency: </w:t>
            </w:r>
            <w:r>
              <w:rPr>
                <w:rFonts w:eastAsia="Times New Roman"/>
                <w:lang w:val="en-US"/>
              </w:rPr>
              <w:t xml:space="preserve">Exam, emergency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 series (12): </w:t>
            </w:r>
            <w:r>
              <w:rPr>
                <w:rFonts w:eastAsia="Times New Roman"/>
                <w:lang w:val="en-US"/>
              </w:rPr>
              <w:t xml:space="preserve">Radiograph, series (12)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 series (16): </w:t>
            </w:r>
            <w:r>
              <w:rPr>
                <w:rFonts w:eastAsia="Times New Roman"/>
                <w:lang w:val="en-US"/>
              </w:rPr>
              <w:t xml:space="preserve">Radiograph, series (16)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 bytewing: </w:t>
            </w:r>
            <w:r>
              <w:rPr>
                <w:rFonts w:eastAsia="Times New Roman"/>
                <w:lang w:val="en-US"/>
              </w:rPr>
              <w:t xml:space="preserve">Radiograph, bytewing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 panoramic: </w:t>
            </w:r>
            <w:r>
              <w:rPr>
                <w:rFonts w:eastAsia="Times New Roman"/>
                <w:lang w:val="en-US"/>
              </w:rPr>
              <w:t xml:space="preserve">Radiograph, panoramic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Polishing, 1 unit: </w:t>
            </w:r>
            <w:r>
              <w:rPr>
                <w:rFonts w:eastAsia="Times New Roman"/>
                <w:lang w:val="en-US"/>
              </w:rPr>
              <w:t xml:space="preserve">Polishing, 1 unit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Polishing, 2 unit: </w:t>
            </w:r>
            <w:r>
              <w:rPr>
                <w:rFonts w:eastAsia="Times New Roman"/>
                <w:lang w:val="en-US"/>
              </w:rPr>
              <w:t xml:space="preserve">Polishing, 2 unit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Polishing, 3 unit: </w:t>
            </w:r>
            <w:r>
              <w:rPr>
                <w:rFonts w:eastAsia="Times New Roman"/>
                <w:lang w:val="en-US"/>
              </w:rPr>
              <w:t xml:space="preserve">Polishing, 3 unit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Polishing, 4 unit: </w:t>
            </w:r>
            <w:r>
              <w:rPr>
                <w:rFonts w:eastAsia="Times New Roman"/>
                <w:lang w:val="en-US"/>
              </w:rPr>
              <w:t xml:space="preserve">Polishing, 4 unit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Amalgam, 1 surface: </w:t>
            </w:r>
            <w:r>
              <w:rPr>
                <w:rFonts w:eastAsia="Times New Roman"/>
                <w:lang w:val="en-US"/>
              </w:rPr>
              <w:t xml:space="preserve">Amalgam, 1 surface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Amalgam, 2 surface: </w:t>
            </w:r>
            <w:r>
              <w:rPr>
                <w:rFonts w:eastAsia="Times New Roman"/>
                <w:lang w:val="en-US"/>
              </w:rPr>
              <w:t xml:space="preserve">Amalgam, 2 surface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Crown, PFM: </w:t>
            </w:r>
            <w:r>
              <w:rPr>
                <w:rFonts w:eastAsia="Times New Roman"/>
                <w:lang w:val="en-US"/>
              </w:rPr>
              <w:t xml:space="preserve">Crown, PFM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 commercial: </w:t>
            </w:r>
            <w:r>
              <w:rPr>
                <w:rFonts w:eastAsia="Times New Roman"/>
                <w:lang w:val="en-US"/>
              </w:rPr>
              <w:t xml:space="preserve">Lab, commercial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 in office: </w:t>
            </w:r>
            <w:r>
              <w:rPr>
                <w:rFonts w:eastAsia="Times New Roman"/>
                <w:lang w:val="en-US"/>
              </w:rPr>
              <w:t xml:space="preserve">Lab, in office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Expense: </w:t>
            </w:r>
            <w:r>
              <w:rPr>
                <w:rFonts w:eastAsia="Times New Roman"/>
                <w:lang w:val="en-US"/>
              </w:rPr>
              <w:t xml:space="preserve">Expense </w:t>
            </w:r>
          </w:p>
        </w:tc>
      </w:tr>
    </w:tbl>
    <w:p w:rsidR="004049E5" w:rsidRDefault="005B11EB">
      <w:pPr>
        <w:pStyle w:val="Heading2"/>
        <w:divId w:val="330329585"/>
        <w:rPr>
          <w:rFonts w:eastAsia="Times New Roman"/>
          <w:lang w:val="en-US"/>
        </w:rPr>
      </w:pPr>
      <w:r>
        <w:rPr>
          <w:rFonts w:eastAsia="Times New Roman"/>
          <w:lang w:val="en-US"/>
        </w:rPr>
        <w:t>ValueSet: Vaccination Protocol Dose Status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Vaccination Protocol Dose Status Reason codes (Vaccination Protocol Dose Status Reason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Adverse storgage condition: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Cold chain break: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Expired lot: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Administered outside recommended schedule: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recall: </w:t>
            </w:r>
          </w:p>
        </w:tc>
      </w:tr>
    </w:tbl>
    <w:p w:rsidR="004049E5" w:rsidRDefault="005B11EB">
      <w:pPr>
        <w:pStyle w:val="Heading2"/>
        <w:divId w:val="330329585"/>
        <w:rPr>
          <w:rFonts w:eastAsia="Times New Roman"/>
          <w:lang w:val="en-US"/>
        </w:rPr>
      </w:pPr>
      <w:r>
        <w:rPr>
          <w:rFonts w:eastAsia="Times New Roman"/>
          <w:lang w:val="en-US"/>
        </w:rPr>
        <w:lastRenderedPageBreak/>
        <w:t>ValueSet: Vaccination Protocol Dose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Vaccination Protocol Dose Status codes (Vaccination Protocol Dose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Counts: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Does not Count: </w:t>
            </w:r>
          </w:p>
        </w:tc>
      </w:tr>
    </w:tbl>
    <w:p w:rsidR="004049E5" w:rsidRDefault="005B11EB">
      <w:pPr>
        <w:pStyle w:val="Heading2"/>
        <w:divId w:val="330329585"/>
        <w:rPr>
          <w:rFonts w:eastAsia="Times New Roman"/>
          <w:lang w:val="en-US"/>
        </w:rPr>
      </w:pPr>
      <w:r>
        <w:rPr>
          <w:rFonts w:eastAsia="Times New Roman"/>
          <w:lang w:val="en-US"/>
        </w:rPr>
        <w:t>ValueSet: Vaccination Protocol Dose TargetCodes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Vaccination Protocol Dose TargetCodes (Vaccination Protocol Dose Target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and includes tSNOMED CT concepts from the 64572001 (Disease) hierarchy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detectedissue-category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detectedissue-category (detectedissue-category)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Kinds of issues or contraindications, such as 'drug-drug interaction', 'duplicate therapy', etc.</w:t>
            </w:r>
          </w:p>
        </w:tc>
      </w:tr>
    </w:tbl>
    <w:p w:rsidR="004049E5" w:rsidRDefault="005B11EB">
      <w:pPr>
        <w:pStyle w:val="Heading2"/>
        <w:divId w:val="330329585"/>
        <w:rPr>
          <w:rFonts w:eastAsia="Times New Roman"/>
          <w:lang w:val="en-US"/>
        </w:rPr>
      </w:pPr>
      <w:r>
        <w:rPr>
          <w:rFonts w:eastAsia="Times New Roman"/>
          <w:lang w:val="en-US"/>
        </w:rPr>
        <w:t>ValueSet: detectedissue-mitigation-action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detectedissue-mitigation-action (detectedissue-mitigation-action)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Kinds of mitigating actions and observations that can be associated with a detected issue or contraindication, such as 'added concurrent therapy', 'prior therapy documented', etc. </w:t>
            </w:r>
          </w:p>
        </w:tc>
      </w:tr>
    </w:tbl>
    <w:p w:rsidR="004049E5" w:rsidRDefault="005B11EB">
      <w:pPr>
        <w:pStyle w:val="Heading1"/>
        <w:divId w:val="1800682765"/>
        <w:rPr>
          <w:rFonts w:eastAsia="Times New Roman"/>
          <w:lang w:val="en-US"/>
        </w:rPr>
      </w:pPr>
      <w:r>
        <w:rPr>
          <w:rFonts w:eastAsia="Times New Roman"/>
          <w:lang w:val="en-US"/>
        </w:rPr>
        <w:t>FHIR project team</w:t>
      </w:r>
    </w:p>
    <w:p w:rsidR="004049E5" w:rsidRDefault="005B11EB">
      <w:pPr>
        <w:pStyle w:val="Heading2"/>
        <w:divId w:val="1800682765"/>
        <w:rPr>
          <w:rFonts w:eastAsia="Times New Roman"/>
          <w:lang w:val="en-US"/>
        </w:rPr>
      </w:pPr>
      <w:r>
        <w:rPr>
          <w:rFonts w:eastAsia="Times New Roman"/>
          <w:lang w:val="en-US"/>
        </w:rPr>
        <w:t>ValueSet: All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54"/>
      </w:tblGrid>
      <w:tr w:rsidR="004049E5">
        <w:trPr>
          <w:divId w:val="180068276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All Security Labels (All Security Labels) </w:t>
            </w:r>
          </w:p>
        </w:tc>
      </w:tr>
      <w:tr w:rsidR="004049E5">
        <w:trPr>
          <w:divId w:val="180068276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single value set for all security labels defined by FHIR</w:t>
            </w:r>
          </w:p>
        </w:tc>
      </w:tr>
    </w:tbl>
    <w:p w:rsidR="004049E5" w:rsidRDefault="005B11EB">
      <w:pPr>
        <w:pStyle w:val="Heading1"/>
        <w:divId w:val="971250441"/>
        <w:rPr>
          <w:rFonts w:eastAsia="Times New Roman"/>
          <w:lang w:val="en-US"/>
        </w:rPr>
      </w:pPr>
      <w:r>
        <w:rPr>
          <w:rFonts w:eastAsia="Times New Roman"/>
          <w:lang w:val="en-US"/>
        </w:rPr>
        <w:t>Financial Management</w:t>
      </w:r>
    </w:p>
    <w:p w:rsidR="004049E5" w:rsidRDefault="005B11EB">
      <w:pPr>
        <w:pStyle w:val="Heading2"/>
        <w:divId w:val="971250441"/>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1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Additional Material Codes (Additional Material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additional material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XRay: </w:t>
            </w:r>
            <w:r>
              <w:rPr>
                <w:rFonts w:eastAsia="Times New Roman"/>
                <w:lang w:val="en-US"/>
              </w:rPr>
              <w:t xml:space="preserve">XRay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w:t>
            </w:r>
            <w:r>
              <w:rPr>
                <w:rFonts w:eastAsia="Times New Roman"/>
                <w:lang w:val="en-US"/>
              </w:rPr>
              <w:t xml:space="preserve">Image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w:t>
            </w:r>
            <w:r>
              <w:rPr>
                <w:rFonts w:eastAsia="Times New Roman"/>
                <w:lang w:val="en-US"/>
              </w:rPr>
              <w:t xml:space="preserve">EMail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4049E5" w:rsidRDefault="005B11EB">
      <w:pPr>
        <w:pStyle w:val="Heading2"/>
        <w:divId w:val="971250441"/>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2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Adjudication Error Codes (Adjudication Error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adjudication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Adjustment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32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Adjustment Reason Codes (Adjustment Reason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smattering of a Adjustment Reason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Conditions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Conditions Codes (Conditions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Conditions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Headache: </w:t>
            </w:r>
            <w:r>
              <w:rPr>
                <w:rFonts w:eastAsia="Times New Roman"/>
                <w:lang w:val="en-US"/>
              </w:rPr>
              <w:t xml:space="preserve">Headache </w:t>
            </w:r>
          </w:p>
        </w:tc>
      </w:tr>
    </w:tbl>
    <w:p w:rsidR="004049E5" w:rsidRDefault="005B11EB">
      <w:pPr>
        <w:pStyle w:val="Heading2"/>
        <w:divId w:val="971250441"/>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7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Action Codes (Contract Action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Action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Subtype Codes (Contract Subtype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Subtype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Term Type Codes (Contract Term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Term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67"/>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Term Type Codes (Contract Term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Term SubType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Type Codes (Contract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20"/>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Pharmacy Service Codes (Example Pharmacy Service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Pharmacy Service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Smoking cessation: </w:t>
            </w:r>
            <w:r>
              <w:rPr>
                <w:rFonts w:eastAsia="Times New Roman"/>
                <w:lang w:val="en-US"/>
              </w:rPr>
              <w:t xml:space="preserve">Smoking cessation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4049E5" w:rsidRDefault="005B11EB">
      <w:pPr>
        <w:pStyle w:val="Heading2"/>
        <w:divId w:val="971250441"/>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67"/>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Service/Product Codes (Example Service/ Product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Service/Product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Exam: </w:t>
            </w:r>
            <w:r>
              <w:rPr>
                <w:rFonts w:eastAsia="Times New Roman"/>
                <w:lang w:val="en-US"/>
              </w:rPr>
              <w:t xml:space="preserve">Ex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4049E5" w:rsidRDefault="005B11EB">
      <w:pPr>
        <w:pStyle w:val="Heading2"/>
        <w:divId w:val="971250441"/>
        <w:rPr>
          <w:rFonts w:eastAsia="Times New Roman"/>
          <w:lang w:val="en-US"/>
        </w:rPr>
      </w:pPr>
      <w:r>
        <w:rPr>
          <w:rFonts w:eastAsia="Times New Roman"/>
          <w:lang w:val="en-US"/>
        </w:rPr>
        <w:t>ValueSet: Example Vision Prescription 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Vision Prescription Product Codes (Example Vision Prescription Product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Prescription Product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0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Exception Codes (Exception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Exception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Student (Fulltime): </w:t>
            </w:r>
            <w:r>
              <w:rPr>
                <w:rFonts w:eastAsia="Times New Roman"/>
                <w:lang w:val="en-US"/>
              </w:rPr>
              <w:t xml:space="preserve">Fulltime Student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Disabled: </w:t>
            </w:r>
            <w:r>
              <w:rPr>
                <w:rFonts w:eastAsia="Times New Roman"/>
                <w:lang w:val="en-US"/>
              </w:rPr>
              <w:t xml:space="preserve">Disabled </w:t>
            </w:r>
          </w:p>
        </w:tc>
      </w:tr>
    </w:tbl>
    <w:p w:rsidR="004049E5" w:rsidRDefault="005B11EB">
      <w:pPr>
        <w:pStyle w:val="Heading2"/>
        <w:divId w:val="971250441"/>
        <w:rPr>
          <w:rFonts w:eastAsia="Times New Roman"/>
          <w:lang w:val="en-US"/>
        </w:rPr>
      </w:pPr>
      <w:r>
        <w:rPr>
          <w:rFonts w:eastAsia="Times New Roman"/>
          <w:lang w:val="en-US"/>
        </w:rPr>
        <w:lastRenderedPageBreak/>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4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Form Codes (Form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sample set of Forms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62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Form Codes (Form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Form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Funds Reservation Codes (Funds Reservation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funds reservation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ICD-10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46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ICD-10 Codes (I C D-10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ICD-10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bl>
    <w:p w:rsidR="004049E5" w:rsidRDefault="005B11EB">
      <w:pPr>
        <w:pStyle w:val="Heading2"/>
        <w:divId w:val="971250441"/>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07"/>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Intervention Codes (Intervention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Intervention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4049E5" w:rsidRDefault="005B11EB">
      <w:pPr>
        <w:pStyle w:val="Heading2"/>
        <w:divId w:val="971250441"/>
        <w:rPr>
          <w:rFonts w:eastAsia="Times New Roman"/>
          <w:lang w:val="en-US"/>
        </w:rPr>
      </w:pPr>
      <w:r>
        <w:rPr>
          <w:rFonts w:eastAsia="Times New Roman"/>
          <w:lang w:val="en-US"/>
        </w:rPr>
        <w:lastRenderedPageBreak/>
        <w:t>ValueSet: Missing Tooth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62"/>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Missing Tooth Reason Codes (Missing Tooth Reason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Missing Tooth Reason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 </w:t>
            </w:r>
            <w:r>
              <w:rPr>
                <w:rFonts w:eastAsia="Times New Roman"/>
                <w:lang w:val="en-US"/>
              </w:rPr>
              <w:t xml:space="preserve">Extraction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 </w:t>
            </w:r>
            <w:r>
              <w:rPr>
                <w:rFonts w:eastAsia="Times New Roman"/>
                <w:lang w:val="en-US"/>
              </w:rPr>
              <w:t xml:space="preserve">Congenital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 </w:t>
            </w:r>
            <w:r>
              <w:rPr>
                <w:rFonts w:eastAsia="Times New Roman"/>
                <w:lang w:val="en-US"/>
              </w:rPr>
              <w:t xml:space="preserve">Unknown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 </w:t>
            </w:r>
            <w:r>
              <w:rPr>
                <w:rFonts w:eastAsia="Times New Roman"/>
                <w:lang w:val="en-US"/>
              </w:rPr>
              <w:t xml:space="preserve">Other </w:t>
            </w:r>
          </w:p>
        </w:tc>
      </w:tr>
    </w:tbl>
    <w:p w:rsidR="004049E5" w:rsidRDefault="005B11EB">
      <w:pPr>
        <w:pStyle w:val="Heading2"/>
        <w:divId w:val="971250441"/>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5"/>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Modifier type Codes (Modifier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Modifier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Repair of prior service or installation: </w:t>
            </w:r>
            <w:r>
              <w:rPr>
                <w:rFonts w:eastAsia="Times New Roman"/>
                <w:lang w:val="en-US"/>
              </w:rPr>
              <w:t xml:space="preserve">Repair of prior service or installation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Temporary service or installation: </w:t>
            </w:r>
            <w:r>
              <w:rPr>
                <w:rFonts w:eastAsia="Times New Roman"/>
                <w:lang w:val="en-US"/>
              </w:rPr>
              <w:t xml:space="preserve">Temporary service or installation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TMJ treatment: </w:t>
            </w:r>
            <w:r>
              <w:rPr>
                <w:rFonts w:eastAsia="Times New Roman"/>
                <w:lang w:val="en-US"/>
              </w:rPr>
              <w:t xml:space="preserve">Treatment associated with TMJ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or associated with an implant: </w:t>
            </w:r>
            <w:r>
              <w:rPr>
                <w:rFonts w:eastAsia="Times New Roman"/>
                <w:lang w:val="en-US"/>
              </w:rPr>
              <w:t xml:space="preserve">Implant or associated with an implant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None: </w:t>
            </w:r>
            <w:r>
              <w:rPr>
                <w:rFonts w:eastAsia="Times New Roman"/>
                <w:lang w:val="en-US"/>
              </w:rPr>
              <w:t xml:space="preserve">None </w:t>
            </w:r>
          </w:p>
        </w:tc>
      </w:tr>
    </w:tbl>
    <w:p w:rsidR="004049E5" w:rsidRDefault="005B11EB">
      <w:pPr>
        <w:pStyle w:val="Heading2"/>
        <w:divId w:val="971250441"/>
        <w:rPr>
          <w:rFonts w:eastAsia="Times New Roman"/>
          <w:lang w:val="en-US"/>
        </w:rPr>
      </w:pPr>
      <w:r>
        <w:rPr>
          <w:rFonts w:eastAsia="Times New Roman"/>
          <w:lang w:val="en-US"/>
        </w:rPr>
        <w:t>ValueSet: Oral Prostho Material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0"/>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Oral Prostho Material type Codes (Oral Prostho Material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Oral Prosthodontic Material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Fixed Bridge: </w:t>
            </w:r>
            <w:r>
              <w:rPr>
                <w:rFonts w:eastAsia="Times New Roman"/>
                <w:lang w:val="en-US"/>
              </w:rPr>
              <w:t xml:space="preserve">Fixed Bridge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Denture Acrylic: </w:t>
            </w:r>
            <w:r>
              <w:rPr>
                <w:rFonts w:eastAsia="Times New Roman"/>
                <w:lang w:val="en-US"/>
              </w:rPr>
              <w:t xml:space="preserve">Denture Acrylic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Denture Chrome Cobalt: </w:t>
            </w:r>
            <w:r>
              <w:rPr>
                <w:rFonts w:eastAsia="Times New Roman"/>
                <w:lang w:val="en-US"/>
              </w:rPr>
              <w:t xml:space="preserve">Denture Chrome Cobalt </w:t>
            </w:r>
          </w:p>
        </w:tc>
      </w:tr>
    </w:tbl>
    <w:p w:rsidR="004049E5" w:rsidRDefault="005B11EB">
      <w:pPr>
        <w:pStyle w:val="Heading2"/>
        <w:divId w:val="971250441"/>
        <w:rPr>
          <w:rFonts w:eastAsia="Times New Roman"/>
          <w:lang w:val="en-US"/>
        </w:rPr>
      </w:pPr>
      <w:r>
        <w:rPr>
          <w:rFonts w:eastAsia="Times New Roman"/>
          <w:lang w:val="en-US"/>
        </w:rPr>
        <w:t>ValueSet: Payee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Payee type Codes (Payee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Payee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Payment Type Codes (Payment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Priority Codes (Priority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the financial processing priority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Immediate: </w:t>
            </w:r>
            <w:r>
              <w:rPr>
                <w:rFonts w:eastAsia="Times New Roman"/>
                <w:lang w:val="en-US"/>
              </w:rPr>
              <w:t xml:space="preserve">Immediately in real time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w:t>
            </w:r>
            <w:r>
              <w:rPr>
                <w:rFonts w:eastAsia="Times New Roman"/>
                <w:lang w:val="en-US"/>
              </w:rPr>
              <w:t xml:space="preserve">With best effort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Deferred: </w:t>
            </w:r>
            <w:r>
              <w:rPr>
                <w:rFonts w:eastAsia="Times New Roman"/>
                <w:lang w:val="en-US"/>
              </w:rPr>
              <w:t xml:space="preserve">Later, when possible </w:t>
            </w:r>
          </w:p>
        </w:tc>
      </w:tr>
    </w:tbl>
    <w:p w:rsidR="004049E5" w:rsidRDefault="005B11EB">
      <w:pPr>
        <w:pStyle w:val="Heading2"/>
        <w:divId w:val="971250441"/>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Process Outcome Codes (Process Outcome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Process Outcome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Ruleset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7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Ruleset Codes (Ruleset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ruleset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UDI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2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UDI Codes (U D I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UDI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{01}123456789: </w:t>
            </w:r>
            <w:r>
              <w:rPr>
                <w:rFonts w:eastAsia="Times New Roman"/>
                <w:lang w:val="en-US"/>
              </w:rPr>
              <w:t xml:space="preserve">Example DI in GS1 format </w:t>
            </w:r>
          </w:p>
        </w:tc>
      </w:tr>
    </w:tbl>
    <w:p w:rsidR="004049E5" w:rsidRDefault="005B11EB">
      <w:pPr>
        <w:pStyle w:val="Heading1"/>
        <w:divId w:val="693070462"/>
        <w:rPr>
          <w:rFonts w:eastAsia="Times New Roman"/>
          <w:lang w:val="en-US"/>
        </w:rPr>
      </w:pPr>
      <w:r>
        <w:rPr>
          <w:rFonts w:eastAsia="Times New Roman"/>
          <w:lang w:val="en-US"/>
        </w:rPr>
        <w:t>HITSP</w:t>
      </w:r>
    </w:p>
    <w:p w:rsidR="004049E5" w:rsidRDefault="005B11EB">
      <w:pPr>
        <w:pStyle w:val="Heading2"/>
        <w:divId w:val="693070462"/>
        <w:rPr>
          <w:rFonts w:eastAsia="Times New Roman"/>
          <w:lang w:val="en-US"/>
        </w:rPr>
      </w:pPr>
      <w:r>
        <w:rPr>
          <w:rFonts w:eastAsia="Times New Roman"/>
          <w:lang w:val="en-US"/>
        </w:rPr>
        <w:t>ValueSet: Document Type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 Type Value Set (Document Type Value Set)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is the code specifying the precise type of document (e.g., Pulmonary History and Physical, Discharge Summary, Ultrasound Report, etc.). The Document Type value set includes all LOINC values listed in HITSP C80 Table 2-144 Document Class Value Set Definition above used for Document Class, and all LOINC values whose SCALE is DOC in the LOINC database.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693070462"/>
        <w:rPr>
          <w:rFonts w:eastAsia="Times New Roman"/>
          <w:lang w:val="en-US"/>
        </w:rPr>
      </w:pPr>
      <w:r>
        <w:rPr>
          <w:rFonts w:eastAsia="Times New Roman"/>
          <w:lang w:val="en-US"/>
        </w:rPr>
        <w:t>ValueSet: Facililty Type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Facililty Type Code Value Set (Facililty Type Code Value Set)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is the code representing the type of organizational setting where the clinical encounter, service, interaction, or treatment occurred. The value set used for Healthcare Facility Type has been defined by HITSP to be the value set reproduced from HITSP C80 Table 2-147.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693070462"/>
        <w:rPr>
          <w:rFonts w:eastAsia="Times New Roman"/>
          <w:lang w:val="en-US"/>
        </w:rPr>
      </w:pPr>
      <w:r>
        <w:rPr>
          <w:rFonts w:eastAsia="Times New Roman"/>
          <w:lang w:val="en-US"/>
        </w:rPr>
        <w:t>ValueSet: Practice Setting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Practice Setting Code Value Set (Practice Setting Code Value Set)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is the code representing the clinical specialty of the clinician or provider who </w:t>
            </w:r>
            <w:r>
              <w:rPr>
                <w:rFonts w:eastAsia="Times New Roman"/>
                <w:lang w:val="en-US"/>
              </w:rPr>
              <w:lastRenderedPageBreak/>
              <w:t xml:space="preserve">interacted with, treated, or provided a service to/for the patient. The value set used for clinical specialty has been limited by HITSP to the value set reproduced from HITSP C80 Table 2-149 Clinical Specialty Value Set Definition.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223180594"/>
        <w:rPr>
          <w:rFonts w:eastAsia="Times New Roman"/>
          <w:lang w:val="en-US"/>
        </w:rPr>
      </w:pPr>
      <w:r>
        <w:rPr>
          <w:rFonts w:eastAsia="Times New Roman"/>
          <w:lang w:val="en-US"/>
        </w:rPr>
        <w:t>HL7</w:t>
      </w:r>
    </w:p>
    <w:p w:rsidR="004049E5" w:rsidRDefault="005B11EB">
      <w:pPr>
        <w:pStyle w:val="Heading2"/>
        <w:divId w:val="223180594"/>
        <w:rPr>
          <w:rFonts w:eastAsia="Times New Roman"/>
          <w:lang w:val="en-US"/>
        </w:rPr>
      </w:pPr>
      <w:r>
        <w:rPr>
          <w:rFonts w:eastAsia="Times New Roman"/>
          <w:lang w:val="en-US"/>
        </w:rPr>
        <w:t>ValueSet: Document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 Section Codes (Document Section Codes) </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Document section codes (LOINC codes used in CCDA sections)</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223180594"/>
        <w:rPr>
          <w:rFonts w:eastAsia="Times New Roman"/>
          <w:lang w:val="en-US"/>
        </w:rPr>
      </w:pPr>
      <w:r>
        <w:rPr>
          <w:rFonts w:eastAsia="Times New Roman"/>
          <w:lang w:val="en-US"/>
        </w:rPr>
        <w:t>ValueSet: FHIR Document Class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FHIR Document Class Codes (F H I R Document Class Codes) </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LOINC codes for Document Kind, taken from the LOINC document ontology</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223180594"/>
        <w:rPr>
          <w:rFonts w:eastAsia="Times New Roman"/>
          <w:lang w:val="en-US"/>
        </w:rPr>
      </w:pPr>
      <w:r>
        <w:rPr>
          <w:rFonts w:eastAsia="Times New Roman"/>
          <w:lang w:val="en-US"/>
        </w:rPr>
        <w:t>ValueSet: FHIR Document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FHIR Document Type Codes (F H I R Document Type Codes) </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FHIR Document Codes - all LOINC codes where scale_type = 'DOC'</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1"/>
        <w:divId w:val="1375348270"/>
        <w:rPr>
          <w:rFonts w:eastAsia="Times New Roman"/>
          <w:lang w:val="en-US"/>
        </w:rPr>
      </w:pPr>
      <w:r>
        <w:rPr>
          <w:rFonts w:eastAsia="Times New Roman"/>
          <w:lang w:val="en-US"/>
        </w:rPr>
        <w:t>FHIR Project</w:t>
      </w:r>
    </w:p>
    <w:p w:rsidR="004049E5" w:rsidRDefault="005B11EB">
      <w:pPr>
        <w:pStyle w:val="Heading2"/>
        <w:divId w:val="1375348270"/>
        <w:rPr>
          <w:rFonts w:eastAsia="Times New Roman"/>
          <w:lang w:val="en-US"/>
        </w:rPr>
      </w:pPr>
      <w:r>
        <w:rPr>
          <w:rFonts w:eastAsia="Times New Roman"/>
          <w:lang w:val="en-US"/>
        </w:rPr>
        <w:t>ValueSet: AccountStatus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AccountStatus (Account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account is available to be used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This account is active and may be used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 xml:space="preserve">This account is inactive and should not be used to track financial information </w:t>
            </w:r>
          </w:p>
        </w:tc>
      </w:tr>
    </w:tbl>
    <w:p w:rsidR="004049E5" w:rsidRDefault="005B11EB">
      <w:pPr>
        <w:pStyle w:val="Heading2"/>
        <w:divId w:val="1375348270"/>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2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ActionList (Action List)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List of allowable action which this resource can request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Cancel, Reverse or Nullify: </w:t>
            </w:r>
            <w:r>
              <w:rPr>
                <w:rFonts w:eastAsia="Times New Roman"/>
                <w:lang w:val="en-US"/>
              </w:rPr>
              <w:t xml:space="preserve">Cancel, Reverse or nullify the target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Poll: </w:t>
            </w:r>
            <w:r>
              <w:rPr>
                <w:rFonts w:eastAsia="Times New Roman"/>
                <w:lang w:val="en-US"/>
              </w:rPr>
              <w:t xml:space="preserve">Check for previously un-read/ not-retrieved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Re-Process: </w:t>
            </w:r>
            <w:r>
              <w:rPr>
                <w:rFonts w:eastAsia="Times New Roman"/>
                <w:lang w:val="en-US"/>
              </w:rPr>
              <w:t xml:space="preserve">Re-process the target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Status Check: </w:t>
            </w:r>
            <w:r>
              <w:rPr>
                <w:rFonts w:eastAsia="Times New Roman"/>
                <w:lang w:val="en-US"/>
              </w:rPr>
              <w:t xml:space="preserve">Retrieve the processing status of the target resource. </w:t>
            </w:r>
          </w:p>
        </w:tc>
      </w:tr>
    </w:tbl>
    <w:p w:rsidR="004049E5" w:rsidRDefault="005B11EB">
      <w:pPr>
        <w:pStyle w:val="Heading2"/>
        <w:divId w:val="1375348270"/>
        <w:rPr>
          <w:rFonts w:eastAsia="Times New Roman"/>
          <w:lang w:val="en-US"/>
        </w:rPr>
      </w:pPr>
      <w:r>
        <w:rPr>
          <w:rFonts w:eastAsia="Times New Roman"/>
          <w:lang w:val="en-US"/>
        </w:rPr>
        <w:t>ValueSet: AddressType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1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AddressType (Address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an address (physical / postal)</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Postal: </w:t>
            </w:r>
            <w:r>
              <w:rPr>
                <w:rFonts w:eastAsia="Times New Roman"/>
                <w:lang w:val="en-US"/>
              </w:rPr>
              <w:t xml:space="preserve">Mailing addresses - PO Boxes and care-of addresses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Physical: </w:t>
            </w:r>
            <w:r>
              <w:rPr>
                <w:rFonts w:eastAsia="Times New Roman"/>
                <w:lang w:val="en-US"/>
              </w:rPr>
              <w:t xml:space="preserve">A physical address that can be visited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Postal &amp; Physical: </w:t>
            </w:r>
            <w:r>
              <w:rPr>
                <w:rFonts w:eastAsia="Times New Roman"/>
                <w:lang w:val="en-US"/>
              </w:rPr>
              <w:t xml:space="preserve">An address that is both physical and postal </w:t>
            </w:r>
          </w:p>
        </w:tc>
      </w:tr>
    </w:tbl>
    <w:p w:rsidR="004049E5" w:rsidRDefault="005B11EB">
      <w:pPr>
        <w:pStyle w:val="Heading2"/>
        <w:divId w:val="1375348270"/>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AddressUse (Address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use of an address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address at a home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address. First choice for business related contacts during business hours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Temporary: </w:t>
            </w:r>
            <w:r>
              <w:rPr>
                <w:rFonts w:eastAsia="Times New Roman"/>
                <w:lang w:val="en-US"/>
              </w:rPr>
              <w:t xml:space="preserve">A temporary address. The period can provide more detailed information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Old / Incorrect: </w:t>
            </w:r>
            <w:r>
              <w:rPr>
                <w:rFonts w:eastAsia="Times New Roman"/>
                <w:lang w:val="en-US"/>
              </w:rPr>
              <w:t xml:space="preserve">This address is no longer in use (or was never correct, but retained for records) </w:t>
            </w:r>
          </w:p>
        </w:tc>
      </w:tr>
    </w:tbl>
    <w:p w:rsidR="004049E5" w:rsidRDefault="005B11EB">
      <w:pPr>
        <w:pStyle w:val="Heading2"/>
        <w:divId w:val="1375348270"/>
        <w:rPr>
          <w:rFonts w:eastAsia="Times New Roman"/>
          <w:lang w:val="en-US"/>
        </w:rPr>
      </w:pPr>
      <w:r>
        <w:rPr>
          <w:rFonts w:eastAsia="Times New Roman"/>
          <w:lang w:val="en-US"/>
        </w:rPr>
        <w:t>ValueSet: AdministrativeGender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7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AdministrativeGender (Administrative Gender)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gender of a person used for administrative purposes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Male: </w:t>
            </w:r>
            <w:r>
              <w:rPr>
                <w:rFonts w:eastAsia="Times New Roman"/>
                <w:lang w:val="en-US"/>
              </w:rPr>
              <w:t xml:space="preserve">Male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Female: </w:t>
            </w:r>
            <w:r>
              <w:rPr>
                <w:rFonts w:eastAsia="Times New Roman"/>
                <w:lang w:val="en-US"/>
              </w:rPr>
              <w:t xml:space="preserve">Female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bl>
    <w:p w:rsidR="004049E5" w:rsidRDefault="005B11EB">
      <w:pPr>
        <w:pStyle w:val="Heading2"/>
        <w:divId w:val="1375348270"/>
        <w:rPr>
          <w:rFonts w:eastAsia="Times New Roman"/>
          <w:lang w:val="en-US"/>
        </w:rPr>
      </w:pPr>
      <w:r>
        <w:rPr>
          <w:rFonts w:eastAsia="Times New Roman"/>
          <w:lang w:val="en-US"/>
        </w:rPr>
        <w:t>ValueSet: AgeUnits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AgeUnits (Age Units)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valueSet of UCUM codes for representing age value units</w:t>
            </w:r>
          </w:p>
        </w:tc>
      </w:tr>
    </w:tbl>
    <w:p w:rsidR="004049E5" w:rsidRDefault="005B11EB">
      <w:pPr>
        <w:pStyle w:val="Heading2"/>
        <w:divId w:val="1375348270"/>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AggregationMode (Aggregation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resource references can be aggregated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Contained: </w:t>
            </w:r>
            <w:r>
              <w:rPr>
                <w:rFonts w:eastAsia="Times New Roman"/>
                <w:lang w:val="en-US"/>
              </w:rPr>
              <w:t xml:space="preserve">The reference is a local reference to a contained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Referenced: </w:t>
            </w:r>
            <w:r>
              <w:rPr>
                <w:rFonts w:eastAsia="Times New Roman"/>
                <w:lang w:val="en-US"/>
              </w:rPr>
              <w:t xml:space="preserve">The reference to a resource that has to be resolved externally to the resource that includes the reference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Bundled: </w:t>
            </w:r>
            <w:r>
              <w:rPr>
                <w:rFonts w:eastAsia="Times New Roman"/>
                <w:lang w:val="en-US"/>
              </w:rPr>
              <w:t xml:space="preserve">The resource the reference points to will be found in the same bundle as the resource that includes the reference </w:t>
            </w:r>
          </w:p>
        </w:tc>
      </w:tr>
    </w:tbl>
    <w:p w:rsidR="004049E5" w:rsidRDefault="005B11EB">
      <w:pPr>
        <w:pStyle w:val="Heading2"/>
        <w:divId w:val="1375348270"/>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288"/>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AllergyIntoleranceCategory (Allergy Intolerance Category)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Category of an identified Substance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Food: </w:t>
            </w:r>
            <w:r>
              <w:rPr>
                <w:rFonts w:eastAsia="Times New Roman"/>
                <w:lang w:val="en-US"/>
              </w:rPr>
              <w:t xml:space="preserve">Any substance consumed to provide nutritional support for the body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w:t>
            </w:r>
            <w:r>
              <w:rPr>
                <w:rFonts w:eastAsia="Times New Roman"/>
                <w:lang w:val="en-US"/>
              </w:rPr>
              <w:t xml:space="preserve">Substances administered to achieve a physiological effect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 </w:t>
            </w:r>
            <w:r>
              <w:rPr>
                <w:rFonts w:eastAsia="Times New Roman"/>
                <w:lang w:val="en-US"/>
              </w:rPr>
              <w:t xml:space="preserve">Substances that are encountered in the environment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substances that are not covered by any other category </w:t>
            </w:r>
          </w:p>
        </w:tc>
      </w:tr>
    </w:tbl>
    <w:p w:rsidR="004049E5" w:rsidRDefault="005B11EB">
      <w:pPr>
        <w:pStyle w:val="Heading2"/>
        <w:divId w:val="1375348270"/>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AllergyIntoleranceCertainty (Allergy Intolerance Certainty)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Unlikely: </w:t>
            </w:r>
            <w:r>
              <w:rPr>
                <w:rFonts w:eastAsia="Times New Roman"/>
                <w:lang w:val="en-US"/>
              </w:rPr>
              <w:t xml:space="preserve">There is a low level of clinical certainty that the reaction was caused by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Likely: </w:t>
            </w:r>
            <w:r>
              <w:rPr>
                <w:rFonts w:eastAsia="Times New Roman"/>
                <w:lang w:val="en-US"/>
              </w:rPr>
              <w:t xml:space="preserve">There is a high level of clinical certainty that the reaction was caused by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a very high level of clinical certainty that the reaction was due to the identified Substance, which may include clinical evidence by testing or </w:t>
            </w:r>
            <w:r>
              <w:rPr>
                <w:rFonts w:eastAsia="Times New Roman"/>
                <w:lang w:val="en-US"/>
              </w:rPr>
              <w:lastRenderedPageBreak/>
              <w:t xml:space="preserve">rechallenge. </w:t>
            </w:r>
          </w:p>
        </w:tc>
      </w:tr>
    </w:tbl>
    <w:p w:rsidR="004049E5" w:rsidRDefault="005B11EB">
      <w:pPr>
        <w:pStyle w:val="Heading2"/>
        <w:divId w:val="1375348270"/>
        <w:rPr>
          <w:rFonts w:eastAsia="Times New Roman"/>
          <w:lang w:val="en-US"/>
        </w:rPr>
      </w:pPr>
      <w:r>
        <w:rPr>
          <w:rFonts w:eastAsia="Times New Roman"/>
          <w:lang w:val="en-US"/>
        </w:rPr>
        <w:lastRenderedPageBreak/>
        <w:t>ValueSet: AllergyIntoleranceCriticality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AllergyIntoleranceCriticality (Allergy Intolerance Criticality)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Estimate of the potential clinical harm, or seriousness, of a reaction to an identified Substance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Low Risk: </w:t>
            </w:r>
            <w:r>
              <w:rPr>
                <w:rFonts w:eastAsia="Times New Roman"/>
                <w:lang w:val="en-US"/>
              </w:rPr>
              <w:t xml:space="preserve">The potential clinical impact of a future reaction is estimated as low risk: exposure to substance is unlikely to result in a life threatening or organ system threatening outcome. Future exposure to the Substance is considered a relative contra-indication.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Risk: </w:t>
            </w:r>
            <w:r>
              <w:rPr>
                <w:rFonts w:eastAsia="Times New Roman"/>
                <w:lang w:val="en-US"/>
              </w:rPr>
              <w:t xml:space="preserve">The potential clinical impact of a future reaction is estimated as high risk: exposure to substance may result in a life threatening or organ system threatening outcome. Future exposure to the Substance may be considered an absolute contra-indication.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determine: </w:t>
            </w:r>
            <w:r>
              <w:rPr>
                <w:rFonts w:eastAsia="Times New Roman"/>
                <w:lang w:val="en-US"/>
              </w:rPr>
              <w:t xml:space="preserve">Unable to assess the potential clinical impact with the information available </w:t>
            </w:r>
          </w:p>
        </w:tc>
      </w:tr>
    </w:tbl>
    <w:p w:rsidR="004049E5" w:rsidRDefault="005B11EB">
      <w:pPr>
        <w:pStyle w:val="Heading2"/>
        <w:divId w:val="1375348270"/>
        <w:rPr>
          <w:rFonts w:eastAsia="Times New Roman"/>
          <w:lang w:val="en-US"/>
        </w:rPr>
      </w:pPr>
      <w:r>
        <w:rPr>
          <w:rFonts w:eastAsia="Times New Roman"/>
          <w:lang w:val="en-US"/>
        </w:rPr>
        <w:t>ValueSet: AllergyIntoleranceSeverity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AllergyIntoleranceSeverity (Allergy Intolerance Severity)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Mild: </w:t>
            </w:r>
            <w:r>
              <w:rPr>
                <w:rFonts w:eastAsia="Times New Roman"/>
                <w:lang w:val="en-US"/>
              </w:rPr>
              <w:t xml:space="preserve">Causes mild physiological effects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Moderate: </w:t>
            </w:r>
            <w:r>
              <w:rPr>
                <w:rFonts w:eastAsia="Times New Roman"/>
                <w:lang w:val="en-US"/>
              </w:rPr>
              <w:t xml:space="preserve">Causes moderate physiological effects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Severe: </w:t>
            </w:r>
            <w:r>
              <w:rPr>
                <w:rFonts w:eastAsia="Times New Roman"/>
                <w:lang w:val="en-US"/>
              </w:rPr>
              <w:t xml:space="preserve">Causes severe physiological effects </w:t>
            </w:r>
          </w:p>
        </w:tc>
      </w:tr>
    </w:tbl>
    <w:p w:rsidR="004049E5" w:rsidRDefault="005B11EB">
      <w:pPr>
        <w:pStyle w:val="Heading2"/>
        <w:divId w:val="1375348270"/>
        <w:rPr>
          <w:rFonts w:eastAsia="Times New Roman"/>
          <w:lang w:val="en-US"/>
        </w:rPr>
      </w:pPr>
      <w:r>
        <w:rPr>
          <w:rFonts w:eastAsia="Times New Roman"/>
          <w:lang w:val="en-US"/>
        </w:rPr>
        <w:t>ValueSet: AllergyIntoleranceStatus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AllergyIntoleranceStatus (Allergy Intolerance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Assertion about certainty associated with a propensity, or potential risk, of a reaction to the identified Substance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An active record of a reaction to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Unconfirmed: </w:t>
            </w:r>
            <w:r>
              <w:rPr>
                <w:rFonts w:eastAsia="Times New Roman"/>
                <w:lang w:val="en-US"/>
              </w:rPr>
              <w:t xml:space="preserve">A low level of certainty about the propensity for a reaction to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Confirmed: </w:t>
            </w:r>
            <w:r>
              <w:rPr>
                <w:rFonts w:eastAsia="Times New Roman"/>
                <w:lang w:val="en-US"/>
              </w:rPr>
              <w:t xml:space="preserve">A high level of certainty about the propensity for a reaction to the identified Substance, which may include clinical evidence by testing or rechallenge.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 xml:space="preserve">An inactive record of a reaction to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Resolved: </w:t>
            </w:r>
            <w:r>
              <w:rPr>
                <w:rFonts w:eastAsia="Times New Roman"/>
                <w:lang w:val="en-US"/>
              </w:rPr>
              <w:t xml:space="preserve">A reaction to the identified Substance has been clinically reassessed by testing or rechallenge and considered to be resolved.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Refuted: </w:t>
            </w:r>
            <w:r>
              <w:rPr>
                <w:rFonts w:eastAsia="Times New Roman"/>
                <w:lang w:val="en-US"/>
              </w:rPr>
              <w:t xml:space="preserve">A propensity for a reaction to the identified Substance has been disproven with a high level of clinical certainty, which may include testing or rechallenge, and is refuted.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4049E5" w:rsidRDefault="005B11EB">
      <w:pPr>
        <w:pStyle w:val="Heading2"/>
        <w:divId w:val="1375348270"/>
        <w:rPr>
          <w:rFonts w:eastAsia="Times New Roman"/>
          <w:lang w:val="en-US"/>
        </w:rPr>
      </w:pPr>
      <w:r>
        <w:rPr>
          <w:rFonts w:eastAsia="Times New Roman"/>
          <w:lang w:val="en-US"/>
        </w:rPr>
        <w:t>ValueSet: AllergyIntoleranceType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AllergyIntoleranceType (Allergy Intolerance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Identification of the underlying physiological mechanism for a Reaction Risk</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Allergy: </w:t>
            </w:r>
            <w:r>
              <w:rPr>
                <w:rFonts w:eastAsia="Times New Roman"/>
                <w:lang w:val="en-US"/>
              </w:rPr>
              <w:t xml:space="preserve">Immune-mediated hypersensitivity reaction.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Intolerance: </w:t>
            </w:r>
            <w:r>
              <w:rPr>
                <w:rFonts w:eastAsia="Times New Roman"/>
                <w:lang w:val="en-US"/>
              </w:rPr>
              <w:t xml:space="preserve">Adverse reaction to a substance, not judged to be immune-mediated (non-allergic). This can include (but is not limited to) pseudoallergic reactions, side effects, drug toxicities (eg to Gentamicin), drug-drug interactions, food-drug interactions, and drug-disease interactions. </w:t>
            </w:r>
          </w:p>
        </w:tc>
      </w:tr>
    </w:tbl>
    <w:p w:rsidR="004049E5" w:rsidRDefault="005B11EB">
      <w:pPr>
        <w:pStyle w:val="Heading2"/>
        <w:divId w:val="1375348270"/>
        <w:rPr>
          <w:rFonts w:eastAsia="Times New Roman"/>
          <w:lang w:val="en-US"/>
        </w:rPr>
      </w:pPr>
      <w:r>
        <w:rPr>
          <w:rFonts w:eastAsia="Times New Roman"/>
          <w:lang w:val="en-US"/>
        </w:rPr>
        <w:t>ValueSet: AnswerFormat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AnswerFormat (Answer Format)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expected format of an answer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Boolean: </w:t>
            </w:r>
            <w:r>
              <w:rPr>
                <w:rFonts w:eastAsia="Times New Roman"/>
                <w:lang w:val="en-US"/>
              </w:rPr>
              <w:t xml:space="preserve">Answer is a yes/no answer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Decimal: </w:t>
            </w:r>
            <w:r>
              <w:rPr>
                <w:rFonts w:eastAsia="Times New Roman"/>
                <w:lang w:val="en-US"/>
              </w:rPr>
              <w:t xml:space="preserve">Answer is a floating point number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Integer: </w:t>
            </w:r>
            <w:r>
              <w:rPr>
                <w:rFonts w:eastAsia="Times New Roman"/>
                <w:lang w:val="en-US"/>
              </w:rPr>
              <w:t xml:space="preserve">Answer is an integer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 </w:t>
            </w:r>
            <w:r>
              <w:rPr>
                <w:rFonts w:eastAsia="Times New Roman"/>
                <w:lang w:val="en-US"/>
              </w:rPr>
              <w:t xml:space="preserve">Answer is a date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 Time: </w:t>
            </w:r>
            <w:r>
              <w:rPr>
                <w:rFonts w:eastAsia="Times New Roman"/>
                <w:lang w:val="en-US"/>
              </w:rPr>
              <w:t xml:space="preserve">Answer is a date and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Instant: </w:t>
            </w:r>
            <w:r>
              <w:rPr>
                <w:rFonts w:eastAsia="Times New Roman"/>
                <w:lang w:val="en-US"/>
              </w:rPr>
              <w:t xml:space="preserve">Answer is a system timestamp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w:t>
            </w:r>
            <w:r>
              <w:rPr>
                <w:rFonts w:eastAsia="Times New Roman"/>
                <w:lang w:val="en-US"/>
              </w:rPr>
              <w:t xml:space="preserve">Answer is a time (hour/minute/second) independent of date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String: </w:t>
            </w:r>
            <w:r>
              <w:rPr>
                <w:rFonts w:eastAsia="Times New Roman"/>
                <w:lang w:val="en-US"/>
              </w:rPr>
              <w:t xml:space="preserve">Answer is a short (few words to short sentence) free-text entry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 </w:t>
            </w:r>
            <w:r>
              <w:rPr>
                <w:rFonts w:eastAsia="Times New Roman"/>
                <w:lang w:val="en-US"/>
              </w:rPr>
              <w:t xml:space="preserve">Answer is a long (potentially multi-paragram) free-text entry (still captured as a string)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Url: </w:t>
            </w:r>
            <w:r>
              <w:rPr>
                <w:rFonts w:eastAsia="Times New Roman"/>
                <w:lang w:val="en-US"/>
              </w:rPr>
              <w:t xml:space="preserve">Answer is a url (website, FTP site,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Choice: </w:t>
            </w:r>
            <w:r>
              <w:rPr>
                <w:rFonts w:eastAsia="Times New Roman"/>
                <w:lang w:val="en-US"/>
              </w:rPr>
              <w:t xml:space="preserve">Answer is a Coding drawn from a list of options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Open Choice: </w:t>
            </w:r>
            <w:r>
              <w:rPr>
                <w:rFonts w:eastAsia="Times New Roman"/>
                <w:lang w:val="en-US"/>
              </w:rPr>
              <w:t xml:space="preserve">Answer is a Coding drawn from a list of options or a free-text entry.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Attachment: </w:t>
            </w:r>
            <w:r>
              <w:rPr>
                <w:rFonts w:eastAsia="Times New Roman"/>
                <w:lang w:val="en-US"/>
              </w:rPr>
              <w:t xml:space="preserve">Answer is binary content such as a image, PDF,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w:t>
            </w:r>
            <w:r>
              <w:rPr>
                <w:rFonts w:eastAsia="Times New Roman"/>
                <w:lang w:val="en-US"/>
              </w:rPr>
              <w:t xml:space="preserve">Answer is a reference to another resource (practitioner, organization,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w:t>
            </w:r>
            <w:r>
              <w:rPr>
                <w:rFonts w:eastAsia="Times New Roman"/>
                <w:lang w:val="en-US"/>
              </w:rPr>
              <w:t xml:space="preserve">Answer is a combination of a numeric value and unit, potentially with a comparator (&lt;, &gt;, etc) </w:t>
            </w:r>
          </w:p>
        </w:tc>
      </w:tr>
    </w:tbl>
    <w:p w:rsidR="004049E5" w:rsidRDefault="005B11EB">
      <w:pPr>
        <w:pStyle w:val="Heading2"/>
        <w:divId w:val="1375348270"/>
        <w:rPr>
          <w:rFonts w:eastAsia="Times New Roman"/>
          <w:lang w:val="en-US"/>
        </w:rPr>
      </w:pPr>
      <w:r>
        <w:rPr>
          <w:rFonts w:eastAsia="Times New Roman"/>
          <w:lang w:val="en-US"/>
        </w:rPr>
        <w:t>ValueSet: AppointmentStatus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AppointmentStatus (Appointment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free/busy status of an appointment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None of the participant(s) have finalized their acceptance of the appointment request, and the start/end time may not be set yet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Pending: </w:t>
            </w:r>
            <w:r>
              <w:rPr>
                <w:rFonts w:eastAsia="Times New Roman"/>
                <w:lang w:val="en-US"/>
              </w:rPr>
              <w:t xml:space="preserve">Some or all of the participant(s) have not finalized their acceptance of the appointment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Booked: </w:t>
            </w:r>
            <w:r>
              <w:rPr>
                <w:rFonts w:eastAsia="Times New Roman"/>
                <w:lang w:val="en-US"/>
              </w:rPr>
              <w:t xml:space="preserve">All participant(s) have been considered and the appointment is confirmed to go ahead at the date/times specified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Arrived: </w:t>
            </w:r>
            <w:r>
              <w:rPr>
                <w:rFonts w:eastAsia="Times New Roman"/>
                <w:lang w:val="en-US"/>
              </w:rPr>
              <w:t xml:space="preserve">Some of the patients have arrived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Fulfilled: </w:t>
            </w:r>
            <w:r>
              <w:rPr>
                <w:rFonts w:eastAsia="Times New Roman"/>
                <w:lang w:val="en-US"/>
              </w:rPr>
              <w:t xml:space="preserve">This appointment has completed and may have resulted in an encounter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appointment has been cancelled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Show: </w:t>
            </w:r>
            <w:r>
              <w:rPr>
                <w:rFonts w:eastAsia="Times New Roman"/>
                <w:lang w:val="en-US"/>
              </w:rPr>
              <w:t xml:space="preserve">Some or all of the participant(s) have not/did not appear for the appointment (usually the patient) </w:t>
            </w:r>
          </w:p>
        </w:tc>
      </w:tr>
    </w:tbl>
    <w:p w:rsidR="004049E5" w:rsidRDefault="005B11EB">
      <w:pPr>
        <w:pStyle w:val="Heading2"/>
        <w:divId w:val="1375348270"/>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1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AssertionDirectionType (Assertion Direction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direction to use for assertion. The direction to use for assertions.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proofErr w:type="gramStart"/>
            <w:r>
              <w:rPr>
                <w:rFonts w:eastAsia="Times New Roman"/>
                <w:b/>
                <w:bCs/>
                <w:lang w:val="en-US"/>
              </w:rPr>
              <w:t>response</w:t>
            </w:r>
            <w:proofErr w:type="gramEnd"/>
            <w:r>
              <w:rPr>
                <w:rFonts w:eastAsia="Times New Roman"/>
                <w:b/>
                <w:bCs/>
                <w:lang w:val="en-US"/>
              </w:rPr>
              <w:t xml:space="preserve">: </w:t>
            </w:r>
            <w:r>
              <w:rPr>
                <w:rFonts w:eastAsia="Times New Roman"/>
                <w:lang w:val="en-US"/>
              </w:rPr>
              <w:t xml:space="preserve">Default value. Assertion is evaluated on the response.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request</w:t>
            </w:r>
            <w:proofErr w:type="gramEnd"/>
            <w:r>
              <w:rPr>
                <w:rFonts w:eastAsia="Times New Roman"/>
                <w:b/>
                <w:bCs/>
                <w:lang w:val="en-US"/>
              </w:rPr>
              <w:t xml:space="preserve">: </w:t>
            </w:r>
            <w:r>
              <w:rPr>
                <w:rFonts w:eastAsia="Times New Roman"/>
                <w:lang w:val="en-US"/>
              </w:rPr>
              <w:t xml:space="preserve">Not equals comparison. </w:t>
            </w:r>
          </w:p>
        </w:tc>
      </w:tr>
    </w:tbl>
    <w:p w:rsidR="004049E5" w:rsidRDefault="005B11EB">
      <w:pPr>
        <w:pStyle w:val="Heading2"/>
        <w:divId w:val="1375348270"/>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04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AssertionOperatorType (Assertion Operator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operator to use for assertion. The type of operator to use for assertions.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proofErr w:type="gramStart"/>
            <w:r>
              <w:rPr>
                <w:rFonts w:eastAsia="Times New Roman"/>
                <w:b/>
                <w:bCs/>
                <w:lang w:val="en-US"/>
              </w:rPr>
              <w:t>equals</w:t>
            </w:r>
            <w:proofErr w:type="gramEnd"/>
            <w:r>
              <w:rPr>
                <w:rFonts w:eastAsia="Times New Roman"/>
                <w:b/>
                <w:bCs/>
                <w:lang w:val="en-US"/>
              </w:rPr>
              <w:t xml:space="preserve">: </w:t>
            </w:r>
            <w:r>
              <w:rPr>
                <w:rFonts w:eastAsia="Times New Roman"/>
                <w:lang w:val="en-US"/>
              </w:rPr>
              <w:t xml:space="preserve">Default value. Equals comparison.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notEquals</w:t>
            </w:r>
            <w:proofErr w:type="gramEnd"/>
            <w:r>
              <w:rPr>
                <w:rFonts w:eastAsia="Times New Roman"/>
                <w:b/>
                <w:bCs/>
                <w:lang w:val="en-US"/>
              </w:rPr>
              <w:t xml:space="preserve">: </w:t>
            </w:r>
            <w:r>
              <w:rPr>
                <w:rFonts w:eastAsia="Times New Roman"/>
                <w:lang w:val="en-US"/>
              </w:rPr>
              <w:t xml:space="preserve">Not equals comparison.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in</w:t>
            </w:r>
            <w:proofErr w:type="gramEnd"/>
            <w:r>
              <w:rPr>
                <w:rFonts w:eastAsia="Times New Roman"/>
                <w:b/>
                <w:bCs/>
                <w:lang w:val="en-US"/>
              </w:rPr>
              <w:t xml:space="preserve">: </w:t>
            </w:r>
            <w:r>
              <w:rPr>
                <w:rFonts w:eastAsia="Times New Roman"/>
                <w:lang w:val="en-US"/>
              </w:rPr>
              <w:t xml:space="preserve">Compare value within a known set of values.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notIn</w:t>
            </w:r>
            <w:proofErr w:type="gramEnd"/>
            <w:r>
              <w:rPr>
                <w:rFonts w:eastAsia="Times New Roman"/>
                <w:b/>
                <w:bCs/>
                <w:lang w:val="en-US"/>
              </w:rPr>
              <w:t xml:space="preserve">: </w:t>
            </w:r>
            <w:r>
              <w:rPr>
                <w:rFonts w:eastAsia="Times New Roman"/>
                <w:lang w:val="en-US"/>
              </w:rPr>
              <w:t xml:space="preserve">Compare value not within a known set of values.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greaterThan</w:t>
            </w:r>
            <w:proofErr w:type="gramEnd"/>
            <w:r>
              <w:rPr>
                <w:rFonts w:eastAsia="Times New Roman"/>
                <w:b/>
                <w:bCs/>
                <w:lang w:val="en-US"/>
              </w:rPr>
              <w:t xml:space="preserve">: </w:t>
            </w:r>
            <w:r>
              <w:rPr>
                <w:rFonts w:eastAsia="Times New Roman"/>
                <w:lang w:val="en-US"/>
              </w:rPr>
              <w:t xml:space="preserve">Compare value to be greater than a known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lessThan</w:t>
            </w:r>
            <w:proofErr w:type="gramEnd"/>
            <w:r>
              <w:rPr>
                <w:rFonts w:eastAsia="Times New Roman"/>
                <w:b/>
                <w:bCs/>
                <w:lang w:val="en-US"/>
              </w:rPr>
              <w:t xml:space="preserve">: </w:t>
            </w:r>
            <w:r>
              <w:rPr>
                <w:rFonts w:eastAsia="Times New Roman"/>
                <w:lang w:val="en-US"/>
              </w:rPr>
              <w:t xml:space="preserve">Compare value to be less than a known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empty</w:t>
            </w:r>
            <w:proofErr w:type="gramEnd"/>
            <w:r>
              <w:rPr>
                <w:rFonts w:eastAsia="Times New Roman"/>
                <w:b/>
                <w:bCs/>
                <w:lang w:val="en-US"/>
              </w:rPr>
              <w:t xml:space="preserve">: </w:t>
            </w:r>
            <w:r>
              <w:rPr>
                <w:rFonts w:eastAsia="Times New Roman"/>
                <w:lang w:val="en-US"/>
              </w:rPr>
              <w:t xml:space="preserve">Compare value is empty.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notEmpty</w:t>
            </w:r>
            <w:proofErr w:type="gramEnd"/>
            <w:r>
              <w:rPr>
                <w:rFonts w:eastAsia="Times New Roman"/>
                <w:b/>
                <w:bCs/>
                <w:lang w:val="en-US"/>
              </w:rPr>
              <w:t xml:space="preserve">: </w:t>
            </w:r>
            <w:r>
              <w:rPr>
                <w:rFonts w:eastAsia="Times New Roman"/>
                <w:lang w:val="en-US"/>
              </w:rPr>
              <w:t xml:space="preserve">Compare value is not empty.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contains</w:t>
            </w:r>
            <w:proofErr w:type="gramEnd"/>
            <w:r>
              <w:rPr>
                <w:rFonts w:eastAsia="Times New Roman"/>
                <w:b/>
                <w:bCs/>
                <w:lang w:val="en-US"/>
              </w:rPr>
              <w:t xml:space="preserve">: </w:t>
            </w:r>
            <w:r>
              <w:rPr>
                <w:rFonts w:eastAsia="Times New Roman"/>
                <w:lang w:val="en-US"/>
              </w:rPr>
              <w:t xml:space="preserve">Compare value string contains a known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notContains</w:t>
            </w:r>
            <w:proofErr w:type="gramEnd"/>
            <w:r>
              <w:rPr>
                <w:rFonts w:eastAsia="Times New Roman"/>
                <w:b/>
                <w:bCs/>
                <w:lang w:val="en-US"/>
              </w:rPr>
              <w:t xml:space="preserve">: </w:t>
            </w:r>
            <w:r>
              <w:rPr>
                <w:rFonts w:eastAsia="Times New Roman"/>
                <w:lang w:val="en-US"/>
              </w:rPr>
              <w:t xml:space="preserve">Compare value string does not contain a known value. </w:t>
            </w:r>
          </w:p>
        </w:tc>
      </w:tr>
    </w:tbl>
    <w:p w:rsidR="004049E5" w:rsidRDefault="005B11EB">
      <w:pPr>
        <w:pStyle w:val="Heading2"/>
        <w:divId w:val="1375348270"/>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AssertionResponseTypes (Assertion Response Types)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The type of response code to use for assertion. The response code to expect in the response.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proofErr w:type="gramStart"/>
            <w:r>
              <w:rPr>
                <w:rFonts w:eastAsia="Times New Roman"/>
                <w:b/>
                <w:bCs/>
                <w:lang w:val="en-US"/>
              </w:rPr>
              <w:t>okay</w:t>
            </w:r>
            <w:proofErr w:type="gramEnd"/>
            <w:r>
              <w:rPr>
                <w:rFonts w:eastAsia="Times New Roman"/>
                <w:b/>
                <w:bCs/>
                <w:lang w:val="en-US"/>
              </w:rPr>
              <w:t xml:space="preserve">: </w:t>
            </w:r>
            <w:r>
              <w:rPr>
                <w:rFonts w:eastAsia="Times New Roman"/>
                <w:lang w:val="en-US"/>
              </w:rPr>
              <w:t xml:space="preserve">Response code is 200.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created</w:t>
            </w:r>
            <w:proofErr w:type="gramEnd"/>
            <w:r>
              <w:rPr>
                <w:rFonts w:eastAsia="Times New Roman"/>
                <w:b/>
                <w:bCs/>
                <w:lang w:val="en-US"/>
              </w:rPr>
              <w:t xml:space="preserve">: </w:t>
            </w:r>
            <w:r>
              <w:rPr>
                <w:rFonts w:eastAsia="Times New Roman"/>
                <w:lang w:val="en-US"/>
              </w:rPr>
              <w:t xml:space="preserve">Response code is 201.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noContent</w:t>
            </w:r>
            <w:proofErr w:type="gramEnd"/>
            <w:r>
              <w:rPr>
                <w:rFonts w:eastAsia="Times New Roman"/>
                <w:b/>
                <w:bCs/>
                <w:lang w:val="en-US"/>
              </w:rPr>
              <w:t xml:space="preserve">: </w:t>
            </w:r>
            <w:r>
              <w:rPr>
                <w:rFonts w:eastAsia="Times New Roman"/>
                <w:lang w:val="en-US"/>
              </w:rPr>
              <w:t xml:space="preserve">Response code is 204.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notModified</w:t>
            </w:r>
            <w:proofErr w:type="gramEnd"/>
            <w:r>
              <w:rPr>
                <w:rFonts w:eastAsia="Times New Roman"/>
                <w:b/>
                <w:bCs/>
                <w:lang w:val="en-US"/>
              </w:rPr>
              <w:t xml:space="preserve">: </w:t>
            </w:r>
            <w:r>
              <w:rPr>
                <w:rFonts w:eastAsia="Times New Roman"/>
                <w:lang w:val="en-US"/>
              </w:rPr>
              <w:t xml:space="preserve">Response code is 304.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bad</w:t>
            </w:r>
            <w:proofErr w:type="gramEnd"/>
            <w:r>
              <w:rPr>
                <w:rFonts w:eastAsia="Times New Roman"/>
                <w:b/>
                <w:bCs/>
                <w:lang w:val="en-US"/>
              </w:rPr>
              <w:t xml:space="preserve">: </w:t>
            </w:r>
            <w:r>
              <w:rPr>
                <w:rFonts w:eastAsia="Times New Roman"/>
                <w:lang w:val="en-US"/>
              </w:rPr>
              <w:t xml:space="preserve">Response code is 400.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forbidden</w:t>
            </w:r>
            <w:proofErr w:type="gramEnd"/>
            <w:r>
              <w:rPr>
                <w:rFonts w:eastAsia="Times New Roman"/>
                <w:b/>
                <w:bCs/>
                <w:lang w:val="en-US"/>
              </w:rPr>
              <w:t xml:space="preserve">: </w:t>
            </w:r>
            <w:r>
              <w:rPr>
                <w:rFonts w:eastAsia="Times New Roman"/>
                <w:lang w:val="en-US"/>
              </w:rPr>
              <w:t xml:space="preserve">Response code is 403.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notFound</w:t>
            </w:r>
            <w:proofErr w:type="gramEnd"/>
            <w:r>
              <w:rPr>
                <w:rFonts w:eastAsia="Times New Roman"/>
                <w:b/>
                <w:bCs/>
                <w:lang w:val="en-US"/>
              </w:rPr>
              <w:t xml:space="preserve">: </w:t>
            </w:r>
            <w:r>
              <w:rPr>
                <w:rFonts w:eastAsia="Times New Roman"/>
                <w:lang w:val="en-US"/>
              </w:rPr>
              <w:t xml:space="preserve">Response code is 404.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methodNotAllowed</w:t>
            </w:r>
            <w:proofErr w:type="gramEnd"/>
            <w:r>
              <w:rPr>
                <w:rFonts w:eastAsia="Times New Roman"/>
                <w:b/>
                <w:bCs/>
                <w:lang w:val="en-US"/>
              </w:rPr>
              <w:t xml:space="preserve">: </w:t>
            </w:r>
            <w:r>
              <w:rPr>
                <w:rFonts w:eastAsia="Times New Roman"/>
                <w:lang w:val="en-US"/>
              </w:rPr>
              <w:t xml:space="preserve">Response code is 405.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conflict</w:t>
            </w:r>
            <w:proofErr w:type="gramEnd"/>
            <w:r>
              <w:rPr>
                <w:rFonts w:eastAsia="Times New Roman"/>
                <w:b/>
                <w:bCs/>
                <w:lang w:val="en-US"/>
              </w:rPr>
              <w:t xml:space="preserve">: </w:t>
            </w:r>
            <w:r>
              <w:rPr>
                <w:rFonts w:eastAsia="Times New Roman"/>
                <w:lang w:val="en-US"/>
              </w:rPr>
              <w:t xml:space="preserve">Response code is 409.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gone</w:t>
            </w:r>
            <w:proofErr w:type="gramEnd"/>
            <w:r>
              <w:rPr>
                <w:rFonts w:eastAsia="Times New Roman"/>
                <w:b/>
                <w:bCs/>
                <w:lang w:val="en-US"/>
              </w:rPr>
              <w:t xml:space="preserve">: </w:t>
            </w:r>
            <w:r>
              <w:rPr>
                <w:rFonts w:eastAsia="Times New Roman"/>
                <w:lang w:val="en-US"/>
              </w:rPr>
              <w:t xml:space="preserve">Response code is 410.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preconditionFailed</w:t>
            </w:r>
            <w:proofErr w:type="gramEnd"/>
            <w:r>
              <w:rPr>
                <w:rFonts w:eastAsia="Times New Roman"/>
                <w:b/>
                <w:bCs/>
                <w:lang w:val="en-US"/>
              </w:rPr>
              <w:t xml:space="preserve">: </w:t>
            </w:r>
            <w:r>
              <w:rPr>
                <w:rFonts w:eastAsia="Times New Roman"/>
                <w:lang w:val="en-US"/>
              </w:rPr>
              <w:t xml:space="preserve">Response code is 412.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unprocessable</w:t>
            </w:r>
            <w:proofErr w:type="gramEnd"/>
            <w:r>
              <w:rPr>
                <w:rFonts w:eastAsia="Times New Roman"/>
                <w:b/>
                <w:bCs/>
                <w:lang w:val="en-US"/>
              </w:rPr>
              <w:t xml:space="preserve">: </w:t>
            </w:r>
            <w:r>
              <w:rPr>
                <w:rFonts w:eastAsia="Times New Roman"/>
                <w:lang w:val="en-US"/>
              </w:rPr>
              <w:t xml:space="preserve">Response code is 422. </w:t>
            </w:r>
          </w:p>
        </w:tc>
      </w:tr>
    </w:tbl>
    <w:p w:rsidR="004049E5" w:rsidRDefault="005B11EB">
      <w:pPr>
        <w:pStyle w:val="Heading2"/>
        <w:divId w:val="1375348270"/>
        <w:rPr>
          <w:rFonts w:eastAsia="Times New Roman"/>
          <w:lang w:val="en-US"/>
        </w:rPr>
      </w:pPr>
      <w:r>
        <w:rPr>
          <w:rFonts w:eastAsia="Times New Roman"/>
          <w:lang w:val="en-US"/>
        </w:rPr>
        <w:t>ValueSet: AuditEventAction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AuditEventAction (Audit Event Action)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Indicator for type of action performed during the event that generated the audit.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database object, such as Placing an Order.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Read/View/Print: </w:t>
            </w:r>
            <w:r>
              <w:rPr>
                <w:rFonts w:eastAsia="Times New Roman"/>
                <w:lang w:val="en-US"/>
              </w:rPr>
              <w:t xml:space="preserve">Display or print data, such as a Doctor Census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Update: </w:t>
            </w:r>
            <w:r>
              <w:rPr>
                <w:rFonts w:eastAsia="Times New Roman"/>
                <w:lang w:val="en-US"/>
              </w:rPr>
              <w:t xml:space="preserve">Update data, such as Revise Patient Information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Delete: </w:t>
            </w:r>
            <w:r>
              <w:rPr>
                <w:rFonts w:eastAsia="Times New Roman"/>
                <w:lang w:val="en-US"/>
              </w:rPr>
              <w:t xml:space="preserve">Delete items, such as a doctor master file record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Execute: </w:t>
            </w:r>
            <w:r>
              <w:rPr>
                <w:rFonts w:eastAsia="Times New Roman"/>
                <w:lang w:val="en-US"/>
              </w:rPr>
              <w:t xml:space="preserve">Perform a system or application function such as log-on, program execution or use of an object's method, or perform a query/search operation </w:t>
            </w:r>
          </w:p>
        </w:tc>
      </w:tr>
    </w:tbl>
    <w:p w:rsidR="004049E5" w:rsidRDefault="005B11EB">
      <w:pPr>
        <w:pStyle w:val="Heading2"/>
        <w:divId w:val="1375348270"/>
        <w:rPr>
          <w:rFonts w:eastAsia="Times New Roman"/>
          <w:lang w:val="en-US"/>
        </w:rPr>
      </w:pPr>
      <w:r>
        <w:rPr>
          <w:rFonts w:eastAsia="Times New Roman"/>
          <w:lang w:val="en-US"/>
        </w:rPr>
        <w:t>ValueSet: AuditEventObjectLifecycle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AuditEventObjectLifecycle (Audit Event Object Lifecycle)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Identifier for the data life-cycle stage for the object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Origination / Creation: </w:t>
            </w:r>
            <w:r>
              <w:rPr>
                <w:rFonts w:eastAsia="Times New Roman"/>
                <w:lang w:val="en-US"/>
              </w:rPr>
              <w:t xml:space="preserve">Origination / Creation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 / Copy from original: </w:t>
            </w:r>
            <w:r>
              <w:rPr>
                <w:rFonts w:eastAsia="Times New Roman"/>
                <w:lang w:val="en-US"/>
              </w:rPr>
              <w:t xml:space="preserve">Import / Copy from original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Amendment: </w:t>
            </w:r>
            <w:r>
              <w:rPr>
                <w:rFonts w:eastAsia="Times New Roman"/>
                <w:lang w:val="en-US"/>
              </w:rPr>
              <w:t xml:space="preserve">Amendment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Verification: </w:t>
            </w:r>
            <w:r>
              <w:rPr>
                <w:rFonts w:eastAsia="Times New Roman"/>
                <w:lang w:val="en-US"/>
              </w:rPr>
              <w:t xml:space="preserve">Verification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Translation: </w:t>
            </w:r>
            <w:r>
              <w:rPr>
                <w:rFonts w:eastAsia="Times New Roman"/>
                <w:lang w:val="en-US"/>
              </w:rPr>
              <w:t xml:space="preserve">Translation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Access / Use: </w:t>
            </w:r>
            <w:r>
              <w:rPr>
                <w:rFonts w:eastAsia="Times New Roman"/>
                <w:lang w:val="en-US"/>
              </w:rPr>
              <w:t xml:space="preserve">Access / Use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De-identification: </w:t>
            </w:r>
            <w:r>
              <w:rPr>
                <w:rFonts w:eastAsia="Times New Roman"/>
                <w:lang w:val="en-US"/>
              </w:rPr>
              <w:t xml:space="preserve">De-identification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Aggregation, summarization, derivation: </w:t>
            </w:r>
            <w:r>
              <w:rPr>
                <w:rFonts w:eastAsia="Times New Roman"/>
                <w:lang w:val="en-US"/>
              </w:rPr>
              <w:t xml:space="preserve">Aggregation, summarization, derivation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Report: </w:t>
            </w:r>
            <w:r>
              <w:rPr>
                <w:rFonts w:eastAsia="Times New Roman"/>
                <w:lang w:val="en-US"/>
              </w:rPr>
              <w:t xml:space="preserve">Report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Export / Copy to target: </w:t>
            </w:r>
            <w:r>
              <w:rPr>
                <w:rFonts w:eastAsia="Times New Roman"/>
                <w:lang w:val="en-US"/>
              </w:rPr>
              <w:t xml:space="preserve">Export / Copy to target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Disclosure: </w:t>
            </w:r>
            <w:r>
              <w:rPr>
                <w:rFonts w:eastAsia="Times New Roman"/>
                <w:lang w:val="en-US"/>
              </w:rPr>
              <w:t xml:space="preserve">Disclosure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Receipt of disclosure: </w:t>
            </w:r>
            <w:r>
              <w:rPr>
                <w:rFonts w:eastAsia="Times New Roman"/>
                <w:lang w:val="en-US"/>
              </w:rPr>
              <w:t xml:space="preserve">Receipt of disclosure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Archiving: </w:t>
            </w:r>
            <w:r>
              <w:rPr>
                <w:rFonts w:eastAsia="Times New Roman"/>
                <w:lang w:val="en-US"/>
              </w:rPr>
              <w:t xml:space="preserve">Archiving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Logical deletion: </w:t>
            </w:r>
            <w:r>
              <w:rPr>
                <w:rFonts w:eastAsia="Times New Roman"/>
                <w:lang w:val="en-US"/>
              </w:rPr>
              <w:t xml:space="preserve">Logical deletion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Permanent erasure / Physical destruction: </w:t>
            </w:r>
            <w:r>
              <w:rPr>
                <w:rFonts w:eastAsia="Times New Roman"/>
                <w:lang w:val="en-US"/>
              </w:rPr>
              <w:t xml:space="preserve">Permanent erasure / Physical destruction </w:t>
            </w:r>
          </w:p>
        </w:tc>
      </w:tr>
    </w:tbl>
    <w:p w:rsidR="004049E5" w:rsidRDefault="005B11EB">
      <w:pPr>
        <w:pStyle w:val="Heading2"/>
        <w:divId w:val="1375348270"/>
        <w:rPr>
          <w:rFonts w:eastAsia="Times New Roman"/>
          <w:lang w:val="en-US"/>
        </w:rPr>
      </w:pPr>
      <w:r>
        <w:rPr>
          <w:rFonts w:eastAsia="Times New Roman"/>
          <w:lang w:val="en-US"/>
        </w:rPr>
        <w:t>ValueSet: AuditEventObjectRole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AuditEventObjectRole (Audit Event Object Role)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 representing the role the Object played in the event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 xml:space="preserve">This object is the patient that is the subject of care related to this event. It is identifiable by patient ID or equivalent. The patient may be either human or animal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w:t>
            </w:r>
            <w:r>
              <w:rPr>
                <w:rFonts w:eastAsia="Times New Roman"/>
                <w:lang w:val="en-US"/>
              </w:rPr>
              <w:t xml:space="preserve">This is a location identified as related to the event. This is usually the location where the event took place. Note that for shipping, the usual events are arrival at a location or departure from a location.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Report: </w:t>
            </w:r>
            <w:r>
              <w:rPr>
                <w:rFonts w:eastAsia="Times New Roman"/>
                <w:lang w:val="en-US"/>
              </w:rPr>
              <w:t xml:space="preserve">This object is any kind of persistent document created as a result of the event. This could be a paper report, film, electronic report, DICOM Study, etc. Issues related to medical records life cycle management are conveyed elsewhere.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A logical object related to a health record event. This is any healthcare specific resource (object) not restricted to FHIR defined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Master file: </w:t>
            </w:r>
            <w:r>
              <w:rPr>
                <w:rFonts w:eastAsia="Times New Roman"/>
                <w:lang w:val="en-US"/>
              </w:rPr>
              <w:t xml:space="preserve">This is any configurable file used to control creation of documents. Examples include the objects maintained by the HL7 Master File transactions, Value Sets,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w:t>
            </w:r>
            <w:r>
              <w:rPr>
                <w:rFonts w:eastAsia="Times New Roman"/>
                <w:lang w:val="en-US"/>
              </w:rPr>
              <w:t xml:space="preserve">A human participant not otherwise identified by some other category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List: </w:t>
            </w:r>
            <w:r>
              <w:rPr>
                <w:rFonts w:eastAsia="Times New Roman"/>
                <w:lang w:val="en-US"/>
              </w:rPr>
              <w:t xml:space="preserve">(deprecated)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Doctor: </w:t>
            </w:r>
            <w:r>
              <w:rPr>
                <w:rFonts w:eastAsia="Times New Roman"/>
                <w:lang w:val="en-US"/>
              </w:rPr>
              <w:t xml:space="preserve">Typically a licensed person who is providing or performing care related to the event, generally a physician. The key distinction between doctor and practitioner is with regards to their role, not the licensing. The doctor is the human who actually performed the work. The practitioner is the human or organization that is responsible for the work.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Subscriber: </w:t>
            </w:r>
            <w:r>
              <w:rPr>
                <w:rFonts w:eastAsia="Times New Roman"/>
                <w:lang w:val="en-US"/>
              </w:rPr>
              <w:t xml:space="preserve">A person or system that is being notified as part of the event. This is relevant in situations where automated systems provide notifications to other parties when an event took place.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Guarantor: </w:t>
            </w:r>
            <w:r>
              <w:rPr>
                <w:rFonts w:eastAsia="Times New Roman"/>
                <w:lang w:val="en-US"/>
              </w:rPr>
              <w:t xml:space="preserve">Insurance company, or any other organization who accepts responsibility for paying for the healthcare event.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User Entity: </w:t>
            </w:r>
            <w:r>
              <w:rPr>
                <w:rFonts w:eastAsia="Times New Roman"/>
                <w:lang w:val="en-US"/>
              </w:rPr>
              <w:t xml:space="preserve">A person or active system object involved in the event with a security role.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User Group: </w:t>
            </w:r>
            <w:r>
              <w:rPr>
                <w:rFonts w:eastAsia="Times New Roman"/>
                <w:lang w:val="en-US"/>
              </w:rPr>
              <w:t xml:space="preserve">A person or system object involved in the event with the </w:t>
            </w:r>
            <w:r>
              <w:rPr>
                <w:rFonts w:eastAsia="Times New Roman"/>
                <w:lang w:val="en-US"/>
              </w:rPr>
              <w:lastRenderedPageBreak/>
              <w:t xml:space="preserve">authority to modify security roles of other objects.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Resource: </w:t>
            </w:r>
            <w:r>
              <w:rPr>
                <w:rFonts w:eastAsia="Times New Roman"/>
                <w:lang w:val="en-US"/>
              </w:rPr>
              <w:t xml:space="preserve">A passive object, such as a role table, that is relevant to the event.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Granularity Definition: </w:t>
            </w:r>
            <w:r>
              <w:rPr>
                <w:rFonts w:eastAsia="Times New Roman"/>
                <w:lang w:val="en-US"/>
              </w:rPr>
              <w:t xml:space="preserve">(deprecated) Relevant to certain RBAC security methodologies.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Practitioner: </w:t>
            </w:r>
            <w:r>
              <w:rPr>
                <w:rFonts w:eastAsia="Times New Roman"/>
                <w:lang w:val="en-US"/>
              </w:rPr>
              <w:t xml:space="preserve">Any person or organization responsible for providing care. This encompasses all forms of care, licensed or otherwise, and all sorts of teams and care groups. Note, the distinction between practitioners and the doctor that actually provided the care to the patient.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Destination: </w:t>
            </w:r>
            <w:r>
              <w:rPr>
                <w:rFonts w:eastAsia="Times New Roman"/>
                <w:lang w:val="en-US"/>
              </w:rPr>
              <w:t xml:space="preserve">The source or destination for data transfer, when it does not match some other role.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Repository: </w:t>
            </w:r>
            <w:r>
              <w:rPr>
                <w:rFonts w:eastAsia="Times New Roman"/>
                <w:lang w:val="en-US"/>
              </w:rPr>
              <w:t xml:space="preserve">A source or destination for data </w:t>
            </w:r>
            <w:proofErr w:type="gramStart"/>
            <w:r>
              <w:rPr>
                <w:rFonts w:eastAsia="Times New Roman"/>
                <w:lang w:val="en-US"/>
              </w:rPr>
              <w:t>transfer, that</w:t>
            </w:r>
            <w:proofErr w:type="gramEnd"/>
            <w:r>
              <w:rPr>
                <w:rFonts w:eastAsia="Times New Roman"/>
                <w:lang w:val="en-US"/>
              </w:rPr>
              <w:t xml:space="preserve"> acts as an archive, database, or similar role.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Schedule: </w:t>
            </w:r>
            <w:r>
              <w:rPr>
                <w:rFonts w:eastAsia="Times New Roman"/>
                <w:lang w:val="en-US"/>
              </w:rPr>
              <w:t xml:space="preserve">An object that holds schedule information. This could be an appointment book, availability information,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Customer: </w:t>
            </w:r>
            <w:r>
              <w:rPr>
                <w:rFonts w:eastAsia="Times New Roman"/>
                <w:lang w:val="en-US"/>
              </w:rPr>
              <w:t xml:space="preserve">An organization or person that is the recipient of services. This could be an organization that is buying services for a patient, or a person that is buying services for an animal.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Job: </w:t>
            </w:r>
            <w:r>
              <w:rPr>
                <w:rFonts w:eastAsia="Times New Roman"/>
                <w:lang w:val="en-US"/>
              </w:rPr>
              <w:t xml:space="preserve">An order, task, work item, procedure step, or other description of work to be performed. E.g., a particular instance of an MPPS.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Job Stream: </w:t>
            </w:r>
            <w:r>
              <w:rPr>
                <w:rFonts w:eastAsia="Times New Roman"/>
                <w:lang w:val="en-US"/>
              </w:rPr>
              <w:t xml:space="preserve">A list of jobs or a system that provides lists of jobs. E.g., an MWL SCP.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w:t>
            </w:r>
            <w:r>
              <w:rPr>
                <w:rFonts w:eastAsia="Times New Roman"/>
                <w:lang w:val="en-US"/>
              </w:rPr>
              <w:t xml:space="preserve">(Deprecated)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Routing Criteria: </w:t>
            </w:r>
            <w:r>
              <w:rPr>
                <w:rFonts w:eastAsia="Times New Roman"/>
                <w:lang w:val="en-US"/>
              </w:rPr>
              <w:t xml:space="preserve">An object that specifies or controls the routing or delivery of items. For example, a distribution list is the routing criteria for mail. The items delivered may be documents, jobs, or other objects.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Query: </w:t>
            </w:r>
            <w:r>
              <w:rPr>
                <w:rFonts w:eastAsia="Times New Roman"/>
                <w:lang w:val="en-US"/>
              </w:rPr>
              <w:t xml:space="preserve">The contents of a query. This is used to capture the contents of any kind of query. For security surveillance purposes knowing the queries being made is very important. </w:t>
            </w:r>
          </w:p>
        </w:tc>
      </w:tr>
    </w:tbl>
    <w:p w:rsidR="004049E5" w:rsidRDefault="005B11EB">
      <w:pPr>
        <w:pStyle w:val="Heading2"/>
        <w:divId w:val="1375348270"/>
        <w:rPr>
          <w:rFonts w:eastAsia="Times New Roman"/>
          <w:lang w:val="en-US"/>
        </w:rPr>
      </w:pPr>
      <w:r>
        <w:rPr>
          <w:rFonts w:eastAsia="Times New Roman"/>
          <w:lang w:val="en-US"/>
        </w:rPr>
        <w:t>ValueSet: AuditEventObjectType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5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AuditEventObjectType (Audit Event Object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 for the object type involved audited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 xml:space="preserve">Person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 Object: </w:t>
            </w:r>
            <w:r>
              <w:rPr>
                <w:rFonts w:eastAsia="Times New Roman"/>
                <w:lang w:val="en-US"/>
              </w:rPr>
              <w:t xml:space="preserve">System Object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w:t>
            </w:r>
            <w:r>
              <w:rPr>
                <w:rFonts w:eastAsia="Times New Roman"/>
                <w:lang w:val="en-US"/>
              </w:rPr>
              <w:t xml:space="preserve">Organization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4049E5" w:rsidRDefault="005B11EB">
      <w:pPr>
        <w:pStyle w:val="Heading2"/>
        <w:divId w:val="1375348270"/>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AuditEventOutcome (Audit Event Outcome)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event succeeded or failed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Success: </w:t>
            </w:r>
            <w:r>
              <w:rPr>
                <w:rFonts w:eastAsia="Times New Roman"/>
                <w:lang w:val="en-US"/>
              </w:rPr>
              <w:t xml:space="preserve">The operation completed successfully (whether with warnings or not)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Minor failure: </w:t>
            </w:r>
            <w:r>
              <w:rPr>
                <w:rFonts w:eastAsia="Times New Roman"/>
                <w:lang w:val="en-US"/>
              </w:rPr>
              <w:t xml:space="preserve">The action was not successful due to some kind of catered for error (often equivalent to an HTTP 400 response)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Serious failure: </w:t>
            </w:r>
            <w:r>
              <w:rPr>
                <w:rFonts w:eastAsia="Times New Roman"/>
                <w:lang w:val="en-US"/>
              </w:rPr>
              <w:t xml:space="preserve">The action was not successful due to some kind of unexpected error (often equivalent to an HTTP 500 response)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Major failure: </w:t>
            </w:r>
            <w:r>
              <w:rPr>
                <w:rFonts w:eastAsia="Times New Roman"/>
                <w:lang w:val="en-US"/>
              </w:rPr>
              <w:t xml:space="preserve">An error of such magnitude occurred that the system is not longer available for use (i.e. the system died) </w:t>
            </w:r>
          </w:p>
        </w:tc>
      </w:tr>
    </w:tbl>
    <w:p w:rsidR="004049E5" w:rsidRDefault="005B11EB">
      <w:pPr>
        <w:pStyle w:val="Heading2"/>
        <w:divId w:val="1375348270"/>
        <w:rPr>
          <w:rFonts w:eastAsia="Times New Roman"/>
          <w:lang w:val="en-US"/>
        </w:rPr>
      </w:pPr>
      <w:r>
        <w:rPr>
          <w:rFonts w:eastAsia="Times New Roman"/>
          <w:lang w:val="en-US"/>
        </w:rPr>
        <w:t>ValueSet: AuditEventParticipantNetworkType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9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AuditEventParticipantNetworkType (Audit Event Participant Network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network access point of this participant in the audit event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Machine Name: </w:t>
            </w:r>
            <w:r>
              <w:rPr>
                <w:rFonts w:eastAsia="Times New Roman"/>
                <w:lang w:val="en-US"/>
              </w:rPr>
              <w:t xml:space="preserve">Machine Name, including DNS name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IP Address: </w:t>
            </w:r>
            <w:r>
              <w:rPr>
                <w:rFonts w:eastAsia="Times New Roman"/>
                <w:lang w:val="en-US"/>
              </w:rPr>
              <w:t xml:space="preserve">IP Address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Telephone Number: </w:t>
            </w:r>
            <w:r>
              <w:rPr>
                <w:rFonts w:eastAsia="Times New Roman"/>
                <w:lang w:val="en-US"/>
              </w:rPr>
              <w:t xml:space="preserve">Telephone Number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address: </w:t>
            </w:r>
            <w:r>
              <w:rPr>
                <w:rFonts w:eastAsia="Times New Roman"/>
                <w:lang w:val="en-US"/>
              </w:rPr>
              <w:t xml:space="preserve">Email address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URI: </w:t>
            </w:r>
            <w:r>
              <w:rPr>
                <w:rFonts w:eastAsia="Times New Roman"/>
                <w:lang w:val="en-US"/>
              </w:rPr>
              <w:t xml:space="preserve">URI (User directory, HTTP-PUT, ftp, etc.) </w:t>
            </w:r>
          </w:p>
        </w:tc>
      </w:tr>
    </w:tbl>
    <w:p w:rsidR="004049E5" w:rsidRDefault="005B11EB">
      <w:pPr>
        <w:pStyle w:val="Heading2"/>
        <w:divId w:val="1375348270"/>
        <w:rPr>
          <w:rFonts w:eastAsia="Times New Roman"/>
          <w:lang w:val="en-US"/>
        </w:rPr>
      </w:pPr>
      <w:r>
        <w:rPr>
          <w:rFonts w:eastAsia="Times New Roman"/>
          <w:lang w:val="en-US"/>
        </w:rPr>
        <w:t>ValueSet: BindingStrength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BindingStrength (Binding Strength)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Indication of the degree of conformance expectations associated with a binding</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Required: </w:t>
            </w:r>
            <w:r>
              <w:rPr>
                <w:rFonts w:eastAsia="Times New Roman"/>
                <w:lang w:val="en-US"/>
              </w:rPr>
              <w:t xml:space="preserve">To be conformant, instances of this element SHALL include a code from the specified value set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Extensible: </w:t>
            </w:r>
            <w:r>
              <w:rPr>
                <w:rFonts w:eastAsia="Times New Roman"/>
                <w:lang w:val="en-US"/>
              </w:rPr>
              <w:t xml:space="preserve">To be conformant, instances of this element SHALL include a code from the specified value set if any of the codes within the value set can apply to the concept being communicated. If the valueset does not cover the concept (based on human review), alternate codings (or, data type allowing, text) may be included instead.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Preferred: </w:t>
            </w:r>
            <w:r>
              <w:rPr>
                <w:rFonts w:eastAsia="Times New Roman"/>
                <w:lang w:val="en-US"/>
              </w:rPr>
              <w:t xml:space="preserve">Instances are encouraged to draw from the specified codes for interoperability purposes but are not required to do so to be considered conformant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Example: </w:t>
            </w:r>
            <w:r>
              <w:rPr>
                <w:rFonts w:eastAsia="Times New Roman"/>
                <w:lang w:val="en-US"/>
              </w:rPr>
              <w:t xml:space="preserve">Instances are not expected or even encouraged to draw from the specified value set. The value set merely provides examples of the types of concepts intended to be included </w:t>
            </w:r>
          </w:p>
        </w:tc>
      </w:tr>
    </w:tbl>
    <w:p w:rsidR="004049E5" w:rsidRDefault="005B11EB">
      <w:pPr>
        <w:pStyle w:val="Heading2"/>
        <w:divId w:val="1375348270"/>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BundleType (Bundle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Indicates the purpose of a bundle- how it was intended to be used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Document: </w:t>
            </w:r>
            <w:r>
              <w:rPr>
                <w:rFonts w:eastAsia="Times New Roman"/>
                <w:lang w:val="en-US"/>
              </w:rPr>
              <w:t xml:space="preserve">The bundle is a document. The first resource is a Composition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Message: </w:t>
            </w:r>
            <w:r>
              <w:rPr>
                <w:rFonts w:eastAsia="Times New Roman"/>
                <w:lang w:val="en-US"/>
              </w:rPr>
              <w:t xml:space="preserve">The bundle is a message. The first resource is a MessageHeader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 </w:t>
            </w:r>
            <w:r>
              <w:rPr>
                <w:rFonts w:eastAsia="Times New Roman"/>
                <w:lang w:val="en-US"/>
              </w:rPr>
              <w:t xml:space="preserve">The bundle is a transaction - intended to be processed by a server as an atomic commit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 Response: </w:t>
            </w:r>
            <w:r>
              <w:rPr>
                <w:rFonts w:eastAsia="Times New Roman"/>
                <w:lang w:val="en-US"/>
              </w:rPr>
              <w:t xml:space="preserve">The bundle is a transaction response. Because the response is a transaction response, the transactionhas succeeded, and all responses are error free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Batch: </w:t>
            </w:r>
            <w:r>
              <w:rPr>
                <w:rFonts w:eastAsia="Times New Roman"/>
                <w:lang w:val="en-US"/>
              </w:rPr>
              <w:t xml:space="preserve">The bundle is a transaction - intended to be processed by a server as a group of actions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Batch Response: </w:t>
            </w:r>
            <w:r>
              <w:rPr>
                <w:rFonts w:eastAsia="Times New Roman"/>
                <w:lang w:val="en-US"/>
              </w:rPr>
              <w:t xml:space="preserve">The bundle is a batch response. Note that as a batch, some responses may indicate failure and others success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List: </w:t>
            </w:r>
            <w:r>
              <w:rPr>
                <w:rFonts w:eastAsia="Times New Roman"/>
                <w:lang w:val="en-US"/>
              </w:rPr>
              <w:t xml:space="preserve">The bundle is a list of resources from a _history interaction on a server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 Results: </w:t>
            </w:r>
            <w:r>
              <w:rPr>
                <w:rFonts w:eastAsia="Times New Roman"/>
                <w:lang w:val="en-US"/>
              </w:rPr>
              <w:t xml:space="preserve">The bundle is a list of resources returned as a result of a search/query interaction, operation, or message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Collection: </w:t>
            </w:r>
            <w:r>
              <w:rPr>
                <w:rFonts w:eastAsia="Times New Roman"/>
                <w:lang w:val="en-US"/>
              </w:rPr>
              <w:t xml:space="preserve">The bundle is a set of resources collected into a single document for ease of distribution </w:t>
            </w:r>
          </w:p>
        </w:tc>
      </w:tr>
    </w:tbl>
    <w:p w:rsidR="004049E5" w:rsidRDefault="005B11EB">
      <w:pPr>
        <w:pStyle w:val="Heading2"/>
        <w:divId w:val="1375348270"/>
        <w:rPr>
          <w:rFonts w:eastAsia="Times New Roman"/>
          <w:lang w:val="en-US"/>
        </w:rPr>
      </w:pPr>
      <w:r>
        <w:rPr>
          <w:rFonts w:eastAsia="Times New Roman"/>
          <w:lang w:val="en-US"/>
        </w:rPr>
        <w:t>ValueSet: CarePlanActivityCategory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CarePlanActivityCategory (Care Plan Activity Category)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High-level categorization of the type of activity in a care plan.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Diet: </w:t>
            </w:r>
            <w:r>
              <w:rPr>
                <w:rFonts w:eastAsia="Times New Roman"/>
                <w:lang w:val="en-US"/>
              </w:rPr>
              <w:t xml:space="preserve">Plan for the patient to consume food of a specified nature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w:t>
            </w:r>
            <w:r>
              <w:rPr>
                <w:rFonts w:eastAsia="Times New Roman"/>
                <w:lang w:val="en-US"/>
              </w:rPr>
              <w:t xml:space="preserve">Plan for the patient to consume/receive a drug, vaccine or other product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Encounter: </w:t>
            </w:r>
            <w:r>
              <w:rPr>
                <w:rFonts w:eastAsia="Times New Roman"/>
                <w:lang w:val="en-US"/>
              </w:rPr>
              <w:t xml:space="preserve">Plan to meet or communicate with the patient (in-patient, out-patient, phone call,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Observation: </w:t>
            </w:r>
            <w:r>
              <w:rPr>
                <w:rFonts w:eastAsia="Times New Roman"/>
                <w:lang w:val="en-US"/>
              </w:rPr>
              <w:t xml:space="preserve">Plan to capture information about a patient (vitals, labs, diagnostic images,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w:t>
            </w:r>
            <w:r>
              <w:rPr>
                <w:rFonts w:eastAsia="Times New Roman"/>
                <w:lang w:val="en-US"/>
              </w:rPr>
              <w:t xml:space="preserve">Plan to modify the patient in some way (surgery, physiotherapy, education, counseling,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Supply: </w:t>
            </w:r>
            <w:r>
              <w:rPr>
                <w:rFonts w:eastAsia="Times New Roman"/>
                <w:lang w:val="en-US"/>
              </w:rPr>
              <w:t xml:space="preserve">Plan to provide something to the patient (medication, medical supply,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form of action </w:t>
            </w:r>
          </w:p>
        </w:tc>
      </w:tr>
    </w:tbl>
    <w:p w:rsidR="004049E5" w:rsidRDefault="005B11EB">
      <w:pPr>
        <w:pStyle w:val="Heading2"/>
        <w:divId w:val="1375348270"/>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CarePlanActivityStatus (Care Plan Activity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where the activity is at in its overall life cycle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Not Started: </w:t>
            </w:r>
            <w:r>
              <w:rPr>
                <w:rFonts w:eastAsia="Times New Roman"/>
                <w:lang w:val="en-US"/>
              </w:rPr>
              <w:t xml:space="preserve">Activity is planned but no action has yet been taken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Scheduled: </w:t>
            </w:r>
            <w:r>
              <w:rPr>
                <w:rFonts w:eastAsia="Times New Roman"/>
                <w:lang w:val="en-US"/>
              </w:rPr>
              <w:t xml:space="preserve">Appointment or other booking has occurred but activity has not yet begun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Activity has been started but is not yet complete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 xml:space="preserve">Activity was started but has temporarily ceased with an expectation of resumption at a future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activities have been completed (more or less) as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activities have been ended prior to completion (perhaps even before they were started) </w:t>
            </w:r>
          </w:p>
        </w:tc>
      </w:tr>
    </w:tbl>
    <w:p w:rsidR="004049E5" w:rsidRDefault="005B11EB">
      <w:pPr>
        <w:pStyle w:val="Heading2"/>
        <w:divId w:val="1375348270"/>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CarePlanRelationship (Care Plan Relationship)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identifying the types of relationships between two plans.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Includes: </w:t>
            </w:r>
            <w:r>
              <w:rPr>
                <w:rFonts w:eastAsia="Times New Roman"/>
                <w:lang w:val="en-US"/>
              </w:rPr>
              <w:t xml:space="preserve">The referenced plan is considered to be part of this plan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Replaces: </w:t>
            </w:r>
            <w:r>
              <w:rPr>
                <w:rFonts w:eastAsia="Times New Roman"/>
                <w:lang w:val="en-US"/>
              </w:rPr>
              <w:t xml:space="preserve">This plan takes the places of the referenced plan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Fulfills: </w:t>
            </w:r>
            <w:r>
              <w:rPr>
                <w:rFonts w:eastAsia="Times New Roman"/>
                <w:lang w:val="en-US"/>
              </w:rPr>
              <w:t xml:space="preserve">This plan provides details about how to perform activities defined at a higher level by the referenced plan </w:t>
            </w:r>
          </w:p>
        </w:tc>
      </w:tr>
    </w:tbl>
    <w:p w:rsidR="004049E5" w:rsidRDefault="005B11EB">
      <w:pPr>
        <w:pStyle w:val="Heading2"/>
        <w:divId w:val="1375348270"/>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CarePlanStatus (Care Plan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plan is currently being acted upon, represents future intentions or is now just historical record.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The plan has been suggested but no commitment to it has yet been made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Pending: </w:t>
            </w:r>
            <w:r>
              <w:rPr>
                <w:rFonts w:eastAsia="Times New Roman"/>
                <w:lang w:val="en-US"/>
              </w:rPr>
              <w:t xml:space="preserve">The plan is in development or awaiting use but is not yet intended to be acted upon.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plan is intended to be followed and used as part of patient care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plan is no longer in use and is not expected to be followed or used in patient care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plan has been terminated prior to reaching completion (though it may have been replaced by a new plan) </w:t>
            </w:r>
          </w:p>
        </w:tc>
      </w:tr>
    </w:tbl>
    <w:p w:rsidR="004049E5" w:rsidRDefault="005B11EB">
      <w:pPr>
        <w:pStyle w:val="Heading2"/>
        <w:divId w:val="1375348270"/>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88"/>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ChoiceListOrientation (Choice List Orientation)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Direction in which lists of question options should be displayed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Horizontal: </w:t>
            </w:r>
            <w:r>
              <w:rPr>
                <w:rFonts w:eastAsia="Times New Roman"/>
                <w:lang w:val="en-US"/>
              </w:rPr>
              <w:t xml:space="preserve">List choices along the horizontal axis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Vertical: </w:t>
            </w:r>
            <w:r>
              <w:rPr>
                <w:rFonts w:eastAsia="Times New Roman"/>
                <w:lang w:val="en-US"/>
              </w:rPr>
              <w:t xml:space="preserve">List choices down the vertical axis </w:t>
            </w:r>
          </w:p>
        </w:tc>
      </w:tr>
    </w:tbl>
    <w:p w:rsidR="004049E5" w:rsidRDefault="005B11EB">
      <w:pPr>
        <w:pStyle w:val="Heading2"/>
        <w:divId w:val="1375348270"/>
        <w:rPr>
          <w:rFonts w:eastAsia="Times New Roman"/>
          <w:lang w:val="en-US"/>
        </w:rPr>
      </w:pPr>
      <w:r>
        <w:rPr>
          <w:rFonts w:eastAsia="Times New Roman"/>
          <w:lang w:val="en-US"/>
        </w:rPr>
        <w:t>ValueSet: ClaimType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ClaimType (Claim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or discipline-style of the claim</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Institutional: </w:t>
            </w:r>
            <w:r>
              <w:rPr>
                <w:rFonts w:eastAsia="Times New Roman"/>
                <w:lang w:val="en-US"/>
              </w:rPr>
              <w:t xml:space="preserve">A claim for Institution based, typically in-patient, goods and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Oral Health: </w:t>
            </w:r>
            <w:r>
              <w:rPr>
                <w:rFonts w:eastAsia="Times New Roman"/>
                <w:lang w:val="en-US"/>
              </w:rPr>
              <w:t xml:space="preserve">A claim for Oral Health (Dentist, Denturist, Hygienist) goods and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Pharmacy: </w:t>
            </w:r>
            <w:r>
              <w:rPr>
                <w:rFonts w:eastAsia="Times New Roman"/>
                <w:lang w:val="en-US"/>
              </w:rPr>
              <w:t xml:space="preserve">A claim for Pharmacy based goods and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Professional: </w:t>
            </w:r>
            <w:r>
              <w:rPr>
                <w:rFonts w:eastAsia="Times New Roman"/>
                <w:lang w:val="en-US"/>
              </w:rPr>
              <w:t xml:space="preserve">A claim for Professional, typically out-patient, goods and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Vision: </w:t>
            </w:r>
            <w:r>
              <w:rPr>
                <w:rFonts w:eastAsia="Times New Roman"/>
                <w:lang w:val="en-US"/>
              </w:rPr>
              <w:t xml:space="preserve">A claim for Vision (Opthamologist, Optometrist and Optician) goods and services. </w:t>
            </w:r>
          </w:p>
        </w:tc>
      </w:tr>
    </w:tbl>
    <w:p w:rsidR="004049E5" w:rsidRDefault="005B11EB">
      <w:pPr>
        <w:pStyle w:val="Heading2"/>
        <w:divId w:val="1375348270"/>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ClassificationOrContext (Classification Or Context)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whether a useContext represents a context or classification for the element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Classification: </w:t>
            </w:r>
            <w:r>
              <w:rPr>
                <w:rFonts w:eastAsia="Times New Roman"/>
                <w:lang w:val="en-US"/>
              </w:rPr>
              <w:t xml:space="preserve">Indicates the useContext is a classification - e.g. Administrative, financial,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Context: </w:t>
            </w:r>
            <w:r>
              <w:rPr>
                <w:rFonts w:eastAsia="Times New Roman"/>
                <w:lang w:val="en-US"/>
              </w:rPr>
              <w:t xml:space="preserve">Indicates the useContext is a context - a domain of use - e.g. Particular country, organization or system </w:t>
            </w:r>
          </w:p>
        </w:tc>
      </w:tr>
    </w:tbl>
    <w:p w:rsidR="004049E5" w:rsidRDefault="005B11EB">
      <w:pPr>
        <w:pStyle w:val="Heading2"/>
        <w:divId w:val="1375348270"/>
        <w:rPr>
          <w:rFonts w:eastAsia="Times New Roman"/>
          <w:lang w:val="en-US"/>
        </w:rPr>
      </w:pPr>
      <w:r>
        <w:rPr>
          <w:rFonts w:eastAsia="Times New Roman"/>
          <w:lang w:val="en-US"/>
        </w:rPr>
        <w:t>ValueSet: ClinicalImpressionStatus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ClinicalImpressionStatus (Clinical Impression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workflow state of a clinical impression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assessment is still on-going and results are not yet final.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assessment is done and the results are final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assessment was never actually done and the record is erroneous (e.g. Wrong patient) </w:t>
            </w:r>
          </w:p>
        </w:tc>
      </w:tr>
    </w:tbl>
    <w:p w:rsidR="004049E5" w:rsidRDefault="005B11EB">
      <w:pPr>
        <w:pStyle w:val="Heading2"/>
        <w:divId w:val="1375348270"/>
        <w:rPr>
          <w:rFonts w:eastAsia="Times New Roman"/>
          <w:lang w:val="en-US"/>
        </w:rPr>
      </w:pPr>
      <w:r>
        <w:rPr>
          <w:rFonts w:eastAsia="Times New Roman"/>
          <w:lang w:val="en-US"/>
        </w:rPr>
        <w:t>ValueSet: CommunicationRequestStatus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CommunicationRequestStatus (Communication Request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communication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 xml:space="preserve">The communication was attempted, but due to some procedural error, it could not be completed </w:t>
            </w:r>
          </w:p>
        </w:tc>
      </w:tr>
    </w:tbl>
    <w:p w:rsidR="004049E5" w:rsidRDefault="005B11EB">
      <w:pPr>
        <w:pStyle w:val="Heading2"/>
        <w:divId w:val="1375348270"/>
        <w:rPr>
          <w:rFonts w:eastAsia="Times New Roman"/>
          <w:lang w:val="en-US"/>
        </w:rPr>
      </w:pPr>
      <w:r>
        <w:rPr>
          <w:rFonts w:eastAsia="Times New Roman"/>
          <w:lang w:val="en-US"/>
        </w:rPr>
        <w:t>ValueSet: CommunicationStatus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CommunicationStatus (Communication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communication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communication transmission is ongoing.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message transmission is complete, i.e., delivered to the recipient's destination.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The communication transmission has been held by originating system/user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accept the message.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 xml:space="preserve">There was a failure in transmitting the message out. </w:t>
            </w:r>
          </w:p>
        </w:tc>
      </w:tr>
    </w:tbl>
    <w:p w:rsidR="004049E5" w:rsidRDefault="005B11EB">
      <w:pPr>
        <w:pStyle w:val="Heading2"/>
        <w:divId w:val="1375348270"/>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CompositionAttestationMode (Composition Attestation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way in which a person authenticated a composition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Personal: </w:t>
            </w:r>
            <w:r>
              <w:rPr>
                <w:rFonts w:eastAsia="Times New Roman"/>
                <w:lang w:val="en-US"/>
              </w:rPr>
              <w:t xml:space="preserve">The person authenticated the content in their personal capacity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Professional: </w:t>
            </w:r>
            <w:r>
              <w:rPr>
                <w:rFonts w:eastAsia="Times New Roman"/>
                <w:lang w:val="en-US"/>
              </w:rPr>
              <w:t xml:space="preserve">The person authenticated the content in their professional capacity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w:t>
            </w:r>
            <w:r>
              <w:rPr>
                <w:rFonts w:eastAsia="Times New Roman"/>
                <w:lang w:val="en-US"/>
              </w:rPr>
              <w:t xml:space="preserve">The person authenticated the content and accepted legal responsibility for its content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Official: </w:t>
            </w:r>
            <w:r>
              <w:rPr>
                <w:rFonts w:eastAsia="Times New Roman"/>
                <w:lang w:val="en-US"/>
              </w:rPr>
              <w:t xml:space="preserve">The organization authenticated the content as consistent with their policies and procedures </w:t>
            </w:r>
          </w:p>
        </w:tc>
      </w:tr>
    </w:tbl>
    <w:p w:rsidR="004049E5" w:rsidRDefault="005B11EB">
      <w:pPr>
        <w:pStyle w:val="Heading2"/>
        <w:divId w:val="1375348270"/>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CompositionStatus (Composition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workflow/clinical status of the composition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Preliminary: </w:t>
            </w:r>
            <w:r>
              <w:rPr>
                <w:rFonts w:eastAsia="Times New Roman"/>
                <w:lang w:val="en-US"/>
              </w:rPr>
              <w:t>This is a preliminary composition or document (also known as initial or interim). The content may be incomplete or unverified</w:t>
            </w:r>
            <w:ins w:id="0" w:author="Riki Merrick" w:date="2015-09-07T17:19:00Z">
              <w:r w:rsidR="00553FCD">
                <w:rPr>
                  <w:rFonts w:eastAsia="Times New Roman"/>
                  <w:lang w:val="en-US"/>
                </w:rPr>
                <w:t>.</w:t>
              </w:r>
            </w:ins>
            <w:del w:id="1" w:author="Riki Merrick" w:date="2015-09-07T16:32:00Z">
              <w:r w:rsidDel="003512B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Final: </w:t>
            </w:r>
            <w:r>
              <w:rPr>
                <w:rFonts w:eastAsia="Times New Roman"/>
                <w:lang w:val="en-US"/>
              </w:rPr>
              <w:t xml:space="preserve">This version of the composition is complete and verified by an appropriate person and no further work is planned. Any subsequent updates would be on a new version of the composition.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Amended: </w:t>
            </w:r>
            <w:r>
              <w:rPr>
                <w:rFonts w:eastAsia="Times New Roman"/>
                <w:lang w:val="en-US"/>
              </w:rPr>
              <w:t>The composition content or the referenced resources have been modified (edited or added to) subsequent to being released as "final" and the composition is complete and verified by an authorized person</w:t>
            </w:r>
            <w:ins w:id="2" w:author="Riki Merrick" w:date="2015-09-07T17:19:00Z">
              <w:r w:rsidR="00553FCD">
                <w:rPr>
                  <w:rFonts w:eastAsia="Times New Roman"/>
                  <w:lang w:val="en-US"/>
                </w:rPr>
                <w:t>.</w:t>
              </w:r>
            </w:ins>
            <w:del w:id="3"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composition or document was originally </w:t>
            </w:r>
            <w:proofErr w:type="gramStart"/>
            <w:r>
              <w:rPr>
                <w:rFonts w:eastAsia="Times New Roman"/>
                <w:lang w:val="en-US"/>
              </w:rPr>
              <w:t>created/issued</w:t>
            </w:r>
            <w:proofErr w:type="gramEnd"/>
            <w:r>
              <w:rPr>
                <w:rFonts w:eastAsia="Times New Roman"/>
                <w:lang w:val="en-US"/>
              </w:rPr>
              <w:t xml:space="preserve"> in error, and this is an amendment that marks that the entire series should not be considered as valid</w:t>
            </w:r>
            <w:ins w:id="4" w:author="Riki Merrick" w:date="2015-09-07T17:19:00Z">
              <w:r w:rsidR="00553FCD">
                <w:rPr>
                  <w:rFonts w:eastAsia="Times New Roman"/>
                  <w:lang w:val="en-US"/>
                </w:rPr>
                <w:t>.</w:t>
              </w:r>
            </w:ins>
            <w:del w:id="5" w:author="Riki Merrick" w:date="2015-09-07T17:19:00Z">
              <w:r w:rsidDel="00553FCD">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ConceptMapEquivalence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ConceptMapEquivalence (Concept Map Equivalence)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degree of equivalence between concepts</w:t>
            </w:r>
            <w:ins w:id="6" w:author="Riki Merrick" w:date="2015-09-07T17:19:00Z">
              <w:r w:rsidR="00553FCD">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w:t>
            </w:r>
            <w:r>
              <w:rPr>
                <w:rFonts w:eastAsia="Times New Roman"/>
                <w:lang w:val="en-US"/>
              </w:rPr>
              <w:t>The definitions of the concepts mean the same thing (including when structural implications of meaning are considered) (i.e. extensionally identical)</w:t>
            </w:r>
            <w:ins w:id="7" w:author="Riki Merrick" w:date="2015-09-07T17:19:00Z">
              <w:r w:rsidR="00553FCD">
                <w:rPr>
                  <w:rFonts w:eastAsia="Times New Roman"/>
                  <w:lang w:val="en-US"/>
                </w:rPr>
                <w:t>.</w:t>
              </w:r>
            </w:ins>
            <w:del w:id="8"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Equal: </w:t>
            </w:r>
            <w:r>
              <w:rPr>
                <w:rFonts w:eastAsia="Times New Roman"/>
                <w:lang w:val="en-US"/>
              </w:rPr>
              <w:t xml:space="preserve">The definitions of the concepts are exactly the same (i.e. only grammatical differences) and structural implications of meaning are </w:t>
            </w:r>
            <w:del w:id="9" w:author="Riki Merrick" w:date="2015-09-07T16:34:00Z">
              <w:r w:rsidDel="003512BE">
                <w:rPr>
                  <w:rFonts w:eastAsia="Times New Roman"/>
                  <w:lang w:val="en-US"/>
                </w:rPr>
                <w:delText>identifical</w:delText>
              </w:r>
            </w:del>
            <w:ins w:id="10" w:author="Riki Merrick" w:date="2015-09-07T16:34:00Z">
              <w:r w:rsidR="003512BE">
                <w:rPr>
                  <w:rFonts w:eastAsia="Times New Roman"/>
                  <w:lang w:val="en-US"/>
                </w:rPr>
                <w:t>identical</w:t>
              </w:r>
            </w:ins>
            <w:r>
              <w:rPr>
                <w:rFonts w:eastAsia="Times New Roman"/>
                <w:lang w:val="en-US"/>
              </w:rPr>
              <w:t xml:space="preserve"> or irrelevant (i.e. intensionally identical)</w:t>
            </w:r>
            <w:ins w:id="11" w:author="Riki Merrick" w:date="2015-09-07T17:19:00Z">
              <w:r w:rsidR="00553FCD">
                <w:rPr>
                  <w:rFonts w:eastAsia="Times New Roman"/>
                  <w:lang w:val="en-US"/>
                </w:rPr>
                <w:t>.</w:t>
              </w:r>
            </w:ins>
            <w:del w:id="12"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Wider: </w:t>
            </w:r>
            <w:r>
              <w:rPr>
                <w:rFonts w:eastAsia="Times New Roman"/>
                <w:lang w:val="en-US"/>
              </w:rPr>
              <w:t>The target mapping is wider in meaning than the source concept</w:t>
            </w:r>
            <w:ins w:id="13" w:author="Riki Merrick" w:date="2015-09-07T17:19:00Z">
              <w:r w:rsidR="00553FCD">
                <w:rPr>
                  <w:rFonts w:eastAsia="Times New Roman"/>
                  <w:lang w:val="en-US"/>
                </w:rPr>
                <w:t>.</w:t>
              </w:r>
            </w:ins>
            <w:del w:id="14"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Subsumes: </w:t>
            </w:r>
            <w:r>
              <w:rPr>
                <w:rFonts w:eastAsia="Times New Roman"/>
                <w:lang w:val="en-US"/>
              </w:rPr>
              <w:t>The target mapping subsumes the meaning of the source concept (e.g. the source is-a target)</w:t>
            </w:r>
            <w:ins w:id="15" w:author="Riki Merrick" w:date="2015-09-07T17:19:00Z">
              <w:r w:rsidR="00553FCD">
                <w:rPr>
                  <w:rFonts w:eastAsia="Times New Roman"/>
                  <w:lang w:val="en-US"/>
                </w:rPr>
                <w:t>.</w:t>
              </w:r>
            </w:ins>
            <w:del w:id="16"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Narrower: </w:t>
            </w:r>
            <w:r>
              <w:rPr>
                <w:rFonts w:eastAsia="Times New Roman"/>
                <w:lang w:val="en-US"/>
              </w:rPr>
              <w:t xml:space="preserve">The target mapping is narrower in meaning that the source concept. The sense in which the mapping is narrower SHALL be described in the comments in this case, and applications should be careful when </w:t>
            </w:r>
            <w:del w:id="17" w:author="Riki Merrick" w:date="2015-09-07T16:34:00Z">
              <w:r w:rsidDel="003512BE">
                <w:rPr>
                  <w:rFonts w:eastAsia="Times New Roman"/>
                  <w:lang w:val="en-US"/>
                </w:rPr>
                <w:delText>atempting</w:delText>
              </w:r>
            </w:del>
            <w:ins w:id="18" w:author="Riki Merrick" w:date="2015-09-07T16:34:00Z">
              <w:r w:rsidR="003512BE">
                <w:rPr>
                  <w:rFonts w:eastAsia="Times New Roman"/>
                  <w:lang w:val="en-US"/>
                </w:rPr>
                <w:t>attempting</w:t>
              </w:r>
            </w:ins>
            <w:r>
              <w:rPr>
                <w:rFonts w:eastAsia="Times New Roman"/>
                <w:lang w:val="en-US"/>
              </w:rPr>
              <w:t xml:space="preserve"> to use these mappings operationally</w:t>
            </w:r>
            <w:ins w:id="19" w:author="Riki Merrick" w:date="2015-09-07T17:19:00Z">
              <w:r w:rsidR="00553FCD">
                <w:rPr>
                  <w:rFonts w:eastAsia="Times New Roman"/>
                  <w:lang w:val="en-US"/>
                </w:rPr>
                <w:t>.</w:t>
              </w:r>
            </w:ins>
            <w:del w:id="20"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Specializes: </w:t>
            </w:r>
            <w:r>
              <w:rPr>
                <w:rFonts w:eastAsia="Times New Roman"/>
                <w:lang w:val="en-US"/>
              </w:rPr>
              <w:t>The target mapping specializes the meaning of the source concept (e.g. the target is-a source)</w:t>
            </w:r>
            <w:ins w:id="21" w:author="Riki Merrick" w:date="2015-09-07T17:19:00Z">
              <w:r w:rsidR="00553FCD">
                <w:rPr>
                  <w:rFonts w:eastAsia="Times New Roman"/>
                  <w:lang w:val="en-US"/>
                </w:rPr>
                <w:t>.</w:t>
              </w:r>
            </w:ins>
            <w:del w:id="22"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Inexact: </w:t>
            </w:r>
            <w:r>
              <w:rPr>
                <w:rFonts w:eastAsia="Times New Roman"/>
                <w:lang w:val="en-US"/>
              </w:rPr>
              <w:t xml:space="preserve">The target mapping overlaps with the source concept, but both source and target cover additional meaning, or the definitions are imprecise and it is uncertain whether they have the same boundaries to their meaning. The sense in which the mapping is </w:t>
            </w:r>
            <w:commentRangeStart w:id="23"/>
            <w:r>
              <w:rPr>
                <w:rFonts w:eastAsia="Times New Roman"/>
                <w:lang w:val="en-US"/>
              </w:rPr>
              <w:t xml:space="preserve">narrower </w:t>
            </w:r>
            <w:commentRangeEnd w:id="23"/>
            <w:r w:rsidR="003512BE">
              <w:rPr>
                <w:rStyle w:val="CommentReference"/>
              </w:rPr>
              <w:commentReference w:id="23"/>
            </w:r>
            <w:r>
              <w:rPr>
                <w:rFonts w:eastAsia="Times New Roman"/>
                <w:lang w:val="en-US"/>
              </w:rPr>
              <w:t xml:space="preserve">SHALL be described in the comments in this case, and applications should be careful when </w:t>
            </w:r>
            <w:del w:id="24" w:author="Riki Merrick" w:date="2015-09-07T16:34:00Z">
              <w:r w:rsidDel="003512BE">
                <w:rPr>
                  <w:rFonts w:eastAsia="Times New Roman"/>
                  <w:lang w:val="en-US"/>
                </w:rPr>
                <w:delText>atempting</w:delText>
              </w:r>
            </w:del>
            <w:ins w:id="25" w:author="Riki Merrick" w:date="2015-09-07T16:34:00Z">
              <w:r w:rsidR="003512BE">
                <w:rPr>
                  <w:rFonts w:eastAsia="Times New Roman"/>
                  <w:lang w:val="en-US"/>
                </w:rPr>
                <w:t>attempting</w:t>
              </w:r>
            </w:ins>
            <w:r>
              <w:rPr>
                <w:rFonts w:eastAsia="Times New Roman"/>
                <w:lang w:val="en-US"/>
              </w:rPr>
              <w:t xml:space="preserve"> to use these mappings operationally</w:t>
            </w:r>
            <w:ins w:id="26" w:author="Riki Merrick" w:date="2015-09-07T17:19:00Z">
              <w:r w:rsidR="00553FCD">
                <w:rPr>
                  <w:rFonts w:eastAsia="Times New Roman"/>
                  <w:lang w:val="en-US"/>
                </w:rPr>
                <w:t>.</w:t>
              </w:r>
            </w:ins>
            <w:del w:id="27"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Unmatched: </w:t>
            </w:r>
            <w:r>
              <w:rPr>
                <w:rFonts w:eastAsia="Times New Roman"/>
                <w:lang w:val="en-US"/>
              </w:rPr>
              <w:t>There is no match for this concept in the destination concept system</w:t>
            </w:r>
            <w:ins w:id="28" w:author="Riki Merrick" w:date="2015-09-07T17:19:00Z">
              <w:r w:rsidR="00553FCD">
                <w:rPr>
                  <w:rFonts w:eastAsia="Times New Roman"/>
                  <w:lang w:val="en-US"/>
                </w:rPr>
                <w:t>.</w:t>
              </w:r>
            </w:ins>
            <w:del w:id="29"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Disjoint: </w:t>
            </w:r>
            <w:r>
              <w:rPr>
                <w:rFonts w:eastAsia="Times New Roman"/>
                <w:lang w:val="en-US"/>
              </w:rPr>
              <w:t>This is an explicit assertion that there is no mapping between the source and target concept</w:t>
            </w:r>
            <w:ins w:id="30" w:author="Riki Merrick" w:date="2015-09-07T17:19:00Z">
              <w:r w:rsidR="00553FCD">
                <w:rPr>
                  <w:rFonts w:eastAsia="Times New Roman"/>
                  <w:lang w:val="en-US"/>
                </w:rPr>
                <w:t>.</w:t>
              </w:r>
            </w:ins>
            <w:del w:id="31" w:author="Riki Merrick" w:date="2015-09-07T17:19:00Z">
              <w:r w:rsidDel="00553FCD">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ConditionState (Condition State)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Enumeration indicating whether the condition is currently active, inactive, or has resolved</w:t>
            </w:r>
            <w:ins w:id="32" w:author="Riki Merrick" w:date="2015-09-07T17:19:00Z">
              <w:r w:rsidR="00553FCD">
                <w:rPr>
                  <w:rFonts w:eastAsia="Times New Roman"/>
                  <w:lang w:val="en-US"/>
                </w:rPr>
                <w:t>.</w:t>
              </w:r>
            </w:ins>
            <w:r>
              <w:rPr>
                <w:rFonts w:eastAsia="Times New Roman"/>
                <w:lang w:val="en-US"/>
              </w:rPr>
              <w:t xml:space="preserve"> </w:t>
            </w:r>
            <w:commentRangeStart w:id="33"/>
            <w:r>
              <w:rPr>
                <w:rFonts w:eastAsia="Times New Roman"/>
                <w:lang w:val="en-US"/>
              </w:rPr>
              <w:t>active| inactive| resolved</w:t>
            </w:r>
            <w:commentRangeEnd w:id="33"/>
            <w:r w:rsidR="003512BE">
              <w:rPr>
                <w:rStyle w:val="CommentReference"/>
              </w:rPr>
              <w:commentReference w:id="33"/>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The condition is active</w:t>
            </w:r>
            <w:ins w:id="34" w:author="Riki Merrick" w:date="2015-09-07T17:19:00Z">
              <w:r w:rsidR="00553FCD">
                <w:rPr>
                  <w:rFonts w:eastAsia="Times New Roman"/>
                  <w:lang w:val="en-US"/>
                </w:rPr>
                <w:t>.</w:t>
              </w:r>
            </w:ins>
            <w:del w:id="35"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The condition inactive but not resolved</w:t>
            </w:r>
            <w:ins w:id="36" w:author="Riki Merrick" w:date="2015-09-07T17:19:00Z">
              <w:r w:rsidR="00553FCD">
                <w:rPr>
                  <w:rFonts w:eastAsia="Times New Roman"/>
                  <w:lang w:val="en-US"/>
                </w:rPr>
                <w:t>.</w:t>
              </w:r>
            </w:ins>
            <w:del w:id="37"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Resolved: </w:t>
            </w:r>
            <w:r>
              <w:rPr>
                <w:rFonts w:eastAsia="Times New Roman"/>
                <w:lang w:val="en-US"/>
              </w:rPr>
              <w:t>The condition is resolved</w:t>
            </w:r>
            <w:ins w:id="38" w:author="Riki Merrick" w:date="2015-09-07T17:19:00Z">
              <w:r w:rsidR="00553FCD">
                <w:rPr>
                  <w:rFonts w:eastAsia="Times New Roman"/>
                  <w:lang w:val="en-US"/>
                </w:rPr>
                <w:t>.</w:t>
              </w:r>
            </w:ins>
            <w:del w:id="39" w:author="Riki Merrick" w:date="2015-09-07T17:19:00Z">
              <w:r w:rsidDel="00553FCD">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ConditionVerificationStatus (Condition Verification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3512BE">
            <w:pPr>
              <w:rPr>
                <w:rFonts w:eastAsia="Times New Roman"/>
                <w:lang w:val="en-US"/>
              </w:rPr>
            </w:pPr>
            <w:r>
              <w:rPr>
                <w:rFonts w:eastAsia="Times New Roman"/>
                <w:lang w:val="en-US"/>
              </w:rPr>
              <w:t xml:space="preserve">The verification status to support or decline the clinical status of the </w:t>
            </w:r>
            <w:del w:id="40" w:author="Riki Merrick" w:date="2015-09-07T16:37:00Z">
              <w:r w:rsidDel="003512BE">
                <w:rPr>
                  <w:rFonts w:eastAsia="Times New Roman"/>
                  <w:lang w:val="en-US"/>
                </w:rPr>
                <w:delText xml:space="preserve">Condition </w:delText>
              </w:r>
            </w:del>
            <w:ins w:id="41" w:author="Riki Merrick" w:date="2015-09-07T16:37:00Z">
              <w:r w:rsidR="003512BE">
                <w:rPr>
                  <w:rFonts w:eastAsia="Times New Roman"/>
                  <w:lang w:val="en-US"/>
                </w:rPr>
                <w:t xml:space="preserve">condition </w:t>
              </w:r>
            </w:ins>
            <w:r>
              <w:rPr>
                <w:rFonts w:eastAsia="Times New Roman"/>
                <w:lang w:val="en-US"/>
              </w:rPr>
              <w:t>or diagnosis.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Provisional: </w:t>
            </w:r>
            <w:r>
              <w:rPr>
                <w:rFonts w:eastAsia="Times New Roman"/>
                <w:lang w:val="en-US"/>
              </w:rPr>
              <w:t>This is a tentative diagnosis - still a candidate that is under consideration</w:t>
            </w:r>
            <w:ins w:id="42" w:author="Riki Merrick" w:date="2015-09-07T17:20:00Z">
              <w:r w:rsidR="00D54607">
                <w:rPr>
                  <w:rFonts w:eastAsia="Times New Roman"/>
                  <w:lang w:val="en-US"/>
                </w:rPr>
                <w:t>.</w:t>
              </w:r>
            </w:ins>
            <w:del w:id="43" w:author="Riki Merrick" w:date="2015-09-07T17:19: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Differential: </w:t>
            </w:r>
            <w:r>
              <w:rPr>
                <w:rFonts w:eastAsia="Times New Roman"/>
                <w:lang w:val="en-US"/>
              </w:rPr>
              <w:t>One of a set of potential (and typically mutually exclusive) diagnosis asserted to further guide the diagnostic process and preliminary treatment</w:t>
            </w:r>
            <w:ins w:id="44" w:author="Riki Merrick" w:date="2015-09-07T17:20:00Z">
              <w:r w:rsidR="00D54607">
                <w:rPr>
                  <w:rFonts w:eastAsia="Times New Roman"/>
                  <w:lang w:val="en-US"/>
                </w:rPr>
                <w:t>.</w:t>
              </w:r>
            </w:ins>
            <w:del w:id="45"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Confirmed: </w:t>
            </w:r>
            <w:r>
              <w:rPr>
                <w:rFonts w:eastAsia="Times New Roman"/>
                <w:lang w:val="en-US"/>
              </w:rPr>
              <w:t>There is sufficient diagnostic and/or clinical evidence to treat this as a confirmed condition</w:t>
            </w:r>
            <w:ins w:id="46" w:author="Riki Merrick" w:date="2015-09-07T17:20:00Z">
              <w:r w:rsidR="00D54607">
                <w:rPr>
                  <w:rFonts w:eastAsia="Times New Roman"/>
                  <w:lang w:val="en-US"/>
                </w:rPr>
                <w:t>.</w:t>
              </w:r>
            </w:ins>
            <w:del w:id="47"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Refuted: </w:t>
            </w:r>
            <w:r>
              <w:rPr>
                <w:rFonts w:eastAsia="Times New Roman"/>
                <w:lang w:val="en-US"/>
              </w:rPr>
              <w:t>This condition has been ruled out by diagnostic and clinical evidence</w:t>
            </w:r>
            <w:ins w:id="48" w:author="Riki Merrick" w:date="2015-09-07T17:20:00Z">
              <w:r w:rsidR="00D54607">
                <w:rPr>
                  <w:rFonts w:eastAsia="Times New Roman"/>
                  <w:lang w:val="en-US"/>
                </w:rPr>
                <w:t>.</w:t>
              </w:r>
            </w:ins>
            <w:del w:id="49"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3512BE">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w:t>
            </w:r>
            <w:del w:id="50" w:author="Riki Merrick" w:date="2015-09-07T16:38:00Z">
              <w:r w:rsidDel="003512BE">
                <w:rPr>
                  <w:rFonts w:eastAsia="Times New Roman"/>
                  <w:lang w:val="en-US"/>
                </w:rPr>
                <w:delText xml:space="preserve">Is </w:delText>
              </w:r>
            </w:del>
            <w:ins w:id="51" w:author="Riki Merrick" w:date="2015-09-07T16:38:00Z">
              <w:r w:rsidR="003512BE">
                <w:rPr>
                  <w:rFonts w:eastAsia="Times New Roman"/>
                  <w:lang w:val="en-US"/>
                </w:rPr>
                <w:t xml:space="preserve">is </w:t>
              </w:r>
            </w:ins>
            <w:r>
              <w:rPr>
                <w:rFonts w:eastAsia="Times New Roman"/>
                <w:lang w:val="en-US"/>
              </w:rPr>
              <w:t>not valid</w:t>
            </w:r>
            <w:ins w:id="52" w:author="Riki Merrick" w:date="2015-09-07T17:20:00Z">
              <w:r w:rsidR="00D54607">
                <w:rPr>
                  <w:rFonts w:eastAsia="Times New Roman"/>
                  <w:lang w:val="en-US"/>
                </w:rPr>
                <w:t>.</w:t>
              </w:r>
            </w:ins>
            <w:del w:id="53"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The condition status is unknown. Note that "unknown" is a value of last resort and every attempt should be made to provide a meaningful value other than "unknown"</w:t>
            </w:r>
            <w:ins w:id="54" w:author="Riki Merrick" w:date="2015-09-07T17:20:00Z">
              <w:r w:rsidR="00D54607">
                <w:rPr>
                  <w:rFonts w:eastAsia="Times New Roman"/>
                  <w:lang w:val="en-US"/>
                </w:rPr>
                <w:t>.</w:t>
              </w:r>
            </w:ins>
            <w:del w:id="55"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ConditionalDeleteStatus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ConditionalDeleteStatus (Conditional Delete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that indicates how the server supports conditional delete</w:t>
            </w:r>
            <w:ins w:id="56" w:author="Riki Merrick" w:date="2015-09-07T17:20:00Z">
              <w:r w:rsidR="00D54607">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Not Supported: </w:t>
            </w:r>
            <w:r>
              <w:rPr>
                <w:rFonts w:eastAsia="Times New Roman"/>
                <w:lang w:val="en-US"/>
              </w:rPr>
              <w:t>No support for conditional deletes</w:t>
            </w:r>
            <w:ins w:id="57" w:author="Riki Merrick" w:date="2015-09-07T17:20:00Z">
              <w:r w:rsidR="00D54607">
                <w:rPr>
                  <w:rFonts w:eastAsia="Times New Roman"/>
                  <w:lang w:val="en-US"/>
                </w:rPr>
                <w:t>.</w:t>
              </w:r>
            </w:ins>
            <w:del w:id="58"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Deletes Supported: </w:t>
            </w:r>
            <w:r>
              <w:rPr>
                <w:rFonts w:eastAsia="Times New Roman"/>
                <w:lang w:val="en-US"/>
              </w:rPr>
              <w:t>Conditional deletes are supported, but only single resources at a time</w:t>
            </w:r>
            <w:ins w:id="59" w:author="Riki Merrick" w:date="2015-09-07T17:20:00Z">
              <w:r w:rsidR="00D54607">
                <w:rPr>
                  <w:rFonts w:eastAsia="Times New Roman"/>
                  <w:lang w:val="en-US"/>
                </w:rPr>
                <w:t>.</w:t>
              </w:r>
            </w:ins>
            <w:del w:id="60"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Deletes Supported: </w:t>
            </w:r>
            <w:r>
              <w:rPr>
                <w:rFonts w:eastAsia="Times New Roman"/>
                <w:lang w:val="en-US"/>
              </w:rPr>
              <w:t>Conditional deletes are supported, and multiple resources can be deleted in a single interaction</w:t>
            </w:r>
            <w:ins w:id="61" w:author="Riki Merrick" w:date="2015-09-07T17:20:00Z">
              <w:r w:rsidR="00D54607">
                <w:rPr>
                  <w:rFonts w:eastAsia="Times New Roman"/>
                  <w:lang w:val="en-US"/>
                </w:rPr>
                <w:t>.</w:t>
              </w:r>
            </w:ins>
            <w:del w:id="62"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ConformanceEventMode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35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ConformanceEventMode (Conformance Event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mode of a message conformance statement</w:t>
            </w:r>
            <w:ins w:id="63" w:author="Riki Merrick" w:date="2015-09-07T17:20:00Z">
              <w:r w:rsidR="00D54607">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Sender: </w:t>
            </w:r>
            <w:r>
              <w:rPr>
                <w:rFonts w:eastAsia="Times New Roman"/>
                <w:lang w:val="en-US"/>
              </w:rPr>
              <w:t>The application sends requests and receives responses</w:t>
            </w:r>
            <w:ins w:id="64" w:author="Riki Merrick" w:date="2015-09-07T17:20:00Z">
              <w:r w:rsidR="00D54607">
                <w:rPr>
                  <w:rFonts w:eastAsia="Times New Roman"/>
                  <w:lang w:val="en-US"/>
                </w:rPr>
                <w:t>.</w:t>
              </w:r>
            </w:ins>
            <w:del w:id="65"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Receiver: </w:t>
            </w:r>
            <w:r>
              <w:rPr>
                <w:rFonts w:eastAsia="Times New Roman"/>
                <w:lang w:val="en-US"/>
              </w:rPr>
              <w:t>The application receives requests and sends responses</w:t>
            </w:r>
            <w:ins w:id="66" w:author="Riki Merrick" w:date="2015-09-07T17:20:00Z">
              <w:r w:rsidR="00D54607">
                <w:rPr>
                  <w:rFonts w:eastAsia="Times New Roman"/>
                  <w:lang w:val="en-US"/>
                </w:rPr>
                <w:t>.</w:t>
              </w:r>
            </w:ins>
            <w:del w:id="67"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ConformanceExpectation (Conformance Expectation)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Indicates the degree of adherence to a specified behavior or capability expected in order for a system to be deemed conformant with a specification</w:t>
            </w:r>
            <w:ins w:id="68" w:author="Riki Merrick" w:date="2015-09-07T17:20:00Z">
              <w:r w:rsidR="00D54607">
                <w:rPr>
                  <w:rFonts w:eastAsia="Times New Roman"/>
                  <w:lang w:val="en-US"/>
                </w:rPr>
                <w:t>.</w:t>
              </w:r>
            </w:ins>
            <w:del w:id="69"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commentRangeStart w:id="70"/>
            <w:r>
              <w:rPr>
                <w:rFonts w:eastAsia="Times New Roman"/>
                <w:b/>
                <w:bCs/>
                <w:lang w:val="en-US"/>
              </w:rPr>
              <w:t xml:space="preserve">S H </w:t>
            </w:r>
            <w:proofErr w:type="gramStart"/>
            <w:r>
              <w:rPr>
                <w:rFonts w:eastAsia="Times New Roman"/>
                <w:b/>
                <w:bCs/>
                <w:lang w:val="en-US"/>
              </w:rPr>
              <w:t>A</w:t>
            </w:r>
            <w:proofErr w:type="gramEnd"/>
            <w:r>
              <w:rPr>
                <w:rFonts w:eastAsia="Times New Roman"/>
                <w:b/>
                <w:bCs/>
                <w:lang w:val="en-US"/>
              </w:rPr>
              <w:t xml:space="preserve"> L L</w:t>
            </w:r>
            <w:commentRangeEnd w:id="70"/>
            <w:r w:rsidR="003512BE">
              <w:rPr>
                <w:rStyle w:val="CommentReference"/>
              </w:rPr>
              <w:commentReference w:id="70"/>
            </w:r>
            <w:r>
              <w:rPr>
                <w:rFonts w:eastAsia="Times New Roman"/>
                <w:b/>
                <w:bCs/>
                <w:lang w:val="en-US"/>
              </w:rPr>
              <w:t xml:space="preserve">: </w:t>
            </w:r>
            <w:r>
              <w:rPr>
                <w:rFonts w:eastAsia="Times New Roman"/>
                <w:lang w:val="en-US"/>
              </w:rPr>
              <w:t>Support for the specified capability is required to be considered conformant</w:t>
            </w:r>
            <w:ins w:id="71" w:author="Riki Merrick" w:date="2015-09-07T17:20:00Z">
              <w:r w:rsidR="00D54607">
                <w:rPr>
                  <w:rFonts w:eastAsia="Times New Roman"/>
                  <w:lang w:val="en-US"/>
                </w:rPr>
                <w:t>.</w:t>
              </w:r>
            </w:ins>
            <w:del w:id="72"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 H O U L D: </w:t>
            </w:r>
            <w:r>
              <w:rPr>
                <w:rFonts w:eastAsia="Times New Roman"/>
                <w:lang w:val="en-US"/>
              </w:rPr>
              <w:t>Support for the specified capability is strongly encouraged and failure to support it should only occur after careful consideration</w:t>
            </w:r>
            <w:ins w:id="73" w:author="Riki Merrick" w:date="2015-09-07T17:20:00Z">
              <w:r w:rsidR="00D54607">
                <w:rPr>
                  <w:rFonts w:eastAsia="Times New Roman"/>
                  <w:lang w:val="en-US"/>
                </w:rPr>
                <w:t>.</w:t>
              </w:r>
            </w:ins>
            <w:del w:id="74"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 A Y: </w:t>
            </w:r>
            <w:r>
              <w:rPr>
                <w:rFonts w:eastAsia="Times New Roman"/>
                <w:lang w:val="en-US"/>
              </w:rPr>
              <w:t>Support for the specified capability is not necessary to be considered conformant and the requirement should be considered strictly optional</w:t>
            </w:r>
            <w:ins w:id="75" w:author="Riki Merrick" w:date="2015-09-07T17:20:00Z">
              <w:r w:rsidR="00D54607">
                <w:rPr>
                  <w:rFonts w:eastAsia="Times New Roman"/>
                  <w:lang w:val="en-US"/>
                </w:rPr>
                <w:t>.</w:t>
              </w:r>
            </w:ins>
            <w:del w:id="76"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 H O U L D N O T: </w:t>
            </w:r>
            <w:r>
              <w:rPr>
                <w:rFonts w:eastAsia="Times New Roman"/>
                <w:lang w:val="en-US"/>
              </w:rPr>
              <w:t>Support for the specified capability is strongly discouraged and should occur only after careful consideration</w:t>
            </w:r>
            <w:ins w:id="77" w:author="Riki Merrick" w:date="2015-09-07T17:20:00Z">
              <w:r w:rsidR="00D54607">
                <w:rPr>
                  <w:rFonts w:eastAsia="Times New Roman"/>
                  <w:lang w:val="en-US"/>
                </w:rPr>
                <w:t>.</w:t>
              </w:r>
            </w:ins>
            <w:del w:id="78"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ConformanceResourceStatus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ConformanceResourceStatus (Conformance Resource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lifecycle status of a Value Set or Concept Map</w:t>
            </w:r>
            <w:ins w:id="79" w:author="Riki Merrick" w:date="2015-09-07T17:20:00Z">
              <w:r w:rsidR="00D54607">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This resource is still under development</w:t>
            </w:r>
            <w:ins w:id="80" w:author="Riki Merrick" w:date="2015-09-07T17:20:00Z">
              <w:r w:rsidR="00D54607">
                <w:rPr>
                  <w:rFonts w:eastAsia="Times New Roman"/>
                  <w:lang w:val="en-US"/>
                </w:rPr>
                <w:t>.</w:t>
              </w:r>
            </w:ins>
            <w:del w:id="81"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This resource is ready for normal use</w:t>
            </w:r>
            <w:ins w:id="82" w:author="Riki Merrick" w:date="2015-09-07T17:20:00Z">
              <w:r w:rsidR="00D54607">
                <w:rPr>
                  <w:rFonts w:eastAsia="Times New Roman"/>
                  <w:lang w:val="en-US"/>
                </w:rPr>
                <w:t>.</w:t>
              </w:r>
            </w:ins>
            <w:del w:id="83"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Retired: </w:t>
            </w:r>
            <w:r>
              <w:rPr>
                <w:rFonts w:eastAsia="Times New Roman"/>
                <w:lang w:val="en-US"/>
              </w:rPr>
              <w:t>This resource has been withdrawn or superseded and should no longer be used</w:t>
            </w:r>
            <w:ins w:id="84" w:author="Riki Merrick" w:date="2015-09-07T17:21:00Z">
              <w:r w:rsidR="00D54607">
                <w:rPr>
                  <w:rFonts w:eastAsia="Times New Roman"/>
                  <w:lang w:val="en-US"/>
                </w:rPr>
                <w:t>.</w:t>
              </w:r>
            </w:ins>
            <w:del w:id="85"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ConformanceStatementKind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ConformanceStatementKind (Conformance Statement Kind)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a conformance statement is intended to be used</w:t>
            </w:r>
            <w:ins w:id="86" w:author="Riki Merrick" w:date="2015-09-07T17:21:00Z">
              <w:r w:rsidR="00D54607">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Instance: </w:t>
            </w:r>
            <w:r>
              <w:rPr>
                <w:rFonts w:eastAsia="Times New Roman"/>
                <w:lang w:val="en-US"/>
              </w:rPr>
              <w:t>The Conformance instance represents the present capabilities of a specific system instance. This is the kind returned by OPTIONS for a FHIR server end-point</w:t>
            </w:r>
            <w:ins w:id="87" w:author="Riki Merrick" w:date="2015-09-07T17:21:00Z">
              <w:r w:rsidR="00D54607">
                <w:rPr>
                  <w:rFonts w:eastAsia="Times New Roman"/>
                  <w:lang w:val="en-US"/>
                </w:rPr>
                <w:t>.</w:t>
              </w:r>
            </w:ins>
            <w:del w:id="88" w:author="Riki Merrick" w:date="2015-09-07T17:21: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Capability: </w:t>
            </w:r>
            <w:r>
              <w:rPr>
                <w:rFonts w:eastAsia="Times New Roman"/>
                <w:lang w:val="en-US"/>
              </w:rPr>
              <w:t xml:space="preserve">The Conformance instance represents the capabilities of a system or piece of software, independent of a particular installation.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Requirements: </w:t>
            </w:r>
            <w:r>
              <w:rPr>
                <w:rFonts w:eastAsia="Times New Roman"/>
                <w:lang w:val="en-US"/>
              </w:rPr>
              <w:t>The Conformance instance represents a set of requirements for other systems to meet. E.g. as part of an implementation guide or 'request for proposal'</w:t>
            </w:r>
            <w:ins w:id="89" w:author="Riki Merrick" w:date="2015-09-07T17:21:00Z">
              <w:r w:rsidR="00D54607">
                <w:rPr>
                  <w:rFonts w:eastAsia="Times New Roman"/>
                  <w:lang w:val="en-US"/>
                </w:rPr>
                <w:t>.</w:t>
              </w:r>
            </w:ins>
            <w:del w:id="90" w:author="Riki Merrick" w:date="2015-09-07T17:21: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ConstraintSeverity (Constraint Severity)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91"/>
            <w:r>
              <w:rPr>
                <w:rFonts w:eastAsia="Times New Roman"/>
                <w:lang w:val="en-US"/>
              </w:rPr>
              <w:t>SHALL applications comply with this constraint?</w:t>
            </w:r>
            <w:commentRangeEnd w:id="91"/>
            <w:r w:rsidR="003512BE">
              <w:rPr>
                <w:rStyle w:val="CommentReference"/>
              </w:rPr>
              <w:commentReference w:id="91"/>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If the constraint is violated, the resource is not conformant</w:t>
            </w:r>
            <w:ins w:id="92" w:author="Riki Merrick" w:date="2015-09-07T17:21:00Z">
              <w:r w:rsidR="00D54607">
                <w:rPr>
                  <w:rFonts w:eastAsia="Times New Roman"/>
                  <w:lang w:val="en-US"/>
                </w:rPr>
                <w:t>.</w:t>
              </w:r>
            </w:ins>
            <w:del w:id="93" w:author="Riki Merrick" w:date="2015-09-07T17:21: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Warning: </w:t>
            </w:r>
            <w:r>
              <w:rPr>
                <w:rFonts w:eastAsia="Times New Roman"/>
                <w:lang w:val="en-US"/>
              </w:rPr>
              <w:t xml:space="preserve">If the constraint is violated, the resource is conformant, but it is not necessarily following best practice. </w:t>
            </w:r>
          </w:p>
        </w:tc>
      </w:tr>
    </w:tbl>
    <w:p w:rsidR="004049E5" w:rsidRDefault="005B11EB">
      <w:pPr>
        <w:pStyle w:val="Heading2"/>
        <w:divId w:val="1375348270"/>
        <w:rPr>
          <w:rFonts w:eastAsia="Times New Roman"/>
          <w:lang w:val="en-US"/>
        </w:rPr>
      </w:pPr>
      <w:r>
        <w:rPr>
          <w:rFonts w:eastAsia="Times New Roman"/>
          <w:lang w:val="en-US"/>
        </w:rPr>
        <w:t>ValueSet: ContactPointSystem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ContactPointSystem (Contact Point System)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Telecommunications form for contact point</w:t>
            </w:r>
            <w:ins w:id="94" w:author="Riki Merrick" w:date="2015-09-07T17:21:00Z">
              <w:r w:rsidR="00D54607">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Phone: </w:t>
            </w:r>
            <w:r>
              <w:rPr>
                <w:rFonts w:eastAsia="Times New Roman"/>
                <w:lang w:val="en-US"/>
              </w:rPr>
              <w:t xml:space="preserve">The value is a telephone number used for voice calls. Use of full international numbers starting with + is recommended to enable automatic dialing support but not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D54607">
            <w:pPr>
              <w:rPr>
                <w:rFonts w:eastAsia="Times New Roman"/>
                <w:lang w:val="en-US"/>
              </w:rPr>
            </w:pPr>
            <w:r>
              <w:rPr>
                <w:rFonts w:eastAsia="Times New Roman"/>
                <w:b/>
                <w:bCs/>
                <w:lang w:val="en-US"/>
              </w:rPr>
              <w:t xml:space="preserve">Fax: </w:t>
            </w:r>
            <w:r>
              <w:rPr>
                <w:rFonts w:eastAsia="Times New Roman"/>
                <w:lang w:val="en-US"/>
              </w:rPr>
              <w:t>The value is a fax machine. Use of full international numbers starting with + is recommended to enable automatic dialing support but not required.</w:t>
            </w:r>
            <w:del w:id="95" w:author="Riki Merrick" w:date="2015-09-07T16:45:00Z">
              <w:r w:rsidDel="003512B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w:t>
            </w:r>
            <w:r>
              <w:rPr>
                <w:rFonts w:eastAsia="Times New Roman"/>
                <w:lang w:val="en-US"/>
              </w:rPr>
              <w:t>The value is an email address</w:t>
            </w:r>
            <w:ins w:id="96" w:author="Riki Merrick" w:date="2015-09-07T17:21:00Z">
              <w:r w:rsidR="00D54607">
                <w:rPr>
                  <w:rFonts w:eastAsia="Times New Roman"/>
                  <w:lang w:val="en-US"/>
                </w:rPr>
                <w:t>.</w:t>
              </w:r>
            </w:ins>
            <w:del w:id="97" w:author="Riki Merrick" w:date="2015-09-07T17:21: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Pager: </w:t>
            </w:r>
            <w:r>
              <w:rPr>
                <w:rFonts w:eastAsia="Times New Roman"/>
                <w:lang w:val="en-US"/>
              </w:rPr>
              <w:t>The value is a pager number. These may be local pager numbers that are only usable on a particular pager system</w:t>
            </w:r>
            <w:ins w:id="98" w:author="Riki Merrick" w:date="2015-09-07T17:21:00Z">
              <w:r w:rsidR="00D54607">
                <w:rPr>
                  <w:rFonts w:eastAsia="Times New Roman"/>
                  <w:lang w:val="en-US"/>
                </w:rPr>
                <w:t>.</w:t>
              </w:r>
            </w:ins>
            <w:del w:id="99" w:author="Riki Merrick" w:date="2015-09-07T17:21: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URL: </w:t>
            </w:r>
            <w:r>
              <w:rPr>
                <w:rFonts w:eastAsia="Times New Roman"/>
                <w:lang w:val="en-US"/>
              </w:rPr>
              <w:t>A contact that is not a phone, fax, or email address. The format of the value SHOULD be a URL. This is intended for various personal contacts including blogs, Twitter, Facebook, etc. Do not use for email addresses. If this is not a URL, then it will require human interpretation</w:t>
            </w:r>
            <w:ins w:id="100" w:author="Riki Merrick" w:date="2015-09-07T17:21:00Z">
              <w:r w:rsidR="00D54607">
                <w:rPr>
                  <w:rFonts w:eastAsia="Times New Roman"/>
                  <w:lang w:val="en-US"/>
                </w:rPr>
                <w:t>.</w:t>
              </w:r>
            </w:ins>
            <w:del w:id="101" w:author="Riki Merrick" w:date="2015-09-07T17:21: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ContactPointUse (Contact Point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Use of contact point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Home: </w:t>
            </w:r>
            <w:r>
              <w:rPr>
                <w:rFonts w:eastAsia="Times New Roman"/>
                <w:lang w:val="en-US"/>
              </w:rPr>
              <w:t>A communication contact point at a home; attempted contacts for business purposes might intrude privacy and chances are one will contact family or other household members instead of the person one wishes to call. Typically used with urgent cases, or if no other contacts are available</w:t>
            </w:r>
            <w:del w:id="102" w:author="Riki Merrick" w:date="2015-09-07T16:45:00Z">
              <w:r w:rsidDel="003512B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 </w:t>
            </w:r>
            <w:r>
              <w:rPr>
                <w:rFonts w:eastAsia="Times New Roman"/>
                <w:lang w:val="en-US"/>
              </w:rPr>
              <w:t>An office contact point. First choice for business related contacts during business hours</w:t>
            </w:r>
            <w:del w:id="103" w:author="Riki Merrick" w:date="2015-09-07T16:45:00Z">
              <w:r w:rsidDel="003512B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 </w:t>
            </w:r>
            <w:r>
              <w:rPr>
                <w:rFonts w:eastAsia="Times New Roman"/>
                <w:lang w:val="en-US"/>
              </w:rPr>
              <w:t>A temporary contact point. The period can provide more detailed information</w:t>
            </w:r>
            <w:del w:id="104" w:author="Riki Merrick" w:date="2015-09-07T16:46:00Z">
              <w:r w:rsidDel="003512B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Old: </w:t>
            </w:r>
            <w:r>
              <w:rPr>
                <w:rFonts w:eastAsia="Times New Roman"/>
                <w:lang w:val="en-US"/>
              </w:rPr>
              <w:t xml:space="preserve">This contact point is no longer in use (or was never correct, but retained for records)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Mobile: </w:t>
            </w:r>
            <w:r>
              <w:rPr>
                <w:rFonts w:eastAsia="Times New Roman"/>
                <w:lang w:val="en-US"/>
              </w:rPr>
              <w:t xml:space="preserve">A telecommunication device that moves and stays with its owner. May have characteristics of all other use codes, suitable for urgent matters, not the first choice for routine business </w:t>
            </w:r>
          </w:p>
        </w:tc>
      </w:tr>
    </w:tbl>
    <w:p w:rsidR="004049E5" w:rsidRDefault="005B11EB">
      <w:pPr>
        <w:pStyle w:val="Heading2"/>
        <w:divId w:val="1375348270"/>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ContentType (Content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content or mime type. The content type or mime type to be specified in Accept or Content-Type header.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xml: </w:t>
            </w:r>
            <w:r>
              <w:rPr>
                <w:rFonts w:eastAsia="Times New Roman"/>
                <w:lang w:val="en-US"/>
              </w:rPr>
              <w:t xml:space="preserve">XML content-type corresponding to the application/xml+fhir mime-type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json: </w:t>
            </w:r>
            <w:r>
              <w:rPr>
                <w:rFonts w:eastAsia="Times New Roman"/>
                <w:lang w:val="en-US"/>
              </w:rPr>
              <w:t xml:space="preserve">JSON content-type corresponding to the application/json+fhir mime-type </w:t>
            </w:r>
          </w:p>
        </w:tc>
      </w:tr>
    </w:tbl>
    <w:p w:rsidR="004049E5" w:rsidRDefault="005B11EB">
      <w:pPr>
        <w:pStyle w:val="Heading2"/>
        <w:divId w:val="1375348270"/>
        <w:rPr>
          <w:rFonts w:eastAsia="Times New Roman"/>
          <w:lang w:val="en-US"/>
        </w:rPr>
      </w:pPr>
      <w:r>
        <w:rPr>
          <w:rFonts w:eastAsia="Times New Roman"/>
          <w:lang w:val="en-US"/>
        </w:rPr>
        <w:lastRenderedPageBreak/>
        <w:t>ValueSet: DataAbsentReason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DataAbsentReason (Data Absent Reason)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Used to specify why the normally expected content of the data element is missing</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 xml:space="preserve">The value is not known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Asked: </w:t>
            </w:r>
            <w:r>
              <w:rPr>
                <w:rFonts w:eastAsia="Times New Roman"/>
                <w:lang w:val="en-US"/>
              </w:rPr>
              <w:t xml:space="preserve">The source human does not know the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 </w:t>
            </w:r>
            <w:r>
              <w:rPr>
                <w:rFonts w:eastAsia="Times New Roman"/>
                <w:lang w:val="en-US"/>
              </w:rPr>
              <w:t xml:space="preserve">There is reason to expect (from the workflow) that the value may become known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Asked: </w:t>
            </w:r>
            <w:r>
              <w:rPr>
                <w:rFonts w:eastAsia="Times New Roman"/>
                <w:lang w:val="en-US"/>
              </w:rPr>
              <w:t xml:space="preserve">The workflow didn't lead to this value being known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Masked: </w:t>
            </w:r>
            <w:r>
              <w:rPr>
                <w:rFonts w:eastAsia="Times New Roman"/>
                <w:lang w:val="en-US"/>
              </w:rPr>
              <w:t xml:space="preserve">The information is not available due to security, privacy or related reasons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Unsupported: </w:t>
            </w:r>
            <w:r>
              <w:rPr>
                <w:rFonts w:eastAsia="Times New Roman"/>
                <w:lang w:val="en-US"/>
              </w:rPr>
              <w:t xml:space="preserve">The source system wasn't capable of supporting this element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 Text: </w:t>
            </w:r>
            <w:r>
              <w:rPr>
                <w:rFonts w:eastAsia="Times New Roman"/>
                <w:lang w:val="en-US"/>
              </w:rPr>
              <w:t xml:space="preserve">The content of the data is represented in the resource narrative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 xml:space="preserve">Some system or workflow process error means that the information is not available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 Number: </w:t>
            </w:r>
            <w:r>
              <w:rPr>
                <w:rFonts w:eastAsia="Times New Roman"/>
                <w:lang w:val="en-US"/>
              </w:rPr>
              <w:t xml:space="preserve">NaN, standing for not a number, is a numeric data type value representing an undefined or unrepresentable value </w:t>
            </w:r>
          </w:p>
        </w:tc>
      </w:tr>
    </w:tbl>
    <w:p w:rsidR="004049E5" w:rsidRDefault="005B11EB">
      <w:pPr>
        <w:pStyle w:val="Heading2"/>
        <w:divId w:val="1375348270"/>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DataElementStringency (Data Element Stringency)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the degree of precision of the data element definition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Comparable: </w:t>
            </w:r>
            <w:r>
              <w:rPr>
                <w:rFonts w:eastAsia="Times New Roman"/>
                <w:lang w:val="en-US"/>
              </w:rPr>
              <w:t xml:space="preserve">The data element is sufficiently well-constrained that multiple pieces of data captured according to the constraints of the data element will be comparable (though in some cases, a degree of automated conversion/normalization may be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Fully Specified: </w:t>
            </w:r>
            <w:r>
              <w:rPr>
                <w:rFonts w:eastAsia="Times New Roman"/>
                <w:lang w:val="en-US"/>
              </w:rPr>
              <w:t xml:space="preserve">The data element is fully specified down to a single value set, single unit of measure, single data type, etc. Multiple pieces of data associated with this data element are fully </w:t>
            </w:r>
            <w:del w:id="105" w:author="Riki Merrick" w:date="2015-09-07T16:48:00Z">
              <w:r w:rsidDel="0041126C">
                <w:rPr>
                  <w:rFonts w:eastAsia="Times New Roman"/>
                  <w:lang w:val="en-US"/>
                </w:rPr>
                <w:delText>compareable</w:delText>
              </w:r>
            </w:del>
            <w:ins w:id="106" w:author="Riki Merrick" w:date="2015-09-07T16:48:00Z">
              <w:r w:rsidR="0041126C">
                <w:rPr>
                  <w:rFonts w:eastAsia="Times New Roman"/>
                  <w:lang w:val="en-US"/>
                </w:rPr>
                <w:t>comparable</w:t>
              </w:r>
            </w:ins>
            <w:ins w:id="107" w:author="Riki Merrick" w:date="2015-09-07T20:32:00Z">
              <w:r w:rsidR="008C0A21">
                <w:rPr>
                  <w:rFonts w:eastAsia="Times New Roman"/>
                  <w:lang w:val="en-US"/>
                </w:rPr>
                <w:t>.</w:t>
              </w:r>
            </w:ins>
            <w:del w:id="108" w:author="Riki Merrick" w:date="2015-09-07T20:32:00Z">
              <w:r w:rsidDel="008C0A21">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w:t>
            </w:r>
            <w:r>
              <w:rPr>
                <w:rFonts w:eastAsia="Times New Roman"/>
                <w:lang w:val="en-US"/>
              </w:rPr>
              <w:t>The data element allows multiple units of measure having equivalent meaning. E.g. "cc" (cubic centimeter) and "mL"</w:t>
            </w:r>
            <w:ins w:id="109" w:author="Riki Merrick" w:date="2015-09-07T16:48:00Z">
              <w:r w:rsidR="0041126C">
                <w:rPr>
                  <w:rFonts w:eastAsia="Times New Roman"/>
                  <w:lang w:val="en-US"/>
                </w:rPr>
                <w:t xml:space="preserve"> (milliliter)</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41126C">
            <w:pPr>
              <w:rPr>
                <w:rFonts w:eastAsia="Times New Roman"/>
                <w:lang w:val="en-US"/>
              </w:rPr>
            </w:pPr>
            <w:r>
              <w:rPr>
                <w:rFonts w:eastAsia="Times New Roman"/>
                <w:b/>
                <w:bCs/>
                <w:lang w:val="en-US"/>
              </w:rPr>
              <w:t xml:space="preserve">Convertable: </w:t>
            </w:r>
            <w:r>
              <w:rPr>
                <w:rFonts w:eastAsia="Times New Roman"/>
                <w:lang w:val="en-US"/>
              </w:rPr>
              <w:t xml:space="preserve">The data element allows multiple units of measure that are convertable between each other (e.g. </w:t>
            </w:r>
            <w:del w:id="110" w:author="Riki Merrick" w:date="2015-09-07T16:48:00Z">
              <w:r w:rsidDel="0041126C">
                <w:rPr>
                  <w:rFonts w:eastAsia="Times New Roman"/>
                  <w:lang w:val="en-US"/>
                </w:rPr>
                <w:delText xml:space="preserve">Inches </w:delText>
              </w:r>
            </w:del>
            <w:ins w:id="111" w:author="Riki Merrick" w:date="2015-09-07T16:48:00Z">
              <w:r w:rsidR="0041126C">
                <w:rPr>
                  <w:rFonts w:eastAsia="Times New Roman"/>
                  <w:lang w:val="en-US"/>
                </w:rPr>
                <w:t xml:space="preserve">inches </w:t>
              </w:r>
            </w:ins>
            <w:r>
              <w:rPr>
                <w:rFonts w:eastAsia="Times New Roman"/>
                <w:lang w:val="en-US"/>
              </w:rPr>
              <w:t xml:space="preserve">and centimeters) and/or allows data to be captured in multiple value sets for which a known mapping exists allowing conversion of meaning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41126C">
            <w:pPr>
              <w:rPr>
                <w:rFonts w:eastAsia="Times New Roman"/>
                <w:lang w:val="en-US"/>
              </w:rPr>
            </w:pPr>
            <w:r>
              <w:rPr>
                <w:rFonts w:eastAsia="Times New Roman"/>
                <w:b/>
                <w:bCs/>
                <w:lang w:val="en-US"/>
              </w:rPr>
              <w:t xml:space="preserve">Scaleable: </w:t>
            </w:r>
            <w:r>
              <w:rPr>
                <w:rFonts w:eastAsia="Times New Roman"/>
                <w:lang w:val="en-US"/>
              </w:rPr>
              <w:t>A convertable data element where unit conversions are different only by a power of 10</w:t>
            </w:r>
            <w:del w:id="112" w:author="Riki Merrick" w:date="2015-09-07T16:49:00Z">
              <w:r w:rsidDel="0041126C">
                <w:rPr>
                  <w:rFonts w:eastAsia="Times New Roman"/>
                  <w:lang w:val="en-US"/>
                </w:rPr>
                <w:delText xml:space="preserve">. </w:delText>
              </w:r>
            </w:del>
            <w:ins w:id="113" w:author="Riki Merrick" w:date="2015-09-07T16:49:00Z">
              <w:r w:rsidR="0041126C">
                <w:rPr>
                  <w:rFonts w:eastAsia="Times New Roman"/>
                  <w:lang w:val="en-US"/>
                </w:rPr>
                <w:t>, e</w:t>
              </w:r>
            </w:ins>
            <w:del w:id="114" w:author="Riki Merrick" w:date="2015-09-07T16:49:00Z">
              <w:r w:rsidDel="0041126C">
                <w:rPr>
                  <w:rFonts w:eastAsia="Times New Roman"/>
                  <w:lang w:val="en-US"/>
                </w:rPr>
                <w:delText>E</w:delText>
              </w:r>
            </w:del>
            <w:r>
              <w:rPr>
                <w:rFonts w:eastAsia="Times New Roman"/>
                <w:lang w:val="en-US"/>
              </w:rPr>
              <w:t xml:space="preserve">.g. </w:t>
            </w:r>
            <w:commentRangeStart w:id="115"/>
            <w:ins w:id="116" w:author="Riki Merrick" w:date="2015-09-07T16:49:00Z">
              <w:r w:rsidR="0041126C">
                <w:rPr>
                  <w:rFonts w:eastAsia="Times New Roman"/>
                  <w:lang w:val="en-US"/>
                </w:rPr>
                <w:t>k</w:t>
              </w:r>
            </w:ins>
            <w:r>
              <w:rPr>
                <w:rFonts w:eastAsia="Times New Roman"/>
                <w:lang w:val="en-US"/>
              </w:rPr>
              <w:t xml:space="preserve">g, mg, </w:t>
            </w:r>
            <w:del w:id="117" w:author="Riki Merrick" w:date="2015-09-07T16:49:00Z">
              <w:r w:rsidDel="0041126C">
                <w:rPr>
                  <w:rFonts w:eastAsia="Times New Roman"/>
                  <w:lang w:val="en-US"/>
                </w:rPr>
                <w:delText>k</w:delText>
              </w:r>
            </w:del>
            <w:r>
              <w:rPr>
                <w:rFonts w:eastAsia="Times New Roman"/>
                <w:lang w:val="en-US"/>
              </w:rPr>
              <w:t xml:space="preserve">g </w:t>
            </w:r>
            <w:commentRangeEnd w:id="115"/>
            <w:r w:rsidR="0041126C">
              <w:rPr>
                <w:rStyle w:val="CommentReference"/>
              </w:rPr>
              <w:commentReference w:id="115"/>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Flexible: </w:t>
            </w:r>
            <w:r>
              <w:rPr>
                <w:rFonts w:eastAsia="Times New Roman"/>
                <w:lang w:val="en-US"/>
              </w:rPr>
              <w:t xml:space="preserve">The data element is unconstrained in units, choice of data types and/or choice of vocabulary such that automated comparison of data captured using the data element is not possible. </w:t>
            </w:r>
          </w:p>
        </w:tc>
      </w:tr>
    </w:tbl>
    <w:p w:rsidR="004049E5" w:rsidRDefault="005B11EB">
      <w:pPr>
        <w:pStyle w:val="Heading2"/>
        <w:divId w:val="1375348270"/>
        <w:rPr>
          <w:rFonts w:eastAsia="Times New Roman"/>
          <w:lang w:val="en-US"/>
        </w:rPr>
      </w:pPr>
      <w:r>
        <w:rPr>
          <w:rFonts w:eastAsia="Times New Roman"/>
          <w:lang w:val="en-US"/>
        </w:rPr>
        <w:t>ValueSet: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DataType (Data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an element - one of the FHIR data types</w:t>
            </w:r>
            <w:ins w:id="118" w:author="Riki Merrick" w:date="2015-09-07T20:32:00Z">
              <w:r w:rsidR="008C0A21">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commentRangeStart w:id="119"/>
            <w:r>
              <w:rPr>
                <w:rFonts w:eastAsia="Times New Roman"/>
                <w:b/>
                <w:bCs/>
                <w:lang w:val="en-US"/>
              </w:rPr>
              <w:t xml:space="preserve">Address: </w:t>
            </w:r>
            <w:commentRangeEnd w:id="119"/>
            <w:r w:rsidR="008C0A21">
              <w:rPr>
                <w:rStyle w:val="CommentReference"/>
              </w:rPr>
              <w:commentReference w:id="119"/>
            </w:r>
            <w:r>
              <w:rPr>
                <w:rFonts w:eastAsia="Times New Roman"/>
                <w:lang w:val="en-US"/>
              </w:rPr>
              <w:t xml:space="preserve">There is a variety of postal address formats defined around the world. This format defines a superset that is the basis for all addresses around the world.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0"/>
            <w:r>
              <w:rPr>
                <w:rFonts w:eastAsia="Times New Roman"/>
                <w:b/>
                <w:bCs/>
                <w:lang w:val="en-US"/>
              </w:rPr>
              <w:t>Age:</w:t>
            </w:r>
            <w:ins w:id="121" w:author="Riki Merrick" w:date="2015-09-07T17:10:00Z">
              <w:r w:rsidR="00553FCD">
                <w:rPr>
                  <w:rFonts w:eastAsia="Times New Roman"/>
                  <w:b/>
                  <w:bCs/>
                  <w:lang w:val="en-US"/>
                </w:rPr>
                <w:t xml:space="preserve"> </w:t>
              </w:r>
            </w:ins>
            <w:commentRangeEnd w:id="120"/>
            <w:ins w:id="122" w:author="Riki Merrick" w:date="2015-09-07T17:12:00Z">
              <w:r w:rsidR="00553FCD">
                <w:rPr>
                  <w:rStyle w:val="CommentReference"/>
                </w:rPr>
                <w:commentReference w:id="120"/>
              </w:r>
            </w:ins>
            <w:proofErr w:type="gramStart"/>
            <w:ins w:id="123" w:author="Riki Merrick" w:date="2015-09-07T17:10:00Z">
              <w:r w:rsidR="00553FCD">
                <w:rPr>
                  <w:rFonts w:eastAsia="Times New Roman"/>
                  <w:lang w:val="en-US"/>
                </w:rPr>
                <w:t>A duration</w:t>
              </w:r>
              <w:proofErr w:type="gramEnd"/>
              <w:r w:rsidR="00553FCD">
                <w:rPr>
                  <w:rFonts w:eastAsia="Times New Roman"/>
                  <w:lang w:val="en-US"/>
                </w:rPr>
                <w:t xml:space="preserve"> (length of time) with a UCUM code</w:t>
              </w:r>
            </w:ins>
            <w:ins w:id="124" w:author="Riki Merrick" w:date="2015-09-07T20:32:00Z">
              <w:r w:rsidR="008C0A21">
                <w:rPr>
                  <w:rFonts w:eastAsia="Times New Roman"/>
                  <w:b/>
                  <w:bCs/>
                  <w:lang w:val="en-US"/>
                </w:rPr>
                <w:t>.</w:t>
              </w:r>
            </w:ins>
            <w:del w:id="125" w:author="Riki Merrick" w:date="2015-09-07T20:32:00Z">
              <w:r w:rsidDel="008C0A21">
                <w:rPr>
                  <w:rFonts w:eastAsia="Times New Roman"/>
                  <w:b/>
                  <w:bCs/>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Annotation: </w:t>
            </w:r>
            <w:r>
              <w:rPr>
                <w:rFonts w:eastAsia="Times New Roman"/>
                <w:lang w:val="en-US"/>
              </w:rPr>
              <w:t>A text note which also contains information about who made the statement and when.</w:t>
            </w:r>
            <w:del w:id="126" w:author="Riki Merrick" w:date="2015-09-07T16:58:00Z">
              <w:r w:rsidDel="00E71FD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Attachment: </w:t>
            </w:r>
            <w:r>
              <w:rPr>
                <w:rFonts w:eastAsia="Times New Roman"/>
                <w:lang w:val="en-US"/>
              </w:rPr>
              <w:t xml:space="preserve">For referring to data content defined in other formats.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BackboneElement: </w:t>
            </w:r>
            <w:r>
              <w:rPr>
                <w:rFonts w:eastAsia="Times New Roman"/>
                <w:lang w:val="en-US"/>
              </w:rPr>
              <w:t xml:space="preserve">Base definition for all elements that are defined inside a resource - but not those in a data type.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CodeableConcept: </w:t>
            </w:r>
            <w:r>
              <w:rPr>
                <w:rFonts w:eastAsia="Times New Roman"/>
                <w:lang w:val="en-US"/>
              </w:rPr>
              <w:t xml:space="preserve">A concept that may be defined by a formal reference to a terminology or ontology or may be provided by text.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Coding: </w:t>
            </w:r>
            <w:r>
              <w:rPr>
                <w:rFonts w:eastAsia="Times New Roman"/>
                <w:lang w:val="en-US"/>
              </w:rPr>
              <w:t xml:space="preserve">A reference to a code defined by a terminology system.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E71FD2">
            <w:pPr>
              <w:rPr>
                <w:rFonts w:eastAsia="Times New Roman"/>
                <w:lang w:val="en-US"/>
              </w:rPr>
            </w:pPr>
            <w:r>
              <w:rPr>
                <w:rFonts w:eastAsia="Times New Roman"/>
                <w:b/>
                <w:bCs/>
                <w:lang w:val="en-US"/>
              </w:rPr>
              <w:t xml:space="preserve">ContactPoint: </w:t>
            </w:r>
            <w:r>
              <w:rPr>
                <w:rFonts w:eastAsia="Times New Roman"/>
                <w:lang w:val="en-US"/>
              </w:rPr>
              <w:t xml:space="preserve">Details for </w:t>
            </w:r>
            <w:del w:id="127" w:author="Riki Merrick" w:date="2015-09-07T16:59:00Z">
              <w:r w:rsidDel="00E71FD2">
                <w:rPr>
                  <w:rFonts w:eastAsia="Times New Roman"/>
                  <w:lang w:val="en-US"/>
                </w:rPr>
                <w:delText xml:space="preserve">All </w:delText>
              </w:r>
            </w:del>
            <w:ins w:id="128" w:author="Riki Merrick" w:date="2015-09-07T16:59:00Z">
              <w:r w:rsidR="00E71FD2">
                <w:rPr>
                  <w:rFonts w:eastAsia="Times New Roman"/>
                  <w:lang w:val="en-US"/>
                </w:rPr>
                <w:t xml:space="preserve">all </w:t>
              </w:r>
            </w:ins>
            <w:r>
              <w:rPr>
                <w:rFonts w:eastAsia="Times New Roman"/>
                <w:lang w:val="en-US"/>
              </w:rPr>
              <w:t xml:space="preserve">kinds of technology mediated contact points for a person or organization, including telephone, email,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9"/>
            <w:r>
              <w:rPr>
                <w:rFonts w:eastAsia="Times New Roman"/>
                <w:b/>
                <w:bCs/>
                <w:lang w:val="en-US"/>
              </w:rPr>
              <w:t xml:space="preserve">Count: </w:t>
            </w:r>
            <w:commentRangeEnd w:id="129"/>
            <w:r w:rsidR="00553FCD">
              <w:rPr>
                <w:rStyle w:val="CommentReference"/>
              </w:rPr>
              <w:commentReference w:id="129"/>
            </w:r>
            <w:ins w:id="130" w:author="Riki Merrick" w:date="2015-09-07T17:11:00Z">
              <w:r w:rsidR="00553FCD">
                <w:rPr>
                  <w:rFonts w:eastAsia="Times New Roman"/>
                  <w:lang w:val="en-US"/>
                </w:rPr>
                <w:t>A count of a discrete element (no unit)</w:t>
              </w:r>
            </w:ins>
            <w:ins w:id="131" w:author="Riki Merrick" w:date="2015-09-07T20:33:00Z">
              <w:r w:rsidR="008C0A21">
                <w:rPr>
                  <w:rFonts w:eastAsia="Times New Roman"/>
                  <w:lang w:val="en-US"/>
                </w:rPr>
                <w:t>.</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32"/>
            <w:r>
              <w:rPr>
                <w:rFonts w:eastAsia="Times New Roman"/>
                <w:b/>
                <w:bCs/>
                <w:lang w:val="en-US"/>
              </w:rPr>
              <w:t xml:space="preserve">Distance: </w:t>
            </w:r>
            <w:commentRangeEnd w:id="132"/>
            <w:ins w:id="133" w:author="Riki Merrick" w:date="2015-09-07T17:11:00Z">
              <w:r w:rsidR="00553FCD">
                <w:rPr>
                  <w:rFonts w:eastAsia="Times New Roman"/>
                  <w:b/>
                  <w:bCs/>
                  <w:lang w:val="en-US"/>
                </w:rPr>
                <w:t xml:space="preserve"> </w:t>
              </w:r>
              <w:r w:rsidR="00553FCD">
                <w:rPr>
                  <w:rFonts w:eastAsia="Times New Roman"/>
                  <w:lang w:val="en-US"/>
                </w:rPr>
                <w:t>A measure of distance</w:t>
              </w:r>
            </w:ins>
            <w:r w:rsidR="00E71FD2">
              <w:rPr>
                <w:rStyle w:val="CommentReference"/>
              </w:rPr>
              <w:commentReference w:id="132"/>
            </w:r>
            <w:ins w:id="134" w:author="Riki Merrick" w:date="2015-09-07T20:33:00Z">
              <w:r w:rsidR="008C0A21">
                <w:rPr>
                  <w:rFonts w:eastAsia="Times New Roman"/>
                  <w:lang w:val="en-US"/>
                </w:rPr>
                <w:t>.</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35"/>
            <w:r>
              <w:rPr>
                <w:rFonts w:eastAsia="Times New Roman"/>
                <w:b/>
                <w:bCs/>
                <w:lang w:val="en-US"/>
              </w:rPr>
              <w:t xml:space="preserve">Duration: </w:t>
            </w:r>
            <w:commentRangeEnd w:id="135"/>
            <w:r w:rsidR="00E71FD2">
              <w:rPr>
                <w:rStyle w:val="CommentReference"/>
              </w:rPr>
              <w:commentReference w:id="135"/>
            </w:r>
            <w:ins w:id="136" w:author="Riki Merrick" w:date="2015-09-07T17:13:00Z">
              <w:r w:rsidR="00553FCD">
                <w:rPr>
                  <w:rFonts w:eastAsia="Times New Roman"/>
                  <w:lang w:val="en-US"/>
                </w:rPr>
                <w:t xml:space="preserve"> A length of time</w:t>
              </w:r>
            </w:ins>
            <w:ins w:id="137" w:author="Riki Merrick" w:date="2015-09-07T20:33:00Z">
              <w:r w:rsidR="008C0A21">
                <w:rPr>
                  <w:rFonts w:eastAsia="Times New Roman"/>
                  <w:lang w:val="en-US"/>
                </w:rPr>
                <w:t>.</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Element: </w:t>
            </w:r>
            <w:r>
              <w:rPr>
                <w:rFonts w:eastAsia="Times New Roman"/>
                <w:lang w:val="en-US"/>
              </w:rPr>
              <w:t xml:space="preserve">Base definition for all elements in a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ElementDefinition: </w:t>
            </w:r>
            <w:r>
              <w:rPr>
                <w:rFonts w:eastAsia="Times New Roman"/>
                <w:lang w:val="en-US"/>
              </w:rPr>
              <w:t xml:space="preserve">Captures constraints on each element within the resource, profile, or extension.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Extension: </w:t>
            </w:r>
            <w:r>
              <w:rPr>
                <w:rFonts w:eastAsia="Times New Roman"/>
                <w:lang w:val="en-US"/>
              </w:rPr>
              <w:t xml:space="preserve">Optional Extensions Element - found in all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HumanName: </w:t>
            </w:r>
            <w:r>
              <w:rPr>
                <w:rFonts w:eastAsia="Times New Roman"/>
                <w:lang w:val="en-US"/>
              </w:rPr>
              <w:t xml:space="preserve">A human's name with the ability to identify parts and usage.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Identifier: </w:t>
            </w:r>
            <w:r>
              <w:rPr>
                <w:rFonts w:eastAsia="Times New Roman"/>
                <w:lang w:val="en-US"/>
              </w:rPr>
              <w:t xml:space="preserve">A technical identifier - identifies some entity uniquely and unambiguously.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 </w:t>
            </w: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38"/>
            <w:r>
              <w:rPr>
                <w:rFonts w:eastAsia="Times New Roman"/>
                <w:b/>
                <w:bCs/>
                <w:lang w:val="en-US"/>
              </w:rPr>
              <w:t xml:space="preserve">Money: </w:t>
            </w:r>
            <w:commentRangeEnd w:id="138"/>
            <w:r w:rsidR="00E71FD2">
              <w:rPr>
                <w:rStyle w:val="CommentReference"/>
              </w:rPr>
              <w:commentReference w:id="138"/>
            </w:r>
            <w:ins w:id="139" w:author="Riki Merrick" w:date="2015-09-07T17:14:00Z">
              <w:r w:rsidR="00553FCD">
                <w:rPr>
                  <w:rFonts w:eastAsia="Times New Roman"/>
                  <w:lang w:val="en-US"/>
                </w:rPr>
                <w:t xml:space="preserve"> An amount of money. With regard to precision, see [Decimal Precision</w:t>
              </w:r>
              <w:proofErr w:type="gramStart"/>
              <w:r w:rsidR="00553FCD">
                <w:rPr>
                  <w:rFonts w:eastAsia="Times New Roman"/>
                  <w:lang w:val="en-US"/>
                </w:rPr>
                <w:t>](</w:t>
              </w:r>
              <w:proofErr w:type="gramEnd"/>
              <w:r w:rsidR="00553FCD">
                <w:rPr>
                  <w:rFonts w:eastAsia="Times New Roman"/>
                  <w:lang w:val="en-US"/>
                </w:rPr>
                <w:t>datatypes.html#precision)</w:t>
              </w:r>
            </w:ins>
            <w:ins w:id="140" w:author="Riki Merrick" w:date="2015-09-07T20:33:00Z">
              <w:r w:rsidR="008C0A21">
                <w:rPr>
                  <w:rFonts w:eastAsia="Times New Roman"/>
                  <w:lang w:val="en-US"/>
                </w:rPr>
                <w:t>.</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Narrative: </w:t>
            </w:r>
            <w:r>
              <w:rPr>
                <w:rFonts w:eastAsia="Times New Roman"/>
                <w:lang w:val="en-US"/>
              </w:rPr>
              <w:t xml:space="preserve">A human-readable formatted text, including images.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Period: </w:t>
            </w:r>
            <w:r>
              <w:rPr>
                <w:rFonts w:eastAsia="Times New Roman"/>
                <w:lang w:val="en-US"/>
              </w:rPr>
              <w:t xml:space="preserve">A time period defined by a start and end date and optionally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w:t>
            </w: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Range: </w:t>
            </w:r>
            <w:r>
              <w:rPr>
                <w:rFonts w:eastAsia="Times New Roman"/>
                <w:lang w:val="en-US"/>
              </w:rPr>
              <w:t xml:space="preserve">A set of ordered Quantities defined by a low and high limit.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Ratio: </w:t>
            </w:r>
            <w:r>
              <w:rPr>
                <w:rFonts w:eastAsia="Times New Roman"/>
                <w:lang w:val="en-US"/>
              </w:rPr>
              <w:t xml:space="preserve">A relationship of two Quantity values - expressed as a numerator and a denominator.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from one resource to another.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SampledData: </w:t>
            </w:r>
            <w:r>
              <w:rPr>
                <w:rFonts w:eastAsia="Times New Roman"/>
                <w:lang w:val="en-US"/>
              </w:rPr>
              <w:t xml:space="preserve">A series of measurements taken by a device, with upper and lower limits. There may be more than one dimension in the data.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Signature: </w:t>
            </w:r>
            <w:r>
              <w:rPr>
                <w:rFonts w:eastAsia="Times New Roman"/>
                <w:lang w:val="en-US"/>
              </w:rPr>
              <w:t xml:space="preserve">A digital signature along with supporting context. The signature may be </w:t>
            </w:r>
            <w:proofErr w:type="gramStart"/>
            <w:r>
              <w:rPr>
                <w:rFonts w:eastAsia="Times New Roman"/>
                <w:lang w:val="en-US"/>
              </w:rPr>
              <w:t>electronic/cryptographic</w:t>
            </w:r>
            <w:proofErr w:type="gramEnd"/>
            <w:r>
              <w:rPr>
                <w:rFonts w:eastAsia="Times New Roman"/>
                <w:lang w:val="en-US"/>
              </w:rPr>
              <w:t xml:space="preserve"> in nature, or a graphical image representing a hand-written signature, or a signature process. Different Signature approaches have different utilities.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41"/>
            <w:r>
              <w:rPr>
                <w:rFonts w:eastAsia="Times New Roman"/>
                <w:b/>
                <w:bCs/>
                <w:lang w:val="en-US"/>
              </w:rPr>
              <w:t>SimpleQuantity:</w:t>
            </w:r>
            <w:commentRangeEnd w:id="141"/>
            <w:r w:rsidR="00553FCD">
              <w:rPr>
                <w:rStyle w:val="CommentReference"/>
              </w:rPr>
              <w:commentReference w:id="141"/>
            </w:r>
            <w:r>
              <w:rPr>
                <w:rFonts w:eastAsia="Times New Roman"/>
                <w:b/>
                <w:bCs/>
                <w:lang w:val="en-US"/>
              </w:rPr>
              <w:t xml:space="preserve"> </w:t>
            </w:r>
            <w:ins w:id="142" w:author="Riki Merrick" w:date="2015-09-07T17:16:00Z">
              <w:r w:rsidR="00553FCD">
                <w:rPr>
                  <w:rFonts w:eastAsia="Times New Roman"/>
                  <w:lang w:val="en-US"/>
                </w:rPr>
                <w:t>A fixed quantity (no comparator)</w:t>
              </w:r>
            </w:ins>
            <w:ins w:id="143" w:author="Riki Merrick" w:date="2015-09-07T20:33:00Z">
              <w:r w:rsidR="008C0A21">
                <w:rPr>
                  <w:rFonts w:eastAsia="Times New Roman"/>
                  <w:lang w:val="en-US"/>
                </w:rPr>
                <w:t>.</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Timing: </w:t>
            </w:r>
            <w:r>
              <w:rPr>
                <w:rFonts w:eastAsia="Times New Roman"/>
                <w:lang w:val="en-US"/>
              </w:rPr>
              <w:t xml:space="preserve">Specifies an event that may occur multiple times. Timing schedules are used to record when things are expected or requested to occur. The most common usage is in dosage instructions for medications. They are also used when planning care of various kinds.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base64Binary: </w:t>
            </w:r>
            <w:r>
              <w:rPr>
                <w:rFonts w:eastAsia="Times New Roman"/>
                <w:lang w:val="en-US"/>
              </w:rPr>
              <w:t>A stream of bytes</w:t>
            </w:r>
            <w:ins w:id="144" w:author="Riki Merrick" w:date="2015-09-07T17:17:00Z">
              <w:r w:rsidR="00553FCD">
                <w:rPr>
                  <w:rFonts w:eastAsia="Times New Roman"/>
                  <w:lang w:val="en-US"/>
                </w:rPr>
                <w:t>.</w:t>
              </w:r>
            </w:ins>
            <w:del w:id="145" w:author="Riki Merrick" w:date="2015-09-07T17:17: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553FCD">
            <w:pPr>
              <w:rPr>
                <w:rFonts w:eastAsia="Times New Roman"/>
                <w:lang w:val="en-US"/>
              </w:rPr>
            </w:pPr>
            <w:proofErr w:type="gramStart"/>
            <w:r>
              <w:rPr>
                <w:rFonts w:eastAsia="Times New Roman"/>
                <w:b/>
                <w:bCs/>
                <w:lang w:val="en-US"/>
              </w:rPr>
              <w:t>boolean</w:t>
            </w:r>
            <w:proofErr w:type="gramEnd"/>
            <w:r>
              <w:rPr>
                <w:rFonts w:eastAsia="Times New Roman"/>
                <w:b/>
                <w:bCs/>
                <w:lang w:val="en-US"/>
              </w:rPr>
              <w:t xml:space="preserve">: </w:t>
            </w:r>
            <w:r>
              <w:rPr>
                <w:rFonts w:eastAsia="Times New Roman"/>
                <w:lang w:val="en-US"/>
              </w:rPr>
              <w:t>Value of "true" or "false"</w:t>
            </w:r>
            <w:ins w:id="146" w:author="Riki Merrick" w:date="2015-09-07T17:17:00Z">
              <w:r w:rsidR="00553FCD">
                <w:rPr>
                  <w:rFonts w:eastAsia="Times New Roman"/>
                  <w:lang w:val="en-US"/>
                </w:rPr>
                <w:t>.</w:t>
              </w:r>
            </w:ins>
            <w:del w:id="147" w:author="Riki Merrick" w:date="2015-09-07T17:17: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code</w:t>
            </w:r>
            <w:proofErr w:type="gramEnd"/>
            <w:r>
              <w:rPr>
                <w:rFonts w:eastAsia="Times New Roman"/>
                <w:b/>
                <w:bCs/>
                <w:lang w:val="en-US"/>
              </w:rPr>
              <w:t xml:space="preserve">: </w:t>
            </w:r>
            <w:r>
              <w:rPr>
                <w:rFonts w:eastAsia="Times New Roman"/>
                <w:lang w:val="en-US"/>
              </w:rPr>
              <w:t>A string which has at least one character and no leading or trailing whitespace and where there is no whitespace other than single spaces in the contents</w:t>
            </w:r>
            <w:ins w:id="148" w:author="Riki Merrick" w:date="2015-09-07T20:33:00Z">
              <w:r w:rsidR="008C0A21">
                <w:rPr>
                  <w:rFonts w:eastAsia="Times New Roman"/>
                  <w:lang w:val="en-US"/>
                </w:rPr>
                <w:t>.</w:t>
              </w:r>
            </w:ins>
            <w:del w:id="149" w:author="Riki Merrick" w:date="2015-09-07T20:33:00Z">
              <w:r w:rsidDel="008C0A21">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date</w:t>
            </w:r>
            <w:proofErr w:type="gramEnd"/>
            <w:r>
              <w:rPr>
                <w:rFonts w:eastAsia="Times New Roman"/>
                <w:b/>
                <w:bCs/>
                <w:lang w:val="en-US"/>
              </w:rPr>
              <w:t xml:space="preserve">: </w:t>
            </w:r>
            <w:r>
              <w:rPr>
                <w:rFonts w:eastAsia="Times New Roman"/>
                <w:lang w:val="en-US"/>
              </w:rPr>
              <w:t xml:space="preserve">A date, or partial date (e.g. just year or year + month). There is no time zone. The format is a union of the schema </w:t>
            </w:r>
            <w:proofErr w:type="gramStart"/>
            <w:r>
              <w:rPr>
                <w:rFonts w:eastAsia="Times New Roman"/>
                <w:lang w:val="en-US"/>
              </w:rPr>
              <w:t>types</w:t>
            </w:r>
            <w:proofErr w:type="gramEnd"/>
            <w:r>
              <w:rPr>
                <w:rFonts w:eastAsia="Times New Roman"/>
                <w:lang w:val="en-US"/>
              </w:rPr>
              <w:t xml:space="preserve"> gYear, gYearMonth and date. Dates SHALL be valid dates.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dateTime</w:t>
            </w:r>
            <w:proofErr w:type="gramEnd"/>
            <w:r>
              <w:rPr>
                <w:rFonts w:eastAsia="Times New Roman"/>
                <w:b/>
                <w:bCs/>
                <w:lang w:val="en-US"/>
              </w:rPr>
              <w:t xml:space="preserve">: </w:t>
            </w:r>
            <w:r>
              <w:rPr>
                <w:rFonts w:eastAsia="Times New Roman"/>
                <w:lang w:val="en-US"/>
              </w:rPr>
              <w:t xml:space="preserve">A date, date-time or partial date (e.g. just year or year + month). If hours and minutes are specified, a time zone SHALL be populated. The format is a union of the schema </w:t>
            </w:r>
            <w:proofErr w:type="gramStart"/>
            <w:r>
              <w:rPr>
                <w:rFonts w:eastAsia="Times New Roman"/>
                <w:lang w:val="en-US"/>
              </w:rPr>
              <w:t>types</w:t>
            </w:r>
            <w:proofErr w:type="gramEnd"/>
            <w:r>
              <w:rPr>
                <w:rFonts w:eastAsia="Times New Roman"/>
                <w:lang w:val="en-US"/>
              </w:rPr>
              <w:t xml:space="preserve"> gYear, gYearMonth, date and dateTime. Seconds must be provided due to schema type constraints but may be zero-filled and may be ignored. Dates SHALL be valid dates.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decimal</w:t>
            </w:r>
            <w:proofErr w:type="gramEnd"/>
            <w:r>
              <w:rPr>
                <w:rFonts w:eastAsia="Times New Roman"/>
                <w:b/>
                <w:bCs/>
                <w:lang w:val="en-US"/>
              </w:rPr>
              <w:t xml:space="preserve">: </w:t>
            </w:r>
            <w:r>
              <w:rPr>
                <w:rFonts w:eastAsia="Times New Roman"/>
                <w:lang w:val="en-US"/>
              </w:rPr>
              <w:t>A rational number with implicit precision</w:t>
            </w:r>
            <w:ins w:id="150" w:author="Riki Merrick" w:date="2015-09-07T20:33:00Z">
              <w:r w:rsidR="008C0A21">
                <w:rPr>
                  <w:rFonts w:eastAsia="Times New Roman"/>
                  <w:lang w:val="en-US"/>
                </w:rPr>
                <w:t>.</w:t>
              </w:r>
            </w:ins>
            <w:del w:id="151" w:author="Riki Merrick" w:date="2015-09-07T20:33:00Z">
              <w:r w:rsidDel="008C0A21">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id</w:t>
            </w:r>
            <w:proofErr w:type="gramEnd"/>
            <w:r>
              <w:rPr>
                <w:rFonts w:eastAsia="Times New Roman"/>
                <w:b/>
                <w:bCs/>
                <w:lang w:val="en-US"/>
              </w:rPr>
              <w:t xml:space="preserve">: </w:t>
            </w:r>
            <w:r>
              <w:rPr>
                <w:rFonts w:eastAsia="Times New Roman"/>
                <w:lang w:val="en-US"/>
              </w:rPr>
              <w:t xml:space="preserve">Any combination of letters, numerals, "-" and ".", with a length limit of 64 characters. (This might be an integer, an unprefixed OID, UUID or any other identifier pattern that meets these constraints.) Ids are case-insensitive.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instant</w:t>
            </w:r>
            <w:proofErr w:type="gramEnd"/>
            <w:r>
              <w:rPr>
                <w:rFonts w:eastAsia="Times New Roman"/>
                <w:b/>
                <w:bCs/>
                <w:lang w:val="en-US"/>
              </w:rPr>
              <w:t xml:space="preserve">: </w:t>
            </w:r>
            <w:r>
              <w:rPr>
                <w:rFonts w:eastAsia="Times New Roman"/>
                <w:lang w:val="en-US"/>
              </w:rPr>
              <w:t>An instant in time - known at least to the second</w:t>
            </w:r>
            <w:ins w:id="152" w:author="Riki Merrick" w:date="2015-09-07T20:36:00Z">
              <w:r w:rsidR="006A6D3C">
                <w:rPr>
                  <w:rFonts w:eastAsia="Times New Roman"/>
                  <w:lang w:val="en-US"/>
                </w:rPr>
                <w:t>.</w:t>
              </w:r>
            </w:ins>
            <w:del w:id="153"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integer</w:t>
            </w:r>
            <w:proofErr w:type="gramEnd"/>
            <w:r>
              <w:rPr>
                <w:rFonts w:eastAsia="Times New Roman"/>
                <w:b/>
                <w:bCs/>
                <w:lang w:val="en-US"/>
              </w:rPr>
              <w:t xml:space="preserve">: </w:t>
            </w:r>
            <w:r>
              <w:rPr>
                <w:rFonts w:eastAsia="Times New Roman"/>
                <w:lang w:val="en-US"/>
              </w:rPr>
              <w:t>A whole number</w:t>
            </w:r>
            <w:ins w:id="154" w:author="Riki Merrick" w:date="2015-09-07T20:36:00Z">
              <w:r w:rsidR="006A6D3C">
                <w:rPr>
                  <w:rFonts w:eastAsia="Times New Roman"/>
                  <w:lang w:val="en-US"/>
                </w:rPr>
                <w:t>.</w:t>
              </w:r>
            </w:ins>
            <w:del w:id="155"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markdown</w:t>
            </w:r>
            <w:proofErr w:type="gramEnd"/>
            <w:r>
              <w:rPr>
                <w:rFonts w:eastAsia="Times New Roman"/>
                <w:b/>
                <w:bCs/>
                <w:lang w:val="en-US"/>
              </w:rPr>
              <w:t xml:space="preserve">: </w:t>
            </w:r>
            <w:r>
              <w:rPr>
                <w:rFonts w:eastAsia="Times New Roman"/>
                <w:lang w:val="en-US"/>
              </w:rPr>
              <w:t>A string that may contain markdown syntax for optional processing by a mark down presentation engine</w:t>
            </w:r>
            <w:ins w:id="156" w:author="Riki Merrick" w:date="2015-09-07T20:36:00Z">
              <w:r w:rsidR="006A6D3C">
                <w:rPr>
                  <w:rFonts w:eastAsia="Times New Roman"/>
                  <w:lang w:val="en-US"/>
                </w:rPr>
                <w:t>.</w:t>
              </w:r>
            </w:ins>
            <w:del w:id="157"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oid</w:t>
            </w:r>
            <w:proofErr w:type="gramEnd"/>
            <w:r>
              <w:rPr>
                <w:rFonts w:eastAsia="Times New Roman"/>
                <w:b/>
                <w:bCs/>
                <w:lang w:val="en-US"/>
              </w:rPr>
              <w:t xml:space="preserve">: </w:t>
            </w:r>
            <w:r>
              <w:rPr>
                <w:rFonts w:eastAsia="Times New Roman"/>
                <w:lang w:val="en-US"/>
              </w:rPr>
              <w:t>An oid represented as a URI</w:t>
            </w:r>
            <w:ins w:id="158" w:author="Riki Merrick" w:date="2015-09-07T20:36:00Z">
              <w:r w:rsidR="006A6D3C">
                <w:rPr>
                  <w:rFonts w:eastAsia="Times New Roman"/>
                  <w:lang w:val="en-US"/>
                </w:rPr>
                <w:t>.</w:t>
              </w:r>
            </w:ins>
            <w:del w:id="159"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positiveInt</w:t>
            </w:r>
            <w:proofErr w:type="gramEnd"/>
            <w:r>
              <w:rPr>
                <w:rFonts w:eastAsia="Times New Roman"/>
                <w:b/>
                <w:bCs/>
                <w:lang w:val="en-US"/>
              </w:rPr>
              <w:t xml:space="preserve">: </w:t>
            </w:r>
            <w:r>
              <w:rPr>
                <w:rFonts w:eastAsia="Times New Roman"/>
                <w:lang w:val="en-US"/>
              </w:rPr>
              <w:t>An integer with a value that is positive (e.g. &gt;0)</w:t>
            </w:r>
            <w:ins w:id="160" w:author="Riki Merrick" w:date="2015-09-07T20:36:00Z">
              <w:r w:rsidR="006A6D3C">
                <w:rPr>
                  <w:rFonts w:eastAsia="Times New Roman"/>
                  <w:lang w:val="en-US"/>
                </w:rPr>
                <w:t>.</w:t>
              </w:r>
            </w:ins>
            <w:del w:id="161"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string</w:t>
            </w:r>
            <w:proofErr w:type="gramEnd"/>
            <w:r>
              <w:rPr>
                <w:rFonts w:eastAsia="Times New Roman"/>
                <w:b/>
                <w:bCs/>
                <w:lang w:val="en-US"/>
              </w:rPr>
              <w:t xml:space="preserve">: </w:t>
            </w:r>
            <w:r>
              <w:rPr>
                <w:rFonts w:eastAsia="Times New Roman"/>
                <w:lang w:val="en-US"/>
              </w:rPr>
              <w:t>A sequence of Unicode characters</w:t>
            </w:r>
            <w:ins w:id="162" w:author="Riki Merrick" w:date="2015-09-07T20:36:00Z">
              <w:r w:rsidR="006A6D3C">
                <w:rPr>
                  <w:rFonts w:eastAsia="Times New Roman"/>
                  <w:lang w:val="en-US"/>
                </w:rPr>
                <w:t>.</w:t>
              </w:r>
            </w:ins>
            <w:del w:id="163"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time</w:t>
            </w:r>
            <w:proofErr w:type="gramEnd"/>
            <w:r>
              <w:rPr>
                <w:rFonts w:eastAsia="Times New Roman"/>
                <w:b/>
                <w:bCs/>
                <w:lang w:val="en-US"/>
              </w:rPr>
              <w:t xml:space="preserve">: </w:t>
            </w:r>
            <w:r>
              <w:rPr>
                <w:rFonts w:eastAsia="Times New Roman"/>
                <w:lang w:val="en-US"/>
              </w:rPr>
              <w:t>A time during the day, with no date specified</w:t>
            </w:r>
            <w:ins w:id="164" w:author="Riki Merrick" w:date="2015-09-07T20:36:00Z">
              <w:r w:rsidR="006A6D3C">
                <w:rPr>
                  <w:rFonts w:eastAsia="Times New Roman"/>
                  <w:lang w:val="en-US"/>
                </w:rPr>
                <w:t>.</w:t>
              </w:r>
            </w:ins>
            <w:del w:id="165"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unsignedInt</w:t>
            </w:r>
            <w:proofErr w:type="gramEnd"/>
            <w:r>
              <w:rPr>
                <w:rFonts w:eastAsia="Times New Roman"/>
                <w:b/>
                <w:bCs/>
                <w:lang w:val="en-US"/>
              </w:rPr>
              <w:t xml:space="preserve">: </w:t>
            </w:r>
            <w:r>
              <w:rPr>
                <w:rFonts w:eastAsia="Times New Roman"/>
                <w:lang w:val="en-US"/>
              </w:rPr>
              <w:t>An integer with a value that is not negative (e.g. &gt;= 0)</w:t>
            </w:r>
            <w:ins w:id="166" w:author="Riki Merrick" w:date="2015-09-07T20:36:00Z">
              <w:r w:rsidR="006A6D3C">
                <w:rPr>
                  <w:rFonts w:eastAsia="Times New Roman"/>
                  <w:lang w:val="en-US"/>
                </w:rPr>
                <w:t>.</w:t>
              </w:r>
            </w:ins>
            <w:del w:id="167"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uri</w:t>
            </w:r>
            <w:proofErr w:type="gramEnd"/>
            <w:r>
              <w:rPr>
                <w:rFonts w:eastAsia="Times New Roman"/>
                <w:b/>
                <w:bCs/>
                <w:lang w:val="en-US"/>
              </w:rPr>
              <w:t xml:space="preserve">: </w:t>
            </w:r>
            <w:r>
              <w:rPr>
                <w:rFonts w:eastAsia="Times New Roman"/>
                <w:lang w:val="en-US"/>
              </w:rPr>
              <w:t>String of characters used to identify a name or a resource</w:t>
            </w:r>
            <w:ins w:id="168" w:author="Riki Merrick" w:date="2015-09-07T20:36:00Z">
              <w:r w:rsidR="006A6D3C">
                <w:rPr>
                  <w:rFonts w:eastAsia="Times New Roman"/>
                  <w:lang w:val="en-US"/>
                </w:rPr>
                <w:t>.</w:t>
              </w:r>
            </w:ins>
            <w:del w:id="169"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uuid</w:t>
            </w:r>
            <w:proofErr w:type="gramEnd"/>
            <w:r>
              <w:rPr>
                <w:rFonts w:eastAsia="Times New Roman"/>
                <w:b/>
                <w:bCs/>
                <w:lang w:val="en-US"/>
              </w:rPr>
              <w:t xml:space="preserve">: </w:t>
            </w:r>
            <w:r>
              <w:rPr>
                <w:rFonts w:eastAsia="Times New Roman"/>
                <w:lang w:val="en-US"/>
              </w:rPr>
              <w:t>A UUID, represented as a URI</w:t>
            </w:r>
            <w:ins w:id="170" w:author="Riki Merrick" w:date="2015-09-07T20:36:00Z">
              <w:r w:rsidR="006A6D3C">
                <w:rPr>
                  <w:rFonts w:eastAsia="Times New Roman"/>
                  <w:lang w:val="en-US"/>
                </w:rPr>
                <w:t>.</w:t>
              </w:r>
            </w:ins>
            <w:del w:id="171"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XHTML: </w:t>
            </w:r>
            <w:r>
              <w:rPr>
                <w:rFonts w:eastAsia="Times New Roman"/>
                <w:lang w:val="en-US"/>
              </w:rPr>
              <w:t>XHTML format, as defined by W3C, but restricted usage (mainly, no active content)</w:t>
            </w:r>
            <w:ins w:id="172" w:author="Riki Merrick" w:date="2015-09-07T20:37:00Z">
              <w:r w:rsidR="006A6D3C">
                <w:rPr>
                  <w:rFonts w:eastAsia="Times New Roman"/>
                  <w:lang w:val="en-US"/>
                </w:rPr>
                <w:t>.</w:t>
              </w:r>
            </w:ins>
            <w:del w:id="173" w:author="Riki Merrick" w:date="2015-09-07T20:37:00Z">
              <w:r w:rsidDel="006A6D3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DaysOfWeek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02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DaysOfWeek (Days Of Week)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days of the week</w:t>
            </w:r>
            <w:ins w:id="174" w:author="Riki Merrick" w:date="2015-09-08T08:35:00Z">
              <w:r w:rsidR="00590BD4">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Monday: </w:t>
            </w:r>
            <w:r>
              <w:rPr>
                <w:rFonts w:eastAsia="Times New Roman"/>
                <w:lang w:val="en-US"/>
              </w:rPr>
              <w:t xml:space="preserve">Monday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Tuesday: </w:t>
            </w:r>
            <w:r>
              <w:rPr>
                <w:rFonts w:eastAsia="Times New Roman"/>
                <w:lang w:val="en-US"/>
              </w:rPr>
              <w:t xml:space="preserve">Tuesday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Wednesday: </w:t>
            </w:r>
            <w:r>
              <w:rPr>
                <w:rFonts w:eastAsia="Times New Roman"/>
                <w:lang w:val="en-US"/>
              </w:rPr>
              <w:t xml:space="preserve">Wednesday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Thursday: </w:t>
            </w:r>
            <w:r>
              <w:rPr>
                <w:rFonts w:eastAsia="Times New Roman"/>
                <w:lang w:val="en-US"/>
              </w:rPr>
              <w:t xml:space="preserve">Thursday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Friday: </w:t>
            </w:r>
            <w:r>
              <w:rPr>
                <w:rFonts w:eastAsia="Times New Roman"/>
                <w:lang w:val="en-US"/>
              </w:rPr>
              <w:t xml:space="preserve">Friday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Saturday: </w:t>
            </w:r>
            <w:r>
              <w:rPr>
                <w:rFonts w:eastAsia="Times New Roman"/>
                <w:lang w:val="en-US"/>
              </w:rPr>
              <w:t xml:space="preserve">Saturday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Sunday: </w:t>
            </w:r>
            <w:r>
              <w:rPr>
                <w:rFonts w:eastAsia="Times New Roman"/>
                <w:lang w:val="en-US"/>
              </w:rPr>
              <w:t xml:space="preserve">Sunday </w:t>
            </w:r>
          </w:p>
        </w:tc>
      </w:tr>
    </w:tbl>
    <w:p w:rsidR="004049E5" w:rsidRDefault="005B11EB">
      <w:pPr>
        <w:pStyle w:val="Heading2"/>
        <w:divId w:val="1375348270"/>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DetectedIssueSeverity (Detected Issue Severity)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the potential degree of impact of the identified issue on the patient</w:t>
            </w:r>
            <w:ins w:id="175" w:author="Riki Merrick" w:date="2015-09-08T08:35:00Z">
              <w:r w:rsidR="00590BD4">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High: </w:t>
            </w:r>
            <w:r>
              <w:rPr>
                <w:rFonts w:eastAsia="Times New Roman"/>
                <w:lang w:val="en-US"/>
              </w:rPr>
              <w:t>Indicates the issue may be life-threatening or has the potential to cause permanent injury</w:t>
            </w:r>
            <w:ins w:id="176" w:author="Riki Merrick" w:date="2015-09-08T08:35:00Z">
              <w:r w:rsidR="00590BD4">
                <w:rPr>
                  <w:rFonts w:eastAsia="Times New Roman"/>
                  <w:lang w:val="en-US"/>
                </w:rPr>
                <w:t>.</w:t>
              </w:r>
            </w:ins>
            <w:del w:id="177" w:author="Riki Merrick" w:date="2015-09-08T08:35: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590BD4">
            <w:pPr>
              <w:rPr>
                <w:rFonts w:eastAsia="Times New Roman"/>
                <w:lang w:val="en-US"/>
              </w:rPr>
            </w:pPr>
            <w:r>
              <w:rPr>
                <w:rFonts w:eastAsia="Times New Roman"/>
                <w:b/>
                <w:bCs/>
                <w:lang w:val="en-US"/>
              </w:rPr>
              <w:t xml:space="preserve">Moderate: </w:t>
            </w:r>
            <w:r>
              <w:rPr>
                <w:rFonts w:eastAsia="Times New Roman"/>
                <w:lang w:val="en-US"/>
              </w:rPr>
              <w:t xml:space="preserve">Indicates the issue may result in </w:t>
            </w:r>
            <w:del w:id="178" w:author="Riki Merrick" w:date="2015-09-08T08:35:00Z">
              <w:r w:rsidDel="00590BD4">
                <w:rPr>
                  <w:rFonts w:eastAsia="Times New Roman"/>
                  <w:lang w:val="en-US"/>
                </w:rPr>
                <w:delText>noticable</w:delText>
              </w:r>
            </w:del>
            <w:ins w:id="179" w:author="Riki Merrick" w:date="2015-09-08T08:35:00Z">
              <w:r w:rsidR="00590BD4">
                <w:rPr>
                  <w:rFonts w:eastAsia="Times New Roman"/>
                  <w:lang w:val="en-US"/>
                </w:rPr>
                <w:t>noticeable</w:t>
              </w:r>
            </w:ins>
            <w:r>
              <w:rPr>
                <w:rFonts w:eastAsia="Times New Roman"/>
                <w:lang w:val="en-US"/>
              </w:rPr>
              <w:t xml:space="preserve"> adverse </w:t>
            </w:r>
            <w:del w:id="180" w:author="Riki Merrick" w:date="2015-09-08T08:35:00Z">
              <w:r w:rsidDel="00590BD4">
                <w:rPr>
                  <w:rFonts w:eastAsia="Times New Roman"/>
                  <w:lang w:val="en-US"/>
                </w:rPr>
                <w:delText xml:space="preserve">adverse </w:delText>
              </w:r>
            </w:del>
            <w:r>
              <w:rPr>
                <w:rFonts w:eastAsia="Times New Roman"/>
                <w:lang w:val="en-US"/>
              </w:rPr>
              <w:t>consequences</w:t>
            </w:r>
            <w:ins w:id="181" w:author="Riki Merrick" w:date="2015-09-08T08:35:00Z">
              <w:r w:rsidR="00590BD4">
                <w:rPr>
                  <w:rFonts w:eastAsia="Times New Roman"/>
                  <w:lang w:val="en-US"/>
                </w:rPr>
                <w:t>,</w:t>
              </w:r>
            </w:ins>
            <w:r>
              <w:rPr>
                <w:rFonts w:eastAsia="Times New Roman"/>
                <w:lang w:val="en-US"/>
              </w:rPr>
              <w:t xml:space="preserve"> but is unlikely to be life-threatening or cause permanent injury</w:t>
            </w:r>
            <w:ins w:id="182" w:author="Riki Merrick" w:date="2015-09-08T08:35:00Z">
              <w:r w:rsidR="00590BD4">
                <w:rPr>
                  <w:rFonts w:eastAsia="Times New Roman"/>
                  <w:lang w:val="en-US"/>
                </w:rPr>
                <w:t>.</w:t>
              </w:r>
            </w:ins>
            <w:del w:id="183" w:author="Riki Merrick" w:date="2015-09-08T08:35: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w:t>
            </w:r>
            <w:r>
              <w:rPr>
                <w:rFonts w:eastAsia="Times New Roman"/>
                <w:lang w:val="en-US"/>
              </w:rPr>
              <w:t>Indicates the issue may result in some adverse consequences</w:t>
            </w:r>
            <w:ins w:id="184" w:author="Riki Merrick" w:date="2015-09-08T08:35:00Z">
              <w:r w:rsidR="00590BD4">
                <w:rPr>
                  <w:rFonts w:eastAsia="Times New Roman"/>
                  <w:lang w:val="en-US"/>
                </w:rPr>
                <w:t>,</w:t>
              </w:r>
            </w:ins>
            <w:r>
              <w:rPr>
                <w:rFonts w:eastAsia="Times New Roman"/>
                <w:lang w:val="en-US"/>
              </w:rPr>
              <w:t xml:space="preserve"> but is unlikely to substantially affect the situation of the subjec</w:t>
            </w:r>
            <w:ins w:id="185" w:author="Riki Merrick" w:date="2015-09-08T08:35:00Z">
              <w:r w:rsidR="00590BD4">
                <w:rPr>
                  <w:rFonts w:eastAsia="Times New Roman"/>
                  <w:lang w:val="en-US"/>
                </w:rPr>
                <w:t>t.</w:t>
              </w:r>
            </w:ins>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2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DeviceMetricCalibrationState (Device Metric Calibration State)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186"/>
            <w:r>
              <w:rPr>
                <w:rFonts w:eastAsia="Times New Roman"/>
                <w:lang w:val="en-US"/>
              </w:rPr>
              <w:t>Describes the state of a metric calibration</w:t>
            </w:r>
            <w:commentRangeEnd w:id="186"/>
            <w:r w:rsidR="00590BD4">
              <w:rPr>
                <w:rStyle w:val="CommentReference"/>
              </w:rPr>
              <w:commentReference w:id="186"/>
            </w:r>
            <w:ins w:id="187" w:author="Riki Merrick" w:date="2015-09-08T08:36:00Z">
              <w:r w:rsidR="00590BD4">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Not Calibrated: </w:t>
            </w:r>
            <w:r>
              <w:rPr>
                <w:rFonts w:eastAsia="Times New Roman"/>
                <w:lang w:val="en-US"/>
              </w:rPr>
              <w:t xml:space="preserve">The metric has not been calibrated.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Required: </w:t>
            </w:r>
            <w:r>
              <w:rPr>
                <w:rFonts w:eastAsia="Times New Roman"/>
                <w:lang w:val="en-US"/>
              </w:rPr>
              <w:t xml:space="preserve">The metric needs to be calibrated.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Calibrated: </w:t>
            </w:r>
            <w:r>
              <w:rPr>
                <w:rFonts w:eastAsia="Times New Roman"/>
                <w:lang w:val="en-US"/>
              </w:rPr>
              <w:t xml:space="preserve">The metric has been calibrated.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state of calibration of this metric is unspecified. </w:t>
            </w:r>
          </w:p>
        </w:tc>
      </w:tr>
    </w:tbl>
    <w:p w:rsidR="004049E5" w:rsidRDefault="005B11EB">
      <w:pPr>
        <w:pStyle w:val="Heading2"/>
        <w:divId w:val="1375348270"/>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6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DeviceMetricCalibrationType (Device Metric Calibration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188"/>
            <w:r>
              <w:rPr>
                <w:rFonts w:eastAsia="Times New Roman"/>
                <w:lang w:val="en-US"/>
              </w:rPr>
              <w:t>Describes the type of a metric calibration</w:t>
            </w:r>
            <w:commentRangeEnd w:id="188"/>
            <w:r w:rsidR="00590BD4">
              <w:rPr>
                <w:rStyle w:val="CommentReference"/>
              </w:rPr>
              <w:commentReference w:id="188"/>
            </w:r>
            <w:ins w:id="189" w:author="Riki Merrick" w:date="2015-09-08T08:39:00Z">
              <w:r w:rsidR="00590BD4">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w:t>
            </w:r>
            <w:r>
              <w:rPr>
                <w:rFonts w:eastAsia="Times New Roman"/>
                <w:lang w:val="en-US"/>
              </w:rPr>
              <w:t xml:space="preserve">TODO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Offset: </w:t>
            </w:r>
            <w:r>
              <w:rPr>
                <w:rFonts w:eastAsia="Times New Roman"/>
                <w:lang w:val="en-US"/>
              </w:rPr>
              <w:t xml:space="preserve">TODO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Gain: </w:t>
            </w:r>
            <w:r>
              <w:rPr>
                <w:rFonts w:eastAsia="Times New Roman"/>
                <w:lang w:val="en-US"/>
              </w:rPr>
              <w:t xml:space="preserve">TODO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Two Point: </w:t>
            </w:r>
            <w:r>
              <w:rPr>
                <w:rFonts w:eastAsia="Times New Roman"/>
                <w:lang w:val="en-US"/>
              </w:rPr>
              <w:t xml:space="preserve">TODO </w:t>
            </w:r>
          </w:p>
        </w:tc>
      </w:tr>
    </w:tbl>
    <w:p w:rsidR="004049E5" w:rsidRDefault="005B11EB">
      <w:pPr>
        <w:pStyle w:val="Heading2"/>
        <w:divId w:val="1375348270"/>
        <w:rPr>
          <w:rFonts w:eastAsia="Times New Roman"/>
          <w:lang w:val="en-US"/>
        </w:rPr>
      </w:pPr>
      <w:r>
        <w:rPr>
          <w:rFonts w:eastAsia="Times New Roman"/>
          <w:lang w:val="en-US"/>
        </w:rPr>
        <w:lastRenderedPageBreak/>
        <w:t>ValueSet: DeviceMetricCategory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DeviceMetricCategory (Device Metric Category)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190"/>
            <w:r>
              <w:rPr>
                <w:rFonts w:eastAsia="Times New Roman"/>
                <w:lang w:val="en-US"/>
              </w:rPr>
              <w:t>Describes the category of the metric</w:t>
            </w:r>
            <w:commentRangeEnd w:id="190"/>
            <w:r w:rsidR="00590BD4">
              <w:rPr>
                <w:rStyle w:val="CommentReference"/>
              </w:rPr>
              <w:commentReference w:id="190"/>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w:t>
            </w:r>
            <w:r>
              <w:rPr>
                <w:rFonts w:eastAsia="Times New Roman"/>
                <w:lang w:val="en-US"/>
              </w:rPr>
              <w:t xml:space="preserve">DeviceObservations generated for this DeviceMetric are measured.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Setting: </w:t>
            </w:r>
            <w:r>
              <w:rPr>
                <w:rFonts w:eastAsia="Times New Roman"/>
                <w:lang w:val="en-US"/>
              </w:rPr>
              <w:t xml:space="preserve">DeviceObservations generated for this DeviceMetric is a setting that will influence the behavior of the Device.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Calculation: </w:t>
            </w:r>
            <w:r>
              <w:rPr>
                <w:rFonts w:eastAsia="Times New Roman"/>
                <w:lang w:val="en-US"/>
              </w:rPr>
              <w:t xml:space="preserve">DeviceObservations generated for this DeviceMetric are calculated.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category of this DeviceMetric is unspecified. </w:t>
            </w:r>
          </w:p>
        </w:tc>
      </w:tr>
    </w:tbl>
    <w:p w:rsidR="004049E5" w:rsidRDefault="005B11EB">
      <w:pPr>
        <w:pStyle w:val="Heading2"/>
        <w:divId w:val="1375348270"/>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6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DeviceMetricColor (Device Metric Color)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191"/>
            <w:r>
              <w:rPr>
                <w:rFonts w:eastAsia="Times New Roman"/>
                <w:lang w:val="en-US"/>
              </w:rPr>
              <w:t>Describes the typical color of representation</w:t>
            </w:r>
            <w:commentRangeEnd w:id="191"/>
            <w:r w:rsidR="00590BD4">
              <w:rPr>
                <w:rStyle w:val="CommentReference"/>
              </w:rPr>
              <w:commentReference w:id="191"/>
            </w:r>
            <w:ins w:id="192" w:author="Riki Merrick" w:date="2015-09-08T08:41:00Z">
              <w:r w:rsidR="00590BD4">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Color Black: </w:t>
            </w:r>
            <w:r>
              <w:rPr>
                <w:rFonts w:eastAsia="Times New Roman"/>
                <w:lang w:val="en-US"/>
              </w:rPr>
              <w:t xml:space="preserve">Color for representation </w:t>
            </w:r>
            <w:del w:id="193" w:author="Riki Merrick" w:date="2015-09-08T08:42:00Z">
              <w:r w:rsidDel="00590BD4">
                <w:rPr>
                  <w:rFonts w:eastAsia="Times New Roman"/>
                  <w:lang w:val="en-US"/>
                </w:rPr>
                <w:delText>-</w:delText>
              </w:r>
            </w:del>
            <w:ins w:id="194" w:author="Riki Merrick" w:date="2015-09-08T08:42:00Z">
              <w:r w:rsidR="00590BD4">
                <w:rPr>
                  <w:rFonts w:eastAsia="Times New Roman"/>
                  <w:lang w:val="en-US"/>
                </w:rPr>
                <w:t>–</w:t>
              </w:r>
            </w:ins>
            <w:r>
              <w:rPr>
                <w:rFonts w:eastAsia="Times New Roman"/>
                <w:lang w:val="en-US"/>
              </w:rPr>
              <w:t xml:space="preserve"> black</w:t>
            </w:r>
            <w:ins w:id="195" w:author="Riki Merrick" w:date="2015-09-08T08:42:00Z">
              <w:r w:rsidR="00590BD4">
                <w:rPr>
                  <w:rFonts w:eastAsia="Times New Roman"/>
                  <w:lang w:val="en-US"/>
                </w:rPr>
                <w:t>.</w:t>
              </w:r>
            </w:ins>
            <w:del w:id="196"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Red: </w:t>
            </w:r>
            <w:r>
              <w:rPr>
                <w:rFonts w:eastAsia="Times New Roman"/>
                <w:lang w:val="en-US"/>
              </w:rPr>
              <w:t xml:space="preserve">Color for representation </w:t>
            </w:r>
            <w:del w:id="197" w:author="Riki Merrick" w:date="2015-09-08T08:42:00Z">
              <w:r w:rsidDel="00590BD4">
                <w:rPr>
                  <w:rFonts w:eastAsia="Times New Roman"/>
                  <w:lang w:val="en-US"/>
                </w:rPr>
                <w:delText>-</w:delText>
              </w:r>
            </w:del>
            <w:ins w:id="198" w:author="Riki Merrick" w:date="2015-09-08T08:42:00Z">
              <w:r w:rsidR="00590BD4">
                <w:rPr>
                  <w:rFonts w:eastAsia="Times New Roman"/>
                  <w:lang w:val="en-US"/>
                </w:rPr>
                <w:t>–</w:t>
              </w:r>
            </w:ins>
            <w:r>
              <w:rPr>
                <w:rFonts w:eastAsia="Times New Roman"/>
                <w:lang w:val="en-US"/>
              </w:rPr>
              <w:t xml:space="preserve"> red</w:t>
            </w:r>
            <w:ins w:id="199" w:author="Riki Merrick" w:date="2015-09-08T08:42:00Z">
              <w:r w:rsidR="00590BD4">
                <w:rPr>
                  <w:rFonts w:eastAsia="Times New Roman"/>
                  <w:lang w:val="en-US"/>
                </w:rPr>
                <w:t>.</w:t>
              </w:r>
            </w:ins>
            <w:del w:id="200"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Green: </w:t>
            </w:r>
            <w:r>
              <w:rPr>
                <w:rFonts w:eastAsia="Times New Roman"/>
                <w:lang w:val="en-US"/>
              </w:rPr>
              <w:t xml:space="preserve">Color for representation </w:t>
            </w:r>
            <w:del w:id="201" w:author="Riki Merrick" w:date="2015-09-08T08:42:00Z">
              <w:r w:rsidDel="00590BD4">
                <w:rPr>
                  <w:rFonts w:eastAsia="Times New Roman"/>
                  <w:lang w:val="en-US"/>
                </w:rPr>
                <w:delText>-</w:delText>
              </w:r>
            </w:del>
            <w:ins w:id="202" w:author="Riki Merrick" w:date="2015-09-08T08:42:00Z">
              <w:r w:rsidR="00590BD4">
                <w:rPr>
                  <w:rFonts w:eastAsia="Times New Roman"/>
                  <w:lang w:val="en-US"/>
                </w:rPr>
                <w:t>–</w:t>
              </w:r>
            </w:ins>
            <w:r>
              <w:rPr>
                <w:rFonts w:eastAsia="Times New Roman"/>
                <w:lang w:val="en-US"/>
              </w:rPr>
              <w:t xml:space="preserve"> green</w:t>
            </w:r>
            <w:ins w:id="203" w:author="Riki Merrick" w:date="2015-09-08T08:42:00Z">
              <w:r w:rsidR="00590BD4">
                <w:rPr>
                  <w:rFonts w:eastAsia="Times New Roman"/>
                  <w:lang w:val="en-US"/>
                </w:rPr>
                <w:t>.</w:t>
              </w:r>
            </w:ins>
            <w:del w:id="204"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Yellow: </w:t>
            </w:r>
            <w:r>
              <w:rPr>
                <w:rFonts w:eastAsia="Times New Roman"/>
                <w:lang w:val="en-US"/>
              </w:rPr>
              <w:t xml:space="preserve">Color for representation </w:t>
            </w:r>
            <w:del w:id="205" w:author="Riki Merrick" w:date="2015-09-08T08:42:00Z">
              <w:r w:rsidDel="00590BD4">
                <w:rPr>
                  <w:rFonts w:eastAsia="Times New Roman"/>
                  <w:lang w:val="en-US"/>
                </w:rPr>
                <w:delText>-</w:delText>
              </w:r>
            </w:del>
            <w:ins w:id="206" w:author="Riki Merrick" w:date="2015-09-08T08:42:00Z">
              <w:r w:rsidR="00590BD4">
                <w:rPr>
                  <w:rFonts w:eastAsia="Times New Roman"/>
                  <w:lang w:val="en-US"/>
                </w:rPr>
                <w:t>–</w:t>
              </w:r>
            </w:ins>
            <w:r>
              <w:rPr>
                <w:rFonts w:eastAsia="Times New Roman"/>
                <w:lang w:val="en-US"/>
              </w:rPr>
              <w:t xml:space="preserve"> yellow</w:t>
            </w:r>
            <w:ins w:id="207" w:author="Riki Merrick" w:date="2015-09-08T08:42:00Z">
              <w:r w:rsidR="00590BD4">
                <w:rPr>
                  <w:rFonts w:eastAsia="Times New Roman"/>
                  <w:lang w:val="en-US"/>
                </w:rPr>
                <w:t>.</w:t>
              </w:r>
            </w:ins>
            <w:del w:id="208"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Blue: </w:t>
            </w:r>
            <w:r>
              <w:rPr>
                <w:rFonts w:eastAsia="Times New Roman"/>
                <w:lang w:val="en-US"/>
              </w:rPr>
              <w:t xml:space="preserve">Color for representation </w:t>
            </w:r>
            <w:del w:id="209" w:author="Riki Merrick" w:date="2015-09-08T08:42:00Z">
              <w:r w:rsidDel="00590BD4">
                <w:rPr>
                  <w:rFonts w:eastAsia="Times New Roman"/>
                  <w:lang w:val="en-US"/>
                </w:rPr>
                <w:delText>-</w:delText>
              </w:r>
            </w:del>
            <w:ins w:id="210" w:author="Riki Merrick" w:date="2015-09-08T08:42:00Z">
              <w:r w:rsidR="00590BD4">
                <w:rPr>
                  <w:rFonts w:eastAsia="Times New Roman"/>
                  <w:lang w:val="en-US"/>
                </w:rPr>
                <w:t>–</w:t>
              </w:r>
            </w:ins>
            <w:r>
              <w:rPr>
                <w:rFonts w:eastAsia="Times New Roman"/>
                <w:lang w:val="en-US"/>
              </w:rPr>
              <w:t xml:space="preserve"> blue</w:t>
            </w:r>
            <w:ins w:id="211" w:author="Riki Merrick" w:date="2015-09-08T08:42:00Z">
              <w:r w:rsidR="00590BD4">
                <w:rPr>
                  <w:rFonts w:eastAsia="Times New Roman"/>
                  <w:lang w:val="en-US"/>
                </w:rPr>
                <w:t>.</w:t>
              </w:r>
            </w:ins>
            <w:del w:id="212"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Magenta: </w:t>
            </w:r>
            <w:r>
              <w:rPr>
                <w:rFonts w:eastAsia="Times New Roman"/>
                <w:lang w:val="en-US"/>
              </w:rPr>
              <w:t xml:space="preserve">Color for representation </w:t>
            </w:r>
            <w:del w:id="213" w:author="Riki Merrick" w:date="2015-09-08T08:42:00Z">
              <w:r w:rsidDel="00590BD4">
                <w:rPr>
                  <w:rFonts w:eastAsia="Times New Roman"/>
                  <w:lang w:val="en-US"/>
                </w:rPr>
                <w:delText>-</w:delText>
              </w:r>
            </w:del>
            <w:ins w:id="214" w:author="Riki Merrick" w:date="2015-09-08T08:42:00Z">
              <w:r w:rsidR="00590BD4">
                <w:rPr>
                  <w:rFonts w:eastAsia="Times New Roman"/>
                  <w:lang w:val="en-US"/>
                </w:rPr>
                <w:t>–</w:t>
              </w:r>
            </w:ins>
            <w:r>
              <w:rPr>
                <w:rFonts w:eastAsia="Times New Roman"/>
                <w:lang w:val="en-US"/>
              </w:rPr>
              <w:t xml:space="preserve"> magenta</w:t>
            </w:r>
            <w:ins w:id="215" w:author="Riki Merrick" w:date="2015-09-08T08:42:00Z">
              <w:r w:rsidR="00590BD4">
                <w:rPr>
                  <w:rFonts w:eastAsia="Times New Roman"/>
                  <w:lang w:val="en-US"/>
                </w:rPr>
                <w:t>.</w:t>
              </w:r>
            </w:ins>
            <w:del w:id="216"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Cyan: </w:t>
            </w:r>
            <w:r>
              <w:rPr>
                <w:rFonts w:eastAsia="Times New Roman"/>
                <w:lang w:val="en-US"/>
              </w:rPr>
              <w:t xml:space="preserve">Color for representation </w:t>
            </w:r>
            <w:del w:id="217" w:author="Riki Merrick" w:date="2015-09-08T08:42:00Z">
              <w:r w:rsidDel="00590BD4">
                <w:rPr>
                  <w:rFonts w:eastAsia="Times New Roman"/>
                  <w:lang w:val="en-US"/>
                </w:rPr>
                <w:delText>-</w:delText>
              </w:r>
            </w:del>
            <w:ins w:id="218" w:author="Riki Merrick" w:date="2015-09-08T08:42:00Z">
              <w:r w:rsidR="00590BD4">
                <w:rPr>
                  <w:rFonts w:eastAsia="Times New Roman"/>
                  <w:lang w:val="en-US"/>
                </w:rPr>
                <w:t>–</w:t>
              </w:r>
            </w:ins>
            <w:r>
              <w:rPr>
                <w:rFonts w:eastAsia="Times New Roman"/>
                <w:lang w:val="en-US"/>
              </w:rPr>
              <w:t xml:space="preserve"> cyan</w:t>
            </w:r>
            <w:ins w:id="219" w:author="Riki Merrick" w:date="2015-09-08T08:42:00Z">
              <w:r w:rsidR="00590BD4">
                <w:rPr>
                  <w:rFonts w:eastAsia="Times New Roman"/>
                  <w:lang w:val="en-US"/>
                </w:rPr>
                <w:t>.</w:t>
              </w:r>
            </w:ins>
            <w:del w:id="220"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White: </w:t>
            </w:r>
            <w:r>
              <w:rPr>
                <w:rFonts w:eastAsia="Times New Roman"/>
                <w:lang w:val="en-US"/>
              </w:rPr>
              <w:t xml:space="preserve">Color for representation </w:t>
            </w:r>
            <w:del w:id="221" w:author="Riki Merrick" w:date="2015-09-08T08:42:00Z">
              <w:r w:rsidDel="00590BD4">
                <w:rPr>
                  <w:rFonts w:eastAsia="Times New Roman"/>
                  <w:lang w:val="en-US"/>
                </w:rPr>
                <w:delText>-</w:delText>
              </w:r>
            </w:del>
            <w:ins w:id="222" w:author="Riki Merrick" w:date="2015-09-08T08:42:00Z">
              <w:r w:rsidR="00590BD4">
                <w:rPr>
                  <w:rFonts w:eastAsia="Times New Roman"/>
                  <w:lang w:val="en-US"/>
                </w:rPr>
                <w:t>–</w:t>
              </w:r>
            </w:ins>
            <w:r>
              <w:rPr>
                <w:rFonts w:eastAsia="Times New Roman"/>
                <w:lang w:val="en-US"/>
              </w:rPr>
              <w:t xml:space="preserve"> white</w:t>
            </w:r>
            <w:ins w:id="223" w:author="Riki Merrick" w:date="2015-09-08T08:42:00Z">
              <w:r w:rsidR="00590BD4">
                <w:rPr>
                  <w:rFonts w:eastAsia="Times New Roman"/>
                  <w:lang w:val="en-US"/>
                </w:rPr>
                <w:t>.</w:t>
              </w:r>
            </w:ins>
            <w:del w:id="224" w:author="Riki Merrick" w:date="2015-09-08T08:42:00Z">
              <w:r w:rsidDel="00590BD4">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DeviceMetricOperationalStatus (Device Metric Operational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25"/>
            <w:r>
              <w:rPr>
                <w:rFonts w:eastAsia="Times New Roman"/>
                <w:lang w:val="en-US"/>
              </w:rPr>
              <w:t>Describes the operational status of the DeviceMetric</w:t>
            </w:r>
            <w:commentRangeEnd w:id="225"/>
            <w:r w:rsidR="00590BD4">
              <w:rPr>
                <w:rStyle w:val="CommentReference"/>
              </w:rPr>
              <w:commentReference w:id="225"/>
            </w:r>
            <w:ins w:id="226" w:author="Riki Merrick" w:date="2015-09-08T08:43:00Z">
              <w:r w:rsidR="00590BD4">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On: </w:t>
            </w:r>
            <w:r>
              <w:rPr>
                <w:rFonts w:eastAsia="Times New Roman"/>
                <w:lang w:val="en-US"/>
              </w:rPr>
              <w:t>The DeviceMetric is operating and will generate DeviceObservations</w:t>
            </w:r>
            <w:ins w:id="227" w:author="Riki Merrick" w:date="2015-09-08T08:43:00Z">
              <w:r w:rsidR="00590BD4">
                <w:rPr>
                  <w:rFonts w:eastAsia="Times New Roman"/>
                  <w:lang w:val="en-US"/>
                </w:rPr>
                <w:t>.</w:t>
              </w:r>
            </w:ins>
            <w:del w:id="228" w:author="Riki Merrick" w:date="2015-09-08T08:43: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 </w:t>
            </w:r>
            <w:r>
              <w:rPr>
                <w:rFonts w:eastAsia="Times New Roman"/>
                <w:lang w:val="en-US"/>
              </w:rPr>
              <w:t>The DeviceMetric is not operating</w:t>
            </w:r>
            <w:ins w:id="229" w:author="Riki Merrick" w:date="2015-09-08T08:43:00Z">
              <w:r w:rsidR="00590BD4">
                <w:rPr>
                  <w:rFonts w:eastAsia="Times New Roman"/>
                  <w:lang w:val="en-US"/>
                </w:rPr>
                <w:t>.</w:t>
              </w:r>
            </w:ins>
            <w:del w:id="230" w:author="Riki Merrick" w:date="2015-09-08T08:43: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Standby: </w:t>
            </w:r>
            <w:r>
              <w:rPr>
                <w:rFonts w:eastAsia="Times New Roman"/>
                <w:lang w:val="en-US"/>
              </w:rPr>
              <w:t>The DeviceMetric is operating, but will not generate any DeviceObservations</w:t>
            </w:r>
            <w:ins w:id="231" w:author="Riki Merrick" w:date="2015-09-08T08:44:00Z">
              <w:r w:rsidR="00590BD4">
                <w:rPr>
                  <w:rFonts w:eastAsia="Times New Roman"/>
                  <w:lang w:val="en-US"/>
                </w:rPr>
                <w:t>.</w:t>
              </w:r>
            </w:ins>
            <w:del w:id="232" w:author="Riki Merrick" w:date="2015-09-08T08:44:00Z">
              <w:r w:rsidDel="00590BD4">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DeviceStatus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DeviceStatus (Device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availability status of the device</w:t>
            </w:r>
            <w:ins w:id="233" w:author="Riki Merrick" w:date="2015-09-08T08:44:00Z">
              <w:r w:rsidR="00590BD4">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Available: </w:t>
            </w:r>
            <w:r>
              <w:rPr>
                <w:rFonts w:eastAsia="Times New Roman"/>
                <w:lang w:val="en-US"/>
              </w:rPr>
              <w:t>The Device is available for use</w:t>
            </w:r>
            <w:ins w:id="234" w:author="Riki Merrick" w:date="2015-09-08T08:44:00Z">
              <w:r w:rsidR="00590BD4">
                <w:rPr>
                  <w:rFonts w:eastAsia="Times New Roman"/>
                  <w:lang w:val="en-US"/>
                </w:rPr>
                <w:t>.</w:t>
              </w:r>
            </w:ins>
            <w:del w:id="235" w:author="Riki Merrick" w:date="2015-09-08T08:44: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Available: </w:t>
            </w:r>
            <w:r>
              <w:rPr>
                <w:rFonts w:eastAsia="Times New Roman"/>
                <w:lang w:val="en-US"/>
              </w:rPr>
              <w:t>The Device is no longer available for use (</w:t>
            </w:r>
            <w:del w:id="236" w:author="Riki Merrick" w:date="2015-09-08T08:44:00Z">
              <w:r w:rsidDel="00590BD4">
                <w:rPr>
                  <w:rFonts w:eastAsia="Times New Roman"/>
                  <w:lang w:val="en-US"/>
                </w:rPr>
                <w:delText xml:space="preserve"> </w:delText>
              </w:r>
            </w:del>
            <w:r>
              <w:rPr>
                <w:rFonts w:eastAsia="Times New Roman"/>
                <w:lang w:val="en-US"/>
              </w:rPr>
              <w:t>e.g</w:t>
            </w:r>
            <w:ins w:id="237" w:author="Riki Merrick" w:date="2015-09-08T08:44:00Z">
              <w:r w:rsidR="00590BD4">
                <w:rPr>
                  <w:rFonts w:eastAsia="Times New Roman"/>
                  <w:lang w:val="en-US"/>
                </w:rPr>
                <w:t>.</w:t>
              </w:r>
            </w:ins>
            <w:r>
              <w:rPr>
                <w:rFonts w:eastAsia="Times New Roman"/>
                <w:lang w:val="en-US"/>
              </w:rPr>
              <w:t xml:space="preserve"> lost, expired, </w:t>
            </w:r>
            <w:proofErr w:type="gramStart"/>
            <w:r>
              <w:rPr>
                <w:rFonts w:eastAsia="Times New Roman"/>
                <w:lang w:val="en-US"/>
              </w:rPr>
              <w:t>damaged</w:t>
            </w:r>
            <w:proofErr w:type="gramEnd"/>
            <w:r>
              <w:rPr>
                <w:rFonts w:eastAsia="Times New Roman"/>
                <w:lang w:val="en-US"/>
              </w:rPr>
              <w:t>)</w:t>
            </w:r>
            <w:ins w:id="238" w:author="Riki Merrick" w:date="2015-09-08T08:44:00Z">
              <w:r w:rsidR="00590BD4">
                <w:rPr>
                  <w:rFonts w:eastAsia="Times New Roman"/>
                  <w:lang w:val="en-US"/>
                </w:rPr>
                <w:t>.</w:t>
              </w:r>
            </w:ins>
            <w:del w:id="239" w:author="Riki Merrick" w:date="2015-09-08T08:44: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The Device was entered in error and voided</w:t>
            </w:r>
            <w:ins w:id="240" w:author="Riki Merrick" w:date="2015-09-08T08:46:00Z">
              <w:r w:rsidR="00995F92">
                <w:rPr>
                  <w:rFonts w:eastAsia="Times New Roman"/>
                  <w:lang w:val="en-US"/>
                </w:rPr>
                <w:t>.</w:t>
              </w:r>
            </w:ins>
            <w:del w:id="241" w:author="Riki Merrick" w:date="2015-09-08T08:46: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DeviceUseRequestPriority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DeviceUseRequestPriority (Device Use Request Priority)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42"/>
            <w:r>
              <w:rPr>
                <w:rFonts w:eastAsia="Times New Roman"/>
                <w:lang w:val="en-US"/>
              </w:rPr>
              <w:t>Codes representing the priority of the request</w:t>
            </w:r>
            <w:ins w:id="243" w:author="Riki Merrick" w:date="2015-09-08T08:46:00Z">
              <w:r w:rsidR="00995F92">
                <w:rPr>
                  <w:rFonts w:eastAsia="Times New Roman"/>
                  <w:lang w:val="en-US"/>
                </w:rPr>
                <w:t>.</w:t>
              </w:r>
              <w:commentRangeEnd w:id="242"/>
              <w:r w:rsidR="00995F92">
                <w:rPr>
                  <w:rStyle w:val="CommentReference"/>
                </w:rPr>
                <w:commentReference w:id="242"/>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4049E5" w:rsidRDefault="005B11EB">
      <w:pPr>
        <w:pStyle w:val="Heading2"/>
        <w:divId w:val="1375348270"/>
        <w:rPr>
          <w:rFonts w:eastAsia="Times New Roman"/>
          <w:lang w:val="en-US"/>
        </w:rPr>
      </w:pPr>
      <w:r>
        <w:rPr>
          <w:rFonts w:eastAsia="Times New Roman"/>
          <w:lang w:val="en-US"/>
        </w:rPr>
        <w:t>ValueSet: DeviceUseRequestStatus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DeviceUseRequestStatus (Device Use Request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Codes representing </w:t>
            </w:r>
            <w:commentRangeStart w:id="244"/>
            <w:r>
              <w:rPr>
                <w:rFonts w:eastAsia="Times New Roman"/>
                <w:lang w:val="en-US"/>
              </w:rPr>
              <w:t>the status of the request</w:t>
            </w:r>
            <w:commentRangeEnd w:id="244"/>
            <w:r w:rsidR="007E4BD3">
              <w:rPr>
                <w:rStyle w:val="CommentReference"/>
              </w:rPr>
              <w:commentReference w:id="244"/>
            </w:r>
            <w:ins w:id="245" w:author="Riki Merrick" w:date="2015-09-08T08:48:00Z">
              <w:r w:rsidR="00995F92">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The request has been proposed</w:t>
            </w:r>
            <w:ins w:id="246" w:author="Riki Merrick" w:date="2015-09-08T08:49:00Z">
              <w:r w:rsidR="00995F92">
                <w:rPr>
                  <w:rFonts w:eastAsia="Times New Roman"/>
                  <w:lang w:val="en-US"/>
                </w:rPr>
                <w:t>.</w:t>
              </w:r>
            </w:ins>
            <w:del w:id="247"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The request has been planned</w:t>
            </w:r>
            <w:ins w:id="248" w:author="Riki Merrick" w:date="2015-09-08T08:49:00Z">
              <w:r w:rsidR="00995F92">
                <w:rPr>
                  <w:rFonts w:eastAsia="Times New Roman"/>
                  <w:lang w:val="en-US"/>
                </w:rPr>
                <w:t>.</w:t>
              </w:r>
            </w:ins>
            <w:del w:id="249"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The request has been placed</w:t>
            </w:r>
            <w:ins w:id="250" w:author="Riki Merrick" w:date="2015-09-08T08:49:00Z">
              <w:r w:rsidR="00995F92">
                <w:rPr>
                  <w:rFonts w:eastAsia="Times New Roman"/>
                  <w:lang w:val="en-US"/>
                </w:rPr>
                <w:t>.</w:t>
              </w:r>
            </w:ins>
            <w:del w:id="251"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The receiving system has received the request but not yet decided whether it will be performed</w:t>
            </w:r>
            <w:ins w:id="252" w:author="Riki Merrick" w:date="2015-09-08T08:49:00Z">
              <w:r w:rsidR="00995F92">
                <w:rPr>
                  <w:rFonts w:eastAsia="Times New Roman"/>
                  <w:lang w:val="en-US"/>
                </w:rPr>
                <w:t>.</w:t>
              </w:r>
            </w:ins>
            <w:del w:id="253"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The receiving system has accepted the request but work has not yet commenced</w:t>
            </w:r>
            <w:ins w:id="254" w:author="Riki Merrick" w:date="2015-09-08T08:49:00Z">
              <w:r w:rsidR="00995F92">
                <w:rPr>
                  <w:rFonts w:eastAsia="Times New Roman"/>
                  <w:lang w:val="en-US"/>
                </w:rPr>
                <w:t>.</w:t>
              </w:r>
            </w:ins>
            <w:del w:id="255"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The work to fulfill the order is happening</w:t>
            </w:r>
            <w:ins w:id="256" w:author="Riki Merrick" w:date="2015-09-08T08:49:00Z">
              <w:r w:rsidR="00995F92">
                <w:rPr>
                  <w:rFonts w:eastAsia="Times New Roman"/>
                  <w:lang w:val="en-US"/>
                </w:rPr>
                <w:t>.</w:t>
              </w:r>
            </w:ins>
            <w:del w:id="257"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The work has been complete</w:t>
            </w:r>
            <w:ins w:id="258" w:author="Riki Merrick" w:date="2015-09-08T08:49:00Z">
              <w:r w:rsidR="00995F92">
                <w:rPr>
                  <w:rFonts w:eastAsia="Times New Roman"/>
                  <w:lang w:val="en-US"/>
                </w:rPr>
                <w:t>d</w:t>
              </w:r>
            </w:ins>
            <w:r>
              <w:rPr>
                <w:rFonts w:eastAsia="Times New Roman"/>
                <w:lang w:val="en-US"/>
              </w:rPr>
              <w:t>, the report(s) released, and no further work is planned</w:t>
            </w:r>
            <w:ins w:id="259" w:author="Riki Merrick" w:date="2015-09-08T08:49:00Z">
              <w:r w:rsidR="00995F92">
                <w:rPr>
                  <w:rFonts w:eastAsia="Times New Roman"/>
                  <w:lang w:val="en-US"/>
                </w:rPr>
                <w:t>.</w:t>
              </w:r>
            </w:ins>
            <w:del w:id="260"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The request has been held by originating system/user request</w:t>
            </w:r>
            <w:ins w:id="261" w:author="Riki Merrick" w:date="2015-09-08T08:49:00Z">
              <w:r w:rsidR="00995F92">
                <w:rPr>
                  <w:rFonts w:eastAsia="Times New Roman"/>
                  <w:lang w:val="en-US"/>
                </w:rPr>
                <w:t>.</w:t>
              </w:r>
            </w:ins>
            <w:del w:id="262"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The receiving system has declined to fulfill the request</w:t>
            </w:r>
            <w:ins w:id="263" w:author="Riki Merrick" w:date="2015-09-08T08:49:00Z">
              <w:r w:rsidR="00995F92">
                <w:rPr>
                  <w:rFonts w:eastAsia="Times New Roman"/>
                  <w:lang w:val="en-US"/>
                </w:rPr>
                <w:t>.</w:t>
              </w:r>
            </w:ins>
            <w:del w:id="264"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Aborted: </w:t>
            </w:r>
            <w:r>
              <w:rPr>
                <w:rFonts w:eastAsia="Times New Roman"/>
                <w:lang w:val="en-US"/>
              </w:rPr>
              <w:t>The request was attempted, but due to some procedural error, it could not be completed</w:t>
            </w:r>
            <w:ins w:id="265" w:author="Riki Merrick" w:date="2015-09-08T08:49:00Z">
              <w:r w:rsidR="00995F92">
                <w:rPr>
                  <w:rFonts w:eastAsia="Times New Roman"/>
                  <w:lang w:val="en-US"/>
                </w:rPr>
                <w:t>.</w:t>
              </w:r>
            </w:ins>
            <w:del w:id="266" w:author="Riki Merrick" w:date="2015-09-08T08:49: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DiagnosticOrderPriority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7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DiagnosticOrderPriority (Diagnostic Order Priority)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67"/>
            <w:r>
              <w:rPr>
                <w:rFonts w:eastAsia="Times New Roman"/>
                <w:lang w:val="en-US"/>
              </w:rPr>
              <w:t>The clinical priority of a diagnostic order</w:t>
            </w:r>
            <w:commentRangeEnd w:id="267"/>
            <w:r w:rsidR="00995F92">
              <w:rPr>
                <w:rStyle w:val="CommentReference"/>
              </w:rPr>
              <w:commentReference w:id="267"/>
            </w:r>
            <w:ins w:id="268" w:author="Riki Merrick" w:date="2015-09-08T08:50:00Z">
              <w:r w:rsidR="00995F92">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Routine: </w:t>
            </w:r>
            <w:r>
              <w:rPr>
                <w:rFonts w:eastAsia="Times New Roman"/>
                <w:lang w:val="en-US"/>
              </w:rPr>
              <w:t>The order has a normal priority</w:t>
            </w:r>
            <w:ins w:id="269" w:author="Riki Merrick" w:date="2015-09-08T08:50:00Z">
              <w:r w:rsidR="00995F92">
                <w:rPr>
                  <w:rFonts w:eastAsia="Times New Roman"/>
                  <w:lang w:val="en-US"/>
                </w:rPr>
                <w:t>.</w:t>
              </w:r>
            </w:ins>
            <w:del w:id="270"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Urgent: </w:t>
            </w:r>
            <w:r>
              <w:rPr>
                <w:rFonts w:eastAsia="Times New Roman"/>
                <w:lang w:val="en-US"/>
              </w:rPr>
              <w:t>The order should be urgently</w:t>
            </w:r>
            <w:ins w:id="271" w:author="Riki Merrick" w:date="2015-09-08T08:50:00Z">
              <w:r w:rsidR="00995F92">
                <w:rPr>
                  <w:rFonts w:eastAsia="Times New Roman"/>
                  <w:lang w:val="en-US"/>
                </w:rPr>
                <w:t>.</w:t>
              </w:r>
            </w:ins>
            <w:del w:id="272"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 </w:t>
            </w:r>
            <w:r>
              <w:rPr>
                <w:rFonts w:eastAsia="Times New Roman"/>
                <w:lang w:val="en-US"/>
              </w:rPr>
              <w:t>The order is time-critical</w:t>
            </w:r>
            <w:ins w:id="273" w:author="Riki Merrick" w:date="2015-09-08T08:50:00Z">
              <w:r w:rsidR="00995F92">
                <w:rPr>
                  <w:rFonts w:eastAsia="Times New Roman"/>
                  <w:lang w:val="en-US"/>
                </w:rPr>
                <w:t>.</w:t>
              </w:r>
            </w:ins>
            <w:del w:id="274"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ASAP: </w:t>
            </w:r>
            <w:r>
              <w:rPr>
                <w:rFonts w:eastAsia="Times New Roman"/>
                <w:lang w:val="en-US"/>
              </w:rPr>
              <w:t>The order should be acted on as soon as possible</w:t>
            </w:r>
            <w:ins w:id="275" w:author="Riki Merrick" w:date="2015-09-08T08:50:00Z">
              <w:r w:rsidR="00995F92">
                <w:rPr>
                  <w:rFonts w:eastAsia="Times New Roman"/>
                  <w:lang w:val="en-US"/>
                </w:rPr>
                <w:t>.</w:t>
              </w:r>
            </w:ins>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lastRenderedPageBreak/>
        <w:t>ValueSet: DiagnosticOrderStatus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DiagnosticOrderStatus (Diagnostic Order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76"/>
            <w:r>
              <w:rPr>
                <w:rFonts w:eastAsia="Times New Roman"/>
                <w:lang w:val="en-US"/>
              </w:rPr>
              <w:t>The status of a diagnostic order</w:t>
            </w:r>
            <w:commentRangeEnd w:id="276"/>
            <w:r w:rsidR="007E4BD3">
              <w:rPr>
                <w:rStyle w:val="CommentReference"/>
              </w:rPr>
              <w:commentReference w:id="276"/>
            </w:r>
            <w:ins w:id="277" w:author="Riki Merrick" w:date="2015-09-08T08:50:00Z">
              <w:r w:rsidR="00995F92">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The request has been proposed</w:t>
            </w:r>
            <w:ins w:id="278" w:author="Riki Merrick" w:date="2015-09-08T08:50:00Z">
              <w:r w:rsidR="00995F92">
                <w:rPr>
                  <w:rFonts w:eastAsia="Times New Roman"/>
                  <w:lang w:val="en-US"/>
                </w:rPr>
                <w:t>.</w:t>
              </w:r>
            </w:ins>
            <w:del w:id="279"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ins w:id="280" w:author="Riki Merrick" w:date="2015-09-08T08:50:00Z">
              <w:r w:rsidR="00995F92">
                <w:rPr>
                  <w:rFonts w:eastAsia="Times New Roman"/>
                  <w:lang w:val="en-US"/>
                </w:rPr>
                <w:t>T</w:t>
              </w:r>
            </w:ins>
            <w:del w:id="281" w:author="Riki Merrick" w:date="2015-09-08T08:50:00Z">
              <w:r w:rsidDel="00995F92">
                <w:rPr>
                  <w:rFonts w:eastAsia="Times New Roman"/>
                  <w:lang w:val="en-US"/>
                </w:rPr>
                <w:delText>t</w:delText>
              </w:r>
            </w:del>
            <w:r>
              <w:rPr>
                <w:rFonts w:eastAsia="Times New Roman"/>
                <w:lang w:val="en-US"/>
              </w:rPr>
              <w:t>he request is in preliminary form prior to being sent</w:t>
            </w:r>
            <w:ins w:id="282" w:author="Riki Merrick" w:date="2015-09-08T08:50:00Z">
              <w:r w:rsidR="00995F92">
                <w:rPr>
                  <w:rFonts w:eastAsia="Times New Roman"/>
                  <w:lang w:val="en-US"/>
                </w:rPr>
                <w:t>.</w:t>
              </w:r>
            </w:ins>
            <w:del w:id="283"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The request has been planned</w:t>
            </w:r>
            <w:ins w:id="284" w:author="Riki Merrick" w:date="2015-09-08T08:50:00Z">
              <w:r w:rsidR="00995F92">
                <w:rPr>
                  <w:rFonts w:eastAsia="Times New Roman"/>
                  <w:lang w:val="en-US"/>
                </w:rPr>
                <w:t>.</w:t>
              </w:r>
            </w:ins>
            <w:del w:id="285"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The request has been placed</w:t>
            </w:r>
            <w:ins w:id="286" w:author="Riki Merrick" w:date="2015-09-08T08:50:00Z">
              <w:r w:rsidR="00995F92">
                <w:rPr>
                  <w:rFonts w:eastAsia="Times New Roman"/>
                  <w:lang w:val="en-US"/>
                </w:rPr>
                <w:t>.</w:t>
              </w:r>
            </w:ins>
            <w:del w:id="287"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The receiving system has received the order, but not yet decided whether it will be performed</w:t>
            </w:r>
            <w:ins w:id="288" w:author="Riki Merrick" w:date="2015-09-08T08:50:00Z">
              <w:r w:rsidR="00995F92">
                <w:rPr>
                  <w:rFonts w:eastAsia="Times New Roman"/>
                  <w:lang w:val="en-US"/>
                </w:rPr>
                <w:t>.</w:t>
              </w:r>
            </w:ins>
            <w:del w:id="289"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The receiving system has accepted the order, but work has not yet commenced</w:t>
            </w:r>
            <w:ins w:id="290" w:author="Riki Merrick" w:date="2015-09-08T08:50:00Z">
              <w:r w:rsidR="00995F92">
                <w:rPr>
                  <w:rFonts w:eastAsia="Times New Roman"/>
                  <w:lang w:val="en-US"/>
                </w:rPr>
                <w:t>.</w:t>
              </w:r>
            </w:ins>
            <w:del w:id="291"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In-Progress: </w:t>
            </w:r>
            <w:r>
              <w:rPr>
                <w:rFonts w:eastAsia="Times New Roman"/>
                <w:lang w:val="en-US"/>
              </w:rPr>
              <w:t>The work to fulfill the order is happening</w:t>
            </w:r>
            <w:ins w:id="292" w:author="Riki Merrick" w:date="2015-09-08T08:50:00Z">
              <w:r w:rsidR="00995F92">
                <w:rPr>
                  <w:rFonts w:eastAsia="Times New Roman"/>
                  <w:lang w:val="en-US"/>
                </w:rPr>
                <w:t>.</w:t>
              </w:r>
            </w:ins>
            <w:del w:id="293"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w:t>
            </w:r>
            <w:r>
              <w:rPr>
                <w:rFonts w:eastAsia="Times New Roman"/>
                <w:lang w:val="en-US"/>
              </w:rPr>
              <w:t>The work is complete, and the outcomes are being reviewed for approval</w:t>
            </w:r>
            <w:ins w:id="294" w:author="Riki Merrick" w:date="2015-09-08T08:51:00Z">
              <w:r w:rsidR="00995F92">
                <w:rPr>
                  <w:rFonts w:eastAsia="Times New Roman"/>
                  <w:lang w:val="en-US"/>
                </w:rPr>
                <w:t>.</w:t>
              </w:r>
            </w:ins>
            <w:del w:id="295"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The work has been complete</w:t>
            </w:r>
            <w:ins w:id="296" w:author="Riki Merrick" w:date="2015-09-08T08:51:00Z">
              <w:r w:rsidR="00995F92">
                <w:rPr>
                  <w:rFonts w:eastAsia="Times New Roman"/>
                  <w:lang w:val="en-US"/>
                </w:rPr>
                <w:t>d</w:t>
              </w:r>
            </w:ins>
            <w:r>
              <w:rPr>
                <w:rFonts w:eastAsia="Times New Roman"/>
                <w:lang w:val="en-US"/>
              </w:rPr>
              <w:t>, the report(s) released, and no further work is planned</w:t>
            </w:r>
            <w:ins w:id="297" w:author="Riki Merrick" w:date="2015-09-08T08:51:00Z">
              <w:r w:rsidR="00995F92">
                <w:rPr>
                  <w:rFonts w:eastAsia="Times New Roman"/>
                  <w:lang w:val="en-US"/>
                </w:rPr>
                <w:t>.</w:t>
              </w:r>
            </w:ins>
            <w:del w:id="298"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995F92">
            <w:pPr>
              <w:rPr>
                <w:rFonts w:eastAsia="Times New Roman"/>
                <w:lang w:val="en-US"/>
              </w:rPr>
            </w:pPr>
            <w:r>
              <w:rPr>
                <w:rFonts w:eastAsia="Times New Roman"/>
                <w:b/>
                <w:bCs/>
                <w:lang w:val="en-US"/>
              </w:rPr>
              <w:t xml:space="preserve">Cancelled: </w:t>
            </w:r>
            <w:ins w:id="299" w:author="Riki Merrick" w:date="2015-09-08T08:51:00Z">
              <w:r w:rsidR="00995F92">
                <w:rPr>
                  <w:rFonts w:eastAsia="Times New Roman"/>
                  <w:b/>
                  <w:bCs/>
                  <w:lang w:val="en-US"/>
                </w:rPr>
                <w:t>T</w:t>
              </w:r>
            </w:ins>
            <w:del w:id="300" w:author="Riki Merrick" w:date="2015-09-08T08:51:00Z">
              <w:r w:rsidDel="00995F92">
                <w:rPr>
                  <w:rFonts w:eastAsia="Times New Roman"/>
                  <w:lang w:val="en-US"/>
                </w:rPr>
                <w:delText>t</w:delText>
              </w:r>
            </w:del>
            <w:r>
              <w:rPr>
                <w:rFonts w:eastAsia="Times New Roman"/>
                <w:lang w:val="en-US"/>
              </w:rPr>
              <w:t>he request has been withdrawn</w:t>
            </w:r>
            <w:ins w:id="301" w:author="Riki Merrick" w:date="2015-09-08T08:51:00Z">
              <w:r w:rsidR="00995F92">
                <w:rPr>
                  <w:rFonts w:eastAsia="Times New Roman"/>
                  <w:lang w:val="en-US"/>
                </w:rPr>
                <w:t>.</w:t>
              </w:r>
            </w:ins>
            <w:del w:id="302"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The request has been held by originating system/user request</w:t>
            </w:r>
            <w:ins w:id="303" w:author="Riki Merrick" w:date="2015-09-08T08:51:00Z">
              <w:r w:rsidR="00995F92">
                <w:rPr>
                  <w:rFonts w:eastAsia="Times New Roman"/>
                  <w:lang w:val="en-US"/>
                </w:rPr>
                <w:t>.</w:t>
              </w:r>
            </w:ins>
            <w:del w:id="304"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The receiving system has declined to fulfill the request</w:t>
            </w:r>
            <w:ins w:id="305" w:author="Riki Merrick" w:date="2015-09-08T08:51:00Z">
              <w:r w:rsidR="00995F92">
                <w:rPr>
                  <w:rFonts w:eastAsia="Times New Roman"/>
                  <w:lang w:val="en-US"/>
                </w:rPr>
                <w:t>.</w:t>
              </w:r>
            </w:ins>
            <w:del w:id="306"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The diagnostic investigation was attempted, but due to some procedural error, it could not be completed</w:t>
            </w:r>
            <w:ins w:id="307" w:author="Riki Merrick" w:date="2015-09-08T08:51:00Z">
              <w:r w:rsidR="00995F92">
                <w:rPr>
                  <w:rFonts w:eastAsia="Times New Roman"/>
                  <w:lang w:val="en-US"/>
                </w:rPr>
                <w:t>.</w:t>
              </w:r>
            </w:ins>
            <w:del w:id="308" w:author="Riki Merrick" w:date="2015-09-08T08:51: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DiagnosticReportStatus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DiagnosticReportStatus (Diagnostic Report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309"/>
            <w:r>
              <w:rPr>
                <w:rFonts w:eastAsia="Times New Roman"/>
                <w:lang w:val="en-US"/>
              </w:rPr>
              <w:t>The status of the diagnostic report as a whole</w:t>
            </w:r>
            <w:commentRangeEnd w:id="309"/>
            <w:r w:rsidR="007E4BD3">
              <w:rPr>
                <w:rStyle w:val="CommentReference"/>
              </w:rPr>
              <w:commentReference w:id="309"/>
            </w:r>
            <w:ins w:id="310" w:author="Riki Merrick" w:date="2015-09-08T08:51:00Z">
              <w:r w:rsidR="00995F92">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w:t>
            </w:r>
            <w:r>
              <w:rPr>
                <w:rFonts w:eastAsia="Times New Roman"/>
                <w:lang w:val="en-US"/>
              </w:rPr>
              <w:t>The existence of the report is registered, but there is nothing yet available</w:t>
            </w:r>
            <w:ins w:id="311" w:author="Riki Merrick" w:date="2015-09-08T08:51:00Z">
              <w:r w:rsidR="00995F92">
                <w:rPr>
                  <w:rFonts w:eastAsia="Times New Roman"/>
                  <w:lang w:val="en-US"/>
                </w:rPr>
                <w:t>.</w:t>
              </w:r>
            </w:ins>
            <w:del w:id="312"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Partial: </w:t>
            </w:r>
            <w:r>
              <w:rPr>
                <w:rFonts w:eastAsia="Times New Roman"/>
                <w:lang w:val="en-US"/>
              </w:rPr>
              <w:t>This is a partial (e.g. initial, interim or preliminary) report: data in the report may be incomplete or unverified</w:t>
            </w:r>
            <w:ins w:id="313" w:author="Riki Merrick" w:date="2015-09-08T08:51:00Z">
              <w:r w:rsidR="00995F92">
                <w:rPr>
                  <w:rFonts w:eastAsia="Times New Roman"/>
                  <w:lang w:val="en-US"/>
                </w:rPr>
                <w:t>.</w:t>
              </w:r>
            </w:ins>
            <w:del w:id="314"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Final: </w:t>
            </w:r>
            <w:r>
              <w:rPr>
                <w:rFonts w:eastAsia="Times New Roman"/>
                <w:lang w:val="en-US"/>
              </w:rPr>
              <w:t>The report is complete and verified by an authorized person</w:t>
            </w:r>
            <w:ins w:id="315" w:author="Riki Merrick" w:date="2015-09-08T08:52:00Z">
              <w:r w:rsidR="00995F92">
                <w:rPr>
                  <w:rFonts w:eastAsia="Times New Roman"/>
                  <w:lang w:val="en-US"/>
                </w:rPr>
                <w:t>.</w:t>
              </w:r>
            </w:ins>
            <w:del w:id="316"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Corrected: </w:t>
            </w:r>
            <w:r>
              <w:rPr>
                <w:rFonts w:eastAsia="Times New Roman"/>
                <w:lang w:val="en-US"/>
              </w:rPr>
              <w:t>The report has been modified subsequent to being Final, and is complete and verified by an authorized person</w:t>
            </w:r>
            <w:ins w:id="317" w:author="Riki Merrick" w:date="2015-09-08T08:52:00Z">
              <w:r w:rsidR="00995F92">
                <w:rPr>
                  <w:rFonts w:eastAsia="Times New Roman"/>
                  <w:lang w:val="en-US"/>
                </w:rPr>
                <w:t>.</w:t>
              </w:r>
            </w:ins>
            <w:del w:id="318"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Appended: </w:t>
            </w:r>
            <w:r>
              <w:rPr>
                <w:rFonts w:eastAsia="Times New Roman"/>
                <w:lang w:val="en-US"/>
              </w:rPr>
              <w:t>The report has been modified subsequent to being Final, and is complete and verified by an authorized person. New content has been added, but existing content hasn't changed</w:t>
            </w:r>
            <w:ins w:id="319" w:author="Riki Merrick" w:date="2015-09-08T08:52:00Z">
              <w:r w:rsidR="00995F92">
                <w:rPr>
                  <w:rFonts w:eastAsia="Times New Roman"/>
                  <w:lang w:val="en-US"/>
                </w:rPr>
                <w:t>.</w:t>
              </w:r>
            </w:ins>
            <w:del w:id="320"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The report is unavailable because the measurement was not started or not completed (also sometimes called "aborted")</w:t>
            </w:r>
            <w:ins w:id="321" w:author="Riki Merrick" w:date="2015-09-08T08:52:00Z">
              <w:r w:rsidR="00995F92">
                <w:rPr>
                  <w:rFonts w:eastAsia="Times New Roman"/>
                  <w:lang w:val="en-US"/>
                </w:rPr>
                <w:t>.</w:t>
              </w:r>
            </w:ins>
            <w:del w:id="322"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The report has been withdrawn following previous Final release</w:t>
            </w:r>
            <w:ins w:id="323" w:author="Riki Merrick" w:date="2015-09-08T08:52:00Z">
              <w:r w:rsidR="00995F92">
                <w:rPr>
                  <w:rFonts w:eastAsia="Times New Roman"/>
                  <w:lang w:val="en-US"/>
                </w:rPr>
                <w:t>.</w:t>
              </w:r>
            </w:ins>
            <w:del w:id="324" w:author="Riki Merrick" w:date="2015-09-08T08:52: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lastRenderedPageBreak/>
        <w:t>ValueSet: DigitalMediaType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DigitalMediaType (Digital Media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Whether the Media is a photo, video, or audio</w:t>
            </w:r>
            <w:ins w:id="325" w:author="Riki Merrick" w:date="2015-09-08T08:52:00Z">
              <w:r w:rsidR="00995F92">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Photo: </w:t>
            </w:r>
            <w:r>
              <w:rPr>
                <w:rFonts w:eastAsia="Times New Roman"/>
                <w:lang w:val="en-US"/>
              </w:rPr>
              <w:t>The media consists of one or more unmoving images, including photographs, computer-generated graphs and charts, and scanned documents</w:t>
            </w:r>
            <w:ins w:id="326" w:author="Riki Merrick" w:date="2015-09-08T08:52:00Z">
              <w:r w:rsidR="00995F92">
                <w:rPr>
                  <w:rFonts w:eastAsia="Times New Roman"/>
                  <w:lang w:val="en-US"/>
                </w:rPr>
                <w:t>.</w:t>
              </w:r>
            </w:ins>
            <w:del w:id="327"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Video: </w:t>
            </w:r>
            <w:r>
              <w:rPr>
                <w:rFonts w:eastAsia="Times New Roman"/>
                <w:lang w:val="en-US"/>
              </w:rPr>
              <w:t>The media consists of a series of frames that capture a moving image</w:t>
            </w:r>
            <w:ins w:id="328" w:author="Riki Merrick" w:date="2015-09-08T08:52:00Z">
              <w:r w:rsidR="00995F92">
                <w:rPr>
                  <w:rFonts w:eastAsia="Times New Roman"/>
                  <w:lang w:val="en-US"/>
                </w:rPr>
                <w:t>.</w:t>
              </w:r>
            </w:ins>
            <w:del w:id="329"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Audio: </w:t>
            </w:r>
            <w:r>
              <w:rPr>
                <w:rFonts w:eastAsia="Times New Roman"/>
                <w:lang w:val="en-US"/>
              </w:rPr>
              <w:t>The media consists of a sound recording</w:t>
            </w:r>
            <w:ins w:id="330" w:author="Riki Merrick" w:date="2015-09-08T08:53:00Z">
              <w:r w:rsidR="00995F92">
                <w:rPr>
                  <w:rFonts w:eastAsia="Times New Roman"/>
                  <w:lang w:val="en-US"/>
                </w:rPr>
                <w:t>.</w:t>
              </w:r>
            </w:ins>
            <w:del w:id="331" w:author="Riki Merrick" w:date="2015-09-08T08:52: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6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DocumentMode (Document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Whether the application produces or consumes documents</w:t>
            </w:r>
            <w:ins w:id="332" w:author="Riki Merrick" w:date="2015-09-08T08:53:00Z">
              <w:r w:rsidR="00995F92">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Producer: </w:t>
            </w:r>
            <w:r>
              <w:rPr>
                <w:rFonts w:eastAsia="Times New Roman"/>
                <w:lang w:val="en-US"/>
              </w:rPr>
              <w:t>The application produces documents of the specified type</w:t>
            </w:r>
            <w:ins w:id="333" w:author="Riki Merrick" w:date="2015-09-08T08:53:00Z">
              <w:r w:rsidR="00995F92">
                <w:rPr>
                  <w:rFonts w:eastAsia="Times New Roman"/>
                  <w:lang w:val="en-US"/>
                </w:rPr>
                <w:t>.</w:t>
              </w:r>
            </w:ins>
            <w:del w:id="334" w:author="Riki Merrick" w:date="2015-09-08T08:53: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Consumer: </w:t>
            </w:r>
            <w:r>
              <w:rPr>
                <w:rFonts w:eastAsia="Times New Roman"/>
                <w:lang w:val="en-US"/>
              </w:rPr>
              <w:t>The application consumes documents of the specified type</w:t>
            </w:r>
            <w:ins w:id="335" w:author="Riki Merrick" w:date="2015-09-08T08:53:00Z">
              <w:r w:rsidR="00995F92">
                <w:rPr>
                  <w:rFonts w:eastAsia="Times New Roman"/>
                  <w:lang w:val="en-US"/>
                </w:rPr>
                <w:t>.</w:t>
              </w:r>
            </w:ins>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DocumentReferenceStatus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9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DocumentReferenceStatus (Document Reference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336"/>
            <w:r>
              <w:rPr>
                <w:rFonts w:eastAsia="Times New Roman"/>
                <w:lang w:val="en-US"/>
              </w:rPr>
              <w:t>The status of the document reference</w:t>
            </w:r>
            <w:commentRangeEnd w:id="336"/>
            <w:r w:rsidR="007E4BD3">
              <w:rPr>
                <w:rStyle w:val="CommentReference"/>
              </w:rPr>
              <w:commentReference w:id="336"/>
            </w:r>
            <w:ins w:id="337" w:author="Riki Merrick" w:date="2015-09-08T08:53:00Z">
              <w:r w:rsidR="00995F92">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Current: </w:t>
            </w:r>
            <w:r>
              <w:rPr>
                <w:rFonts w:eastAsia="Times New Roman"/>
                <w:lang w:val="en-US"/>
              </w:rPr>
              <w:t>T</w:t>
            </w:r>
            <w:del w:id="338" w:author="Riki Merrick" w:date="2015-09-08T08:54:00Z">
              <w:r w:rsidDel="00995F92">
                <w:rPr>
                  <w:rFonts w:eastAsia="Times New Roman"/>
                  <w:lang w:val="en-US"/>
                </w:rPr>
                <w:delText>his is t</w:delText>
              </w:r>
            </w:del>
            <w:r>
              <w:rPr>
                <w:rFonts w:eastAsia="Times New Roman"/>
                <w:lang w:val="en-US"/>
              </w:rPr>
              <w:t>he current reference for this document</w:t>
            </w:r>
            <w:ins w:id="339" w:author="Riki Merrick" w:date="2015-09-08T08:53:00Z">
              <w:r w:rsidR="00995F92">
                <w:rPr>
                  <w:rFonts w:eastAsia="Times New Roman"/>
                  <w:lang w:val="en-US"/>
                </w:rPr>
                <w:t>.</w:t>
              </w:r>
            </w:ins>
            <w:del w:id="340" w:author="Riki Merrick" w:date="2015-09-08T08:53: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Superseded: </w:t>
            </w:r>
            <w:r>
              <w:rPr>
                <w:rFonts w:eastAsia="Times New Roman"/>
                <w:lang w:val="en-US"/>
              </w:rPr>
              <w:t>This reference has been superseded by another reference</w:t>
            </w:r>
            <w:ins w:id="341" w:author="Riki Merrick" w:date="2015-09-08T08:53:00Z">
              <w:r w:rsidR="00995F92">
                <w:rPr>
                  <w:rFonts w:eastAsia="Times New Roman"/>
                  <w:lang w:val="en-US"/>
                </w:rPr>
                <w:t>.</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This reference was created in error</w:t>
            </w:r>
            <w:ins w:id="342" w:author="Riki Merrick" w:date="2015-09-08T08:53:00Z">
              <w:r w:rsidR="00995F92">
                <w:rPr>
                  <w:rFonts w:eastAsia="Times New Roman"/>
                  <w:lang w:val="en-US"/>
                </w:rPr>
                <w:t>.</w:t>
              </w:r>
            </w:ins>
            <w:del w:id="343" w:author="Riki Merrick" w:date="2015-09-08T08:53: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DocumentRelationshipType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DocumentRelationshipType (Document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344"/>
            <w:r>
              <w:rPr>
                <w:rFonts w:eastAsia="Times New Roman"/>
                <w:lang w:val="en-US"/>
              </w:rPr>
              <w:t>The type of relationship between documents</w:t>
            </w:r>
            <w:commentRangeEnd w:id="344"/>
            <w:r w:rsidR="007E4BD3">
              <w:rPr>
                <w:rStyle w:val="CommentReference"/>
              </w:rPr>
              <w:commentReference w:id="344"/>
            </w:r>
            <w:ins w:id="345" w:author="Riki Merrick" w:date="2015-09-08T08:54:00Z">
              <w:r w:rsidR="00995F92">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Replaces: </w:t>
            </w:r>
            <w:r>
              <w:rPr>
                <w:rFonts w:eastAsia="Times New Roman"/>
                <w:lang w:val="en-US"/>
              </w:rPr>
              <w:t>This document logically replaces or supersedes the target document</w:t>
            </w:r>
            <w:ins w:id="346" w:author="Riki Merrick" w:date="2015-09-08T08:54:00Z">
              <w:r w:rsidR="00995F92">
                <w:rPr>
                  <w:rFonts w:eastAsia="Times New Roman"/>
                  <w:lang w:val="en-US"/>
                </w:rPr>
                <w:t>.</w:t>
              </w:r>
            </w:ins>
            <w:del w:id="347" w:author="Riki Merrick" w:date="2015-09-08T08:54: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Transforms: </w:t>
            </w:r>
            <w:r>
              <w:rPr>
                <w:rFonts w:eastAsia="Times New Roman"/>
                <w:lang w:val="en-US"/>
              </w:rPr>
              <w:t>This document was generated by transforming the target document (e.g. format or language conversion)</w:t>
            </w:r>
            <w:ins w:id="348" w:author="Riki Merrick" w:date="2015-09-08T08:54:00Z">
              <w:r w:rsidR="00995F92">
                <w:rPr>
                  <w:rFonts w:eastAsia="Times New Roman"/>
                  <w:lang w:val="en-US"/>
                </w:rPr>
                <w:t>.</w:t>
              </w:r>
            </w:ins>
            <w:del w:id="349" w:author="Riki Merrick" w:date="2015-09-08T08:54: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Signs: </w:t>
            </w:r>
            <w:r>
              <w:rPr>
                <w:rFonts w:eastAsia="Times New Roman"/>
                <w:lang w:val="en-US"/>
              </w:rPr>
              <w:t>This document is a signature of the target document</w:t>
            </w:r>
            <w:ins w:id="350" w:author="Riki Merrick" w:date="2015-09-08T08:54:00Z">
              <w:r w:rsidR="00995F92">
                <w:rPr>
                  <w:rFonts w:eastAsia="Times New Roman"/>
                  <w:lang w:val="en-US"/>
                </w:rPr>
                <w:t>.</w:t>
              </w:r>
            </w:ins>
            <w:del w:id="351" w:author="Riki Merrick" w:date="2015-09-08T08:54: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Appends: </w:t>
            </w:r>
            <w:r>
              <w:rPr>
                <w:rFonts w:eastAsia="Times New Roman"/>
                <w:lang w:val="en-US"/>
              </w:rPr>
              <w:t>This document adds additional information to the target document</w:t>
            </w:r>
            <w:ins w:id="352" w:author="Riki Merrick" w:date="2015-09-08T08:54:00Z">
              <w:r w:rsidR="00995F92">
                <w:rPr>
                  <w:rFonts w:eastAsia="Times New Roman"/>
                  <w:lang w:val="en-US"/>
                </w:rPr>
                <w:t>.</w:t>
              </w:r>
            </w:ins>
            <w:del w:id="353" w:author="Riki Merrick" w:date="2015-09-08T08:54: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EncounterClass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EncounterClass (Encounter Class)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Classification of the encounter</w:t>
            </w:r>
            <w:ins w:id="354" w:author="Riki Merrick" w:date="2015-09-08T08:54:00Z">
              <w:r w:rsidR="00995F92">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Inpatient: </w:t>
            </w:r>
            <w:r>
              <w:rPr>
                <w:rFonts w:eastAsia="Times New Roman"/>
                <w:lang w:val="en-US"/>
              </w:rPr>
              <w:t>An encounter during which the patient is hospitalized and stays overnight</w:t>
            </w:r>
            <w:ins w:id="355" w:author="Riki Merrick" w:date="2015-09-08T08:54:00Z">
              <w:r w:rsidR="00995F92">
                <w:rPr>
                  <w:rFonts w:eastAsia="Times New Roman"/>
                  <w:lang w:val="en-US"/>
                </w:rPr>
                <w:t>.</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Outpatient: </w:t>
            </w:r>
            <w:r>
              <w:rPr>
                <w:rFonts w:eastAsia="Times New Roman"/>
                <w:lang w:val="en-US"/>
              </w:rPr>
              <w:t>An encounter during which the patient is not hospitalized overnight</w:t>
            </w:r>
            <w:ins w:id="356" w:author="Riki Merrick" w:date="2015-09-08T08:54:00Z">
              <w:r w:rsidR="00995F92">
                <w:rPr>
                  <w:rFonts w:eastAsia="Times New Roman"/>
                  <w:lang w:val="en-US"/>
                </w:rPr>
                <w:t>.</w:t>
              </w:r>
            </w:ins>
            <w:del w:id="357" w:author="Riki Merrick" w:date="2015-09-08T08:54: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Ambulatory: </w:t>
            </w:r>
            <w:r>
              <w:rPr>
                <w:rFonts w:eastAsia="Times New Roman"/>
                <w:lang w:val="en-US"/>
              </w:rPr>
              <w:t>An encounter where the patient visits the practitioner in his/her office, e.g. a G.P. visit</w:t>
            </w:r>
            <w:ins w:id="358" w:author="Riki Merrick" w:date="2015-09-08T08:55:00Z">
              <w:r w:rsidR="00995F92">
                <w:rPr>
                  <w:rFonts w:eastAsia="Times New Roman"/>
                  <w:lang w:val="en-US"/>
                </w:rPr>
                <w:t>.</w:t>
              </w:r>
            </w:ins>
            <w:del w:id="359"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An encounter in the Emergency Care Department</w:t>
            </w:r>
            <w:ins w:id="360" w:author="Riki Merrick" w:date="2015-09-08T08:55:00Z">
              <w:r w:rsidR="00995F92">
                <w:rPr>
                  <w:rFonts w:eastAsia="Times New Roman"/>
                  <w:lang w:val="en-US"/>
                </w:rPr>
                <w:t>.</w:t>
              </w:r>
            </w:ins>
            <w:del w:id="361"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Home: </w:t>
            </w:r>
            <w:r>
              <w:rPr>
                <w:rFonts w:eastAsia="Times New Roman"/>
                <w:lang w:val="en-US"/>
              </w:rPr>
              <w:t>An encounter where the practitioner visits the patient at his/her home</w:t>
            </w:r>
            <w:ins w:id="362" w:author="Riki Merrick" w:date="2015-09-08T08:55:00Z">
              <w:r w:rsidR="00995F92">
                <w:rPr>
                  <w:rFonts w:eastAsia="Times New Roman"/>
                  <w:lang w:val="en-US"/>
                </w:rPr>
                <w:t>.</w:t>
              </w:r>
            </w:ins>
            <w:del w:id="363"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w:t>
            </w:r>
            <w:r>
              <w:rPr>
                <w:rFonts w:eastAsia="Times New Roman"/>
                <w:lang w:val="en-US"/>
              </w:rPr>
              <w:t>An encounter taking place outside the regular environment for giving care</w:t>
            </w:r>
            <w:ins w:id="364" w:author="Riki Merrick" w:date="2015-09-08T08:55:00Z">
              <w:r w:rsidR="00995F92">
                <w:rPr>
                  <w:rFonts w:eastAsia="Times New Roman"/>
                  <w:lang w:val="en-US"/>
                </w:rPr>
                <w:t>.</w:t>
              </w:r>
            </w:ins>
            <w:del w:id="365"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Daytime: </w:t>
            </w:r>
            <w:r>
              <w:rPr>
                <w:rFonts w:eastAsia="Times New Roman"/>
                <w:lang w:val="en-US"/>
              </w:rPr>
              <w:t>An encounter where the patient needs more prolonged treatment or investigations than outpatients, but who do not need to stay in the hospital overnight</w:t>
            </w:r>
            <w:ins w:id="366" w:author="Riki Merrick" w:date="2015-09-08T08:55:00Z">
              <w:r w:rsidR="00995F92">
                <w:rPr>
                  <w:rFonts w:eastAsia="Times New Roman"/>
                  <w:lang w:val="en-US"/>
                </w:rPr>
                <w:t>.</w:t>
              </w:r>
            </w:ins>
            <w:del w:id="367"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Virtual: </w:t>
            </w:r>
            <w:r>
              <w:rPr>
                <w:rFonts w:eastAsia="Times New Roman"/>
                <w:lang w:val="en-US"/>
              </w:rPr>
              <w:t>An encounter that takes place where the patient and practitioner do not physically meet but use electronic means for contact</w:t>
            </w:r>
            <w:ins w:id="368" w:author="Riki Merrick" w:date="2015-09-08T08:55:00Z">
              <w:r w:rsidR="00995F92">
                <w:rPr>
                  <w:rFonts w:eastAsia="Times New Roman"/>
                  <w:lang w:val="en-US"/>
                </w:rPr>
                <w:t>.</w:t>
              </w:r>
            </w:ins>
            <w:del w:id="369"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Any other </w:t>
            </w:r>
            <w:proofErr w:type="gramStart"/>
            <w:r>
              <w:rPr>
                <w:rFonts w:eastAsia="Times New Roman"/>
                <w:lang w:val="en-US"/>
              </w:rPr>
              <w:t>encounter</w:t>
            </w:r>
            <w:proofErr w:type="gramEnd"/>
            <w:r>
              <w:rPr>
                <w:rFonts w:eastAsia="Times New Roman"/>
                <w:lang w:val="en-US"/>
              </w:rPr>
              <w:t xml:space="preserve"> type that is not described by one of the other values. Where this is used</w:t>
            </w:r>
            <w:ins w:id="370" w:author="Riki Merrick" w:date="2015-09-08T08:55:00Z">
              <w:r w:rsidR="00995F92">
                <w:rPr>
                  <w:rFonts w:eastAsia="Times New Roman"/>
                  <w:lang w:val="en-US"/>
                </w:rPr>
                <w:t>,</w:t>
              </w:r>
            </w:ins>
            <w:r>
              <w:rPr>
                <w:rFonts w:eastAsia="Times New Roman"/>
                <w:lang w:val="en-US"/>
              </w:rPr>
              <w:t xml:space="preserve"> it is expected that an implementer will include an extension value to define what the actual other type is</w:t>
            </w:r>
            <w:ins w:id="371" w:author="Riki Merrick" w:date="2015-09-08T08:55:00Z">
              <w:r w:rsidR="00995F92">
                <w:rPr>
                  <w:rFonts w:eastAsia="Times New Roman"/>
                  <w:lang w:val="en-US"/>
                </w:rPr>
                <w:t>.</w:t>
              </w:r>
            </w:ins>
            <w:del w:id="372" w:author="Riki Merrick" w:date="2015-09-08T08:55: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EncounterLocationStatus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EncounterLocationStatus (Encounter Location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373"/>
            <w:r>
              <w:rPr>
                <w:rFonts w:eastAsia="Times New Roman"/>
                <w:lang w:val="en-US"/>
              </w:rPr>
              <w:t>The status of the location</w:t>
            </w:r>
            <w:commentRangeEnd w:id="373"/>
            <w:r w:rsidR="007E4BD3">
              <w:rPr>
                <w:rStyle w:val="CommentReference"/>
              </w:rPr>
              <w:commentReference w:id="373"/>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The patient is planned to be moved to this location at some point in the future</w:t>
            </w:r>
            <w:ins w:id="374" w:author="Riki Merrick" w:date="2015-09-08T08:56:00Z">
              <w:r w:rsidR="007E4BD3">
                <w:rPr>
                  <w:rFonts w:eastAsia="Times New Roman"/>
                  <w:lang w:val="en-US"/>
                </w:rPr>
                <w:t>.</w:t>
              </w:r>
            </w:ins>
            <w:del w:id="375" w:author="Riki Merrick" w:date="2015-09-08T08:56:00Z">
              <w:r w:rsidDel="007E4BD3">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patient is currently at this location, or was between the </w:t>
            </w:r>
            <w:proofErr w:type="gramStart"/>
            <w:r>
              <w:rPr>
                <w:rFonts w:eastAsia="Times New Roman"/>
                <w:lang w:val="en-US"/>
              </w:rPr>
              <w:t>period</w:t>
            </w:r>
            <w:proofErr w:type="gramEnd"/>
            <w:r>
              <w:rPr>
                <w:rFonts w:eastAsia="Times New Roman"/>
                <w:lang w:val="en-US"/>
              </w:rPr>
              <w:t xml:space="preserve"> specified</w:t>
            </w:r>
            <w:ins w:id="376" w:author="Riki Merrick" w:date="2015-09-08T08:59:00Z">
              <w:r w:rsidR="007E4BD3">
                <w:rPr>
                  <w:rFonts w:eastAsia="Times New Roman"/>
                  <w:lang w:val="en-US"/>
                </w:rPr>
                <w:t>.</w:t>
              </w:r>
            </w:ins>
            <w:r>
              <w:rPr>
                <w:rFonts w:eastAsia="Times New Roman"/>
                <w:lang w:val="en-US"/>
              </w:rPr>
              <w:t xml:space="preserve"> A system may update these records when the patient leaves the location to either reserved, or completed</w:t>
            </w:r>
            <w:ins w:id="377" w:author="Riki Merrick" w:date="2015-09-08T08:59:00Z">
              <w:r w:rsidR="007E4BD3">
                <w:rPr>
                  <w:rFonts w:eastAsia="Times New Roman"/>
                  <w:lang w:val="en-US"/>
                </w:rPr>
                <w:t>.</w:t>
              </w:r>
            </w:ins>
            <w:del w:id="378" w:author="Riki Merrick" w:date="2015-09-08T08:59:00Z">
              <w:r w:rsidDel="007E4BD3">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Reserved: </w:t>
            </w:r>
            <w:r>
              <w:rPr>
                <w:rFonts w:eastAsia="Times New Roman"/>
                <w:lang w:val="en-US"/>
              </w:rPr>
              <w:t>This location is held empty for this patient</w:t>
            </w:r>
            <w:ins w:id="379" w:author="Riki Merrick" w:date="2015-09-08T08:59:00Z">
              <w:r w:rsidR="007E4BD3">
                <w:rPr>
                  <w:rFonts w:eastAsia="Times New Roman"/>
                  <w:lang w:val="en-US"/>
                </w:rPr>
                <w:t>.</w:t>
              </w:r>
            </w:ins>
            <w:del w:id="380" w:author="Riki Merrick" w:date="2015-09-08T08:59:00Z">
              <w:r w:rsidDel="007E4BD3">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The patient was at this location during the period specified</w:t>
            </w:r>
            <w:ins w:id="381" w:author="Riki Merrick" w:date="2015-09-08T08:59:00Z">
              <w:r w:rsidR="007E4BD3">
                <w:rPr>
                  <w:rFonts w:eastAsia="Times New Roman"/>
                  <w:lang w:val="en-US"/>
                </w:rPr>
                <w:t>.</w:t>
              </w:r>
            </w:ins>
            <w:r>
              <w:rPr>
                <w:rFonts w:eastAsia="Times New Roman"/>
                <w:lang w:val="en-US"/>
              </w:rPr>
              <w:t xml:space="preserve"> Not to be used when the patient is currently at the location</w:t>
            </w:r>
            <w:ins w:id="382" w:author="Riki Merrick" w:date="2015-09-08T08:59:00Z">
              <w:r w:rsidR="007E4BD3">
                <w:rPr>
                  <w:rFonts w:eastAsia="Times New Roman"/>
                  <w:lang w:val="en-US"/>
                </w:rPr>
                <w:t>.</w:t>
              </w:r>
            </w:ins>
            <w:del w:id="383" w:author="Riki Merrick" w:date="2015-09-08T08:59:00Z">
              <w:r w:rsidDel="007E4BD3">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EncounterState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EncounterState (Encounter State)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Current state of the encounter</w:t>
            </w:r>
            <w:ins w:id="384" w:author="Riki Merrick" w:date="2015-09-08T17:30:00Z">
              <w:r w:rsidR="00356A5C">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The Encounter has not yet started</w:t>
            </w:r>
            <w:ins w:id="385" w:author="Riki Merrick" w:date="2015-09-08T17:30:00Z">
              <w:r w:rsidR="00356A5C">
                <w:rPr>
                  <w:rFonts w:eastAsia="Times New Roman"/>
                  <w:lang w:val="en-US"/>
                </w:rPr>
                <w:t>.</w:t>
              </w:r>
            </w:ins>
            <w:del w:id="386"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Arrived: </w:t>
            </w:r>
            <w:r>
              <w:rPr>
                <w:rFonts w:eastAsia="Times New Roman"/>
                <w:lang w:val="en-US"/>
              </w:rPr>
              <w:t>The Patient is present for the encounter, however is not currently meeting with a practitioner</w:t>
            </w:r>
            <w:ins w:id="387" w:author="Riki Merrick" w:date="2015-09-08T17:30:00Z">
              <w:r w:rsidR="00356A5C">
                <w:rPr>
                  <w:rFonts w:eastAsia="Times New Roman"/>
                  <w:lang w:val="en-US"/>
                </w:rPr>
                <w:t>.</w:t>
              </w:r>
            </w:ins>
            <w:del w:id="388"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in</w:t>
            </w:r>
            <w:proofErr w:type="gramEnd"/>
            <w:r>
              <w:rPr>
                <w:rFonts w:eastAsia="Times New Roman"/>
                <w:b/>
                <w:bCs/>
                <w:lang w:val="en-US"/>
              </w:rPr>
              <w:t xml:space="preserve"> Progress: </w:t>
            </w:r>
            <w:r>
              <w:rPr>
                <w:rFonts w:eastAsia="Times New Roman"/>
                <w:lang w:val="en-US"/>
              </w:rPr>
              <w:t>The Encounter has begun and the patient is present / the practitioner and the patient are meeting</w:t>
            </w:r>
            <w:ins w:id="389" w:author="Riki Merrick" w:date="2015-09-08T17:30:00Z">
              <w:r w:rsidR="00356A5C">
                <w:rPr>
                  <w:rFonts w:eastAsia="Times New Roman"/>
                  <w:lang w:val="en-US"/>
                </w:rPr>
                <w:t>.</w:t>
              </w:r>
            </w:ins>
            <w:del w:id="390"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Leave: </w:t>
            </w:r>
            <w:r>
              <w:rPr>
                <w:rFonts w:eastAsia="Times New Roman"/>
                <w:lang w:val="en-US"/>
              </w:rPr>
              <w:t>The Encounter has begun, but the patient is temporarily on leave</w:t>
            </w:r>
            <w:ins w:id="391" w:author="Riki Merrick" w:date="2015-09-08T17:30:00Z">
              <w:r w:rsidR="00356A5C">
                <w:rPr>
                  <w:rFonts w:eastAsia="Times New Roman"/>
                  <w:lang w:val="en-US"/>
                </w:rPr>
                <w:t>.</w:t>
              </w:r>
            </w:ins>
            <w:del w:id="392"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Finished: </w:t>
            </w:r>
            <w:r>
              <w:rPr>
                <w:rFonts w:eastAsia="Times New Roman"/>
                <w:lang w:val="en-US"/>
              </w:rPr>
              <w:t>The Encounter has ended</w:t>
            </w:r>
            <w:ins w:id="393" w:author="Riki Merrick" w:date="2015-09-08T17:30:00Z">
              <w:r w:rsidR="00356A5C">
                <w:rPr>
                  <w:rFonts w:eastAsia="Times New Roman"/>
                  <w:lang w:val="en-US"/>
                </w:rPr>
                <w:t>.</w:t>
              </w:r>
            </w:ins>
            <w:del w:id="394"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The Encounter has ended before it has begun</w:t>
            </w:r>
            <w:ins w:id="395" w:author="Riki Merrick" w:date="2015-09-08T17:30:00Z">
              <w:r w:rsidR="00356A5C">
                <w:rPr>
                  <w:rFonts w:eastAsia="Times New Roman"/>
                  <w:lang w:val="en-US"/>
                </w:rPr>
                <w:t>.</w:t>
              </w:r>
            </w:ins>
            <w:del w:id="396" w:author="Riki Merrick" w:date="2015-09-08T17:30: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EntityNamePartQualifier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EntityNamePartQualifier (Entity Name Part Qualifier)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A set of codes each of which specifies a certain subcategory of the name part in addition to the main name part </w:t>
            </w:r>
            <w:commentRangeStart w:id="397"/>
            <w:r>
              <w:rPr>
                <w:rFonts w:eastAsia="Times New Roman"/>
                <w:lang w:val="en-US"/>
              </w:rPr>
              <w:t>type</w:t>
            </w:r>
            <w:ins w:id="398" w:author="Riki Merrick" w:date="2015-09-08T17:30:00Z">
              <w:r w:rsidR="00356A5C">
                <w:rPr>
                  <w:rFonts w:eastAsia="Times New Roman"/>
                  <w:lang w:val="en-US"/>
                </w:rPr>
                <w:t>.</w:t>
              </w:r>
              <w:commentRangeEnd w:id="397"/>
              <w:r w:rsidR="00356A5C">
                <w:rPr>
                  <w:rStyle w:val="CommentReference"/>
                </w:rPr>
                <w:commentReference w:id="397"/>
              </w:r>
            </w:ins>
          </w:p>
        </w:tc>
      </w:tr>
    </w:tbl>
    <w:p w:rsidR="004049E5" w:rsidRDefault="005B11EB">
      <w:pPr>
        <w:pStyle w:val="Heading2"/>
        <w:divId w:val="1375348270"/>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EpisodeOfCareStatus (Episode Of Care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encounter</w:t>
            </w:r>
            <w:ins w:id="400" w:author="Riki Merrick" w:date="2015-09-08T17:31:00Z">
              <w:r w:rsidR="00356A5C">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This episode of care is planned to start at the date specified in the period.start. During this status an organization may perform assessments to determine if they are eligible to receive services, or be organizing to make resources available to provide care services</w:t>
            </w:r>
            <w:ins w:id="401" w:author="Riki Merrick" w:date="2015-09-08T17:31:00Z">
              <w:r w:rsidR="00356A5C">
                <w:rPr>
                  <w:rFonts w:eastAsia="Times New Roman"/>
                  <w:lang w:val="en-US"/>
                </w:rPr>
                <w:t>.</w:t>
              </w:r>
            </w:ins>
            <w:del w:id="402"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Waitlist: </w:t>
            </w:r>
            <w:r>
              <w:rPr>
                <w:rFonts w:eastAsia="Times New Roman"/>
                <w:lang w:val="en-US"/>
              </w:rPr>
              <w:t>This episode has been placed on a waitlist, pending the episode being made active (or cancelled)</w:t>
            </w:r>
            <w:ins w:id="403" w:author="Riki Merrick" w:date="2015-09-08T17:31:00Z">
              <w:r w:rsidR="00356A5C">
                <w:rPr>
                  <w:rFonts w:eastAsia="Times New Roman"/>
                  <w:lang w:val="en-US"/>
                </w:rPr>
                <w:t>.</w:t>
              </w:r>
            </w:ins>
            <w:del w:id="404"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This episode of care is current</w:t>
            </w:r>
            <w:ins w:id="405" w:author="Riki Merrick" w:date="2015-09-08T17:31:00Z">
              <w:r w:rsidR="00356A5C">
                <w:rPr>
                  <w:rFonts w:eastAsia="Times New Roman"/>
                  <w:lang w:val="en-US"/>
                </w:rPr>
                <w:t>.</w:t>
              </w:r>
            </w:ins>
            <w:del w:id="406"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This episode of care is on hold, the organization has limited responsibility for the patient (such as while on respite)</w:t>
            </w:r>
            <w:ins w:id="407" w:author="Riki Merrick" w:date="2015-09-08T17:31:00Z">
              <w:r w:rsidR="00356A5C">
                <w:rPr>
                  <w:rFonts w:eastAsia="Times New Roman"/>
                  <w:lang w:val="en-US"/>
                </w:rPr>
                <w:t>.</w:t>
              </w:r>
            </w:ins>
            <w:del w:id="408"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Finished: </w:t>
            </w:r>
            <w:r>
              <w:rPr>
                <w:rFonts w:eastAsia="Times New Roman"/>
                <w:lang w:val="en-US"/>
              </w:rPr>
              <w:t>This episode of care is finished at the organization is not expecting to be providing care to the patient. Can also be known as "closed", "completed" or other similar terms</w:t>
            </w:r>
            <w:ins w:id="409" w:author="Riki Merrick" w:date="2015-09-08T17:31:00Z">
              <w:r w:rsidR="00356A5C">
                <w:rPr>
                  <w:rFonts w:eastAsia="Times New Roman"/>
                  <w:lang w:val="en-US"/>
                </w:rPr>
                <w:t>.</w:t>
              </w:r>
            </w:ins>
            <w:del w:id="410"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The episode of care was cancelled, or withdrawn from service, often selected during the planned stage as the patient may have gone elsewhere, or the circumstances have changed and the organization is unable to provide the care. It indicates that services terminated outside the planned/expected workflow</w:t>
            </w:r>
            <w:ins w:id="411" w:author="Riki Merrick" w:date="2015-09-08T17:32:00Z">
              <w:r w:rsidR="00356A5C">
                <w:rPr>
                  <w:rFonts w:eastAsia="Times New Roman"/>
                  <w:lang w:val="en-US"/>
                </w:rPr>
                <w:t>.</w:t>
              </w:r>
            </w:ins>
            <w:del w:id="412" w:author="Riki Merrick" w:date="2015-09-08T17:32: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EventTiming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896"/>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EventTiming (Event Timing)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413"/>
            <w:r>
              <w:rPr>
                <w:rFonts w:eastAsia="Times New Roman"/>
                <w:lang w:val="en-US"/>
              </w:rPr>
              <w:t>Real world event that the schedule relates to</w:t>
            </w:r>
            <w:ins w:id="414" w:author="Riki Merrick" w:date="2015-09-08T17:32:00Z">
              <w:r w:rsidR="00356A5C">
                <w:rPr>
                  <w:rFonts w:eastAsia="Times New Roman"/>
                  <w:lang w:val="en-US"/>
                </w:rPr>
                <w:t>.</w:t>
              </w:r>
              <w:commentRangeEnd w:id="413"/>
              <w:r w:rsidR="00356A5C">
                <w:rPr>
                  <w:rStyle w:val="CommentReference"/>
                </w:rPr>
                <w:commentReference w:id="413"/>
              </w:r>
            </w:ins>
          </w:p>
        </w:tc>
      </w:tr>
    </w:tbl>
    <w:p w:rsidR="004049E5" w:rsidRDefault="005B11EB">
      <w:pPr>
        <w:pStyle w:val="Heading2"/>
        <w:divId w:val="1375348270"/>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ExtensionContext (Extension Context)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415"/>
            <w:r>
              <w:rPr>
                <w:rFonts w:eastAsia="Times New Roman"/>
                <w:lang w:val="en-US"/>
              </w:rPr>
              <w:t>How an extension context is interpreted</w:t>
            </w:r>
            <w:ins w:id="416" w:author="Riki Merrick" w:date="2015-09-08T17:33:00Z">
              <w:r w:rsidR="00356A5C">
                <w:rPr>
                  <w:rFonts w:eastAsia="Times New Roman"/>
                  <w:lang w:val="en-US"/>
                </w:rPr>
                <w:t>.</w:t>
              </w:r>
              <w:commentRangeEnd w:id="415"/>
              <w:r w:rsidR="00356A5C">
                <w:rPr>
                  <w:rStyle w:val="CommentReference"/>
                </w:rPr>
                <w:commentReference w:id="415"/>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Resource: </w:t>
            </w:r>
            <w:r>
              <w:rPr>
                <w:rFonts w:eastAsia="Times New Roman"/>
                <w:lang w:val="en-US"/>
              </w:rPr>
              <w:t>The context is all elements matching a particular resource element path</w:t>
            </w:r>
            <w:ins w:id="417" w:author="Riki Merrick" w:date="2015-09-08T17:35:00Z">
              <w:r w:rsidR="00356A5C">
                <w:rPr>
                  <w:rFonts w:eastAsia="Times New Roman"/>
                  <w:lang w:val="en-US"/>
                </w:rPr>
                <w:t>.</w:t>
              </w:r>
            </w:ins>
            <w:del w:id="418" w:author="Riki Merrick" w:date="2015-09-08T17:35: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Datatype: </w:t>
            </w:r>
            <w:r>
              <w:rPr>
                <w:rFonts w:eastAsia="Times New Roman"/>
                <w:lang w:val="en-US"/>
              </w:rPr>
              <w:t>The context is all nodes matching a particular data type element path</w:t>
            </w:r>
            <w:ins w:id="419" w:author="Riki Merrick" w:date="2015-09-08T17:35:00Z">
              <w:r w:rsidR="00356A5C">
                <w:rPr>
                  <w:rFonts w:eastAsia="Times New Roman"/>
                  <w:lang w:val="en-US"/>
                </w:rPr>
                <w:t>.</w:t>
              </w:r>
            </w:ins>
            <w:del w:id="420" w:author="Riki Merrick" w:date="2015-09-08T17:35:00Z">
              <w:r w:rsidDel="00356A5C">
                <w:rPr>
                  <w:rFonts w:eastAsia="Times New Roman"/>
                  <w:lang w:val="en-US"/>
                </w:rPr>
                <w:delText xml:space="preserve"> </w:delText>
              </w:r>
            </w:del>
            <w:r>
              <w:rPr>
                <w:rFonts w:eastAsia="Times New Roman"/>
                <w:lang w:val="en-US"/>
              </w:rPr>
              <w:lastRenderedPageBreak/>
              <w:t>(</w:t>
            </w:r>
            <w:proofErr w:type="gramStart"/>
            <w:r>
              <w:rPr>
                <w:rFonts w:eastAsia="Times New Roman"/>
                <w:lang w:val="en-US"/>
              </w:rPr>
              <w:t>root</w:t>
            </w:r>
            <w:proofErr w:type="gramEnd"/>
            <w:r>
              <w:rPr>
                <w:rFonts w:eastAsia="Times New Roman"/>
                <w:lang w:val="en-US"/>
              </w:rPr>
              <w:t xml:space="preserve"> or repeating element) or all elements referencing a particular primitive data type (expressed as the datatype name)</w:t>
            </w:r>
            <w:ins w:id="421" w:author="Riki Merrick" w:date="2015-09-08T17:35:00Z">
              <w:r w:rsidR="00356A5C">
                <w:rPr>
                  <w:rFonts w:eastAsia="Times New Roman"/>
                  <w:lang w:val="en-US"/>
                </w:rPr>
                <w:t>.</w:t>
              </w:r>
            </w:ins>
            <w:del w:id="422" w:author="Riki Merrick" w:date="2015-09-08T17:35: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Mapping: </w:t>
            </w:r>
            <w:r>
              <w:rPr>
                <w:rFonts w:eastAsia="Times New Roman"/>
                <w:lang w:val="en-US"/>
              </w:rPr>
              <w:t>The context is all nodes whose mapping to a specified reference model corresponds to a particular mapping structure. The context identifies the mapping target. The mapping should clearly identify where such an extension could be used</w:t>
            </w:r>
            <w:ins w:id="423" w:author="Riki Merrick" w:date="2015-09-08T17:35:00Z">
              <w:r w:rsidR="00356A5C">
                <w:rPr>
                  <w:rFonts w:eastAsia="Times New Roman"/>
                  <w:lang w:val="en-US"/>
                </w:rPr>
                <w:t>.</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Extension: </w:t>
            </w:r>
            <w:r>
              <w:rPr>
                <w:rFonts w:eastAsia="Times New Roman"/>
                <w:lang w:val="en-US"/>
              </w:rPr>
              <w:t xml:space="preserve">The context is a particular extension from a particular profile, </w:t>
            </w:r>
            <w:proofErr w:type="gramStart"/>
            <w:r>
              <w:rPr>
                <w:rFonts w:eastAsia="Times New Roman"/>
                <w:lang w:val="en-US"/>
              </w:rPr>
              <w:t>a</w:t>
            </w:r>
            <w:proofErr w:type="gramEnd"/>
            <w:r>
              <w:rPr>
                <w:rFonts w:eastAsia="Times New Roman"/>
                <w:lang w:val="en-US"/>
              </w:rPr>
              <w:t xml:space="preserve"> uri that identifies the extension definition</w:t>
            </w:r>
            <w:ins w:id="424" w:author="Riki Merrick" w:date="2015-09-08T17:35:00Z">
              <w:r w:rsidR="00356A5C">
                <w:rPr>
                  <w:rFonts w:eastAsia="Times New Roman"/>
                  <w:lang w:val="en-US"/>
                </w:rPr>
                <w:t>.</w:t>
              </w:r>
            </w:ins>
            <w:del w:id="425" w:author="Riki Merrick" w:date="2015-09-08T17:35: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FHIRDefinedType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3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FHIRDefinedType (</w:t>
            </w:r>
            <w:commentRangeStart w:id="426"/>
            <w:r>
              <w:rPr>
                <w:rFonts w:eastAsia="Times New Roman"/>
                <w:lang w:val="en-US"/>
              </w:rPr>
              <w:t xml:space="preserve">F H I R </w:t>
            </w:r>
            <w:commentRangeEnd w:id="426"/>
            <w:r w:rsidR="00356A5C">
              <w:rPr>
                <w:rStyle w:val="CommentReference"/>
              </w:rPr>
              <w:commentReference w:id="426"/>
            </w:r>
            <w:r>
              <w:rPr>
                <w:rFonts w:eastAsia="Times New Roman"/>
                <w:lang w:val="en-US"/>
              </w:rPr>
              <w:t xml:space="preserve">Defined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Either a resource or a data type</w:t>
            </w:r>
            <w:ins w:id="427" w:author="Riki Merrick" w:date="2015-09-08T17:35:00Z">
              <w:r w:rsidR="00356A5C">
                <w:rPr>
                  <w:rFonts w:eastAsia="Times New Roman"/>
                  <w:lang w:val="en-US"/>
                </w:rPr>
                <w:t>.</w:t>
              </w:r>
            </w:ins>
          </w:p>
        </w:tc>
      </w:tr>
    </w:tbl>
    <w:p w:rsidR="004049E5" w:rsidRDefault="005B11EB">
      <w:pPr>
        <w:pStyle w:val="Heading2"/>
        <w:divId w:val="1375348270"/>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FamilyHistoryStatus (Family History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428"/>
            <w:r>
              <w:rPr>
                <w:rFonts w:eastAsia="Times New Roman"/>
                <w:lang w:val="en-US"/>
              </w:rPr>
              <w:t>A code that identifies the status of the family history record</w:t>
            </w:r>
            <w:ins w:id="429" w:author="Riki Merrick" w:date="2015-09-08T17:36:00Z">
              <w:r w:rsidR="00356A5C">
                <w:rPr>
                  <w:rFonts w:eastAsia="Times New Roman"/>
                  <w:lang w:val="en-US"/>
                </w:rPr>
                <w:t>.</w:t>
              </w:r>
              <w:commentRangeEnd w:id="428"/>
              <w:r w:rsidR="00356A5C">
                <w:rPr>
                  <w:rStyle w:val="CommentReference"/>
                </w:rPr>
                <w:commentReference w:id="428"/>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Partial: </w:t>
            </w:r>
            <w:r>
              <w:rPr>
                <w:rFonts w:eastAsia="Times New Roman"/>
                <w:lang w:val="en-US"/>
              </w:rPr>
              <w:t>Some health information is known and captured, but not complete</w:t>
            </w:r>
            <w:ins w:id="430" w:author="Riki Merrick" w:date="2015-09-08T17:36:00Z">
              <w:r w:rsidR="00356A5C">
                <w:rPr>
                  <w:rFonts w:eastAsia="Times New Roman"/>
                  <w:lang w:val="en-US"/>
                </w:rPr>
                <w:t>ly</w:t>
              </w:r>
            </w:ins>
            <w:r>
              <w:rPr>
                <w:rFonts w:eastAsia="Times New Roman"/>
                <w:lang w:val="en-US"/>
              </w:rPr>
              <w:t xml:space="preserve"> - see notes for details</w:t>
            </w:r>
            <w:ins w:id="431" w:author="Riki Merrick" w:date="2015-09-08T17:36:00Z">
              <w:r w:rsidR="00356A5C">
                <w:rPr>
                  <w:rFonts w:eastAsia="Times New Roman"/>
                  <w:lang w:val="en-US"/>
                </w:rPr>
                <w:t>.</w:t>
              </w:r>
            </w:ins>
            <w:del w:id="432" w:author="Riki Merrick" w:date="2015-09-08T17:36: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All relevant health information is known and captured</w:t>
            </w:r>
            <w:ins w:id="433" w:author="Riki Merrick" w:date="2015-09-08T17:36:00Z">
              <w:r w:rsidR="00356A5C">
                <w:rPr>
                  <w:rFonts w:eastAsia="Times New Roman"/>
                  <w:lang w:val="en-US"/>
                </w:rPr>
                <w:t>.</w:t>
              </w:r>
            </w:ins>
            <w:del w:id="434" w:author="Riki Merrick" w:date="2015-09-08T17:36: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This instance should not have been part of this patient's medical record</w:t>
            </w:r>
            <w:ins w:id="435" w:author="Riki Merrick" w:date="2015-09-08T17:36:00Z">
              <w:r w:rsidR="00356A5C">
                <w:rPr>
                  <w:rFonts w:eastAsia="Times New Roman"/>
                  <w:lang w:val="en-US"/>
                </w:rPr>
                <w:t>.</w:t>
              </w:r>
            </w:ins>
            <w:del w:id="436" w:author="Riki Merrick" w:date="2015-09-08T17:36: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unknown: </w:t>
            </w:r>
            <w:r>
              <w:rPr>
                <w:rFonts w:eastAsia="Times New Roman"/>
                <w:lang w:val="en-US"/>
              </w:rPr>
              <w:t xml:space="preserve">Health information for this individual is </w:t>
            </w:r>
            <w:proofErr w:type="gramStart"/>
            <w:r>
              <w:rPr>
                <w:rFonts w:eastAsia="Times New Roman"/>
                <w:lang w:val="en-US"/>
              </w:rPr>
              <w:t>unavailable/unknown</w:t>
            </w:r>
            <w:proofErr w:type="gramEnd"/>
            <w:ins w:id="437" w:author="Riki Merrick" w:date="2015-09-08T17:36:00Z">
              <w:r w:rsidR="00356A5C">
                <w:rPr>
                  <w:rFonts w:eastAsia="Times New Roman"/>
                  <w:lang w:val="en-US"/>
                </w:rPr>
                <w:t>.</w:t>
              </w:r>
            </w:ins>
            <w:del w:id="438" w:author="Riki Merrick" w:date="2015-09-08T17:36: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FilterOperator (Filter Operator)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kind of operation to perform as a part of a property based filter</w:t>
            </w:r>
            <w:ins w:id="439" w:author="Riki Merrick" w:date="2015-09-08T17:37:00Z">
              <w:r w:rsidR="00356A5C">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Equals: </w:t>
            </w:r>
            <w:r>
              <w:rPr>
                <w:rFonts w:eastAsia="Times New Roman"/>
                <w:lang w:val="en-US"/>
              </w:rPr>
              <w:t>The specified property of the code equals the provided value</w:t>
            </w:r>
            <w:ins w:id="440" w:author="Riki Merrick" w:date="2015-09-08T17:37:00Z">
              <w:r w:rsidR="00356A5C">
                <w:rPr>
                  <w:rFonts w:eastAsia="Times New Roman"/>
                  <w:lang w:val="en-US"/>
                </w:rPr>
                <w:t>.</w:t>
              </w:r>
            </w:ins>
            <w:del w:id="441"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 A (by subsumption): </w:t>
            </w:r>
            <w:r>
              <w:rPr>
                <w:rFonts w:eastAsia="Times New Roman"/>
                <w:lang w:val="en-US"/>
              </w:rPr>
              <w:t>Includes all concept ids that have a transitive is-a relationship with the concept Id provided as the value, including the provided concept itself</w:t>
            </w:r>
            <w:ins w:id="442" w:author="Riki Merrick" w:date="2015-09-08T17:37:00Z">
              <w:r w:rsidR="00356A5C">
                <w:rPr>
                  <w:rFonts w:eastAsia="Times New Roman"/>
                  <w:lang w:val="en-US"/>
                </w:rPr>
                <w:t>.</w:t>
              </w:r>
            </w:ins>
            <w:del w:id="443"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(Is A) (by subsumption): </w:t>
            </w:r>
            <w:r>
              <w:rPr>
                <w:rFonts w:eastAsia="Times New Roman"/>
                <w:lang w:val="en-US"/>
              </w:rPr>
              <w:t xml:space="preserve">The specified property of the code does not have </w:t>
            </w:r>
            <w:proofErr w:type="gramStart"/>
            <w:r>
              <w:rPr>
                <w:rFonts w:eastAsia="Times New Roman"/>
                <w:lang w:val="en-US"/>
              </w:rPr>
              <w:t>an is</w:t>
            </w:r>
            <w:proofErr w:type="gramEnd"/>
            <w:r>
              <w:rPr>
                <w:rFonts w:eastAsia="Times New Roman"/>
                <w:lang w:val="en-US"/>
              </w:rPr>
              <w:t>-a relationship with the provided value</w:t>
            </w:r>
            <w:ins w:id="444" w:author="Riki Merrick" w:date="2015-09-08T17:37:00Z">
              <w:r w:rsidR="00356A5C">
                <w:rPr>
                  <w:rFonts w:eastAsia="Times New Roman"/>
                  <w:lang w:val="en-US"/>
                </w:rPr>
                <w:t>.</w:t>
              </w:r>
            </w:ins>
            <w:del w:id="445"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Regular Expression: </w:t>
            </w:r>
            <w:r>
              <w:rPr>
                <w:rFonts w:eastAsia="Times New Roman"/>
                <w:lang w:val="en-US"/>
              </w:rPr>
              <w:t>The specified property of the code matches the regex specified in the provided value</w:t>
            </w:r>
            <w:ins w:id="446" w:author="Riki Merrick" w:date="2015-09-08T17:37:00Z">
              <w:r w:rsidR="00356A5C">
                <w:rPr>
                  <w:rFonts w:eastAsia="Times New Roman"/>
                  <w:lang w:val="en-US"/>
                </w:rPr>
                <w:t>.</w:t>
              </w:r>
            </w:ins>
            <w:del w:id="447"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Set: </w:t>
            </w:r>
            <w:r>
              <w:rPr>
                <w:rFonts w:eastAsia="Times New Roman"/>
                <w:lang w:val="en-US"/>
              </w:rPr>
              <w:t>The specified property of the code is in the set of codes or concepts specified in the provided value (comma separated list)</w:t>
            </w:r>
            <w:ins w:id="448" w:author="Riki Merrick" w:date="2015-09-08T17:37:00Z">
              <w:r w:rsidR="00356A5C">
                <w:rPr>
                  <w:rFonts w:eastAsia="Times New Roman"/>
                  <w:lang w:val="en-US"/>
                </w:rPr>
                <w:t>.</w:t>
              </w:r>
            </w:ins>
            <w:del w:id="449"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in Set: </w:t>
            </w:r>
            <w:r>
              <w:rPr>
                <w:rFonts w:eastAsia="Times New Roman"/>
                <w:lang w:val="en-US"/>
              </w:rPr>
              <w:t>The specified property of the code is not in the set of codes or concepts specified in the provided value (comma separated list)</w:t>
            </w:r>
            <w:ins w:id="450" w:author="Riki Merrick" w:date="2015-09-08T17:38:00Z">
              <w:r w:rsidR="00356A5C">
                <w:rPr>
                  <w:rFonts w:eastAsia="Times New Roman"/>
                  <w:lang w:val="en-US"/>
                </w:rPr>
                <w:t>.</w:t>
              </w:r>
            </w:ins>
            <w:del w:id="451" w:author="Riki Merrick" w:date="2015-09-08T17:38: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lastRenderedPageBreak/>
        <w:t>ValueSet: FlagStatus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FlagStatus (Flag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this flag is active and needs to be displayed to a user, or whether it is no longer needed or entered in error</w:t>
            </w:r>
            <w:ins w:id="452" w:author="Riki Merrick" w:date="2015-09-08T17:38:00Z">
              <w:r w:rsidR="00356A5C">
                <w:rPr>
                  <w:rFonts w:eastAsia="Times New Roman"/>
                  <w:lang w:val="en-US"/>
                </w:rPr>
                <w:t>.</w:t>
              </w:r>
            </w:ins>
            <w:del w:id="453"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A current flag that should be displayed to a user. A system may use the category to determine which roles should view the flag</w:t>
            </w:r>
            <w:ins w:id="454" w:author="Riki Merrick" w:date="2015-09-08T17:38:00Z">
              <w:r w:rsidR="00356A5C">
                <w:rPr>
                  <w:rFonts w:eastAsia="Times New Roman"/>
                  <w:lang w:val="en-US"/>
                </w:rPr>
                <w:t>.</w:t>
              </w:r>
            </w:ins>
            <w:del w:id="455"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The flag does not need to be displayed any more</w:t>
            </w:r>
            <w:ins w:id="456" w:author="Riki Merrick" w:date="2015-09-08T17:38:00Z">
              <w:r w:rsidR="00356A5C">
                <w:rPr>
                  <w:rFonts w:eastAsia="Times New Roman"/>
                  <w:lang w:val="en-US"/>
                </w:rPr>
                <w:t>.</w:t>
              </w:r>
            </w:ins>
            <w:del w:id="457"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The flag was added in error, and should no longer be displayed</w:t>
            </w:r>
            <w:ins w:id="458" w:author="Riki Merrick" w:date="2015-09-08T17:38:00Z">
              <w:r w:rsidR="00356A5C">
                <w:rPr>
                  <w:rFonts w:eastAsia="Times New Roman"/>
                  <w:lang w:val="en-US"/>
                </w:rPr>
                <w:t>.</w:t>
              </w:r>
            </w:ins>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8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GoalAcceptanceStatus (Goal Acceptance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indicating whether the goal has been accepted by a stakeholder</w:t>
            </w:r>
            <w:ins w:id="459" w:author="Riki Merrick" w:date="2015-09-08T17:38:00Z">
              <w:r w:rsidR="00356A5C">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Agree: </w:t>
            </w:r>
            <w:r>
              <w:rPr>
                <w:rFonts w:eastAsia="Times New Roman"/>
                <w:lang w:val="en-US"/>
              </w:rPr>
              <w:t>Stakeholder supports pursuit of the goal</w:t>
            </w:r>
            <w:ins w:id="460" w:author="Riki Merrick" w:date="2015-09-08T17:38:00Z">
              <w:r w:rsidR="00356A5C">
                <w:rPr>
                  <w:rFonts w:eastAsia="Times New Roman"/>
                  <w:lang w:val="en-US"/>
                </w:rPr>
                <w:t>.</w:t>
              </w:r>
            </w:ins>
            <w:del w:id="461"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Disagree: </w:t>
            </w:r>
            <w:r>
              <w:rPr>
                <w:rFonts w:eastAsia="Times New Roman"/>
                <w:lang w:val="en-US"/>
              </w:rPr>
              <w:t>Stakeholder is not in support of the pursuit of the goal</w:t>
            </w:r>
            <w:ins w:id="462" w:author="Riki Merrick" w:date="2015-09-08T17:38:00Z">
              <w:r w:rsidR="00356A5C">
                <w:rPr>
                  <w:rFonts w:eastAsia="Times New Roman"/>
                  <w:lang w:val="en-US"/>
                </w:rPr>
                <w:t>.</w:t>
              </w:r>
            </w:ins>
            <w:del w:id="463"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Pending: </w:t>
            </w:r>
            <w:r>
              <w:rPr>
                <w:rFonts w:eastAsia="Times New Roman"/>
                <w:lang w:val="en-US"/>
              </w:rPr>
              <w:t>Stakeholder has not yet made a decision on whether they support the goal</w:t>
            </w:r>
            <w:ins w:id="464" w:author="Riki Merrick" w:date="2015-09-08T17:38:00Z">
              <w:r w:rsidR="00356A5C">
                <w:rPr>
                  <w:rFonts w:eastAsia="Times New Roman"/>
                  <w:lang w:val="en-US"/>
                </w:rPr>
                <w:t>.</w:t>
              </w:r>
            </w:ins>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GoalRelationshipType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GoalRelationshipType (Goal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Types of relationships between two goals</w:t>
            </w:r>
            <w:ins w:id="465" w:author="Riki Merrick" w:date="2015-09-08T17:39:00Z">
              <w:r w:rsidR="00356A5C">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Predecessor: </w:t>
            </w:r>
            <w:r>
              <w:rPr>
                <w:rFonts w:eastAsia="Times New Roman"/>
                <w:lang w:val="en-US"/>
              </w:rPr>
              <w:t>Indicates that the target goal is one which must be met before striving for the current goal</w:t>
            </w:r>
            <w:ins w:id="466" w:author="Riki Merrick" w:date="2015-09-08T17:39:00Z">
              <w:r w:rsidR="00356A5C">
                <w:rPr>
                  <w:rFonts w:eastAsia="Times New Roman"/>
                  <w:lang w:val="en-US"/>
                </w:rPr>
                <w:t>.</w:t>
              </w:r>
            </w:ins>
            <w:del w:id="467" w:author="Riki Merrick" w:date="2015-09-08T17:39: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Successor: </w:t>
            </w:r>
            <w:r>
              <w:rPr>
                <w:rFonts w:eastAsia="Times New Roman"/>
                <w:lang w:val="en-US"/>
              </w:rPr>
              <w:t>Indicates that the target goal is a desired objective once the current goal is met</w:t>
            </w:r>
            <w:ins w:id="468" w:author="Riki Merrick" w:date="2015-09-08T17:39:00Z">
              <w:r w:rsidR="00356A5C">
                <w:rPr>
                  <w:rFonts w:eastAsia="Times New Roman"/>
                  <w:lang w:val="en-US"/>
                </w:rPr>
                <w:t>.</w:t>
              </w:r>
            </w:ins>
            <w:del w:id="469" w:author="Riki Merrick" w:date="2015-09-08T17:39: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Replacement: </w:t>
            </w:r>
            <w:r>
              <w:rPr>
                <w:rFonts w:eastAsia="Times New Roman"/>
                <w:lang w:val="en-US"/>
              </w:rPr>
              <w:t>Indicates that this goal has been replaced by the target goal</w:t>
            </w:r>
            <w:ins w:id="470" w:author="Riki Merrick" w:date="2015-09-08T17:39:00Z">
              <w:r w:rsidR="00356A5C">
                <w:rPr>
                  <w:rFonts w:eastAsia="Times New Roman"/>
                  <w:lang w:val="en-US"/>
                </w:rPr>
                <w:t>.</w:t>
              </w:r>
            </w:ins>
            <w:del w:id="471" w:author="Riki Merrick" w:date="2015-09-08T17:39: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Component: </w:t>
            </w:r>
            <w:r>
              <w:rPr>
                <w:rFonts w:eastAsia="Times New Roman"/>
                <w:lang w:val="en-US"/>
              </w:rPr>
              <w:t>Indicates that the target goal is considered to be a "piece" of attaining this goal.</w:t>
            </w:r>
            <w:del w:id="472" w:author="Riki Merrick" w:date="2015-09-08T17:39: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Indicates that the relationship is not covered by one of the pre-defined codes. (An extension may convey more information about the meaning of the relationship.) </w:t>
            </w:r>
          </w:p>
        </w:tc>
      </w:tr>
    </w:tbl>
    <w:p w:rsidR="004049E5" w:rsidRDefault="005B11EB">
      <w:pPr>
        <w:pStyle w:val="Heading2"/>
        <w:divId w:val="1375348270"/>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GoalStatus (Goal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goal has been met and is still being targeted</w:t>
            </w:r>
            <w:ins w:id="473" w:author="Riki Merrick" w:date="2015-09-08T20:22:00Z">
              <w:r w:rsidR="00630128">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A goal is proposed for this patient</w:t>
            </w:r>
            <w:ins w:id="474" w:author="Riki Merrick" w:date="2015-09-08T20:22:00Z">
              <w:r w:rsidR="00630128">
                <w:rPr>
                  <w:rFonts w:eastAsia="Times New Roman"/>
                  <w:lang w:val="en-US"/>
                </w:rPr>
                <w:t>.</w:t>
              </w:r>
            </w:ins>
            <w:del w:id="475" w:author="Riki Merrick" w:date="2015-09-08T20:22: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A goal is planned for this patient</w:t>
            </w:r>
            <w:ins w:id="476" w:author="Riki Merrick" w:date="2015-09-08T20:22:00Z">
              <w:r w:rsidR="00630128">
                <w:rPr>
                  <w:rFonts w:eastAsia="Times New Roman"/>
                  <w:lang w:val="en-US"/>
                </w:rPr>
                <w:t>.</w:t>
              </w:r>
            </w:ins>
            <w:del w:id="477" w:author="Riki Merrick" w:date="2015-09-08T20:22: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A proposed goal was accepted</w:t>
            </w:r>
            <w:ins w:id="478" w:author="Riki Merrick" w:date="2015-09-08T20:22:00Z">
              <w:r w:rsidR="00630128">
                <w:rPr>
                  <w:rFonts w:eastAsia="Times New Roman"/>
                  <w:lang w:val="en-US"/>
                </w:rPr>
                <w:t>.</w:t>
              </w:r>
            </w:ins>
            <w:del w:id="479" w:author="Riki Merrick" w:date="2015-09-08T20:22: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A proposed goal was rejected</w:t>
            </w:r>
            <w:ins w:id="480" w:author="Riki Merrick" w:date="2015-09-08T20:22:00Z">
              <w:r w:rsidR="00630128">
                <w:rPr>
                  <w:rFonts w:eastAsia="Times New Roman"/>
                  <w:lang w:val="en-US"/>
                </w:rPr>
                <w:t>.</w:t>
              </w:r>
            </w:ins>
            <w:del w:id="481" w:author="Riki Merrick" w:date="2015-09-08T20:22: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The goal is being sought but has not yet been reached. (Also applies if goal was reached in the past but there has been regression and goal is being sought again)</w:t>
            </w:r>
            <w:ins w:id="482" w:author="Riki Merrick" w:date="2015-09-08T20:23:00Z">
              <w:r w:rsidR="00630128">
                <w:rPr>
                  <w:rFonts w:eastAsia="Times New Roman"/>
                  <w:lang w:val="en-US"/>
                </w:rPr>
                <w:t>.</w:t>
              </w:r>
            </w:ins>
            <w:del w:id="483"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Achieved: </w:t>
            </w:r>
            <w:r>
              <w:rPr>
                <w:rFonts w:eastAsia="Times New Roman"/>
                <w:lang w:val="en-US"/>
              </w:rPr>
              <w:t>The goal has been met and no further action is needed</w:t>
            </w:r>
            <w:ins w:id="484" w:author="Riki Merrick" w:date="2015-09-08T20:23:00Z">
              <w:r w:rsidR="00630128">
                <w:rPr>
                  <w:rFonts w:eastAsia="Times New Roman"/>
                  <w:lang w:val="en-US"/>
                </w:rPr>
                <w:t>.</w:t>
              </w:r>
            </w:ins>
            <w:del w:id="485"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Sustaining: </w:t>
            </w:r>
            <w:r>
              <w:rPr>
                <w:rFonts w:eastAsia="Times New Roman"/>
                <w:lang w:val="en-US"/>
              </w:rPr>
              <w:t>The goal has been met, but ongoing activity is needed to sustain the goal objective</w:t>
            </w:r>
            <w:ins w:id="486" w:author="Riki Merrick" w:date="2015-09-08T20:23:00Z">
              <w:r w:rsidR="00630128">
                <w:rPr>
                  <w:rFonts w:eastAsia="Times New Roman"/>
                  <w:lang w:val="en-US"/>
                </w:rPr>
                <w:t>.</w:t>
              </w:r>
            </w:ins>
            <w:del w:id="487"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 xml:space="preserve">The goal remains a long term objective but is no longer being actively pursued for a temporary period of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The goal is no longer being sought</w:t>
            </w:r>
            <w:ins w:id="488" w:author="Riki Merrick" w:date="2015-09-08T20:23:00Z">
              <w:r w:rsidR="00630128">
                <w:rPr>
                  <w:rFonts w:eastAsia="Times New Roman"/>
                  <w:lang w:val="en-US"/>
                </w:rPr>
                <w:t>.</w:t>
              </w:r>
            </w:ins>
            <w:del w:id="489" w:author="Riki Merrick" w:date="2015-09-08T20:23:00Z">
              <w:r w:rsidDel="00630128">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66"/>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GroupType (Group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Types of resources that are part of group</w:t>
            </w:r>
            <w:ins w:id="490" w:author="Riki Merrick" w:date="2015-09-08T20:23:00Z">
              <w:r w:rsidR="00630128">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Group contains "person" Patient resources</w:t>
            </w:r>
            <w:ins w:id="491" w:author="Riki Merrick" w:date="2015-09-08T20:23:00Z">
              <w:r w:rsidR="00630128">
                <w:rPr>
                  <w:rFonts w:eastAsia="Times New Roman"/>
                  <w:lang w:val="en-US"/>
                </w:rPr>
                <w:t>.</w:t>
              </w:r>
            </w:ins>
            <w:del w:id="492"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w:t>
            </w:r>
            <w:r>
              <w:rPr>
                <w:rFonts w:eastAsia="Times New Roman"/>
                <w:lang w:val="en-US"/>
              </w:rPr>
              <w:t>Group contains "animal" Patient resources</w:t>
            </w:r>
            <w:ins w:id="493" w:author="Riki Merrick" w:date="2015-09-08T20:23:00Z">
              <w:r w:rsidR="00630128">
                <w:rPr>
                  <w:rFonts w:eastAsia="Times New Roman"/>
                  <w:lang w:val="en-US"/>
                </w:rPr>
                <w:t>.</w:t>
              </w:r>
            </w:ins>
            <w:del w:id="494"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Practitioner: </w:t>
            </w:r>
            <w:r>
              <w:rPr>
                <w:rFonts w:eastAsia="Times New Roman"/>
                <w:lang w:val="en-US"/>
              </w:rPr>
              <w:t>Group contains healthcare practitioner resources</w:t>
            </w:r>
            <w:ins w:id="495" w:author="Riki Merrick" w:date="2015-09-08T20:23:00Z">
              <w:r w:rsidR="00630128">
                <w:rPr>
                  <w:rFonts w:eastAsia="Times New Roman"/>
                  <w:lang w:val="en-US"/>
                </w:rPr>
                <w:t>.</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w:t>
            </w:r>
            <w:r>
              <w:rPr>
                <w:rFonts w:eastAsia="Times New Roman"/>
                <w:lang w:val="en-US"/>
              </w:rPr>
              <w:t>Group contains Device resources</w:t>
            </w:r>
            <w:ins w:id="496" w:author="Riki Merrick" w:date="2015-09-08T20:23:00Z">
              <w:r w:rsidR="00630128">
                <w:rPr>
                  <w:rFonts w:eastAsia="Times New Roman"/>
                  <w:lang w:val="en-US"/>
                </w:rPr>
                <w:t>.</w:t>
              </w:r>
            </w:ins>
            <w:del w:id="497"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w:t>
            </w:r>
            <w:r>
              <w:rPr>
                <w:rFonts w:eastAsia="Times New Roman"/>
                <w:lang w:val="en-US"/>
              </w:rPr>
              <w:t>Group contains Medication resources</w:t>
            </w:r>
            <w:ins w:id="498" w:author="Riki Merrick" w:date="2015-09-08T20:23:00Z">
              <w:r w:rsidR="00630128">
                <w:rPr>
                  <w:rFonts w:eastAsia="Times New Roman"/>
                  <w:lang w:val="en-US"/>
                </w:rPr>
                <w:t>.</w:t>
              </w:r>
            </w:ins>
            <w:del w:id="499"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Substance: </w:t>
            </w:r>
            <w:r>
              <w:rPr>
                <w:rFonts w:eastAsia="Times New Roman"/>
                <w:lang w:val="en-US"/>
              </w:rPr>
              <w:t>Group contains Substance resources</w:t>
            </w:r>
            <w:ins w:id="500" w:author="Riki Merrick" w:date="2015-09-08T20:23:00Z">
              <w:r w:rsidR="00630128">
                <w:rPr>
                  <w:rFonts w:eastAsia="Times New Roman"/>
                  <w:lang w:val="en-US"/>
                </w:rPr>
                <w:t>.</w:t>
              </w:r>
            </w:ins>
            <w:del w:id="501" w:author="Riki Merrick" w:date="2015-09-08T20:23:00Z">
              <w:r w:rsidDel="00630128">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7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GuideDependencyType (Guide Dependency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a dependency is represented when the guide is published</w:t>
            </w:r>
            <w:ins w:id="502" w:author="Riki Merrick" w:date="2015-09-08T20:24:00Z">
              <w:r w:rsidR="00630128">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Reference: </w:t>
            </w:r>
            <w:r>
              <w:rPr>
                <w:rFonts w:eastAsia="Times New Roman"/>
                <w:lang w:val="en-US"/>
              </w:rPr>
              <w:t>The guide is referred to by URL</w:t>
            </w:r>
            <w:ins w:id="503" w:author="Riki Merrick" w:date="2015-09-08T20:24:00Z">
              <w:r w:rsidR="00630128">
                <w:rPr>
                  <w:rFonts w:eastAsia="Times New Roman"/>
                  <w:lang w:val="en-US"/>
                </w:rPr>
                <w:t>.</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Inclusion: </w:t>
            </w:r>
            <w:r>
              <w:rPr>
                <w:rFonts w:eastAsia="Times New Roman"/>
                <w:lang w:val="en-US"/>
              </w:rPr>
              <w:t>The guide is embedded in this guide when published</w:t>
            </w:r>
            <w:ins w:id="504" w:author="Riki Merrick" w:date="2015-09-08T20:24:00Z">
              <w:r w:rsidR="00630128">
                <w:rPr>
                  <w:rFonts w:eastAsia="Times New Roman"/>
                  <w:lang w:val="en-US"/>
                </w:rPr>
                <w:t>.</w:t>
              </w:r>
            </w:ins>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GuidePageKind (Guide Page Kind)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kind of an included page</w:t>
            </w:r>
            <w:ins w:id="505" w:author="Riki Merrick" w:date="2015-09-08T20:24:00Z">
              <w:r w:rsidR="00630128">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Page: </w:t>
            </w:r>
            <w:r>
              <w:rPr>
                <w:rFonts w:eastAsia="Times New Roman"/>
                <w:lang w:val="en-US"/>
              </w:rPr>
              <w:t>This is a page of content that is included in the implementation guide. It has no particular function</w:t>
            </w:r>
            <w:ins w:id="506" w:author="Riki Merrick" w:date="2015-09-08T20:25:00Z">
              <w:r w:rsidR="00630128">
                <w:rPr>
                  <w:rFonts w:eastAsia="Times New Roman"/>
                  <w:lang w:val="en-US"/>
                </w:rPr>
                <w:t>.</w:t>
              </w:r>
            </w:ins>
            <w:del w:id="507" w:author="Riki Merrick" w:date="2015-09-08T20:25: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Example: </w:t>
            </w:r>
            <w:r>
              <w:rPr>
                <w:rFonts w:eastAsia="Times New Roman"/>
                <w:lang w:val="en-US"/>
              </w:rPr>
              <w:t>This is a page that represents a human readable rendering of an example</w:t>
            </w:r>
            <w:ins w:id="508" w:author="Riki Merrick" w:date="2015-09-08T20:25:00Z">
              <w:r w:rsidR="00630128">
                <w:rPr>
                  <w:rFonts w:eastAsia="Times New Roman"/>
                  <w:lang w:val="en-US"/>
                </w:rPr>
                <w:t>.</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List: </w:t>
            </w:r>
            <w:r>
              <w:rPr>
                <w:rFonts w:eastAsia="Times New Roman"/>
                <w:lang w:val="en-US"/>
              </w:rPr>
              <w:t>This is a page that represents a list of resources of one or more types</w:t>
            </w:r>
            <w:ins w:id="509" w:author="Riki Merrick" w:date="2015-09-08T20:25:00Z">
              <w:r w:rsidR="00630128">
                <w:rPr>
                  <w:rFonts w:eastAsia="Times New Roman"/>
                  <w:lang w:val="en-US"/>
                </w:rPr>
                <w:t>.</w:t>
              </w:r>
            </w:ins>
            <w:del w:id="510" w:author="Riki Merrick" w:date="2015-09-08T20:25: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Include: </w:t>
            </w:r>
            <w:commentRangeStart w:id="511"/>
            <w:r>
              <w:rPr>
                <w:rFonts w:eastAsia="Times New Roman"/>
                <w:lang w:val="en-US"/>
              </w:rPr>
              <w:t>This is a page that is where an included guide is injected</w:t>
            </w:r>
            <w:commentRangeEnd w:id="511"/>
            <w:r w:rsidR="00630128">
              <w:rPr>
                <w:rStyle w:val="CommentReference"/>
              </w:rPr>
              <w:commentReference w:id="511"/>
            </w:r>
            <w:ins w:id="512" w:author="Riki Merrick" w:date="2015-09-08T20:25:00Z">
              <w:r w:rsidR="00630128">
                <w:rPr>
                  <w:rFonts w:eastAsia="Times New Roman"/>
                  <w:lang w:val="en-US"/>
                </w:rPr>
                <w:t>.</w:t>
              </w:r>
            </w:ins>
            <w:del w:id="513" w:author="Riki Merrick" w:date="2015-09-08T20:25: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Directory: </w:t>
            </w:r>
            <w:r>
              <w:rPr>
                <w:rFonts w:eastAsia="Times New Roman"/>
                <w:lang w:val="en-US"/>
              </w:rPr>
              <w:t xml:space="preserve">This is a page that lists the resources of a given type, and also creates </w:t>
            </w:r>
            <w:r>
              <w:rPr>
                <w:rFonts w:eastAsia="Times New Roman"/>
                <w:lang w:val="en-US"/>
              </w:rPr>
              <w:lastRenderedPageBreak/>
              <w:t>pages for all the listed types as other pages in the section</w:t>
            </w:r>
            <w:ins w:id="514" w:author="Riki Merrick" w:date="2015-09-08T20:26:00Z">
              <w:r w:rsidR="00630128">
                <w:rPr>
                  <w:rFonts w:eastAsia="Times New Roman"/>
                  <w:lang w:val="en-US"/>
                </w:rPr>
                <w:t>.</w:t>
              </w:r>
            </w:ins>
            <w:del w:id="515" w:author="Riki Merrick" w:date="2015-09-08T20:26: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Dictionary: </w:t>
            </w:r>
            <w:r>
              <w:rPr>
                <w:rFonts w:eastAsia="Times New Roman"/>
                <w:lang w:val="en-US"/>
              </w:rPr>
              <w:t>This is a page that creates the listed resources as a dictionary</w:t>
            </w:r>
            <w:ins w:id="516" w:author="Riki Merrick" w:date="2015-09-08T20:26:00Z">
              <w:r w:rsidR="00630128">
                <w:rPr>
                  <w:rFonts w:eastAsia="Times New Roman"/>
                  <w:lang w:val="en-US"/>
                </w:rPr>
                <w:t>.</w:t>
              </w:r>
            </w:ins>
            <w:del w:id="517" w:author="Riki Merrick" w:date="2015-09-08T20:26: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Of Contents: </w:t>
            </w:r>
            <w:r>
              <w:rPr>
                <w:rFonts w:eastAsia="Times New Roman"/>
                <w:lang w:val="en-US"/>
              </w:rPr>
              <w:t>This is a generated page that contains the table of contents</w:t>
            </w:r>
            <w:ins w:id="518" w:author="Riki Merrick" w:date="2015-09-08T20:26:00Z">
              <w:r w:rsidR="00630128">
                <w:rPr>
                  <w:rFonts w:eastAsia="Times New Roman"/>
                  <w:lang w:val="en-US"/>
                </w:rPr>
                <w:t>.</w:t>
              </w:r>
            </w:ins>
            <w:del w:id="519" w:author="Riki Merrick" w:date="2015-09-08T20:26: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w:t>
            </w:r>
            <w:r>
              <w:rPr>
                <w:rFonts w:eastAsia="Times New Roman"/>
                <w:lang w:val="en-US"/>
              </w:rPr>
              <w:t>This is a page that represents a presented resource. This is typically used for generated conformance resource presentations</w:t>
            </w:r>
            <w:ins w:id="520" w:author="Riki Merrick" w:date="2015-09-08T20:26:00Z">
              <w:r w:rsidR="00630128">
                <w:rPr>
                  <w:rFonts w:eastAsia="Times New Roman"/>
                  <w:lang w:val="en-US"/>
                </w:rPr>
                <w:t>.</w:t>
              </w:r>
            </w:ins>
            <w:del w:id="521" w:author="Riki Merrick" w:date="2015-09-08T20:26:00Z">
              <w:r w:rsidDel="00630128">
                <w:rPr>
                  <w:rFonts w:eastAsia="Times New Roman"/>
                  <w:lang w:val="en-US"/>
                </w:rPr>
                <w:delText xml:space="preserve"> </w:delText>
              </w:r>
            </w:del>
          </w:p>
        </w:tc>
      </w:tr>
    </w:tbl>
    <w:p w:rsidR="004049E5" w:rsidRDefault="005B11EB">
      <w:pPr>
        <w:pStyle w:val="Heading2"/>
        <w:divId w:val="1375348270"/>
        <w:rPr>
          <w:rFonts w:eastAsia="Times New Roman"/>
          <w:lang w:val="en-US"/>
        </w:rPr>
      </w:pPr>
      <w:commentRangeStart w:id="522"/>
      <w:r>
        <w:rPr>
          <w:rFonts w:eastAsia="Times New Roman"/>
          <w:lang w:val="en-US"/>
        </w:rPr>
        <w:t>ValueSet: GuideResourcePurpose</w:t>
      </w:r>
      <w:commentRangeEnd w:id="522"/>
      <w:r w:rsidR="00630128">
        <w:rPr>
          <w:rStyle w:val="CommentReference"/>
          <w:b w:val="0"/>
          <w:bCs w:val="0"/>
        </w:rPr>
        <w:commentReference w:id="522"/>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GuideResourcePurpose (Guide Resource Purpose)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Why a resource is included in the guide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Example: </w:t>
            </w:r>
            <w:r>
              <w:rPr>
                <w:rFonts w:eastAsia="Times New Roman"/>
                <w:lang w:val="en-US"/>
              </w:rPr>
              <w:t xml:space="preserve">The resource is intended as an example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Terminology: </w:t>
            </w:r>
            <w:r>
              <w:rPr>
                <w:rFonts w:eastAsia="Times New Roman"/>
                <w:lang w:val="en-US"/>
              </w:rPr>
              <w:t xml:space="preserve">The resource defines a value set or concept map used in the Implementation Guide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Profile: </w:t>
            </w:r>
            <w:r>
              <w:rPr>
                <w:rFonts w:eastAsia="Times New Roman"/>
                <w:lang w:val="en-US"/>
              </w:rPr>
              <w:t xml:space="preserve">The resource defines a profile (StructureDefinition) that is used in the implementation guide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Extension: </w:t>
            </w:r>
            <w:r>
              <w:rPr>
                <w:rFonts w:eastAsia="Times New Roman"/>
                <w:lang w:val="en-US"/>
              </w:rPr>
              <w:t xml:space="preserve">The resource defines an extension (StructureDefinition) that is used in the implementation guide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Dictionary: </w:t>
            </w:r>
            <w:r>
              <w:rPr>
                <w:rFonts w:eastAsia="Times New Roman"/>
                <w:lang w:val="en-US"/>
              </w:rPr>
              <w:t xml:space="preserve">The resource contains a dictionary that is part of the implementation guide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Logical Model: </w:t>
            </w:r>
            <w:r>
              <w:rPr>
                <w:rFonts w:eastAsia="Times New Roman"/>
                <w:lang w:val="en-US"/>
              </w:rPr>
              <w:t xml:space="preserve">The resource defines a logical model (in a StructureDefinition) that is used in the implementation guide </w:t>
            </w:r>
          </w:p>
        </w:tc>
      </w:tr>
    </w:tbl>
    <w:p w:rsidR="004049E5" w:rsidRDefault="005B11EB">
      <w:pPr>
        <w:pStyle w:val="Heading2"/>
        <w:divId w:val="1375348270"/>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101"/>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HTTPVerb (H T T P Verb)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HTTP verbs (in the HTTP command line)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GET: </w:t>
            </w:r>
            <w:r>
              <w:rPr>
                <w:rFonts w:eastAsia="Times New Roman"/>
                <w:lang w:val="en-US"/>
              </w:rPr>
              <w:t xml:space="preserve">HTTP GET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w:t>
            </w:r>
            <w:r>
              <w:rPr>
                <w:rFonts w:eastAsia="Times New Roman"/>
                <w:lang w:val="en-US"/>
              </w:rPr>
              <w:t xml:space="preserve">HTTP POST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PUT: </w:t>
            </w:r>
            <w:r>
              <w:rPr>
                <w:rFonts w:eastAsia="Times New Roman"/>
                <w:lang w:val="en-US"/>
              </w:rPr>
              <w:t xml:space="preserve">HTTP PUT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DELETE: </w:t>
            </w:r>
            <w:r>
              <w:rPr>
                <w:rFonts w:eastAsia="Times New Roman"/>
                <w:lang w:val="en-US"/>
              </w:rPr>
              <w:t xml:space="preserve">HTTP DELETE </w:t>
            </w:r>
          </w:p>
        </w:tc>
      </w:tr>
    </w:tbl>
    <w:p w:rsidR="004049E5" w:rsidRDefault="005B11EB">
      <w:pPr>
        <w:pStyle w:val="Heading2"/>
        <w:divId w:val="1375348270"/>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8398"/>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Identifier Type Codes (Identifier Type Codes)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coded type for an identifier that can be used to determine which identifier to use for a specific purpose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Universal Device Identifier: </w:t>
            </w:r>
            <w:r>
              <w:rPr>
                <w:rFonts w:eastAsia="Times New Roman"/>
                <w:lang w:val="en-US"/>
              </w:rPr>
              <w:t xml:space="preserve">A identifier assigned to a device using the Universal Device Identifier framework as defined by FDA (http://www.fda.gov/MedicalDevices/DeviceRegulationandGuidance/UniqueDeviceIdentification/)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Serial Number: </w:t>
            </w:r>
            <w:r>
              <w:rPr>
                <w:rFonts w:eastAsia="Times New Roman"/>
                <w:lang w:val="en-US"/>
              </w:rPr>
              <w:t xml:space="preserve">An identifier affixed to an item by the manufacturer when it is first made, where each item has a different identifier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Beneficiary Identifier: </w:t>
            </w:r>
            <w:r>
              <w:rPr>
                <w:rFonts w:eastAsia="Times New Roman"/>
                <w:lang w:val="en-US"/>
              </w:rPr>
              <w:t xml:space="preserve">An identifier issued by a governmental organization to an individual for the purpose of the receipt of social services and benefits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Placer Identifier: </w:t>
            </w:r>
            <w:r>
              <w:rPr>
                <w:rFonts w:eastAsia="Times New Roman"/>
                <w:lang w:val="en-US"/>
              </w:rPr>
              <w:t xml:space="preserve">The identifier associated with the person or service that requests or places an order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Filler Identifier: </w:t>
            </w:r>
            <w:r>
              <w:rPr>
                <w:rFonts w:eastAsia="Times New Roman"/>
                <w:lang w:val="en-US"/>
              </w:rPr>
              <w:t xml:space="preserve">The Identifier associated with the person, or service, who produces the observations or fulfills the order requested by the requestor </w:t>
            </w:r>
          </w:p>
        </w:tc>
      </w:tr>
    </w:tbl>
    <w:p w:rsidR="004049E5" w:rsidRDefault="005B11EB">
      <w:pPr>
        <w:pStyle w:val="Heading2"/>
        <w:divId w:val="1375348270"/>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IdentifierUse (Identifier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the purpose for this identifier, if known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Usual: </w:t>
            </w:r>
            <w:r>
              <w:rPr>
                <w:rFonts w:eastAsia="Times New Roman"/>
                <w:lang w:val="en-US"/>
              </w:rPr>
              <w:t xml:space="preserve">the identifier recommended for display and use in real-world interactions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Official: </w:t>
            </w:r>
            <w:r>
              <w:rPr>
                <w:rFonts w:eastAsia="Times New Roman"/>
                <w:lang w:val="en-US"/>
              </w:rPr>
              <w:t xml:space="preserve">the identifier considered to be most trusted for the identification of this item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identifier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Secondary: </w:t>
            </w:r>
            <w:r>
              <w:rPr>
                <w:rFonts w:eastAsia="Times New Roman"/>
                <w:lang w:val="en-US"/>
              </w:rPr>
              <w:t xml:space="preserve">An identifier that was assigned in secondary use - it serves to identify the object in a relative context, but cannot be consistently assigned to the same object again in a different context </w:t>
            </w:r>
          </w:p>
        </w:tc>
      </w:tr>
    </w:tbl>
    <w:p w:rsidR="004049E5" w:rsidRDefault="005B11EB">
      <w:pPr>
        <w:pStyle w:val="Heading2"/>
        <w:divId w:val="1375348270"/>
        <w:rPr>
          <w:rFonts w:eastAsia="Times New Roman"/>
          <w:lang w:val="en-US"/>
        </w:rPr>
      </w:pPr>
      <w:r>
        <w:rPr>
          <w:rFonts w:eastAsia="Times New Roman"/>
          <w:lang w:val="en-US"/>
        </w:rPr>
        <w:t>ValueSet: IdentityAssuranceLevel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IdentityAssuranceLevel (Identity Assurance Level)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level of confidence that this link represents the same actual person, based on NIST Authentication Levels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Level 1: </w:t>
            </w:r>
            <w:r>
              <w:rPr>
                <w:rFonts w:eastAsia="Times New Roman"/>
                <w:lang w:val="en-US"/>
              </w:rPr>
              <w:t xml:space="preserve">Little or no confidence in the asserted identity's accuracy.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2: </w:t>
            </w:r>
            <w:r>
              <w:rPr>
                <w:rFonts w:eastAsia="Times New Roman"/>
                <w:lang w:val="en-US"/>
              </w:rPr>
              <w:t xml:space="preserve">Some confidence in the asserted identity's accuracy.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3: </w:t>
            </w:r>
            <w:r>
              <w:rPr>
                <w:rFonts w:eastAsia="Times New Roman"/>
                <w:lang w:val="en-US"/>
              </w:rPr>
              <w:t xml:space="preserve">High confidence in the asserted identity's accuracy.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4: </w:t>
            </w:r>
            <w:r>
              <w:rPr>
                <w:rFonts w:eastAsia="Times New Roman"/>
                <w:lang w:val="en-US"/>
              </w:rPr>
              <w:t xml:space="preserve">Very high confidence in the asserted identity's accuracy. </w:t>
            </w:r>
          </w:p>
        </w:tc>
      </w:tr>
    </w:tbl>
    <w:p w:rsidR="004049E5" w:rsidRDefault="005B11EB">
      <w:pPr>
        <w:pStyle w:val="Heading2"/>
        <w:divId w:val="1375348270"/>
        <w:rPr>
          <w:rFonts w:eastAsia="Times New Roman"/>
          <w:lang w:val="en-US"/>
        </w:rPr>
      </w:pPr>
      <w:r>
        <w:rPr>
          <w:rFonts w:eastAsia="Times New Roman"/>
          <w:lang w:val="en-US"/>
        </w:rPr>
        <w:t>ValueSet: InstanceAvailability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InstanceAvailability (Instance Availability)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Availability of the resource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2"/>
        <w:divId w:val="1375348270"/>
        <w:rPr>
          <w:rFonts w:eastAsia="Times New Roman"/>
          <w:lang w:val="en-US"/>
        </w:rPr>
      </w:pPr>
      <w:r>
        <w:rPr>
          <w:rFonts w:eastAsia="Times New Roman"/>
          <w:lang w:val="en-US"/>
        </w:rPr>
        <w:t>ValueSet: 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IssueSeverity (Issue Severity)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the issue affects the success of the action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Fatal: </w:t>
            </w:r>
            <w:r>
              <w:rPr>
                <w:rFonts w:eastAsia="Times New Roman"/>
                <w:lang w:val="en-US"/>
              </w:rPr>
              <w:t xml:space="preserve">The issue caused the action to fail, and no further checking could be performed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 xml:space="preserve">The issue is sufficiently important to cause the action to fail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Warning: </w:t>
            </w:r>
            <w:r>
              <w:rPr>
                <w:rFonts w:eastAsia="Times New Roman"/>
                <w:lang w:val="en-US"/>
              </w:rPr>
              <w:t xml:space="preserve">The issue is not important enough to cause the action to fail, but may cause it to be performed suboptimally or in a way that is not as desired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w:t>
            </w:r>
            <w:r>
              <w:rPr>
                <w:rFonts w:eastAsia="Times New Roman"/>
                <w:lang w:val="en-US"/>
              </w:rPr>
              <w:t xml:space="preserve">The issue has no relation to the degree of success of the action </w:t>
            </w:r>
          </w:p>
        </w:tc>
      </w:tr>
    </w:tbl>
    <w:p w:rsidR="004049E5" w:rsidRDefault="005B11EB">
      <w:pPr>
        <w:pStyle w:val="Heading2"/>
        <w:divId w:val="1375348270"/>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IssueType (Issue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that describes the type of issue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Invalid Content: </w:t>
            </w:r>
            <w:r>
              <w:rPr>
                <w:rFonts w:eastAsia="Times New Roman"/>
                <w:lang w:val="en-US"/>
              </w:rPr>
              <w:t xml:space="preserve">Content invalid against the Specification or a Profile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Issue: </w:t>
            </w:r>
            <w:r>
              <w:rPr>
                <w:rFonts w:eastAsia="Times New Roman"/>
                <w:lang w:val="en-US"/>
              </w:rPr>
              <w:t xml:space="preserve">A structural issue in the content such as wrong namespace, or unable to parse the content completely, or invalid json syntax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Required element missing: </w:t>
            </w:r>
            <w:r>
              <w:rPr>
                <w:rFonts w:eastAsia="Times New Roman"/>
                <w:lang w:val="en-US"/>
              </w:rPr>
              <w:t xml:space="preserve">A required element is missing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Element value invalid: </w:t>
            </w:r>
            <w:r>
              <w:rPr>
                <w:rFonts w:eastAsia="Times New Roman"/>
                <w:lang w:val="en-US"/>
              </w:rPr>
              <w:t xml:space="preserve">element value invalid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Validation rule failed: </w:t>
            </w:r>
            <w:r>
              <w:rPr>
                <w:rFonts w:eastAsia="Times New Roman"/>
                <w:lang w:val="en-US"/>
              </w:rPr>
              <w:t xml:space="preserve">A content validation rule failed - e.g. a schematron rule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Problem: </w:t>
            </w:r>
            <w:r>
              <w:rPr>
                <w:rFonts w:eastAsia="Times New Roman"/>
                <w:lang w:val="en-US"/>
              </w:rPr>
              <w:t xml:space="preserve">An authentication/authorization/permissions issueof some kind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Login Required: </w:t>
            </w:r>
            <w:r>
              <w:rPr>
                <w:rFonts w:eastAsia="Times New Roman"/>
                <w:lang w:val="en-US"/>
              </w:rPr>
              <w:t xml:space="preserve">the client needs to initiate an authentication process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User: </w:t>
            </w:r>
            <w:r>
              <w:rPr>
                <w:rFonts w:eastAsia="Times New Roman"/>
                <w:lang w:val="en-US"/>
              </w:rPr>
              <w:t xml:space="preserve">The user or system was not able to be authenticated (either there is no process, or the proferred token is unacceptable)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Session Expired: </w:t>
            </w:r>
            <w:r>
              <w:rPr>
                <w:rFonts w:eastAsia="Times New Roman"/>
                <w:lang w:val="en-US"/>
              </w:rPr>
              <w:t xml:space="preserve">User session expired; a login may be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Forbidden: </w:t>
            </w:r>
            <w:r>
              <w:rPr>
                <w:rFonts w:eastAsia="Times New Roman"/>
                <w:lang w:val="en-US"/>
              </w:rPr>
              <w:t xml:space="preserve">The user does not have the rights to perform this action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Suppressed: </w:t>
            </w:r>
            <w:r>
              <w:rPr>
                <w:rFonts w:eastAsia="Times New Roman"/>
                <w:lang w:val="en-US"/>
              </w:rPr>
              <w:t xml:space="preserve">Some information was not or may not have been returned due to business rules, consent or privacy rules, or access permission constraints. This information may be accessible through alternate processes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Processing Failure: </w:t>
            </w:r>
            <w:r>
              <w:rPr>
                <w:rFonts w:eastAsia="Times New Roman"/>
                <w:lang w:val="en-US"/>
              </w:rPr>
              <w:t xml:space="preserve">Processing issues. These are expected to be final e.g. there is no point resubmitting the same content unchanged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Content not supported: </w:t>
            </w:r>
            <w:r>
              <w:rPr>
                <w:rFonts w:eastAsia="Times New Roman"/>
                <w:lang w:val="en-US"/>
              </w:rPr>
              <w:t xml:space="preserve">The resource or profile is not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Duplicate: </w:t>
            </w:r>
            <w:r>
              <w:rPr>
                <w:rFonts w:eastAsia="Times New Roman"/>
                <w:lang w:val="en-US"/>
              </w:rPr>
              <w:t xml:space="preserve">An attempt was made to create a duplicate record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 xml:space="preserve">Not Found: </w:t>
            </w:r>
            <w:r>
              <w:rPr>
                <w:rFonts w:eastAsia="Times New Roman"/>
                <w:lang w:val="en-US"/>
              </w:rPr>
              <w:t>The reference provided was not found.</w:t>
            </w:r>
            <w:proofErr w:type="gramEnd"/>
            <w:r>
              <w:rPr>
                <w:rFonts w:eastAsia="Times New Roman"/>
                <w:lang w:val="en-US"/>
              </w:rPr>
              <w:t xml:space="preserve"> In a pure RESTful environment, this would be an HTTP 404 error, but this code may be used where the content is not found further into the application architecture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Content Too Long: </w:t>
            </w:r>
            <w:r>
              <w:rPr>
                <w:rFonts w:eastAsia="Times New Roman"/>
                <w:lang w:val="en-US"/>
              </w:rPr>
              <w:t xml:space="preserve">Provided content is too long (typically, this is a denial of service protection type of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Invalid Code: </w:t>
            </w:r>
            <w:r>
              <w:rPr>
                <w:rFonts w:eastAsia="Times New Roman"/>
                <w:lang w:val="en-US"/>
              </w:rPr>
              <w:t xml:space="preserve">The code or system could not be understood, or it was not valid in the context of a particular ValueSet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Unacceptable Extension: </w:t>
            </w:r>
            <w:r>
              <w:rPr>
                <w:rFonts w:eastAsia="Times New Roman"/>
                <w:lang w:val="en-US"/>
              </w:rPr>
              <w:t xml:space="preserve">An extension was found that was not acceptable, or that </w:t>
            </w:r>
            <w:r>
              <w:rPr>
                <w:rFonts w:eastAsia="Times New Roman"/>
                <w:lang w:val="en-US"/>
              </w:rPr>
              <w:lastRenderedPageBreak/>
              <w:t xml:space="preserve">could not be resolved, or a modifierExtension that was not recognised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 Too Costly: </w:t>
            </w:r>
            <w:r>
              <w:rPr>
                <w:rFonts w:eastAsia="Times New Roman"/>
                <w:lang w:val="en-US"/>
              </w:rPr>
              <w:t xml:space="preserve">The operation was stopped to protect server resources. E.g. a request for a value set expansion on all of SNOMED 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Rule Violation: </w:t>
            </w:r>
            <w:r>
              <w:rPr>
                <w:rFonts w:eastAsia="Times New Roman"/>
                <w:lang w:val="en-US"/>
              </w:rPr>
              <w:t xml:space="preserve">The content/operation failed to pass some business rule, and so could not proceed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Edit Version Conflict: </w:t>
            </w:r>
            <w:r>
              <w:rPr>
                <w:rFonts w:eastAsia="Times New Roman"/>
                <w:lang w:val="en-US"/>
              </w:rPr>
              <w:t xml:space="preserve">content could not be accepted because of an edit conflict (i.e. version aware updates) (In a pure RESTful environment, this would be an HTTP 404 error, but this code may be used where the conflict is discovered further into the application architecture)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Incomplete Results: </w:t>
            </w:r>
            <w:r>
              <w:rPr>
                <w:rFonts w:eastAsia="Times New Roman"/>
                <w:lang w:val="en-US"/>
              </w:rPr>
              <w:t xml:space="preserve">Not all data sources typically accessed could be reached, or responded in time, so the returned information may not be complete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Transient Issue: </w:t>
            </w:r>
            <w:r>
              <w:rPr>
                <w:rFonts w:eastAsia="Times New Roman"/>
                <w:lang w:val="en-US"/>
              </w:rPr>
              <w:t xml:space="preserve">Transient processing issues. The system receiving the error may be able to resubmit the same content once an underlying issue is resolved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Lock Error: </w:t>
            </w:r>
            <w:r>
              <w:rPr>
                <w:rFonts w:eastAsia="Times New Roman"/>
                <w:lang w:val="en-US"/>
              </w:rPr>
              <w:t xml:space="preserve">A resource/record locking failure (usually in an underlying database)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Store Available: </w:t>
            </w:r>
            <w:r>
              <w:rPr>
                <w:rFonts w:eastAsia="Times New Roman"/>
                <w:lang w:val="en-US"/>
              </w:rPr>
              <w:t xml:space="preserve">The persistent store unavailable. E.g. the database is down for maintenance or similar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Exception: </w:t>
            </w:r>
            <w:r>
              <w:rPr>
                <w:rFonts w:eastAsia="Times New Roman"/>
                <w:lang w:val="en-US"/>
              </w:rPr>
              <w:t xml:space="preserve">An unexpected internal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Timeout: </w:t>
            </w:r>
            <w:r>
              <w:rPr>
                <w:rFonts w:eastAsia="Times New Roman"/>
                <w:lang w:val="en-US"/>
              </w:rPr>
              <w:t xml:space="preserve">An internal timeout occurred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Throttled: </w:t>
            </w:r>
            <w:r>
              <w:rPr>
                <w:rFonts w:eastAsia="Times New Roman"/>
                <w:lang w:val="en-US"/>
              </w:rPr>
              <w:t xml:space="preserve">The system is not prepared to handle this request due to load management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Informational Note: </w:t>
            </w:r>
            <w:r>
              <w:rPr>
                <w:rFonts w:eastAsia="Times New Roman"/>
                <w:lang w:val="en-US"/>
              </w:rPr>
              <w:t xml:space="preserve">A message unrelated to the processing success of the completed operation (Examples of the latter include things like reminders of password expiry, system maintenance times, etc.) </w:t>
            </w:r>
          </w:p>
        </w:tc>
      </w:tr>
    </w:tbl>
    <w:p w:rsidR="004049E5" w:rsidRDefault="005B11EB">
      <w:pPr>
        <w:pStyle w:val="Heading2"/>
        <w:divId w:val="1375348270"/>
        <w:rPr>
          <w:rFonts w:eastAsia="Times New Roman"/>
          <w:lang w:val="en-US"/>
        </w:rPr>
      </w:pPr>
      <w:r>
        <w:rPr>
          <w:rFonts w:eastAsia="Times New Roman"/>
          <w:lang w:val="en-US"/>
        </w:rPr>
        <w:t>ValueSet: KOStitle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KOStitle (K O Stitle)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document title code of key object selection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2"/>
        <w:divId w:val="1375348270"/>
        <w:rPr>
          <w:rFonts w:eastAsia="Times New Roman"/>
          <w:lang w:val="en-US"/>
        </w:rPr>
      </w:pPr>
      <w:r>
        <w:rPr>
          <w:rFonts w:eastAsia="Times New Roman"/>
          <w:lang w:val="en-US"/>
        </w:rPr>
        <w:t>ValueSet: LDLCodes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LDLCodes (L D L Codes)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LDL Cholesterol codes - measured or calculated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LOINC??LOINC?? </w:t>
            </w:r>
            <w:proofErr w:type="gramStart"/>
            <w:r>
              <w:rPr>
                <w:rFonts w:eastAsia="Times New Roman"/>
                <w:lang w:val="en-US"/>
              </w:rPr>
              <w:t>is</w:t>
            </w:r>
            <w:proofErr w:type="gramEnd"/>
            <w:r>
              <w:rPr>
                <w:rFonts w:eastAsia="Times New Roman"/>
                <w:lang w:val="en-US"/>
              </w:rPr>
              <w:t xml:space="preserve"> copyright ?? 1995 Regenstrief Institute, Inc. and the LOINC Committee, and available at no cost under the license at http://loinc.org/terms-of-use </w:t>
            </w:r>
          </w:p>
        </w:tc>
      </w:tr>
    </w:tbl>
    <w:p w:rsidR="004049E5" w:rsidRDefault="005B11EB">
      <w:pPr>
        <w:pStyle w:val="Heading2"/>
        <w:divId w:val="1375348270"/>
        <w:rPr>
          <w:rFonts w:eastAsia="Times New Roman"/>
          <w:lang w:val="en-US"/>
        </w:rPr>
      </w:pPr>
      <w:r>
        <w:rPr>
          <w:rFonts w:eastAsia="Times New Roman"/>
          <w:lang w:val="en-US"/>
        </w:rPr>
        <w:t>ValueSet: LinkType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LinkType (Link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link between this patient resource and another patient resource.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Replace: </w:t>
            </w:r>
            <w:r>
              <w:rPr>
                <w:rFonts w:eastAsia="Times New Roman"/>
                <w:lang w:val="en-US"/>
              </w:rPr>
              <w:t xml:space="preserve">The patient resource containing this link must no longer be used. The link points forward to another patient resource that must be used in lieu of the patient resource that contains the link.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 </w:t>
            </w:r>
            <w:r>
              <w:rPr>
                <w:rFonts w:eastAsia="Times New Roman"/>
                <w:lang w:val="en-US"/>
              </w:rPr>
              <w:t xml:space="preserve">The patient resource containing this link is in use and valid but not considered the main source of information about a patient. The link points forward to another patient resource that should be consulted to retrieve additional patient information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See also: </w:t>
            </w:r>
            <w:r>
              <w:rPr>
                <w:rFonts w:eastAsia="Times New Roman"/>
                <w:lang w:val="en-US"/>
              </w:rPr>
              <w:t xml:space="preserve">The patient resource containing this link is in use and valid, but points to another patient resource that is known to contain data about the same person. Data in this resource might overlap or contradict information found in the other patient resource. This link does not indicate any relative importance of the resources concerned, and both should be regarded as equally valid. </w:t>
            </w:r>
          </w:p>
        </w:tc>
      </w:tr>
    </w:tbl>
    <w:p w:rsidR="004049E5" w:rsidRDefault="005B11EB">
      <w:pPr>
        <w:pStyle w:val="Heading2"/>
        <w:divId w:val="1375348270"/>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ListMode (List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processing mode that applies to this list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Working List: </w:t>
            </w:r>
            <w:r>
              <w:rPr>
                <w:rFonts w:eastAsia="Times New Roman"/>
                <w:lang w:val="en-US"/>
              </w:rPr>
              <w:t xml:space="preserve">This list is the master list, maintained in an ongoing fashion with regular updates as the real world list it is tracking changes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Snapshot List: </w:t>
            </w:r>
            <w:r>
              <w:rPr>
                <w:rFonts w:eastAsia="Times New Roman"/>
                <w:lang w:val="en-US"/>
              </w:rPr>
              <w:t xml:space="preserve">This list was prepared as a snapshot. It should not be assumed to be current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Change List: </w:t>
            </w:r>
            <w:r>
              <w:rPr>
                <w:rFonts w:eastAsia="Times New Roman"/>
                <w:lang w:val="en-US"/>
              </w:rPr>
              <w:t xml:space="preserve">A list that indicates where changes have been made or recommended </w:t>
            </w:r>
          </w:p>
        </w:tc>
      </w:tr>
    </w:tbl>
    <w:p w:rsidR="004049E5" w:rsidRDefault="005B11EB">
      <w:pPr>
        <w:pStyle w:val="Heading2"/>
        <w:divId w:val="1375348270"/>
        <w:rPr>
          <w:rFonts w:eastAsia="Times New Roman"/>
          <w:lang w:val="en-US"/>
        </w:rPr>
      </w:pPr>
      <w:r>
        <w:rPr>
          <w:rFonts w:eastAsia="Times New Roman"/>
          <w:lang w:val="en-US"/>
        </w:rPr>
        <w:t>ValueSet: ListStatus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ListStatus (List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current state of the list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Current: </w:t>
            </w:r>
            <w:r>
              <w:rPr>
                <w:rFonts w:eastAsia="Times New Roman"/>
                <w:lang w:val="en-US"/>
              </w:rPr>
              <w:t xml:space="preserve">The list is considered to be an active part of the patient's record.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Retired: </w:t>
            </w:r>
            <w:r>
              <w:rPr>
                <w:rFonts w:eastAsia="Times New Roman"/>
                <w:lang w:val="en-US"/>
              </w:rPr>
              <w:t xml:space="preserve">The list is "old" and should no longer be considered accurate or relevant.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list was never accurate. It is retained for medico-legal purposes only. </w:t>
            </w:r>
          </w:p>
        </w:tc>
      </w:tr>
    </w:tbl>
    <w:p w:rsidR="004049E5" w:rsidRDefault="005B11EB">
      <w:pPr>
        <w:pStyle w:val="Heading2"/>
        <w:divId w:val="1375348270"/>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LocationMode (Location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a resource instance represents a specific location or a class of locations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Instance: </w:t>
            </w:r>
            <w:r>
              <w:rPr>
                <w:rFonts w:eastAsia="Times New Roman"/>
                <w:lang w:val="en-US"/>
              </w:rPr>
              <w:t xml:space="preserve">The Location resource represents a specific instance of a Location (e.g. Operating Theatre 1A)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Kind: </w:t>
            </w:r>
            <w:r>
              <w:rPr>
                <w:rFonts w:eastAsia="Times New Roman"/>
                <w:lang w:val="en-US"/>
              </w:rPr>
              <w:t xml:space="preserve">The Location represents a class of Locations (e.g. Any Operating Theatre). Although this class of locations could be constrained within a specific boundary (such as organization, or parent location, address etc) </w:t>
            </w:r>
          </w:p>
        </w:tc>
      </w:tr>
    </w:tbl>
    <w:p w:rsidR="004049E5" w:rsidRDefault="005B11EB">
      <w:pPr>
        <w:pStyle w:val="Heading2"/>
        <w:divId w:val="1375348270"/>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602"/>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LocationStatus (Location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location is still in use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location is operational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The location is temporarily closed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 xml:space="preserve">The location is no longer used </w:t>
            </w:r>
          </w:p>
        </w:tc>
      </w:tr>
    </w:tbl>
    <w:p w:rsidR="004049E5" w:rsidRDefault="005B11EB">
      <w:pPr>
        <w:pStyle w:val="Heading2"/>
        <w:divId w:val="1375348270"/>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MPIMatch (M P I Match)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Master Patient Index (MPI) assessment of whether a candidate patient record is a match or not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MPI criteria to be automatically considered as a full 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Probable Match: </w:t>
            </w:r>
            <w:r>
              <w:rPr>
                <w:rFonts w:eastAsia="Times New Roman"/>
                <w:lang w:val="en-US"/>
              </w:rPr>
              <w:t xml:space="preserve">This record is a close match, but not a certain match. Additional review (e.g. by a human) may be required before using this as a 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Possible Match: </w:t>
            </w:r>
            <w:r>
              <w:rPr>
                <w:rFonts w:eastAsia="Times New Roman"/>
                <w:lang w:val="en-US"/>
              </w:rPr>
              <w:t xml:space="preserve">This record may be a matching one. Additional review (e.g. by a human) SHOULD be performed before using this as a 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Certainly Not a Match: </w:t>
            </w:r>
            <w:r>
              <w:rPr>
                <w:rFonts w:eastAsia="Times New Roman"/>
                <w:lang w:val="en-US"/>
              </w:rPr>
              <w:t xml:space="preserve">This record is known not to be a match. Note that usually non-matching records are not returned, but in some cases records previously or likely considered as a match may specifically be negated by the MPI </w:t>
            </w:r>
          </w:p>
        </w:tc>
      </w:tr>
    </w:tbl>
    <w:p w:rsidR="004049E5" w:rsidRDefault="005B11EB">
      <w:pPr>
        <w:pStyle w:val="Heading2"/>
        <w:divId w:val="1375348270"/>
        <w:rPr>
          <w:rFonts w:eastAsia="Times New Roman"/>
          <w:lang w:val="en-US"/>
        </w:rPr>
      </w:pPr>
      <w:r>
        <w:rPr>
          <w:rFonts w:eastAsia="Times New Roman"/>
          <w:lang w:val="en-US"/>
        </w:rPr>
        <w:t>ValueSet: MaxOccurs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MaxOccurs (Max Occurs)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Flags an element as having unlimited repetitions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Repeating: </w:t>
            </w:r>
            <w:r>
              <w:rPr>
                <w:rFonts w:eastAsia="Times New Roman"/>
                <w:lang w:val="en-US"/>
              </w:rPr>
              <w:t xml:space="preserve">Element can repeat an unlimited number of times </w:t>
            </w:r>
          </w:p>
        </w:tc>
      </w:tr>
    </w:tbl>
    <w:p w:rsidR="004049E5" w:rsidRDefault="005B11EB">
      <w:pPr>
        <w:pStyle w:val="Heading2"/>
        <w:divId w:val="1375348270"/>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5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Measmnt-Principle (Measmnt- Principle)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Different measurement principle supported by the device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MSP Other: </w:t>
            </w:r>
            <w:r>
              <w:rPr>
                <w:rFonts w:eastAsia="Times New Roman"/>
                <w:lang w:val="en-US"/>
              </w:rPr>
              <w:t xml:space="preserve">Measurement principle isn't in the list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Chemical: </w:t>
            </w:r>
            <w:r>
              <w:rPr>
                <w:rFonts w:eastAsia="Times New Roman"/>
                <w:lang w:val="en-US"/>
              </w:rPr>
              <w:t xml:space="preserve">Measurement is done using chemical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Electrical: </w:t>
            </w:r>
            <w:r>
              <w:rPr>
                <w:rFonts w:eastAsia="Times New Roman"/>
                <w:lang w:val="en-US"/>
              </w:rPr>
              <w:t xml:space="preserve">Measurement is done using electrical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Impedance: </w:t>
            </w:r>
            <w:r>
              <w:rPr>
                <w:rFonts w:eastAsia="Times New Roman"/>
                <w:lang w:val="en-US"/>
              </w:rPr>
              <w:t xml:space="preserve">Measurement is done using impedance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Nuclear: </w:t>
            </w:r>
            <w:r>
              <w:rPr>
                <w:rFonts w:eastAsia="Times New Roman"/>
                <w:lang w:val="en-US"/>
              </w:rPr>
              <w:t xml:space="preserve">Measurement is done using nuclear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Optical: </w:t>
            </w:r>
            <w:r>
              <w:rPr>
                <w:rFonts w:eastAsia="Times New Roman"/>
                <w:lang w:val="en-US"/>
              </w:rPr>
              <w:t xml:space="preserve">Measurement is done using optical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Thermal: </w:t>
            </w:r>
            <w:r>
              <w:rPr>
                <w:rFonts w:eastAsia="Times New Roman"/>
                <w:lang w:val="en-US"/>
              </w:rPr>
              <w:t xml:space="preserve">Measurement is done using thermal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Biological: </w:t>
            </w:r>
            <w:r>
              <w:rPr>
                <w:rFonts w:eastAsia="Times New Roman"/>
                <w:lang w:val="en-US"/>
              </w:rPr>
              <w:t xml:space="preserve">Measurement is done using biological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Mechanical: </w:t>
            </w:r>
            <w:r>
              <w:rPr>
                <w:rFonts w:eastAsia="Times New Roman"/>
                <w:lang w:val="en-US"/>
              </w:rPr>
              <w:t xml:space="preserve">Measurement is done using mechanical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Acoustical: </w:t>
            </w:r>
            <w:r>
              <w:rPr>
                <w:rFonts w:eastAsia="Times New Roman"/>
                <w:lang w:val="en-US"/>
              </w:rPr>
              <w:t xml:space="preserve">Measurement is done using acoustical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Manual: </w:t>
            </w:r>
            <w:r>
              <w:rPr>
                <w:rFonts w:eastAsia="Times New Roman"/>
                <w:lang w:val="en-US"/>
              </w:rPr>
              <w:t xml:space="preserve">Measurement is done using manual </w:t>
            </w:r>
          </w:p>
        </w:tc>
      </w:tr>
    </w:tbl>
    <w:p w:rsidR="004049E5" w:rsidRDefault="005B11EB">
      <w:pPr>
        <w:pStyle w:val="Heading2"/>
        <w:divId w:val="1375348270"/>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MedicationAdministrationStatus (Medication Administration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set of codes indicating the current status of a MedicationAdministration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administration has started but has not yet completed.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administration have occurred.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administration was entered in error and therefore nullified.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administration have been permanently halted, before all of them occurred. </w:t>
            </w:r>
          </w:p>
        </w:tc>
      </w:tr>
    </w:tbl>
    <w:p w:rsidR="004049E5" w:rsidRDefault="005B11EB">
      <w:pPr>
        <w:pStyle w:val="Heading2"/>
        <w:divId w:val="1375348270"/>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MedicationDispenseStatus (Medication Dispense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A code specifying the state of the dispense event. Describes the lifecycle of </w:t>
            </w:r>
            <w:proofErr w:type="gramStart"/>
            <w:r>
              <w:rPr>
                <w:rFonts w:eastAsia="Times New Roman"/>
                <w:lang w:val="en-US"/>
              </w:rPr>
              <w:t>the dispense</w:t>
            </w:r>
            <w:proofErr w:type="gramEnd"/>
            <w:r>
              <w:rPr>
                <w:rFonts w:eastAsia="Times New Roman"/>
                <w:lang w:val="en-US"/>
              </w:rPr>
              <w: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proofErr w:type="gramStart"/>
            <w:r>
              <w:rPr>
                <w:rFonts w:eastAsia="Times New Roman"/>
                <w:lang w:val="en-US"/>
              </w:rPr>
              <w:t>The dispense</w:t>
            </w:r>
            <w:proofErr w:type="gramEnd"/>
            <w:r>
              <w:rPr>
                <w:rFonts w:eastAsia="Times New Roman"/>
                <w:lang w:val="en-US"/>
              </w:rPr>
              <w:t xml:space="preserve"> has started but has not yet completed.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w:t>
            </w:r>
            <w:proofErr w:type="gramStart"/>
            <w:r>
              <w:rPr>
                <w:rFonts w:eastAsia="Times New Roman"/>
                <w:lang w:val="en-US"/>
              </w:rPr>
              <w:t>the dispense</w:t>
            </w:r>
            <w:proofErr w:type="gramEnd"/>
            <w:r>
              <w:rPr>
                <w:rFonts w:eastAsia="Times New Roman"/>
                <w:lang w:val="en-US"/>
              </w:rPr>
              <w:t xml:space="preserve"> have occurred.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in-Error: </w:t>
            </w:r>
            <w:proofErr w:type="gramStart"/>
            <w:r>
              <w:rPr>
                <w:rFonts w:eastAsia="Times New Roman"/>
                <w:lang w:val="en-US"/>
              </w:rPr>
              <w:t>The dispense</w:t>
            </w:r>
            <w:proofErr w:type="gramEnd"/>
            <w:r>
              <w:rPr>
                <w:rFonts w:eastAsia="Times New Roman"/>
                <w:lang w:val="en-US"/>
              </w:rPr>
              <w:t xml:space="preserve"> was entered in error and therefore nullified.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w:t>
            </w:r>
            <w:proofErr w:type="gramStart"/>
            <w:r>
              <w:rPr>
                <w:rFonts w:eastAsia="Times New Roman"/>
                <w:lang w:val="en-US"/>
              </w:rPr>
              <w:t>the dispense</w:t>
            </w:r>
            <w:proofErr w:type="gramEnd"/>
            <w:r>
              <w:rPr>
                <w:rFonts w:eastAsia="Times New Roman"/>
                <w:lang w:val="en-US"/>
              </w:rPr>
              <w:t xml:space="preserve"> have been permanently halted, before all of them occurred. </w:t>
            </w:r>
          </w:p>
        </w:tc>
      </w:tr>
    </w:tbl>
    <w:p w:rsidR="004049E5" w:rsidRDefault="005B11EB">
      <w:pPr>
        <w:pStyle w:val="Heading2"/>
        <w:divId w:val="1375348270"/>
        <w:rPr>
          <w:rFonts w:eastAsia="Times New Roman"/>
          <w:lang w:val="en-US"/>
        </w:rPr>
      </w:pPr>
      <w:r>
        <w:rPr>
          <w:rFonts w:eastAsia="Times New Roman"/>
          <w:lang w:val="en-US"/>
        </w:rPr>
        <w:t>ValueSet: MedicationOrderStatus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MedicationOrderStatus (Medication Order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specifying the state of the prescribing event. Describes the lifecycle of the prescription.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prescription is 'actionable', but not all actions that are implied by it have occurred yet.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prescription are to be temporarily halted, but are expected to continue later. May also be called "suspended".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prescription have occurred.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prescription was entered in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prescription are to be permanently halted, before all of them occurred.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 xml:space="preserve">The prescription is not yet 'actionable', i.e. it is a work in progress, requires sign-off or verification, </w:t>
            </w:r>
            <w:proofErr w:type="gramStart"/>
            <w:r>
              <w:rPr>
                <w:rFonts w:eastAsia="Times New Roman"/>
                <w:lang w:val="en-US"/>
              </w:rPr>
              <w:t>needs</w:t>
            </w:r>
            <w:proofErr w:type="gramEnd"/>
            <w:r>
              <w:rPr>
                <w:rFonts w:eastAsia="Times New Roman"/>
                <w:lang w:val="en-US"/>
              </w:rPr>
              <w:t xml:space="preserve"> to be run through decision support process. </w:t>
            </w:r>
          </w:p>
        </w:tc>
      </w:tr>
    </w:tbl>
    <w:p w:rsidR="004049E5" w:rsidRDefault="005B11EB">
      <w:pPr>
        <w:pStyle w:val="Heading2"/>
        <w:divId w:val="1375348270"/>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MedicationStatementStatus (Medication Statement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set of codes indicating the current status of a MedicationStatement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medication is still being taken.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medication is no longer being taken.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Intended: </w:t>
            </w:r>
            <w:r>
              <w:rPr>
                <w:rFonts w:eastAsia="Times New Roman"/>
                <w:lang w:val="en-US"/>
              </w:rPr>
              <w:t xml:space="preserve">The medication may be taken at some time in the future. </w:t>
            </w:r>
          </w:p>
        </w:tc>
      </w:tr>
    </w:tbl>
    <w:p w:rsidR="004049E5" w:rsidRDefault="005B11EB">
      <w:pPr>
        <w:pStyle w:val="Heading2"/>
        <w:divId w:val="1375348270"/>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MessageEvent (Message Event)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One of the message events defined as part of FHIR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MedicationAdministration-Complete: </w:t>
            </w:r>
            <w:r>
              <w:rPr>
                <w:rFonts w:eastAsia="Times New Roman"/>
                <w:lang w:val="en-US"/>
              </w:rPr>
              <w:t xml:space="preserve">Change the status of a Medication Administration to show that it is complete.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MedicationAdministration-Nullification: </w:t>
            </w:r>
            <w:r>
              <w:rPr>
                <w:rFonts w:eastAsia="Times New Roman"/>
                <w:lang w:val="en-US"/>
              </w:rPr>
              <w:t xml:space="preserve">Someone wishes to record that the record of administration of a medication is in error and should be ignored.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MedicationAdministration-Recording: </w:t>
            </w:r>
            <w:r>
              <w:rPr>
                <w:rFonts w:eastAsia="Times New Roman"/>
                <w:lang w:val="en-US"/>
              </w:rPr>
              <w:t xml:space="preserve">Indicates that a medication has been recorded against the patient's record.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MedicationAdministration-Update: </w:t>
            </w:r>
            <w:r>
              <w:rPr>
                <w:rFonts w:eastAsia="Times New Roman"/>
                <w:lang w:val="en-US"/>
              </w:rPr>
              <w:t xml:space="preserve">Update a Medication Administration record.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admin-</w:t>
            </w:r>
            <w:proofErr w:type="gramEnd"/>
            <w:r>
              <w:rPr>
                <w:rFonts w:eastAsia="Times New Roman"/>
                <w:b/>
                <w:bCs/>
                <w:lang w:val="en-US"/>
              </w:rPr>
              <w:t xml:space="preserve">notify: </w:t>
            </w:r>
            <w:r>
              <w:rPr>
                <w:rFonts w:eastAsia="Times New Roman"/>
                <w:lang w:val="en-US"/>
              </w:rPr>
              <w:t xml:space="preserve">Notification of a change to an administrative resource (either create or update). Note that there is no delete, though some administrative resources have status or period elements for this use.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diagnosticreport-</w:t>
            </w:r>
            <w:proofErr w:type="gramEnd"/>
            <w:r>
              <w:rPr>
                <w:rFonts w:eastAsia="Times New Roman"/>
                <w:b/>
                <w:bCs/>
                <w:lang w:val="en-US"/>
              </w:rPr>
              <w:t xml:space="preserve">provide: </w:t>
            </w:r>
            <w:r>
              <w:rPr>
                <w:rFonts w:eastAsia="Times New Roman"/>
                <w:lang w:val="en-US"/>
              </w:rPr>
              <w:t xml:space="preserve">Provide a diagnostic report, or update a previously provided diagnostic report.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observation-</w:t>
            </w:r>
            <w:proofErr w:type="gramEnd"/>
            <w:r>
              <w:rPr>
                <w:rFonts w:eastAsia="Times New Roman"/>
                <w:b/>
                <w:bCs/>
                <w:lang w:val="en-US"/>
              </w:rPr>
              <w:t xml:space="preserve">provide: </w:t>
            </w:r>
            <w:r>
              <w:rPr>
                <w:rFonts w:eastAsia="Times New Roman"/>
                <w:lang w:val="en-US"/>
              </w:rPr>
              <w:t xml:space="preserve">Provide a simple observation or update a previously provided simple observation.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patient-link</w:t>
            </w:r>
            <w:proofErr w:type="gramEnd"/>
            <w:r>
              <w:rPr>
                <w:rFonts w:eastAsia="Times New Roman"/>
                <w:b/>
                <w:bCs/>
                <w:lang w:val="en-US"/>
              </w:rPr>
              <w:t xml:space="preserve">: </w:t>
            </w:r>
            <w:r>
              <w:rPr>
                <w:rFonts w:eastAsia="Times New Roman"/>
                <w:lang w:val="en-US"/>
              </w:rPr>
              <w:t xml:space="preserve">Notification that two patient records actually identify the same patient.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patient-</w:t>
            </w:r>
            <w:proofErr w:type="gramEnd"/>
            <w:r>
              <w:rPr>
                <w:rFonts w:eastAsia="Times New Roman"/>
                <w:b/>
                <w:bCs/>
                <w:lang w:val="en-US"/>
              </w:rPr>
              <w:t xml:space="preserve">unlink: </w:t>
            </w:r>
            <w:r>
              <w:rPr>
                <w:rFonts w:eastAsia="Times New Roman"/>
                <w:lang w:val="en-US"/>
              </w:rPr>
              <w:t xml:space="preserve">Notification that previous advice that two patient records concern </w:t>
            </w:r>
            <w:r>
              <w:rPr>
                <w:rFonts w:eastAsia="Times New Roman"/>
                <w:lang w:val="en-US"/>
              </w:rPr>
              <w:lastRenderedPageBreak/>
              <w:t xml:space="preserve">the same patient is now considered incorrect.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valueset-</w:t>
            </w:r>
            <w:proofErr w:type="gramEnd"/>
            <w:r>
              <w:rPr>
                <w:rFonts w:eastAsia="Times New Roman"/>
                <w:b/>
                <w:bCs/>
                <w:lang w:val="en-US"/>
              </w:rPr>
              <w:t xml:space="preserve">expand: </w:t>
            </w:r>
            <w:r>
              <w:rPr>
                <w:rFonts w:eastAsia="Times New Roman"/>
                <w:lang w:val="en-US"/>
              </w:rPr>
              <w:t xml:space="preserve">The definition of a value set is used to create a simple collection of codes suitable for use for data entry or validation. An expanded value set will be returned, or an error message. </w:t>
            </w:r>
          </w:p>
        </w:tc>
      </w:tr>
    </w:tbl>
    <w:p w:rsidR="004049E5" w:rsidRDefault="005B11EB">
      <w:pPr>
        <w:pStyle w:val="Heading2"/>
        <w:divId w:val="1375348270"/>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MessageSignificanceCategory (Message Significance Category)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impact of the content of a message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Consequence: </w:t>
            </w:r>
            <w:r>
              <w:rPr>
                <w:rFonts w:eastAsia="Times New Roman"/>
                <w:lang w:val="en-US"/>
              </w:rPr>
              <w:t xml:space="preserve">The message represents/requests a change that should not be processed more than once. E.g. Making a booking for an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Currency: </w:t>
            </w:r>
            <w:r>
              <w:rPr>
                <w:rFonts w:eastAsia="Times New Roman"/>
                <w:lang w:val="en-US"/>
              </w:rPr>
              <w:t xml:space="preserve">The message represents a response to query for current information. Retrospective processing is wrong and/or wasteful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Notification: </w:t>
            </w:r>
            <w:r>
              <w:rPr>
                <w:rFonts w:eastAsia="Times New Roman"/>
                <w:lang w:val="en-US"/>
              </w:rPr>
              <w:t xml:space="preserve">The content is not necessarily intended to be current, and it can be reprocessed, though there may be version issues created by processing old notifications </w:t>
            </w:r>
          </w:p>
        </w:tc>
      </w:tr>
    </w:tbl>
    <w:p w:rsidR="004049E5" w:rsidRDefault="005B11EB">
      <w:pPr>
        <w:pStyle w:val="Heading2"/>
        <w:divId w:val="1375348270"/>
        <w:rPr>
          <w:rFonts w:eastAsia="Times New Roman"/>
          <w:lang w:val="en-US"/>
        </w:rPr>
      </w:pPr>
      <w:r>
        <w:rPr>
          <w:rFonts w:eastAsia="Times New Roman"/>
          <w:lang w:val="en-US"/>
        </w:rPr>
        <w:t>ValueSet: MessageTransport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MessageTransport (Message Transport)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protocol used for message transport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HTTP: </w:t>
            </w:r>
            <w:r>
              <w:rPr>
                <w:rFonts w:eastAsia="Times New Roman"/>
                <w:lang w:val="en-US"/>
              </w:rPr>
              <w:t xml:space="preserve">The application sends or receives messages using HTTP POST (may be over http or https)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FTP: </w:t>
            </w:r>
            <w:r>
              <w:rPr>
                <w:rFonts w:eastAsia="Times New Roman"/>
                <w:lang w:val="en-US"/>
              </w:rPr>
              <w:t xml:space="preserve">The application sends or receives messages using File Transfer Protocol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MLLP: </w:t>
            </w:r>
            <w:r>
              <w:rPr>
                <w:rFonts w:eastAsia="Times New Roman"/>
                <w:lang w:val="en-US"/>
              </w:rPr>
              <w:t xml:space="preserve">The application sends or receivers messages using HL7's Minimal Lower Level Protocol </w:t>
            </w:r>
          </w:p>
        </w:tc>
      </w:tr>
    </w:tbl>
    <w:p w:rsidR="004049E5" w:rsidRDefault="005B11EB">
      <w:pPr>
        <w:pStyle w:val="Heading2"/>
        <w:divId w:val="1375348270"/>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NameUse (Name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use of a human name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Usual: </w:t>
            </w:r>
            <w:r>
              <w:rPr>
                <w:rFonts w:eastAsia="Times New Roman"/>
                <w:lang w:val="en-US"/>
              </w:rPr>
              <w:t xml:space="preserve">Known as/conventional/the one you normally use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Official: </w:t>
            </w:r>
            <w:r>
              <w:rPr>
                <w:rFonts w:eastAsia="Times New Roman"/>
                <w:lang w:val="en-US"/>
              </w:rPr>
              <w:t xml:space="preserve">The formal name as registered in an official (government) registry, but which name might not be commonly used. May be called "legal name".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name. Name.period can provide more detailed information. This may also be used for temporary names assigned at birth or in emergency situations.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Nickname: </w:t>
            </w:r>
            <w:r>
              <w:rPr>
                <w:rFonts w:eastAsia="Times New Roman"/>
                <w:lang w:val="en-US"/>
              </w:rPr>
              <w:t xml:space="preserve">A name that is used to address the person in an informal manner, but is not part of their formal or usual name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Anonymous: </w:t>
            </w:r>
            <w:r>
              <w:rPr>
                <w:rFonts w:eastAsia="Times New Roman"/>
                <w:lang w:val="en-US"/>
              </w:rPr>
              <w:t xml:space="preserve">Anonymous assigned name, alias, or pseudonym (used to protect a </w:t>
            </w:r>
            <w:r>
              <w:rPr>
                <w:rFonts w:eastAsia="Times New Roman"/>
                <w:lang w:val="en-US"/>
              </w:rPr>
              <w:lastRenderedPageBreak/>
              <w:t xml:space="preserve">person's identity for privacy reasons)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Old: </w:t>
            </w:r>
            <w:r>
              <w:rPr>
                <w:rFonts w:eastAsia="Times New Roman"/>
                <w:lang w:val="en-US"/>
              </w:rPr>
              <w:t xml:space="preserve">This name is no longer in use (or was never correct, but retained for records)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Maiden: </w:t>
            </w:r>
            <w:r>
              <w:rPr>
                <w:rFonts w:eastAsia="Times New Roman"/>
                <w:lang w:val="en-US"/>
              </w:rPr>
              <w:t xml:space="preserve">A name used prior to marriage.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 </w:t>
            </w:r>
          </w:p>
        </w:tc>
      </w:tr>
    </w:tbl>
    <w:p w:rsidR="004049E5" w:rsidRDefault="005B11EB">
      <w:pPr>
        <w:pStyle w:val="Heading2"/>
        <w:divId w:val="1375348270"/>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NamingSystemIdentifierType (Naming System Identifier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the style of unique identifier used to identify a namepace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OID: </w:t>
            </w:r>
            <w:r>
              <w:rPr>
                <w:rFonts w:eastAsia="Times New Roman"/>
                <w:lang w:val="en-US"/>
              </w:rPr>
              <w:t xml:space="preserve">An ISO object identifier. E.g. 1.2.3.4.5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UUID: </w:t>
            </w:r>
            <w:r>
              <w:rPr>
                <w:rFonts w:eastAsia="Times New Roman"/>
                <w:lang w:val="en-US"/>
              </w:rPr>
              <w:t xml:space="preserve">A universally unique identifier of the form a5afddf4-e880-459b-876e-e4591b0acc11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URI: </w:t>
            </w:r>
            <w:r>
              <w:rPr>
                <w:rFonts w:eastAsia="Times New Roman"/>
                <w:lang w:val="en-US"/>
              </w:rPr>
              <w:t xml:space="preserve">A uniform resource identifier (ideally a URL - uniform resource locator). E.g. http://unitsofmeasure.org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type of unique identifier. E.g HL7-assigned reserved string such as LN for LOINC </w:t>
            </w:r>
          </w:p>
        </w:tc>
      </w:tr>
    </w:tbl>
    <w:p w:rsidR="004049E5" w:rsidRDefault="005B11EB">
      <w:pPr>
        <w:pStyle w:val="Heading2"/>
        <w:divId w:val="1375348270"/>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NamingSystemType (Naming System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the purpose of the namingsystem</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Code System: </w:t>
            </w:r>
            <w:r>
              <w:rPr>
                <w:rFonts w:eastAsia="Times New Roman"/>
                <w:lang w:val="en-US"/>
              </w:rPr>
              <w:t xml:space="preserve">The namingsystem is used to define concepts and symbols to represent those concepts. E.g. UCUM, LOINC, NDC code, local lab codes,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Identifier: </w:t>
            </w:r>
            <w:r>
              <w:rPr>
                <w:rFonts w:eastAsia="Times New Roman"/>
                <w:lang w:val="en-US"/>
              </w:rPr>
              <w:t xml:space="preserve">The namingsystem is used to manage identifiers (e.g. license numbers, order numbers,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Root: </w:t>
            </w:r>
            <w:r>
              <w:rPr>
                <w:rFonts w:eastAsia="Times New Roman"/>
                <w:lang w:val="en-US"/>
              </w:rPr>
              <w:t xml:space="preserve">The namingsystem is used as the root for other identifiers and namingsystems </w:t>
            </w:r>
          </w:p>
        </w:tc>
      </w:tr>
    </w:tbl>
    <w:p w:rsidR="004049E5" w:rsidRDefault="005B11EB">
      <w:pPr>
        <w:pStyle w:val="Heading2"/>
        <w:divId w:val="1375348270"/>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NarrativeStatus (Narrative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a resource narrative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Generated: </w:t>
            </w:r>
            <w:r>
              <w:rPr>
                <w:rFonts w:eastAsia="Times New Roman"/>
                <w:lang w:val="en-US"/>
              </w:rPr>
              <w:t xml:space="preserve">The contents of the narrative are entirely generated from the structured data in the content.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Extensions: </w:t>
            </w:r>
            <w:r>
              <w:rPr>
                <w:rFonts w:eastAsia="Times New Roman"/>
                <w:lang w:val="en-US"/>
              </w:rPr>
              <w:t xml:space="preserve">The contents of the narrative are entirely generated from the structured data in the content and some of the content is generated from extensions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Additional: </w:t>
            </w:r>
            <w:r>
              <w:rPr>
                <w:rFonts w:eastAsia="Times New Roman"/>
                <w:lang w:val="en-US"/>
              </w:rPr>
              <w:t xml:space="preserve">The contents of the narrative contain additional information not found </w:t>
            </w:r>
            <w:r>
              <w:rPr>
                <w:rFonts w:eastAsia="Times New Roman"/>
                <w:lang w:val="en-US"/>
              </w:rPr>
              <w:lastRenderedPageBreak/>
              <w:t xml:space="preserve">in the structured data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Empty: </w:t>
            </w:r>
            <w:r>
              <w:rPr>
                <w:rFonts w:eastAsia="Times New Roman"/>
                <w:lang w:val="en-US"/>
              </w:rPr>
              <w:t xml:space="preserve">The contents of the narrative are some equivalent of "No human-readable text provided in this case" </w:t>
            </w:r>
          </w:p>
        </w:tc>
      </w:tr>
    </w:tbl>
    <w:p w:rsidR="004049E5" w:rsidRDefault="005B11EB">
      <w:pPr>
        <w:pStyle w:val="Heading2"/>
        <w:divId w:val="1375348270"/>
        <w:rPr>
          <w:rFonts w:eastAsia="Times New Roman"/>
          <w:lang w:val="en-US"/>
        </w:rPr>
      </w:pPr>
      <w:r>
        <w:rPr>
          <w:rFonts w:eastAsia="Times New Roman"/>
          <w:lang w:val="en-US"/>
        </w:rPr>
        <w:t>ValueSet: NoteType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83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NoteType (Note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presentation types of notes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Display: </w:t>
            </w:r>
            <w:r>
              <w:rPr>
                <w:rFonts w:eastAsia="Times New Roman"/>
                <w:lang w:val="en-US"/>
              </w:rPr>
              <w:t xml:space="preserve">Display the note.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 (Form): </w:t>
            </w:r>
            <w:r>
              <w:rPr>
                <w:rFonts w:eastAsia="Times New Roman"/>
                <w:lang w:val="en-US"/>
              </w:rPr>
              <w:t xml:space="preserve">Print the note on the form.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 (Operator): </w:t>
            </w:r>
            <w:r>
              <w:rPr>
                <w:rFonts w:eastAsia="Times New Roman"/>
                <w:lang w:val="en-US"/>
              </w:rPr>
              <w:t xml:space="preserve">Print the note for the operator. </w:t>
            </w:r>
          </w:p>
        </w:tc>
      </w:tr>
    </w:tbl>
    <w:p w:rsidR="004049E5" w:rsidRDefault="005B11EB">
      <w:pPr>
        <w:pStyle w:val="Heading2"/>
        <w:divId w:val="1375348270"/>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NutritionOrderStatus (Nutrition Order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specifying the state of the request. Describes the lifecycle of the nutrition order.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request is 'actionable', but not all actions that are implied by it have occurred yet.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On-Hold: </w:t>
            </w:r>
            <w:r>
              <w:rPr>
                <w:rFonts w:eastAsia="Times New Roman"/>
                <w:lang w:val="en-US"/>
              </w:rPr>
              <w:t xml:space="preserve">Actions implied by the request have been temporarily halted, but are expected to continue later. May also be called "suspended".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order have occurred and no continuation is planned (this will rarely be made explicit).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and is no longer actionable. </w:t>
            </w:r>
          </w:p>
        </w:tc>
      </w:tr>
    </w:tbl>
    <w:p w:rsidR="004049E5" w:rsidRDefault="005B11EB">
      <w:pPr>
        <w:pStyle w:val="Heading2"/>
        <w:divId w:val="1375348270"/>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ObservationRelationshipType (Observation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specifying how two observations are related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Has Member: </w:t>
            </w:r>
            <w:r>
              <w:rPr>
                <w:rFonts w:eastAsia="Times New Roman"/>
                <w:lang w:val="en-US"/>
              </w:rPr>
              <w:t xml:space="preserve">This observation is a group observation (e.g. a battery, a panel of tests, a set of vital sign measurements) that includes the target as a member of the group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From: </w:t>
            </w:r>
            <w:r>
              <w:rPr>
                <w:rFonts w:eastAsia="Times New Roman"/>
                <w:lang w:val="en-US"/>
              </w:rPr>
              <w:t xml:space="preserve">The target resource (Observation or QuestionnaireAnswer) is part of the information from which this observation value is derived. (e.g. calculated anion gap, Apgar score) NOTE: "derived-from" is only logical choice when referencing QuestionnaireAnswer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Sequel To: </w:t>
            </w:r>
            <w:r>
              <w:rPr>
                <w:rFonts w:eastAsia="Times New Roman"/>
                <w:lang w:val="en-US"/>
              </w:rPr>
              <w:t xml:space="preserve">This observation follows the target observation (e.g. timed tests such as Glucose Tolerance Test)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Replaces Replaces: </w:t>
            </w:r>
            <w:r>
              <w:rPr>
                <w:rFonts w:eastAsia="Times New Roman"/>
                <w:lang w:val="en-US"/>
              </w:rPr>
              <w:t xml:space="preserve">This observation replaces a previous observation (i.e. a revised value). The target observation is now obsolete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Qualified By: </w:t>
            </w:r>
            <w:r>
              <w:rPr>
                <w:rFonts w:eastAsia="Times New Roman"/>
                <w:lang w:val="en-US"/>
              </w:rPr>
              <w:t xml:space="preserve">The value of the target observation qualifies (refines) the semantics of the source observation (e.g. a lipaemia measure target from a plasma measure)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Interfered By: </w:t>
            </w:r>
            <w:r>
              <w:rPr>
                <w:rFonts w:eastAsia="Times New Roman"/>
                <w:lang w:val="en-US"/>
              </w:rPr>
              <w:t xml:space="preserve">The value of the target observation interferes (degardes quality, or prevents valid observation) with the semantics of the source observation (e.g. a hemolysis measure target from a plasma potassium measure which has no value) </w:t>
            </w:r>
          </w:p>
        </w:tc>
      </w:tr>
    </w:tbl>
    <w:p w:rsidR="004049E5" w:rsidRDefault="005B11EB">
      <w:pPr>
        <w:pStyle w:val="Heading2"/>
        <w:divId w:val="1375348270"/>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ObservationStatus (Observation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providing the status of an observation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observation is registered, but there is no result yet available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an initial or interim observation: data may be incomplete or unverified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Final: </w:t>
            </w:r>
            <w:r>
              <w:rPr>
                <w:rFonts w:eastAsia="Times New Roman"/>
                <w:lang w:val="en-US"/>
              </w:rPr>
              <w:t xml:space="preserve">The observation is complete and verified by an authorized person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Amended: </w:t>
            </w:r>
            <w:r>
              <w:rPr>
                <w:rFonts w:eastAsia="Times New Roman"/>
                <w:lang w:val="en-US"/>
              </w:rPr>
              <w:t xml:space="preserve">The observation has been modified subsequent to being Final, and is complete and verified by an authorized person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observation is unavailable because the measurement was not started or not completed (also sometimes called "aborted")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observation has been withdrawn following previous Final release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Status: </w:t>
            </w:r>
            <w:r>
              <w:rPr>
                <w:rFonts w:eastAsia="Times New Roman"/>
                <w:lang w:val="en-US"/>
              </w:rPr>
              <w:t xml:space="preserve">The observation status is unknown. Note that "unknown" is a value of last resort and every attempt should be made to provide a meaningful value other than "unknown" </w:t>
            </w:r>
          </w:p>
        </w:tc>
      </w:tr>
    </w:tbl>
    <w:p w:rsidR="004049E5" w:rsidRDefault="005B11EB">
      <w:pPr>
        <w:pStyle w:val="Heading2"/>
        <w:divId w:val="1375348270"/>
        <w:rPr>
          <w:rFonts w:eastAsia="Times New Roman"/>
          <w:lang w:val="en-US"/>
        </w:rPr>
      </w:pPr>
      <w:r>
        <w:rPr>
          <w:rFonts w:eastAsia="Times New Roman"/>
          <w:lang w:val="en-US"/>
        </w:rPr>
        <w:t>ValueSet: Operation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Operation Outcome Codes (Operation Outcome Codes)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Operation Outcome codes used by FHIR test servers (see Implementation file translations.xml)</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You must authenticate before you can use this service: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Bad Syntax: "%s" must be a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Bad Syntax in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parse feed (entry content type =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parse feed (root element name =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New resource created: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 Date value %s is not in the correct format (Xml Date Format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This resource has been deleted: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deleted: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 resource "%s" has been deleted: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Duplicate Id %s for resource type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parsing resource Xml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 "%s" has an invalid character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 "%s" too long (length limit 36):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 not accepted: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Json Source for a resource should start with an object: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resolve local reference to resource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Resource found matching the query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Id "%s" does not exist: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module could be found to handle the request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Summary for this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 %s not allowed for resource %s (due to local configuration):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chained parameter name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Parameter "%s" is not allowed to repeat: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Parameter "%s" not understood: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Resources with identity "example" cannot be deleted (for testing/training purposes):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allocate resource id: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allowed to submit a resource for this operation: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 resource is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Id Mismatch: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Id Missing: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Type Mismatch: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sort parameter name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Duplicate Identifier in transaction: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Missing Identifier in transaction - an entry.id must be provided: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Unhandled xml node type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Content (%s) at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FHIR http operation: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Type "%s" not recognised: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existing resource updated: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Version aware updates are required for this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Update Conflict (server current version = "%s", client version referenced =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Version specific URL not recognised: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This does not appear to be a FHIR element or resource (wrong namespace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Multiple matches exist for %s search parameters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Multiple matches exist for the conditional update: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no processable search found for %s search parameters "%s": </w:t>
            </w:r>
          </w:p>
        </w:tc>
      </w:tr>
    </w:tbl>
    <w:p w:rsidR="004049E5" w:rsidRDefault="005B11EB">
      <w:pPr>
        <w:pStyle w:val="Heading2"/>
        <w:divId w:val="1375348270"/>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60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OperationKind (Operation Kind)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Whether an operation is a normal operation or a query</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Operation: </w:t>
            </w:r>
            <w:r>
              <w:rPr>
                <w:rFonts w:eastAsia="Times New Roman"/>
                <w:lang w:val="en-US"/>
              </w:rPr>
              <w:t xml:space="preserve">This operation is invoked as an operation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Query: </w:t>
            </w:r>
            <w:r>
              <w:rPr>
                <w:rFonts w:eastAsia="Times New Roman"/>
                <w:lang w:val="en-US"/>
              </w:rPr>
              <w:t xml:space="preserve">This operation is a named query, invoked using the search mechanism </w:t>
            </w:r>
          </w:p>
        </w:tc>
      </w:tr>
    </w:tbl>
    <w:p w:rsidR="004049E5" w:rsidRDefault="005B11EB">
      <w:pPr>
        <w:pStyle w:val="Heading2"/>
        <w:divId w:val="1375348270"/>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7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OperationParameterUse (Operation Parameter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Whether an operation parameter is an input or an output parameter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w:t>
            </w:r>
            <w:r>
              <w:rPr>
                <w:rFonts w:eastAsia="Times New Roman"/>
                <w:lang w:val="en-US"/>
              </w:rPr>
              <w:t xml:space="preserve">This is an input parameter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 </w:t>
            </w:r>
            <w:r>
              <w:rPr>
                <w:rFonts w:eastAsia="Times New Roman"/>
                <w:lang w:val="en-US"/>
              </w:rPr>
              <w:t xml:space="preserve">This is an output parameter </w:t>
            </w:r>
          </w:p>
        </w:tc>
      </w:tr>
    </w:tbl>
    <w:p w:rsidR="004049E5" w:rsidRDefault="005B11EB">
      <w:pPr>
        <w:pStyle w:val="Heading2"/>
        <w:divId w:val="1375348270"/>
        <w:rPr>
          <w:rFonts w:eastAsia="Times New Roman"/>
          <w:lang w:val="en-US"/>
        </w:rPr>
      </w:pPr>
      <w:r>
        <w:rPr>
          <w:rFonts w:eastAsia="Times New Roman"/>
          <w:lang w:val="en-US"/>
        </w:rPr>
        <w:t>ValueSet: 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OrderStatus (Order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response to an order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Pending: </w:t>
            </w:r>
            <w:r>
              <w:rPr>
                <w:rFonts w:eastAsia="Times New Roman"/>
                <w:lang w:val="en-US"/>
              </w:rPr>
              <w:t xml:space="preserve">The order is known, but no processing has occurred at this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w:t>
            </w:r>
            <w:r>
              <w:rPr>
                <w:rFonts w:eastAsia="Times New Roman"/>
                <w:lang w:val="en-US"/>
              </w:rPr>
              <w:t xml:space="preserve">The order is undergoing initial processing to determine whether it will be accepted (usually this involves human review)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order was rejected because of a workflow/business logic reason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 xml:space="preserve">The order was unable to be processed because of a technical error (i.e. unexpected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order has been accepted, and work is in progress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Processing the order was halted at the initiators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Replaced: </w:t>
            </w:r>
            <w:r>
              <w:rPr>
                <w:rFonts w:eastAsia="Times New Roman"/>
                <w:lang w:val="en-US"/>
              </w:rPr>
              <w:t xml:space="preserve">The order has been cancelled and replaced by another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Aborted: </w:t>
            </w:r>
            <w:r>
              <w:rPr>
                <w:rFonts w:eastAsia="Times New Roman"/>
                <w:lang w:val="en-US"/>
              </w:rPr>
              <w:t xml:space="preserve">Processing the order was stopped because of some workflow/business logic reason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order has been completed </w:t>
            </w:r>
          </w:p>
        </w:tc>
      </w:tr>
    </w:tbl>
    <w:p w:rsidR="004049E5" w:rsidRDefault="005B11EB">
      <w:pPr>
        <w:pStyle w:val="Heading2"/>
        <w:divId w:val="1375348270"/>
        <w:rPr>
          <w:rFonts w:eastAsia="Times New Roman"/>
          <w:lang w:val="en-US"/>
        </w:rPr>
      </w:pPr>
      <w:r>
        <w:rPr>
          <w:rFonts w:eastAsia="Times New Roman"/>
          <w:lang w:val="en-US"/>
        </w:rPr>
        <w:t>ValueSet: ParticipantRequired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ParticipantRequired (Participant Required)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Is the Participant required to attend the appointment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Required: </w:t>
            </w:r>
            <w:r>
              <w:rPr>
                <w:rFonts w:eastAsia="Times New Roman"/>
                <w:lang w:val="en-US"/>
              </w:rPr>
              <w:t xml:space="preserve">The participant is required to attend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Optional: </w:t>
            </w:r>
            <w:r>
              <w:rPr>
                <w:rFonts w:eastAsia="Times New Roman"/>
                <w:lang w:val="en-US"/>
              </w:rPr>
              <w:t xml:space="preserve">The participant may optionally attend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Only: </w:t>
            </w:r>
            <w:r>
              <w:rPr>
                <w:rFonts w:eastAsia="Times New Roman"/>
                <w:lang w:val="en-US"/>
              </w:rPr>
              <w:t xml:space="preserve">The participant is excluded from the appointment, and may not be informed of the appointment taking place. (appointment is about them, not for them - such as 2 doctors discussing results about a patient's test) </w:t>
            </w:r>
          </w:p>
        </w:tc>
      </w:tr>
    </w:tbl>
    <w:p w:rsidR="004049E5" w:rsidRDefault="005B11EB">
      <w:pPr>
        <w:pStyle w:val="Heading2"/>
        <w:divId w:val="1375348270"/>
        <w:rPr>
          <w:rFonts w:eastAsia="Times New Roman"/>
          <w:lang w:val="en-US"/>
        </w:rPr>
      </w:pPr>
      <w:r>
        <w:rPr>
          <w:rFonts w:eastAsia="Times New Roman"/>
          <w:lang w:val="en-US"/>
        </w:rPr>
        <w:t>ValueSet: ParticipantStatus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ParticipantStatus (Participant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Participation status of an appointment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appointment participant has accepted that they can attend the appointment at the time specified in the AppointmentResponse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Declined: </w:t>
            </w:r>
            <w:r>
              <w:rPr>
                <w:rFonts w:eastAsia="Times New Roman"/>
                <w:lang w:val="en-US"/>
              </w:rPr>
              <w:t xml:space="preserve">The appointment participant has declined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Tentative: </w:t>
            </w:r>
            <w:r>
              <w:rPr>
                <w:rFonts w:eastAsia="Times New Roman"/>
                <w:lang w:val="en-US"/>
              </w:rPr>
              <w:t xml:space="preserve">The appointment participant has tentatively accepted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Process: </w:t>
            </w:r>
            <w:r>
              <w:rPr>
                <w:rFonts w:eastAsia="Times New Roman"/>
                <w:lang w:val="en-US"/>
              </w:rPr>
              <w:t xml:space="preserve">The participant has in-process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participant has completed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This is the intitial status of an appointment participant until a participant has replied. It implies that there is no commitment for the appointment </w:t>
            </w:r>
          </w:p>
        </w:tc>
      </w:tr>
    </w:tbl>
    <w:p w:rsidR="004049E5" w:rsidRDefault="005B11EB">
      <w:pPr>
        <w:pStyle w:val="Heading2"/>
        <w:divId w:val="1375348270"/>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ParticipationStatus (Participation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Participation status of an appointment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participant has accepted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Declined: </w:t>
            </w:r>
            <w:r>
              <w:rPr>
                <w:rFonts w:eastAsia="Times New Roman"/>
                <w:lang w:val="en-US"/>
              </w:rPr>
              <w:t xml:space="preserve">The participant has declined the appointment and will not participate in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Tentative: </w:t>
            </w:r>
            <w:r>
              <w:rPr>
                <w:rFonts w:eastAsia="Times New Roman"/>
                <w:lang w:val="en-US"/>
              </w:rPr>
              <w:t xml:space="preserve">The participant has tentatively accepted the appointment. This could be automatically created by a system and requires further processing before it can be accepted. There is no commitment that attendance will occur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The participant needs to indicate if they accept the appointment by changing this status to one of the other statuses </w:t>
            </w:r>
          </w:p>
        </w:tc>
      </w:tr>
    </w:tbl>
    <w:p w:rsidR="004049E5" w:rsidRDefault="005B11EB">
      <w:pPr>
        <w:pStyle w:val="Heading2"/>
        <w:divId w:val="1375348270"/>
        <w:rPr>
          <w:rFonts w:eastAsia="Times New Roman"/>
          <w:lang w:val="en-US"/>
        </w:rPr>
      </w:pPr>
      <w:r>
        <w:rPr>
          <w:rFonts w:eastAsia="Times New Roman"/>
          <w:lang w:val="en-US"/>
        </w:rPr>
        <w:t>ValueSet: PostalAddressUse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59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PostalAddressUse (Postal Address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Uses of an address not included in Address.use</w:t>
            </w:r>
          </w:p>
        </w:tc>
      </w:tr>
    </w:tbl>
    <w:p w:rsidR="004049E5" w:rsidRDefault="005B11EB">
      <w:pPr>
        <w:pStyle w:val="Heading2"/>
        <w:divId w:val="1375348270"/>
        <w:rPr>
          <w:rFonts w:eastAsia="Times New Roman"/>
          <w:lang w:val="en-US"/>
        </w:rPr>
      </w:pPr>
      <w:r>
        <w:rPr>
          <w:rFonts w:eastAsia="Times New Roman"/>
          <w:lang w:val="en-US"/>
        </w:rPr>
        <w:lastRenderedPageBreak/>
        <w:t>ValueSet: ProbabilityDistributionType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ProbabilityDistributionType (Probability Distribution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specifying the type of probability distribution</w:t>
            </w:r>
          </w:p>
        </w:tc>
      </w:tr>
    </w:tbl>
    <w:p w:rsidR="004049E5" w:rsidRDefault="005B11EB">
      <w:pPr>
        <w:pStyle w:val="Heading2"/>
        <w:divId w:val="1375348270"/>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1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ProcedureRelationshipType (Procedure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nature of the relationship with this procedure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Caused By: </w:t>
            </w:r>
            <w:r>
              <w:rPr>
                <w:rFonts w:eastAsia="Times New Roman"/>
                <w:lang w:val="en-US"/>
              </w:rPr>
              <w:t xml:space="preserve">This procedure had to be performed because of the related one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Because Of: </w:t>
            </w:r>
            <w:r>
              <w:rPr>
                <w:rFonts w:eastAsia="Times New Roman"/>
                <w:lang w:val="en-US"/>
              </w:rPr>
              <w:t xml:space="preserve">This procedure caused the related one to be performed </w:t>
            </w:r>
          </w:p>
        </w:tc>
      </w:tr>
    </w:tbl>
    <w:p w:rsidR="004049E5" w:rsidRDefault="005B11EB">
      <w:pPr>
        <w:pStyle w:val="Heading2"/>
        <w:divId w:val="1375348270"/>
        <w:rPr>
          <w:rFonts w:eastAsia="Times New Roman"/>
          <w:lang w:val="en-US"/>
        </w:rPr>
      </w:pPr>
      <w:r>
        <w:rPr>
          <w:rFonts w:eastAsia="Times New Roman"/>
          <w:lang w:val="en-US"/>
        </w:rPr>
        <w:t>ValueSet: ProcedureRequestPriority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ProcedureRequestPriority (Procedure Request Priority)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priority of the request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rsidR="004049E5" w:rsidRDefault="005B11EB">
      <w:pPr>
        <w:pStyle w:val="Heading2"/>
        <w:divId w:val="1375348270"/>
        <w:rPr>
          <w:rFonts w:eastAsia="Times New Roman"/>
          <w:lang w:val="en-US"/>
        </w:rPr>
      </w:pPr>
      <w:r>
        <w:rPr>
          <w:rFonts w:eastAsia="Times New Roman"/>
          <w:lang w:val="en-US"/>
        </w:rPr>
        <w:t>ValueSet: ProcedureRequestStatus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ProcedureRequestStatus (Procedure Request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request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requested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request is happening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4049E5" w:rsidRDefault="005B11EB">
      <w:pPr>
        <w:pStyle w:val="Heading2"/>
        <w:divId w:val="1375348270"/>
        <w:rPr>
          <w:rFonts w:eastAsia="Times New Roman"/>
          <w:lang w:val="en-US"/>
        </w:rPr>
      </w:pPr>
      <w:r>
        <w:rPr>
          <w:rFonts w:eastAsia="Times New Roman"/>
          <w:lang w:val="en-US"/>
        </w:rPr>
        <w:lastRenderedPageBreak/>
        <w:t>ValueSet: ProcedureStatus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ProcedureStatus (Procedure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specifying the state of the procedure record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procedure is still occurring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Aboted: </w:t>
            </w:r>
            <w:r>
              <w:rPr>
                <w:rFonts w:eastAsia="Times New Roman"/>
                <w:lang w:val="en-US"/>
              </w:rPr>
              <w:t xml:space="preserve">The procedure was terminated without completing successfully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involved in the procedure have taken place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4049E5" w:rsidRDefault="005B11EB">
      <w:pPr>
        <w:pStyle w:val="Heading2"/>
        <w:divId w:val="1375348270"/>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9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PropertyRepresentation (Property Representation)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a property is represented on the wire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XML Attirbute: </w:t>
            </w:r>
            <w:r>
              <w:rPr>
                <w:rFonts w:eastAsia="Times New Roman"/>
                <w:lang w:val="en-US"/>
              </w:rPr>
              <w:t xml:space="preserve">In XML, this property is represented as an attribute not an element </w:t>
            </w:r>
          </w:p>
        </w:tc>
      </w:tr>
    </w:tbl>
    <w:p w:rsidR="004049E5" w:rsidRDefault="005B11EB">
      <w:pPr>
        <w:pStyle w:val="Heading2"/>
        <w:divId w:val="1375348270"/>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ProvenanceEntityRole (Provenance Entity Role)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an entity was used in an activity</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Derivation: </w:t>
            </w:r>
            <w:r>
              <w:rPr>
                <w:rFonts w:eastAsia="Times New Roman"/>
                <w:lang w:val="en-US"/>
              </w:rPr>
              <w:t xml:space="preserve">A transformation of an entity into another, an update of an entity resulting in a new one, or the construction of a new entity based on a preexisting entity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Revision: </w:t>
            </w:r>
            <w:r>
              <w:rPr>
                <w:rFonts w:eastAsia="Times New Roman"/>
                <w:lang w:val="en-US"/>
              </w:rPr>
              <w:t xml:space="preserve">A derivation for which the resulting entity is a revised version of some original.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Quotation: </w:t>
            </w:r>
            <w:r>
              <w:rPr>
                <w:rFonts w:eastAsia="Times New Roman"/>
                <w:lang w:val="en-US"/>
              </w:rPr>
              <w:t xml:space="preserve">The repeat of (some or all of) an entity, such as text or image, by someone who may or may not be its original author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w:t>
            </w:r>
            <w:r>
              <w:rPr>
                <w:rFonts w:eastAsia="Times New Roman"/>
                <w:lang w:val="en-US"/>
              </w:rPr>
              <w:t xml:space="preserve">A primary source for a topic refers to something produced by some agent with direct experience and knowledge about the topic, at the time of the topic's study, without benefit from hindsight. </w:t>
            </w:r>
          </w:p>
        </w:tc>
      </w:tr>
    </w:tbl>
    <w:p w:rsidR="004049E5" w:rsidRDefault="005B11EB">
      <w:pPr>
        <w:pStyle w:val="Heading2"/>
        <w:divId w:val="1375348270"/>
        <w:rPr>
          <w:rFonts w:eastAsia="Times New Roman"/>
          <w:lang w:val="en-US"/>
        </w:rPr>
      </w:pPr>
      <w:r>
        <w:rPr>
          <w:rFonts w:eastAsia="Times New Roman"/>
          <w:lang w:val="en-US"/>
        </w:rPr>
        <w:t>ValueSet: ProvenanceParticipantRole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ProvenanceParticipantRole (Provenance Participant Role)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role that a provenance participant played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Enterer: </w:t>
            </w:r>
            <w:r>
              <w:rPr>
                <w:rFonts w:eastAsia="Times New Roman"/>
                <w:lang w:val="en-US"/>
              </w:rPr>
              <w:t xml:space="preserve">A person entering the data into the originating system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Performer: </w:t>
            </w:r>
            <w:r>
              <w:rPr>
                <w:rFonts w:eastAsia="Times New Roman"/>
                <w:lang w:val="en-US"/>
              </w:rPr>
              <w:t xml:space="preserve">A person, animal, organization or device that who actually and principally carries out the activity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Author: </w:t>
            </w:r>
            <w:r>
              <w:rPr>
                <w:rFonts w:eastAsia="Times New Roman"/>
                <w:lang w:val="en-US"/>
              </w:rPr>
              <w:t xml:space="preserve">A party that originates the resource and therefore has responsibility for the information given in the resource and ownership of this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Verifier: </w:t>
            </w:r>
            <w:r>
              <w:rPr>
                <w:rFonts w:eastAsia="Times New Roman"/>
                <w:lang w:val="en-US"/>
              </w:rPr>
              <w:t xml:space="preserve">A person who verifies the correctness and appropriateness of activity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Authenticator: </w:t>
            </w:r>
            <w:r>
              <w:rPr>
                <w:rFonts w:eastAsia="Times New Roman"/>
                <w:lang w:val="en-US"/>
              </w:rPr>
              <w:t xml:space="preserve">The person authenticated the content and accepted legal responsibility for its content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Attester: </w:t>
            </w:r>
            <w:r>
              <w:rPr>
                <w:rFonts w:eastAsia="Times New Roman"/>
                <w:lang w:val="en-US"/>
              </w:rPr>
              <w:t xml:space="preserve">A verifier who attests to the accuracy of the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Informant: </w:t>
            </w:r>
            <w:r>
              <w:rPr>
                <w:rFonts w:eastAsia="Times New Roman"/>
                <w:lang w:val="en-US"/>
              </w:rPr>
              <w:t xml:space="preserve">A person who reported information that contributed to the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Custodian: </w:t>
            </w:r>
            <w:r>
              <w:rPr>
                <w:rFonts w:eastAsia="Times New Roman"/>
                <w:lang w:val="en-US"/>
              </w:rPr>
              <w:t xml:space="preserve">The entity that is accountable for maintaining a true an accurate copy of the original record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Assembler: </w:t>
            </w:r>
            <w:r>
              <w:rPr>
                <w:rFonts w:eastAsia="Times New Roman"/>
                <w:lang w:val="en-US"/>
              </w:rPr>
              <w:t xml:space="preserve">A device that operates independently of an author on custodian's algorithms for data extraction of existing information for purpose of generating a new artifact.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Composer: </w:t>
            </w:r>
            <w:r>
              <w:rPr>
                <w:rFonts w:eastAsia="Times New Roman"/>
                <w:lang w:val="en-US"/>
              </w:rPr>
              <w:t xml:space="preserve">A device used by an author to record new information, which may also be used by the author to select existing information for aggregation with newly recorded information for the purpose of generating a new artifact. </w:t>
            </w:r>
          </w:p>
        </w:tc>
      </w:tr>
    </w:tbl>
    <w:p w:rsidR="004049E5" w:rsidRDefault="005B11EB">
      <w:pPr>
        <w:pStyle w:val="Heading2"/>
        <w:divId w:val="1375348270"/>
        <w:rPr>
          <w:rFonts w:eastAsia="Times New Roman"/>
          <w:lang w:val="en-US"/>
        </w:rPr>
      </w:pPr>
      <w:r>
        <w:rPr>
          <w:rFonts w:eastAsia="Times New Roman"/>
          <w:lang w:val="en-US"/>
        </w:rPr>
        <w:t>ValueSet: ProvenanceParticipantType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ProvenanceParticipantType (Provenance Participant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type of a provenance participant. Use either a defined FHIR resource type, or, if the reference is not to a resource, one of the defined codes, or some other code if none of the defined codes are appropriate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 xml:space="preserve">The participant is a person acting on their on behalf or on behalf of the patient rather than as </w:t>
            </w:r>
            <w:proofErr w:type="gramStart"/>
            <w:r>
              <w:rPr>
                <w:rFonts w:eastAsia="Times New Roman"/>
                <w:lang w:val="en-US"/>
              </w:rPr>
              <w:t>an</w:t>
            </w:r>
            <w:proofErr w:type="gramEnd"/>
            <w:r>
              <w:rPr>
                <w:rFonts w:eastAsia="Times New Roman"/>
                <w:lang w:val="en-US"/>
              </w:rPr>
              <w:t xml:space="preserve"> practitioner for an organization. I.e. "not a healthcare provider"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Practitioner: </w:t>
            </w:r>
            <w:r>
              <w:rPr>
                <w:rFonts w:eastAsia="Times New Roman"/>
                <w:lang w:val="en-US"/>
              </w:rPr>
              <w:t xml:space="preserve">The participant is a practitioner, a person (provider) who is directly or indirectly involved in the provisioning of healthcare.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w:t>
            </w:r>
            <w:r>
              <w:rPr>
                <w:rFonts w:eastAsia="Times New Roman"/>
                <w:lang w:val="en-US"/>
              </w:rPr>
              <w:t xml:space="preserve">The participant is an organization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w:t>
            </w:r>
            <w:r>
              <w:rPr>
                <w:rFonts w:eastAsia="Times New Roman"/>
                <w:lang w:val="en-US"/>
              </w:rPr>
              <w:t xml:space="preserve">The participant is a software application including services, algorithms,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 xml:space="preserve">The participant is the patient, a person or animal receiving care or other health-related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w:t>
            </w:r>
            <w:r>
              <w:rPr>
                <w:rFonts w:eastAsia="Times New Roman"/>
                <w:lang w:val="en-US"/>
              </w:rPr>
              <w:t xml:space="preserve">The participant is a device,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Person: </w:t>
            </w:r>
            <w:proofErr w:type="gramStart"/>
            <w:r>
              <w:rPr>
                <w:rFonts w:eastAsia="Times New Roman"/>
                <w:lang w:val="en-US"/>
              </w:rPr>
              <w:t>The participant is</w:t>
            </w:r>
            <w:proofErr w:type="gramEnd"/>
            <w:r>
              <w:rPr>
                <w:rFonts w:eastAsia="Times New Roman"/>
                <w:lang w:val="en-US"/>
              </w:rPr>
              <w:t xml:space="preserve"> a related person, a person that is involved in the care for a patient, but who is not the target of healthcare, nor has a formal responsibility in the care process. </w:t>
            </w:r>
          </w:p>
        </w:tc>
      </w:tr>
    </w:tbl>
    <w:p w:rsidR="004049E5" w:rsidRDefault="005B11EB">
      <w:pPr>
        <w:pStyle w:val="Heading2"/>
        <w:divId w:val="1375348270"/>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66"/>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QuantityComparator (Quantity Comparator)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the Quantity should be understood and represented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Less than: </w:t>
            </w:r>
            <w:r>
              <w:rPr>
                <w:rFonts w:eastAsia="Times New Roman"/>
                <w:lang w:val="en-US"/>
              </w:rPr>
              <w:t xml:space="preserve">The actual value is less than the given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Less or Equal to: </w:t>
            </w:r>
            <w:r>
              <w:rPr>
                <w:rFonts w:eastAsia="Times New Roman"/>
                <w:lang w:val="en-US"/>
              </w:rPr>
              <w:t xml:space="preserve">The actual value is less than or equal to the given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Greater or Equal to: </w:t>
            </w:r>
            <w:r>
              <w:rPr>
                <w:rFonts w:eastAsia="Times New Roman"/>
                <w:lang w:val="en-US"/>
              </w:rPr>
              <w:t xml:space="preserve">The actual value is greater than or equal to the given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Greater than: </w:t>
            </w:r>
            <w:r>
              <w:rPr>
                <w:rFonts w:eastAsia="Times New Roman"/>
                <w:lang w:val="en-US"/>
              </w:rPr>
              <w:t xml:space="preserve">The actual value is greater than the given value </w:t>
            </w:r>
          </w:p>
        </w:tc>
      </w:tr>
    </w:tbl>
    <w:p w:rsidR="004049E5" w:rsidRDefault="005B11EB">
      <w:pPr>
        <w:pStyle w:val="Heading2"/>
        <w:divId w:val="1375348270"/>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QuestionnaireResponseStatus (Questionnaire Response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Lifecycle status of the questionnaire response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This QuestionnaireResponse has been partially filled out with answers, but changes or additions are still expected to be made to it.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This QuestionnaireResponse has been filled out with answers, and the current content is regarded as definitive.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Amended: </w:t>
            </w:r>
            <w:r>
              <w:rPr>
                <w:rFonts w:eastAsia="Times New Roman"/>
                <w:lang w:val="en-US"/>
              </w:rPr>
              <w:t xml:space="preserve">This QuestionnaireResponse has been filled out with answers, </w:t>
            </w:r>
            <w:proofErr w:type="gramStart"/>
            <w:r>
              <w:rPr>
                <w:rFonts w:eastAsia="Times New Roman"/>
                <w:lang w:val="en-US"/>
              </w:rPr>
              <w:t>then</w:t>
            </w:r>
            <w:proofErr w:type="gramEnd"/>
            <w:r>
              <w:rPr>
                <w:rFonts w:eastAsia="Times New Roman"/>
                <w:lang w:val="en-US"/>
              </w:rPr>
              <w:t xml:space="preserve"> marked as complete, yet changes or additions have been made to it afterwards. </w:t>
            </w:r>
          </w:p>
        </w:tc>
      </w:tr>
    </w:tbl>
    <w:p w:rsidR="004049E5" w:rsidRDefault="005B11EB">
      <w:pPr>
        <w:pStyle w:val="Heading2"/>
        <w:divId w:val="1375348270"/>
        <w:rPr>
          <w:rFonts w:eastAsia="Times New Roman"/>
          <w:lang w:val="en-US"/>
        </w:rPr>
      </w:pPr>
      <w:r>
        <w:rPr>
          <w:rFonts w:eastAsia="Times New Roman"/>
          <w:lang w:val="en-US"/>
        </w:rPr>
        <w:t>ValueSet: QuestionnaireStatus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QuestionnaireStatus (Questionnaire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Lifecycle status of the questionnaire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 xml:space="preserve">This Questionnaire is not ready for official use.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Published: </w:t>
            </w:r>
            <w:r>
              <w:rPr>
                <w:rFonts w:eastAsia="Times New Roman"/>
                <w:lang w:val="en-US"/>
              </w:rPr>
              <w:t xml:space="preserve">This Questionnaire is ready for use.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Retired: </w:t>
            </w:r>
            <w:r>
              <w:rPr>
                <w:rFonts w:eastAsia="Times New Roman"/>
                <w:lang w:val="en-US"/>
              </w:rPr>
              <w:t xml:space="preserve">This Questionnaire should no longer be used to gather data. </w:t>
            </w:r>
          </w:p>
        </w:tc>
      </w:tr>
    </w:tbl>
    <w:p w:rsidR="004049E5" w:rsidRDefault="005B11EB">
      <w:pPr>
        <w:pStyle w:val="Heading2"/>
        <w:divId w:val="1375348270"/>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ReferralMethod (Referral Method)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methods of referral can be used when referring to a specific HealthCareService resource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Fax: </w:t>
            </w:r>
            <w:r>
              <w:rPr>
                <w:rFonts w:eastAsia="Times New Roman"/>
                <w:lang w:val="en-US"/>
              </w:rPr>
              <w:t xml:space="preserve">Referrals may be accepted by fax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Phone: </w:t>
            </w:r>
            <w:r>
              <w:rPr>
                <w:rFonts w:eastAsia="Times New Roman"/>
                <w:lang w:val="en-US"/>
              </w:rPr>
              <w:t xml:space="preserve">Referrals may be accepted over the phone from a Practitioner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Secure Messaging: </w:t>
            </w:r>
            <w:r>
              <w:rPr>
                <w:rFonts w:eastAsia="Times New Roman"/>
                <w:lang w:val="en-US"/>
              </w:rPr>
              <w:t xml:space="preserve">Referrals may be accepted via a secure messaging system. To determine the types of secure messaging systems supported, refer to the identifiers collection. Callers will need to understand the specific identifier system used to know that they are able to transmit messages.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Secure Email: </w:t>
            </w:r>
            <w:r>
              <w:rPr>
                <w:rFonts w:eastAsia="Times New Roman"/>
                <w:lang w:val="en-US"/>
              </w:rPr>
              <w:t xml:space="preserve">Referrals may be accepted via a secure email. To send please enrypt with the services public key.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Mail: </w:t>
            </w:r>
            <w:r>
              <w:rPr>
                <w:rFonts w:eastAsia="Times New Roman"/>
                <w:lang w:val="en-US"/>
              </w:rPr>
              <w:t xml:space="preserve">Referrals may be accepted via regular postage (or hand delivered) </w:t>
            </w:r>
          </w:p>
        </w:tc>
      </w:tr>
    </w:tbl>
    <w:p w:rsidR="004049E5" w:rsidRDefault="005B11EB">
      <w:pPr>
        <w:pStyle w:val="Heading2"/>
        <w:divId w:val="1375348270"/>
        <w:rPr>
          <w:rFonts w:eastAsia="Times New Roman"/>
          <w:lang w:val="en-US"/>
        </w:rPr>
      </w:pPr>
      <w:r>
        <w:rPr>
          <w:rFonts w:eastAsia="Times New Roman"/>
          <w:lang w:val="en-US"/>
        </w:rPr>
        <w:t>ValueSet: ReferralStatus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ReferralStatus (Referral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referral</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 xml:space="preserve">A draft referral that has yet to be send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referral has been transmitted, but not yet acknowledged by the recipient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referral has been acknowledged by the recipient, and is in the process of being actioned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referral has been cancelled without being completed. For example it is no longer needed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recipient has agreed to deliver the care requested by the referral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recipient has declined to accept the referral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referral has been completely actioned </w:t>
            </w:r>
          </w:p>
        </w:tc>
      </w:tr>
    </w:tbl>
    <w:p w:rsidR="004049E5" w:rsidRDefault="005B11EB">
      <w:pPr>
        <w:pStyle w:val="Heading2"/>
        <w:divId w:val="1375348270"/>
        <w:rPr>
          <w:rFonts w:eastAsia="Times New Roman"/>
          <w:lang w:val="en-US"/>
        </w:rPr>
      </w:pPr>
      <w:r>
        <w:rPr>
          <w:rFonts w:eastAsia="Times New Roman"/>
          <w:lang w:val="en-US"/>
        </w:rPr>
        <w:t>ValueSet: RemittanceOutcome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9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RemittanceOutcome (Remittance Outcome)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outcome of the processing.</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Complete: </w:t>
            </w:r>
            <w:r>
              <w:rPr>
                <w:rFonts w:eastAsia="Times New Roman"/>
                <w:lang w:val="en-US"/>
              </w:rPr>
              <w:t xml:space="preserve">The processing completed without errors.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 xml:space="preserve">The processing identified with errors. </w:t>
            </w:r>
          </w:p>
        </w:tc>
      </w:tr>
    </w:tbl>
    <w:p w:rsidR="004049E5" w:rsidRDefault="005B11EB">
      <w:pPr>
        <w:pStyle w:val="Heading2"/>
        <w:divId w:val="1375348270"/>
        <w:rPr>
          <w:rFonts w:eastAsia="Times New Roman"/>
          <w:lang w:val="en-US"/>
        </w:rPr>
      </w:pPr>
      <w:r>
        <w:rPr>
          <w:rFonts w:eastAsia="Times New Roman"/>
          <w:lang w:val="en-US"/>
        </w:rPr>
        <w:t>ValueSet: 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ResourceType (Resource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One of the resource types defined as part of FHIR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tool for tracking value accrued for a particular purpose. In the healthcare field, used to track charges for a patient, cost centres,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AllergyIntolerance: </w:t>
            </w:r>
            <w:r>
              <w:rPr>
                <w:rFonts w:eastAsia="Times New Roman"/>
                <w:lang w:val="en-US"/>
              </w:rPr>
              <w:t xml:space="preserve">Risk of harmful or undesirable, physiological response which is unique to an individual and associated with exposure to a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Appointment: </w:t>
            </w:r>
            <w:r>
              <w:rPr>
                <w:rFonts w:eastAsia="Times New Roman"/>
                <w:lang w:val="en-US"/>
              </w:rPr>
              <w:t xml:space="preserve">A booking of a healthcare event among patient(s), practitioner(s), related person(s) and/or device(s) for a specific date/time. This may result in one or more Encounter(s).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AppointmentResponse: </w:t>
            </w:r>
            <w:r>
              <w:rPr>
                <w:rFonts w:eastAsia="Times New Roman"/>
                <w:lang w:val="en-US"/>
              </w:rPr>
              <w:t xml:space="preserve">A reply to an appointment request for a patient and/or practitioner(s), such as a confirmation or rejection.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AuditEvent: </w:t>
            </w:r>
            <w:r>
              <w:rPr>
                <w:rFonts w:eastAsia="Times New Roman"/>
                <w:lang w:val="en-US"/>
              </w:rPr>
              <w:t xml:space="preserve">A record of an event made for purposes of maintaining a security log. Typical uses include detection of intrusion attempts and monitoring for inappropriate usage.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Basic: </w:t>
            </w: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Binary: </w:t>
            </w:r>
            <w:r>
              <w:rPr>
                <w:rFonts w:eastAsia="Times New Roman"/>
                <w:lang w:val="en-US"/>
              </w:rPr>
              <w:t xml:space="preserve">A binary resource can contain any content, whether text, image, pdf, zip archive,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BodySite: </w:t>
            </w: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Bundle: </w:t>
            </w:r>
            <w:r>
              <w:rPr>
                <w:rFonts w:eastAsia="Times New Roman"/>
                <w:lang w:val="en-US"/>
              </w:rPr>
              <w:t xml:space="preserve">A container for a collection of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CarePlan: </w:t>
            </w: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Claim: </w:t>
            </w:r>
            <w:r>
              <w:rPr>
                <w:rFonts w:eastAsia="Times New Roman"/>
                <w:lang w:val="en-US"/>
              </w:rPr>
              <w:t xml:space="preserve">A provider issued list of services and products provided, or to be provided, to a patient which is provided to an insurer for payment recovery.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ClaimResponse: </w:t>
            </w:r>
            <w:r>
              <w:rPr>
                <w:rFonts w:eastAsia="Times New Roman"/>
                <w:lang w:val="en-US"/>
              </w:rPr>
              <w:t xml:space="preserve">This resource provides the adjudication details from the processing of a Claim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ClinicalImpression: </w:t>
            </w: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Communication: </w:t>
            </w:r>
            <w:r>
              <w:rPr>
                <w:rFonts w:eastAsia="Times New Roman"/>
                <w:lang w:val="en-US"/>
              </w:rPr>
              <w:t xml:space="preserve">An occurrence of information being transmitted. E.g., an alert that was sent to a responsible provider, a public health agency was notified about a reportable condition.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CommunicationRequest: </w:t>
            </w: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Composition: </w:t>
            </w: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ConceptMap: </w:t>
            </w:r>
            <w:r>
              <w:rPr>
                <w:rFonts w:eastAsia="Times New Roman"/>
                <w:lang w:val="en-US"/>
              </w:rPr>
              <w:t xml:space="preserve">A statement of relationships from one set of concepts to one or more other concepts - either code systems or data elements, or classes in class models.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Condition: </w:t>
            </w: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Conformance: </w:t>
            </w:r>
            <w:r>
              <w:rPr>
                <w:rFonts w:eastAsia="Times New Roman"/>
                <w:lang w:val="en-US"/>
              </w:rPr>
              <w:t xml:space="preserve">A conformance statement is a set of capabilities of a FHIR Server that may be used as a statement of actual server functionality or a statement of </w:t>
            </w:r>
            <w:r>
              <w:rPr>
                <w:rFonts w:eastAsia="Times New Roman"/>
                <w:lang w:val="en-US"/>
              </w:rPr>
              <w:lastRenderedPageBreak/>
              <w:t xml:space="preserve">required or desired server implementation.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Contract: </w:t>
            </w:r>
            <w:r>
              <w:rPr>
                <w:rFonts w:eastAsia="Times New Roman"/>
                <w:lang w:val="en-US"/>
              </w:rPr>
              <w:t xml:space="preserve">A formal agreement between parties regarding the conduct of business, exchange of information or other matters.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Coverage: </w:t>
            </w:r>
            <w:r>
              <w:rPr>
                <w:rFonts w:eastAsia="Times New Roman"/>
                <w:lang w:val="en-US"/>
              </w:rPr>
              <w:t xml:space="preserve">Financial instrument which may be used to pay for or reimburse for health care products and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DataElement: </w:t>
            </w:r>
            <w:r>
              <w:rPr>
                <w:rFonts w:eastAsia="Times New Roman"/>
                <w:lang w:val="en-US"/>
              </w:rPr>
              <w:t xml:space="preserve">The formal description of a single piece of information that can be gathered and reported.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DetectedIssue: </w:t>
            </w: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w:t>
            </w: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w:t>
            </w:r>
            <w:proofErr w:type="gramStart"/>
            <w:r>
              <w:rPr>
                <w:rFonts w:eastAsia="Times New Roman"/>
                <w:lang w:val="en-US"/>
              </w:rPr>
              <w:t>Medical devices includes</w:t>
            </w:r>
            <w:proofErr w:type="gramEnd"/>
            <w:r>
              <w:rPr>
                <w:rFonts w:eastAsia="Times New Roman"/>
                <w:lang w:val="en-US"/>
              </w:rPr>
              <w:t xml:space="preserve">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DeviceComponent: </w:t>
            </w:r>
            <w:r>
              <w:rPr>
                <w:rFonts w:eastAsia="Times New Roman"/>
                <w:lang w:val="en-US"/>
              </w:rPr>
              <w:t xml:space="preserve">Describes the characteristics, operational status and capabilities of a medical-related component of a medical device.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DeviceMetric: </w:t>
            </w:r>
            <w:r>
              <w:rPr>
                <w:rFonts w:eastAsia="Times New Roman"/>
                <w:lang w:val="en-US"/>
              </w:rPr>
              <w:t xml:space="preserve">Describes a measurement, calculation or setting capability of a medical device.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DeviceUseRequest: </w:t>
            </w:r>
            <w:r>
              <w:rPr>
                <w:rFonts w:eastAsia="Times New Roman"/>
                <w:lang w:val="en-US"/>
              </w:rPr>
              <w:t xml:space="preserve">Represents a request for a patient to employ a medical device. The device may be an implantable device, or an external assistive device, such as a walker.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DeviceUseStatement: </w:t>
            </w:r>
            <w:r>
              <w:rPr>
                <w:rFonts w:eastAsia="Times New Roman"/>
                <w:lang w:val="en-US"/>
              </w:rPr>
              <w:t xml:space="preserve">A record of a device being used by a patient where the record is the result of a report from the patient or another clinician.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DiagnosticOrder: </w:t>
            </w:r>
            <w:r>
              <w:rPr>
                <w:rFonts w:eastAsia="Times New Roman"/>
                <w:lang w:val="en-US"/>
              </w:rPr>
              <w:t xml:space="preserve">A record of a request for a diagnostic investigation service to be performed.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DiagnosticReport: </w:t>
            </w: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DocumentManifest: </w:t>
            </w:r>
            <w:r>
              <w:rPr>
                <w:rFonts w:eastAsia="Times New Roman"/>
                <w:lang w:val="en-US"/>
              </w:rPr>
              <w:t xml:space="preserve">A manifest that defines a set of documents.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DocumentReference: </w:t>
            </w:r>
            <w:r>
              <w:rPr>
                <w:rFonts w:eastAsia="Times New Roman"/>
                <w:lang w:val="en-US"/>
              </w:rPr>
              <w:t xml:space="preserve">A reference to a document.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 Abstract Type! ---A resource that includes narrative, extensions, and contained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EligibilityRequest: </w:t>
            </w:r>
            <w:r>
              <w:rPr>
                <w:rFonts w:eastAsia="Times New Roman"/>
                <w:lang w:val="en-US"/>
              </w:rPr>
              <w:t xml:space="preserve">This resource provides the insurance eligibility details from the insurer regarding a specified coverage and optionally some class of service.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EligibilityResponse: </w:t>
            </w:r>
            <w:r>
              <w:rPr>
                <w:rFonts w:eastAsia="Times New Roman"/>
                <w:lang w:val="en-US"/>
              </w:rPr>
              <w:t xml:space="preserve">This resource provides eligibility and plan details from the processing of an Eligibility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Encounter: </w:t>
            </w:r>
            <w:r>
              <w:rPr>
                <w:rFonts w:eastAsia="Times New Roman"/>
                <w:lang w:val="en-US"/>
              </w:rPr>
              <w:t xml:space="preserve">An interaction between a patient and healthcare provider(s) for the purpose of providing healthcare service(s) or assessing the health status of a patient.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EnrollmentRequest: </w:t>
            </w:r>
            <w:r>
              <w:rPr>
                <w:rFonts w:eastAsia="Times New Roman"/>
                <w:lang w:val="en-US"/>
              </w:rPr>
              <w:t xml:space="preserve">This resource provides the insurance Enrollment details to the insurer regarding a specified coverage.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EnrollmentResponse: </w:t>
            </w:r>
            <w:r>
              <w:rPr>
                <w:rFonts w:eastAsia="Times New Roman"/>
                <w:lang w:val="en-US"/>
              </w:rPr>
              <w:t xml:space="preserve">This resource provides Enrollment and plan details from the processing of an Enrollment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EpisodeOfCare: </w:t>
            </w: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ExplanationOfBenefit: </w:t>
            </w: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FamilyMemberHistory: </w:t>
            </w:r>
            <w:r>
              <w:rPr>
                <w:rFonts w:eastAsia="Times New Roman"/>
                <w:lang w:val="en-US"/>
              </w:rPr>
              <w:t xml:space="preserve">Significant health events and conditions for a person related to the patient relevant in the context of care for the patient.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Flag: </w:t>
            </w:r>
            <w:r>
              <w:rPr>
                <w:rFonts w:eastAsia="Times New Roman"/>
                <w:lang w:val="en-US"/>
              </w:rPr>
              <w:t xml:space="preserve">Prospective warnings of potential issues when providing care to the patient.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Goal: </w:t>
            </w: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Group: </w:t>
            </w: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HealthcareService: </w:t>
            </w:r>
            <w:r>
              <w:rPr>
                <w:rFonts w:eastAsia="Times New Roman"/>
                <w:lang w:val="en-US"/>
              </w:rPr>
              <w:t xml:space="preserve">The details of a Healthcare Service available at a location.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ImagingObjectSelection: </w:t>
            </w: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measurements taken from that instance (for inclusion in a teaching file); and so 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ImagingStudy: </w:t>
            </w: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Immunization: </w:t>
            </w: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ImmunizationRecommendation: </w:t>
            </w: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ImplementationGuide: </w:t>
            </w:r>
            <w:r>
              <w:rPr>
                <w:rFonts w:eastAsia="Times New Roman"/>
                <w:lang w:val="en-US"/>
              </w:rPr>
              <w:t xml:space="preserve">A set of rules or how FHIR is used to solve a particular </w:t>
            </w:r>
            <w:r>
              <w:rPr>
                <w:rFonts w:eastAsia="Times New Roman"/>
                <w:lang w:val="en-US"/>
              </w:rPr>
              <w:lastRenderedPageBreak/>
              <w:t xml:space="preserve">problem. This resource is used to gather all the parts of an implementation guide into a logical whole, and to publish a computable definition of all the parts.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List: </w:t>
            </w:r>
            <w:r>
              <w:rPr>
                <w:rFonts w:eastAsia="Times New Roman"/>
                <w:lang w:val="en-US"/>
              </w:rPr>
              <w:t xml:space="preserve">A set of information summarized from a list of other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w:t>
            </w:r>
            <w:r>
              <w:rPr>
                <w:rFonts w:eastAsia="Times New Roman"/>
                <w:lang w:val="en-US"/>
              </w:rPr>
              <w:t xml:space="preserve">Details and position information for a physical place where services are provided and resources and participants may be stored, found, contained or accommodated.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w:t>
            </w:r>
            <w:r>
              <w:rPr>
                <w:rFonts w:eastAsia="Times New Roman"/>
                <w:lang w:val="en-US"/>
              </w:rPr>
              <w:t xml:space="preserve">A photo, video, or audio recording acquired or used in healthcare. The actual content may be inline or provided by direct reference.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w:t>
            </w:r>
            <w:r>
              <w:rPr>
                <w:rFonts w:eastAsia="Times New Roman"/>
                <w:lang w:val="en-US"/>
              </w:rPr>
              <w:t xml:space="preserve">This resource is primarily used for the identification and definition of a medication. It covers the ingredients and the packaging for a medication.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 </w:t>
            </w: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MedicationDispense: </w:t>
            </w: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MedicationOrder: </w:t>
            </w: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MedicationStatement: </w:t>
            </w:r>
            <w:r>
              <w:rPr>
                <w:rFonts w:eastAsia="Times New Roman"/>
                <w:lang w:val="en-US"/>
              </w:rPr>
              <w:t xml:space="preserve">A record of a medication that is being consumed by a patient. </w:t>
            </w:r>
            <w:proofErr w:type="gramStart"/>
            <w:r>
              <w:rPr>
                <w:rFonts w:eastAsia="Times New Roman"/>
                <w:lang w:val="en-US"/>
              </w:rPr>
              <w:t>A medication statements</w:t>
            </w:r>
            <w:proofErr w:type="gramEnd"/>
            <w:r>
              <w:rPr>
                <w:rFonts w:eastAsia="Times New Roman"/>
                <w:lang w:val="en-US"/>
              </w:rPr>
              <w:t xml:space="preserve">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patientâ€™s memory, from a prescription bottle or from a list of medications the patient, clinician or other party maintains. Medication Administration is more formal and is not missing detailed information.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MessageHeader: </w:t>
            </w: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NamingSystem: </w:t>
            </w: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NutritionOrder: </w:t>
            </w:r>
            <w:r>
              <w:rPr>
                <w:rFonts w:eastAsia="Times New Roman"/>
                <w:lang w:val="en-US"/>
              </w:rPr>
              <w:t xml:space="preserve">A request to supply a diet, formula feeding (enteral) or oral nutritional supplement to a patient/resident.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Observation: </w:t>
            </w:r>
            <w:r>
              <w:rPr>
                <w:rFonts w:eastAsia="Times New Roman"/>
                <w:lang w:val="en-US"/>
              </w:rPr>
              <w:t xml:space="preserve">Measurements and simple assertions made about a patient, device or other subject.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OperationDefinition: </w:t>
            </w:r>
            <w:r>
              <w:rPr>
                <w:rFonts w:eastAsia="Times New Roman"/>
                <w:lang w:val="en-US"/>
              </w:rPr>
              <w:t xml:space="preserve">A formal computable definition of an operation (on the RESTful interface) or a named query (using the search interaction).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OperationOutcome: </w:t>
            </w:r>
            <w:r>
              <w:rPr>
                <w:rFonts w:eastAsia="Times New Roman"/>
                <w:lang w:val="en-US"/>
              </w:rPr>
              <w:t xml:space="preserve">A collection of error, warning or information messages that result from a system action.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Order: </w:t>
            </w:r>
            <w:r>
              <w:rPr>
                <w:rFonts w:eastAsia="Times New Roman"/>
                <w:lang w:val="en-US"/>
              </w:rPr>
              <w:t xml:space="preserve">A request to perform an action.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OrderResponse: </w:t>
            </w:r>
            <w:r>
              <w:rPr>
                <w:rFonts w:eastAsia="Times New Roman"/>
                <w:lang w:val="en-US"/>
              </w:rPr>
              <w:t xml:space="preserve">A response to an order.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w:t>
            </w: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Parameters: </w:t>
            </w:r>
            <w:r>
              <w:rPr>
                <w:rFonts w:eastAsia="Times New Roman"/>
                <w:lang w:val="en-US"/>
              </w:rPr>
              <w:t>This special resource type is used to represent [operation</w:t>
            </w:r>
            <w:proofErr w:type="gramStart"/>
            <w:r>
              <w:rPr>
                <w:rFonts w:eastAsia="Times New Roman"/>
                <w:lang w:val="en-US"/>
              </w:rPr>
              <w:t>](</w:t>
            </w:r>
            <w:proofErr w:type="gramEnd"/>
            <w:r>
              <w:rPr>
                <w:rFonts w:eastAsia="Times New Roman"/>
                <w:lang w:val="en-US"/>
              </w:rPr>
              <w:t xml:space="preserve">operations.html] request and response. It has no other use, and there is no RESTful end=point associated with it.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 xml:space="preserve">Demographics and other administrative information about an individual or animal receiving care or other health-related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PaymentNotice: </w:t>
            </w:r>
            <w:r>
              <w:rPr>
                <w:rFonts w:eastAsia="Times New Roman"/>
                <w:lang w:val="en-US"/>
              </w:rPr>
              <w:t xml:space="preserve">This resource provides the status of the payment for goods and services rendered, and the request and response resource references.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PaymentReconciliation: </w:t>
            </w:r>
            <w:r>
              <w:rPr>
                <w:rFonts w:eastAsia="Times New Roman"/>
                <w:lang w:val="en-US"/>
              </w:rPr>
              <w:t xml:space="preserve">This resource provides payment details and claim references supporting a bulk payment.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 xml:space="preserve">Demographics and administrative information about a person independent of a specific health-related context.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Practitioner: </w:t>
            </w:r>
            <w:r>
              <w:rPr>
                <w:rFonts w:eastAsia="Times New Roman"/>
                <w:lang w:val="en-US"/>
              </w:rPr>
              <w:t xml:space="preserve">A person who is directly or indirectly involved in the provisioning of healthcare.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w:t>
            </w:r>
            <w:r>
              <w:rPr>
                <w:rFonts w:eastAsia="Times New Roman"/>
                <w:lang w:val="en-US"/>
              </w:rPr>
              <w:t xml:space="preserve">An action that is or was performed on a patient. This can be a physical 'thing' like an operation, or less invasive like counseling or hypnotherapy.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ProcedureRequest: </w:t>
            </w:r>
            <w:r>
              <w:rPr>
                <w:rFonts w:eastAsia="Times New Roman"/>
                <w:lang w:val="en-US"/>
              </w:rPr>
              <w:t xml:space="preserve">A request for a procedure to be performed. May be a proposal or an order.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ProcessRequest: </w:t>
            </w:r>
            <w:r>
              <w:rPr>
                <w:rFonts w:eastAsia="Times New Roman"/>
                <w:lang w:val="en-US"/>
              </w:rPr>
              <w:t xml:space="preserve">This resource provides the target, request and response, and action details for an action to be performed by the target on or about existing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ProcessResponse: </w:t>
            </w:r>
            <w:r>
              <w:rPr>
                <w:rFonts w:eastAsia="Times New Roman"/>
                <w:lang w:val="en-US"/>
              </w:rPr>
              <w:t xml:space="preserve">This resource provides processing status, errors and notes from the processing of a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Provenance: </w:t>
            </w: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Questionnaire: </w:t>
            </w: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QuestionnaireResponse: </w:t>
            </w: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ReferralRequest: </w:t>
            </w:r>
            <w:r>
              <w:rPr>
                <w:rFonts w:eastAsia="Times New Roman"/>
                <w:lang w:val="en-US"/>
              </w:rPr>
              <w:t xml:space="preserve">Used to record and send details about a request for referral service or transfer of a patient to the care of another provider or provider organisation.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RelatedPerson: </w:t>
            </w:r>
            <w:r>
              <w:rPr>
                <w:rFonts w:eastAsia="Times New Roman"/>
                <w:lang w:val="en-US"/>
              </w:rPr>
              <w:t xml:space="preserve">Information about a person that is involved in the care for a patient, but who is not the target of healthcare, nor has a formal responsibility in the care process.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w:t>
            </w:r>
            <w:r>
              <w:rPr>
                <w:rFonts w:eastAsia="Times New Roman"/>
                <w:lang w:val="en-US"/>
              </w:rPr>
              <w:t xml:space="preserve">--- Abstract Type! ---Base Resource for everything.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RiskAssessment: </w:t>
            </w:r>
            <w:r>
              <w:rPr>
                <w:rFonts w:eastAsia="Times New Roman"/>
                <w:lang w:val="en-US"/>
              </w:rPr>
              <w:t xml:space="preserve">An assessment of the likely outcome(s) for a patient or other subject as well as the likelihood of each outcome.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Schedule: </w:t>
            </w:r>
            <w:r>
              <w:rPr>
                <w:rFonts w:eastAsia="Times New Roman"/>
                <w:lang w:val="en-US"/>
              </w:rPr>
              <w:t xml:space="preserve">A container for slot(s) of time that may be available for booking appointments.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SearchParameter: </w:t>
            </w:r>
            <w:r>
              <w:rPr>
                <w:rFonts w:eastAsia="Times New Roman"/>
                <w:lang w:val="en-US"/>
              </w:rPr>
              <w:t xml:space="preserve">A Search Parameter that defines a named search item that can be used to search/filter on a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Slot: </w:t>
            </w:r>
            <w:r>
              <w:rPr>
                <w:rFonts w:eastAsia="Times New Roman"/>
                <w:lang w:val="en-US"/>
              </w:rPr>
              <w:t xml:space="preserve">A slot of time on a schedule that may be available for booking appointments.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w:t>
            </w:r>
            <w:r>
              <w:rPr>
                <w:rFonts w:eastAsia="Times New Roman"/>
                <w:lang w:val="en-US"/>
              </w:rPr>
              <w:t xml:space="preserve">Sample for analysis.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StructureDefinition: </w:t>
            </w: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Substance: </w:t>
            </w:r>
            <w:r>
              <w:rPr>
                <w:rFonts w:eastAsia="Times New Roman"/>
                <w:lang w:val="en-US"/>
              </w:rPr>
              <w:t xml:space="preserve">A homogeneous material with a definite composition.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SupplyDelivery: </w:t>
            </w:r>
            <w:r>
              <w:rPr>
                <w:rFonts w:eastAsia="Times New Roman"/>
                <w:lang w:val="en-US"/>
              </w:rPr>
              <w:t xml:space="preserve">Record of delivery of what is supply.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SupplyRequest: </w:t>
            </w:r>
            <w:r>
              <w:rPr>
                <w:rFonts w:eastAsia="Times New Roman"/>
                <w:lang w:val="en-US"/>
              </w:rPr>
              <w:t xml:space="preserve">A record of a request for a medication, substance or device used in the healthcare setting.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TestScript: </w:t>
            </w:r>
            <w:r>
              <w:rPr>
                <w:rFonts w:eastAsia="Times New Roman"/>
                <w:lang w:val="en-US"/>
              </w:rPr>
              <w:t xml:space="preserve">TestScript is a resource that specifies a suite of tests against a FHIR </w:t>
            </w:r>
            <w:r>
              <w:rPr>
                <w:rFonts w:eastAsia="Times New Roman"/>
                <w:lang w:val="en-US"/>
              </w:rPr>
              <w:lastRenderedPageBreak/>
              <w:t xml:space="preserve">server implementation to determine compliance against the FHIR specification.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ValueSet: </w:t>
            </w:r>
            <w:r>
              <w:rPr>
                <w:rFonts w:eastAsia="Times New Roman"/>
                <w:lang w:val="en-US"/>
              </w:rPr>
              <w:t xml:space="preserve">A value set specifies a set of codes drawn from one or more code systems.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VisionPrescription: </w:t>
            </w:r>
            <w:r>
              <w:rPr>
                <w:rFonts w:eastAsia="Times New Roman"/>
                <w:lang w:val="en-US"/>
              </w:rPr>
              <w:t xml:space="preserve">An authorization for the supply of glasses and/or contact lenses to a patient. </w:t>
            </w:r>
          </w:p>
        </w:tc>
      </w:tr>
    </w:tbl>
    <w:p w:rsidR="004049E5" w:rsidRDefault="005B11EB">
      <w:pPr>
        <w:pStyle w:val="Heading2"/>
        <w:divId w:val="1375348270"/>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ResourceValidationMode (Resource Validation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indicating the type of validation to perform</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Validate for Create: </w:t>
            </w:r>
            <w:r>
              <w:rPr>
                <w:rFonts w:eastAsia="Times New Roman"/>
                <w:lang w:val="en-US"/>
              </w:rPr>
              <w:t xml:space="preserve">The server checks the content, and then checks that the content would be acceptable as a create (e.g. that the content would not violate any uniqueness constraints)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 for Update: </w:t>
            </w:r>
            <w:r>
              <w:rPr>
                <w:rFonts w:eastAsia="Times New Roman"/>
                <w:lang w:val="en-US"/>
              </w:rPr>
              <w:t xml:space="preserve">The server checks the content, and then checks that it would accept it as an update against the nominated specific resource (e.g. that there are no changes to immutable fields the server does not allow to change, and checking version integrity if appropriate)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 for Delete: </w:t>
            </w:r>
            <w:r>
              <w:rPr>
                <w:rFonts w:eastAsia="Times New Roman"/>
                <w:lang w:val="en-US"/>
              </w:rPr>
              <w:t xml:space="preserve">The server ignores the content, and checks that the nominated resource is allowed to be deleted (e.g. checking referential integrity rules) </w:t>
            </w:r>
          </w:p>
        </w:tc>
      </w:tr>
    </w:tbl>
    <w:p w:rsidR="004049E5" w:rsidRDefault="005B11EB">
      <w:pPr>
        <w:pStyle w:val="Heading2"/>
        <w:divId w:val="1375348270"/>
        <w:rPr>
          <w:rFonts w:eastAsia="Times New Roman"/>
          <w:lang w:val="en-US"/>
        </w:rPr>
      </w:pPr>
      <w:r>
        <w:rPr>
          <w:rFonts w:eastAsia="Times New Roman"/>
          <w:lang w:val="en-US"/>
        </w:rPr>
        <w:t>ValueSet: ResourceVersionPolicy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ResourceVersionPolicy (Resource Version Policy)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the system supports versioning for a resource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 VersionId Support: </w:t>
            </w:r>
            <w:r>
              <w:rPr>
                <w:rFonts w:eastAsia="Times New Roman"/>
                <w:lang w:val="en-US"/>
              </w:rPr>
              <w:t xml:space="preserve">VersionId meta-property is not suppoerted (server) or used (client)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Versioned: </w:t>
            </w:r>
            <w:r>
              <w:rPr>
                <w:rFonts w:eastAsia="Times New Roman"/>
                <w:lang w:val="en-US"/>
              </w:rPr>
              <w:t xml:space="preserve">VersionId meta-property is suppoerted (server) or used (client)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VersionId tracked fully: </w:t>
            </w:r>
            <w:r>
              <w:rPr>
                <w:rFonts w:eastAsia="Times New Roman"/>
                <w:lang w:val="en-US"/>
              </w:rPr>
              <w:t xml:space="preserve">VersionId is must be correct for updates (server) or will be specified (If-match header) for updates (client) </w:t>
            </w:r>
          </w:p>
        </w:tc>
      </w:tr>
    </w:tbl>
    <w:p w:rsidR="004049E5" w:rsidRDefault="005B11EB">
      <w:pPr>
        <w:pStyle w:val="Heading2"/>
        <w:divId w:val="1375348270"/>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ResponseType (Response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kind of response to a message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OK: </w:t>
            </w:r>
            <w:r>
              <w:rPr>
                <w:rFonts w:eastAsia="Times New Roman"/>
                <w:lang w:val="en-US"/>
              </w:rPr>
              <w:t xml:space="preserve">The message was accepted and processed without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Transient Error: </w:t>
            </w:r>
            <w:r>
              <w:rPr>
                <w:rFonts w:eastAsia="Times New Roman"/>
                <w:lang w:val="en-US"/>
              </w:rPr>
              <w:t xml:space="preserve">Some internal unexpected error occurred - wait and try again. Note - this is usually used for things like database unavailable, which may be expected to resolve, though human intervention may be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Fatal Error: </w:t>
            </w:r>
            <w:r>
              <w:rPr>
                <w:rFonts w:eastAsia="Times New Roman"/>
                <w:lang w:val="en-US"/>
              </w:rPr>
              <w:t xml:space="preserve">The message was rejected because of some content in it. There is no point in re-sending without change. The response narrative SHALL describe what the issue is. </w:t>
            </w:r>
          </w:p>
        </w:tc>
      </w:tr>
    </w:tbl>
    <w:p w:rsidR="004049E5" w:rsidRDefault="005B11EB">
      <w:pPr>
        <w:pStyle w:val="Heading2"/>
        <w:divId w:val="1375348270"/>
        <w:rPr>
          <w:rFonts w:eastAsia="Times New Roman"/>
          <w:lang w:val="en-US"/>
        </w:rPr>
      </w:pPr>
      <w:r>
        <w:rPr>
          <w:rFonts w:eastAsia="Times New Roman"/>
          <w:lang w:val="en-US"/>
        </w:rPr>
        <w:lastRenderedPageBreak/>
        <w:t>ValueSet: RestfulConformanceMode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3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RestfulConformanceMode (Restful Conformance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mode of a RESTful conformance statement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Client: </w:t>
            </w:r>
            <w:r>
              <w:rPr>
                <w:rFonts w:eastAsia="Times New Roman"/>
                <w:lang w:val="en-US"/>
              </w:rPr>
              <w:t xml:space="preserve">The application acts as a client for this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Server: </w:t>
            </w:r>
            <w:r>
              <w:rPr>
                <w:rFonts w:eastAsia="Times New Roman"/>
                <w:lang w:val="en-US"/>
              </w:rPr>
              <w:t xml:space="preserve">The application acts as a server for this resource </w:t>
            </w:r>
          </w:p>
        </w:tc>
      </w:tr>
    </w:tbl>
    <w:p w:rsidR="004049E5" w:rsidRDefault="005B11EB">
      <w:pPr>
        <w:pStyle w:val="Heading2"/>
        <w:divId w:val="1375348270"/>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RestfulSecurityService (Restful Security Service)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Types of security services used with FHIR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OAuth: </w:t>
            </w:r>
            <w:r>
              <w:rPr>
                <w:rFonts w:eastAsia="Times New Roman"/>
                <w:lang w:val="en-US"/>
              </w:rPr>
              <w:t xml:space="preserve">Oauth (unspecified version see oauth.net)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SMART-on-FHIR: </w:t>
            </w:r>
            <w:r>
              <w:rPr>
                <w:rFonts w:eastAsia="Times New Roman"/>
                <w:lang w:val="en-US"/>
              </w:rPr>
              <w:t xml:space="preserve">OAuth2 using SMART-on-FHIR profile (see http://docs.smarthealthit.org/)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NTLM: </w:t>
            </w:r>
            <w:r>
              <w:rPr>
                <w:rFonts w:eastAsia="Times New Roman"/>
                <w:lang w:val="en-US"/>
              </w:rPr>
              <w:t xml:space="preserve">Microsoft NTLM Authentication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Basic: </w:t>
            </w:r>
            <w:r>
              <w:rPr>
                <w:rFonts w:eastAsia="Times New Roman"/>
                <w:lang w:val="en-US"/>
              </w:rPr>
              <w:t xml:space="preserve">Basic authentication defined in HTTP specification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Kerberos: </w:t>
            </w:r>
            <w:r>
              <w:rPr>
                <w:rFonts w:eastAsia="Times New Roman"/>
                <w:lang w:val="en-US"/>
              </w:rPr>
              <w:t xml:space="preserve">see http://www.ietf.org/rfc/rfc4120.txt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Certificates: </w:t>
            </w:r>
            <w:r>
              <w:rPr>
                <w:rFonts w:eastAsia="Times New Roman"/>
                <w:lang w:val="en-US"/>
              </w:rPr>
              <w:t xml:space="preserve">SSL where client must have a certificate registered with the server </w:t>
            </w:r>
          </w:p>
        </w:tc>
      </w:tr>
    </w:tbl>
    <w:p w:rsidR="004049E5" w:rsidRDefault="005B11EB">
      <w:pPr>
        <w:pStyle w:val="Heading2"/>
        <w:divId w:val="1375348270"/>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SearchEntryMode (Search Entry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Why an entry is in the result set - whether it's included as a match or because of an _include requirement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Match: </w:t>
            </w:r>
            <w:r>
              <w:rPr>
                <w:rFonts w:eastAsia="Times New Roman"/>
                <w:lang w:val="en-US"/>
              </w:rPr>
              <w:t xml:space="preserve">This resource matched the search specification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Include: </w:t>
            </w:r>
            <w:r>
              <w:rPr>
                <w:rFonts w:eastAsia="Times New Roman"/>
                <w:lang w:val="en-US"/>
              </w:rPr>
              <w:t xml:space="preserve">This resource is returned because it is referred to from another resource in the search set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Outcome: </w:t>
            </w:r>
            <w:r>
              <w:rPr>
                <w:rFonts w:eastAsia="Times New Roman"/>
                <w:lang w:val="en-US"/>
              </w:rPr>
              <w:t xml:space="preserve">An OperationOutcome that provides additional information about the processing of a search </w:t>
            </w:r>
          </w:p>
        </w:tc>
      </w:tr>
    </w:tbl>
    <w:p w:rsidR="004049E5" w:rsidRDefault="005B11EB">
      <w:pPr>
        <w:pStyle w:val="Heading2"/>
        <w:divId w:val="1375348270"/>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SearchModifierCode (Search Modifier Code)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supported modifier for a search parameter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Missing: </w:t>
            </w:r>
            <w:r>
              <w:rPr>
                <w:rFonts w:eastAsia="Times New Roman"/>
                <w:lang w:val="en-US"/>
              </w:rPr>
              <w:t xml:space="preserve">The search parameter returns resources that have a value or not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Exact: </w:t>
            </w:r>
            <w:r>
              <w:rPr>
                <w:rFonts w:eastAsia="Times New Roman"/>
                <w:lang w:val="en-US"/>
              </w:rPr>
              <w:t xml:space="preserve">The search parameter returns resources that have a value that exactly matches the supplied parameter (the whole string, including casing and accents)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Contains: </w:t>
            </w:r>
            <w:r>
              <w:rPr>
                <w:rFonts w:eastAsia="Times New Roman"/>
                <w:lang w:val="en-US"/>
              </w:rPr>
              <w:t xml:space="preserve">The search parameter returns resources that include the supplied parameter value anywhere within the field being searched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w:t>
            </w:r>
            <w:r>
              <w:rPr>
                <w:rFonts w:eastAsia="Times New Roman"/>
                <w:lang w:val="en-US"/>
              </w:rPr>
              <w:t xml:space="preserve">The search parameter returns resources that do not contain a 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 </w:t>
            </w:r>
            <w:r>
              <w:rPr>
                <w:rFonts w:eastAsia="Times New Roman"/>
                <w:lang w:val="en-US"/>
              </w:rPr>
              <w:t xml:space="preserve">The search parameter is processed as a string that searches text associated with the code/value - either CodeableConcept.text, Coding.display, or Identifier.type.text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w:t>
            </w:r>
            <w:r>
              <w:rPr>
                <w:rFonts w:eastAsia="Times New Roman"/>
                <w:lang w:val="en-US"/>
              </w:rPr>
              <w:t xml:space="preserve">The search parameter is a URI (relative or absolute) that identifies a value set, and the search parameter tests whether the coding is in the specified value set.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In: </w:t>
            </w:r>
            <w:r>
              <w:rPr>
                <w:rFonts w:eastAsia="Times New Roman"/>
                <w:lang w:val="en-US"/>
              </w:rPr>
              <w:t xml:space="preserve">The search parameter is a URI (relative or absolute) that identifies a value set, and the search parameter tests whether the coding is not in the specified value set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Below: </w:t>
            </w:r>
            <w:r>
              <w:rPr>
                <w:rFonts w:eastAsia="Times New Roman"/>
                <w:lang w:val="en-US"/>
              </w:rPr>
              <w:t xml:space="preserve">The search parameter tests whether the value in a resource is subsumed by the specified value (is-a, or heirarchical relationships)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Above: </w:t>
            </w:r>
            <w:r>
              <w:rPr>
                <w:rFonts w:eastAsia="Times New Roman"/>
                <w:lang w:val="en-US"/>
              </w:rPr>
              <w:t xml:space="preserve">The search parameter tests whether the value in a resource subsumes the specified value (is-a, or heirarchical relationships)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Type: </w:t>
            </w:r>
            <w:r>
              <w:rPr>
                <w:rFonts w:eastAsia="Times New Roman"/>
                <w:lang w:val="en-US"/>
              </w:rPr>
              <w:t xml:space="preserve">The search parameter only applies to the Resource Type specified as a modifier (e.g. the modifier is not actually :type, but :Patient etc) </w:t>
            </w:r>
          </w:p>
        </w:tc>
      </w:tr>
    </w:tbl>
    <w:p w:rsidR="004049E5" w:rsidRDefault="005B11EB">
      <w:pPr>
        <w:pStyle w:val="Heading2"/>
        <w:divId w:val="1375348270"/>
        <w:rPr>
          <w:rFonts w:eastAsia="Times New Roman"/>
          <w:lang w:val="en-US"/>
        </w:rPr>
      </w:pPr>
      <w:r>
        <w:rPr>
          <w:rFonts w:eastAsia="Times New Roman"/>
          <w:lang w:val="en-US"/>
        </w:rPr>
        <w:t>ValueSet: SearchParamType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SearchParamType (Search Param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Data types allowed to be used for search parameters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Number: </w:t>
            </w:r>
            <w:r>
              <w:rPr>
                <w:rFonts w:eastAsia="Times New Roman"/>
                <w:lang w:val="en-US"/>
              </w:rPr>
              <w:t xml:space="preserve">Search parameter SHALL be a number (a whole number, or a decimal)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Date/DateTime: </w:t>
            </w:r>
            <w:r>
              <w:rPr>
                <w:rFonts w:eastAsia="Times New Roman"/>
                <w:lang w:val="en-US"/>
              </w:rPr>
              <w:t xml:space="preserve">Search parameter is on a date/time. The date format is the standard XML format, though other formats may be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String: </w:t>
            </w:r>
            <w:r>
              <w:rPr>
                <w:rFonts w:eastAsia="Times New Roman"/>
                <w:lang w:val="en-US"/>
              </w:rPr>
              <w:t xml:space="preserve">Search parameter is a simple string, like a name part. Search is case-insensitive and accent-insensitive. May match just the start of a string. String parameters may contain spaces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Token: </w:t>
            </w:r>
            <w:r>
              <w:rPr>
                <w:rFonts w:eastAsia="Times New Roman"/>
                <w:lang w:val="en-US"/>
              </w:rPr>
              <w:t xml:space="preserve">Search parameter on a coded element or identifier. May be used to search through the text, displayname, code and code/codesystem (for codes) and label, system and key (for identifier). Its value is either a string or a pair of namespace and value, separated by a "|", depending on the modifier used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to another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Composite: </w:t>
            </w:r>
            <w:r>
              <w:rPr>
                <w:rFonts w:eastAsia="Times New Roman"/>
                <w:lang w:val="en-US"/>
              </w:rPr>
              <w:t xml:space="preserve">A composite search parameter that combines a search on two values together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w:t>
            </w:r>
            <w:r>
              <w:rPr>
                <w:rFonts w:eastAsia="Times New Roman"/>
                <w:lang w:val="en-US"/>
              </w:rPr>
              <w:t xml:space="preserve">A search parameter that searches on a quantity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URI: </w:t>
            </w:r>
            <w:r>
              <w:rPr>
                <w:rFonts w:eastAsia="Times New Roman"/>
                <w:lang w:val="en-US"/>
              </w:rPr>
              <w:t xml:space="preserve">A search parameter that searches on a URI (RFC 3986) </w:t>
            </w:r>
          </w:p>
        </w:tc>
      </w:tr>
    </w:tbl>
    <w:p w:rsidR="004049E5" w:rsidRDefault="005B11EB">
      <w:pPr>
        <w:pStyle w:val="Heading2"/>
        <w:divId w:val="1375348270"/>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ServiceProvisionConditions (Service Provision Conditions)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code(s) that detail the conditions under which the healthcare service is available/offered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Free: </w:t>
            </w:r>
            <w:r>
              <w:rPr>
                <w:rFonts w:eastAsia="Times New Roman"/>
                <w:lang w:val="en-US"/>
              </w:rPr>
              <w:t xml:space="preserve">This service is available for no patient cost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Discounts Available: </w:t>
            </w:r>
            <w:r>
              <w:rPr>
                <w:rFonts w:eastAsia="Times New Roman"/>
                <w:lang w:val="en-US"/>
              </w:rPr>
              <w:t xml:space="preserve">There are discounts available on this service for qualifying patients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Fees apply: </w:t>
            </w:r>
            <w:r>
              <w:rPr>
                <w:rFonts w:eastAsia="Times New Roman"/>
                <w:lang w:val="en-US"/>
              </w:rPr>
              <w:t xml:space="preserve">Fees apply for this service </w:t>
            </w:r>
          </w:p>
        </w:tc>
      </w:tr>
    </w:tbl>
    <w:p w:rsidR="004049E5" w:rsidRDefault="005B11EB">
      <w:pPr>
        <w:pStyle w:val="Heading2"/>
        <w:divId w:val="1375348270"/>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SlicingRules (Slicing Rules)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slices are interpreted when evaluating an instance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Closed: </w:t>
            </w:r>
            <w:r>
              <w:rPr>
                <w:rFonts w:eastAsia="Times New Roman"/>
                <w:lang w:val="en-US"/>
              </w:rPr>
              <w:t xml:space="preserve">No additional content is allowed other than that described by the slices in this profile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Open: </w:t>
            </w:r>
            <w:r>
              <w:rPr>
                <w:rFonts w:eastAsia="Times New Roman"/>
                <w:lang w:val="en-US"/>
              </w:rPr>
              <w:t xml:space="preserve">Additional content is allowed anywhere in the list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Open at End: </w:t>
            </w:r>
            <w:r>
              <w:rPr>
                <w:rFonts w:eastAsia="Times New Roman"/>
                <w:lang w:val="en-US"/>
              </w:rPr>
              <w:t xml:space="preserve">Additional content is allowed, but only at the end of the list. Note that using this requires that the slices be ordered, which makes it hard to share uses. This should only be done where absolutely required </w:t>
            </w:r>
          </w:p>
        </w:tc>
      </w:tr>
    </w:tbl>
    <w:p w:rsidR="004049E5" w:rsidRDefault="005B11EB">
      <w:pPr>
        <w:pStyle w:val="Heading2"/>
        <w:divId w:val="1375348270"/>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SlotStatus (Slot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free/busy status of a slot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Busy: </w:t>
            </w:r>
            <w:r>
              <w:rPr>
                <w:rFonts w:eastAsia="Times New Roman"/>
                <w:lang w:val="en-US"/>
              </w:rPr>
              <w:t xml:space="preserve">Indicates that the time interval is busy because one or more events have been scheduled for that interval.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Free: </w:t>
            </w:r>
            <w:r>
              <w:rPr>
                <w:rFonts w:eastAsia="Times New Roman"/>
                <w:lang w:val="en-US"/>
              </w:rPr>
              <w:t xml:space="preserve">Indicates that the time interval is free for scheduling.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Busy (Unavailable): </w:t>
            </w:r>
            <w:r>
              <w:rPr>
                <w:rFonts w:eastAsia="Times New Roman"/>
                <w:lang w:val="en-US"/>
              </w:rPr>
              <w:t xml:space="preserve">Indicates that the time interval is busy and that the interval can not be scheduled.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Busy (Tentative): </w:t>
            </w:r>
            <w:r>
              <w:rPr>
                <w:rFonts w:eastAsia="Times New Roman"/>
                <w:lang w:val="en-US"/>
              </w:rPr>
              <w:t xml:space="preserve">Indicates that the time interval is busy because one or more events have been tentatively scheduled for that interval </w:t>
            </w:r>
          </w:p>
        </w:tc>
      </w:tr>
    </w:tbl>
    <w:p w:rsidR="004049E5" w:rsidRDefault="005B11EB">
      <w:pPr>
        <w:pStyle w:val="Heading2"/>
        <w:divId w:val="1375348270"/>
        <w:rPr>
          <w:rFonts w:eastAsia="Times New Roman"/>
          <w:lang w:val="en-US"/>
        </w:rPr>
      </w:pPr>
      <w:r>
        <w:rPr>
          <w:rFonts w:eastAsia="Times New Roman"/>
          <w:lang w:val="en-US"/>
        </w:rPr>
        <w:t>ValueSet: SpecialValues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SpecialValues (Special Values)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set of generally useful codes defined so they can be included in value sets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true: </w:t>
            </w:r>
            <w:r>
              <w:rPr>
                <w:rFonts w:eastAsia="Times New Roman"/>
                <w:lang w:val="en-US"/>
              </w:rPr>
              <w:t xml:space="preserve">Boolean true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w:t>
            </w:r>
            <w:r>
              <w:rPr>
                <w:rFonts w:eastAsia="Times New Roman"/>
                <w:lang w:val="en-US"/>
              </w:rPr>
              <w:t xml:space="preserve">Boolean false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Trace Amount Detected: </w:t>
            </w:r>
            <w:r>
              <w:rPr>
                <w:rFonts w:eastAsia="Times New Roman"/>
                <w:lang w:val="en-US"/>
              </w:rPr>
              <w:t xml:space="preserve">The content is greater than zero, but too small to be quantified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Sufficient Quantity: </w:t>
            </w:r>
            <w:r>
              <w:rPr>
                <w:rFonts w:eastAsia="Times New Roman"/>
                <w:lang w:val="en-US"/>
              </w:rPr>
              <w:t xml:space="preserve">The specific quantity is not known, but is known to be non-zero and is not specified because it makes up the bulk of the material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 Withdrawn: </w:t>
            </w:r>
            <w:r>
              <w:rPr>
                <w:rFonts w:eastAsia="Times New Roman"/>
                <w:lang w:val="en-US"/>
              </w:rPr>
              <w:t xml:space="preserve">The value is no longer available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Nil Known: </w:t>
            </w:r>
            <w:r>
              <w:rPr>
                <w:rFonts w:eastAsia="Times New Roman"/>
                <w:lang w:val="en-US"/>
              </w:rPr>
              <w:t xml:space="preserve">The are no known applicable values in this context </w:t>
            </w:r>
          </w:p>
        </w:tc>
      </w:tr>
    </w:tbl>
    <w:p w:rsidR="004049E5" w:rsidRDefault="005B11EB">
      <w:pPr>
        <w:pStyle w:val="Heading2"/>
        <w:divId w:val="1375348270"/>
        <w:rPr>
          <w:rFonts w:eastAsia="Times New Roman"/>
          <w:lang w:val="en-US"/>
        </w:rPr>
      </w:pPr>
      <w:r>
        <w:rPr>
          <w:rFonts w:eastAsia="Times New Roman"/>
          <w:lang w:val="en-US"/>
        </w:rPr>
        <w:lastRenderedPageBreak/>
        <w:t>ValueSet: SpecimenStatus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SpecimenStatus (Specimen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providing the status/availability of a specimen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Available: </w:t>
            </w:r>
            <w:r>
              <w:rPr>
                <w:rFonts w:eastAsia="Times New Roman"/>
                <w:lang w:val="en-US"/>
              </w:rPr>
              <w:t xml:space="preserve">The physical specimen is present and in good condition.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Unavailable: </w:t>
            </w:r>
            <w:r>
              <w:rPr>
                <w:rFonts w:eastAsia="Times New Roman"/>
                <w:lang w:val="en-US"/>
              </w:rPr>
              <w:t xml:space="preserve">There is no physical specimen because it is </w:t>
            </w:r>
            <w:proofErr w:type="gramStart"/>
            <w:r>
              <w:rPr>
                <w:rFonts w:eastAsia="Times New Roman"/>
                <w:lang w:val="en-US"/>
              </w:rPr>
              <w:t>either lost</w:t>
            </w:r>
            <w:proofErr w:type="gramEnd"/>
            <w:r>
              <w:rPr>
                <w:rFonts w:eastAsia="Times New Roman"/>
                <w:lang w:val="en-US"/>
              </w:rPr>
              <w:t xml:space="preserve">, destroyed or consumed.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Unsatisfactory: </w:t>
            </w:r>
            <w:r>
              <w:rPr>
                <w:rFonts w:eastAsia="Times New Roman"/>
                <w:lang w:val="en-US"/>
              </w:rPr>
              <w:t xml:space="preserve">The specimen cannot be used because of a quality issue such as a broken container, contamination, or too old.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Entered-in-error: </w:t>
            </w:r>
            <w:r>
              <w:rPr>
                <w:rFonts w:eastAsia="Times New Roman"/>
                <w:lang w:val="en-US"/>
              </w:rPr>
              <w:t xml:space="preserve">The specimen was entered in error and therefore nullified. </w:t>
            </w:r>
          </w:p>
        </w:tc>
      </w:tr>
    </w:tbl>
    <w:p w:rsidR="004049E5" w:rsidRDefault="005B11EB">
      <w:pPr>
        <w:pStyle w:val="Heading2"/>
        <w:divId w:val="1375348270"/>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StructureDefinitionKind (Structure Definition Kind)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Defines the type of structure that a definition is describing</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Data Type: </w:t>
            </w:r>
            <w:r>
              <w:rPr>
                <w:rFonts w:eastAsia="Times New Roman"/>
                <w:lang w:val="en-US"/>
              </w:rPr>
              <w:t xml:space="preserve">A data type - either a primitive or complex structure that defines a set of data elements. These can be used throughout Resource and extension definitions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w:t>
            </w:r>
            <w:r>
              <w:rPr>
                <w:rFonts w:eastAsia="Times New Roman"/>
                <w:lang w:val="en-US"/>
              </w:rPr>
              <w:t xml:space="preserve">A resource defined by the FHIR specification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Logical Model: </w:t>
            </w:r>
            <w:r>
              <w:rPr>
                <w:rFonts w:eastAsia="Times New Roman"/>
                <w:lang w:val="en-US"/>
              </w:rPr>
              <w:t xml:space="preserve">A logical model - a conceptual package of data that will be mapped to resources for implementation </w:t>
            </w:r>
          </w:p>
        </w:tc>
      </w:tr>
    </w:tbl>
    <w:p w:rsidR="004049E5" w:rsidRDefault="005B11EB">
      <w:pPr>
        <w:pStyle w:val="Heading2"/>
        <w:divId w:val="1375348270"/>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SubscriptionChannelType (Subscription Channel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method used to execute a subscription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Rest Hook: </w:t>
            </w:r>
            <w:r>
              <w:rPr>
                <w:rFonts w:eastAsia="Times New Roman"/>
                <w:lang w:val="en-US"/>
              </w:rPr>
              <w:t xml:space="preserve">The channel is executed by making a post to the URI. If a payload is included, the URL is interpreted as the service base, and an update (PUT) is made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Websocket: </w:t>
            </w:r>
            <w:r>
              <w:rPr>
                <w:rFonts w:eastAsia="Times New Roman"/>
                <w:lang w:val="en-US"/>
              </w:rPr>
              <w:t xml:space="preserve">The channel is executed by sending a packet across a web socket connection maintained by the client. The URL identifies the websocket, and the client binds to this URL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w:t>
            </w:r>
            <w:r>
              <w:rPr>
                <w:rFonts w:eastAsia="Times New Roman"/>
                <w:lang w:val="en-US"/>
              </w:rPr>
              <w:t xml:space="preserve">The channel is executed by sending an email to the email addressed in the URI (which must be a </w:t>
            </w:r>
            <w:proofErr w:type="gramStart"/>
            <w:r>
              <w:rPr>
                <w:rFonts w:eastAsia="Times New Roman"/>
                <w:lang w:val="en-US"/>
              </w:rPr>
              <w:t>mailto:</w:t>
            </w:r>
            <w:proofErr w:type="gramEnd"/>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SMS: </w:t>
            </w:r>
            <w:r>
              <w:rPr>
                <w:rFonts w:eastAsia="Times New Roman"/>
                <w:lang w:val="en-US"/>
              </w:rPr>
              <w:t>The channel is executed by sending an SMS message to the phone number identified in the URL (</w:t>
            </w:r>
            <w:proofErr w:type="gramStart"/>
            <w:r>
              <w:rPr>
                <w:rFonts w:eastAsia="Times New Roman"/>
                <w:lang w:val="en-US"/>
              </w:rPr>
              <w:t>tel:</w:t>
            </w:r>
            <w:proofErr w:type="gramEnd"/>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Message: </w:t>
            </w:r>
            <w:r>
              <w:rPr>
                <w:rFonts w:eastAsia="Times New Roman"/>
                <w:lang w:val="en-US"/>
              </w:rPr>
              <w:t xml:space="preserve">The channel Is executed by sending a message (e.g. a Bundle with a MessageHeader resource etc) to the application identified in the URI </w:t>
            </w:r>
          </w:p>
        </w:tc>
      </w:tr>
    </w:tbl>
    <w:p w:rsidR="004049E5" w:rsidRDefault="005B11EB">
      <w:pPr>
        <w:pStyle w:val="Heading2"/>
        <w:divId w:val="1375348270"/>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SubscriptionStatus (Subscription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The status of a subscription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client has requested the subscription, and the server has not yet set it up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subscription is active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 xml:space="preserve">The server has an error executing the notification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 </w:t>
            </w:r>
            <w:r>
              <w:rPr>
                <w:rFonts w:eastAsia="Times New Roman"/>
                <w:lang w:val="en-US"/>
              </w:rPr>
              <w:t xml:space="preserve">Too many errors have occurred or the subscription has expired </w:t>
            </w:r>
          </w:p>
        </w:tc>
      </w:tr>
    </w:tbl>
    <w:p w:rsidR="004049E5" w:rsidRDefault="005B11EB">
      <w:pPr>
        <w:pStyle w:val="Heading2"/>
        <w:divId w:val="1375348270"/>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SubscriptionTag (Subscription Tag)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Tags to put on a resource after subscriptions sent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Queued: </w:t>
            </w:r>
            <w:r>
              <w:rPr>
                <w:rFonts w:eastAsia="Times New Roman"/>
                <w:lang w:val="en-US"/>
              </w:rPr>
              <w:t xml:space="preserve">The message has been queued for processing on a destination systems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Delivered: </w:t>
            </w:r>
            <w:r>
              <w:rPr>
                <w:rFonts w:eastAsia="Times New Roman"/>
                <w:lang w:val="en-US"/>
              </w:rPr>
              <w:t xml:space="preserve">The message has been delivered to its intended recipient </w:t>
            </w:r>
          </w:p>
        </w:tc>
      </w:tr>
    </w:tbl>
    <w:p w:rsidR="004049E5" w:rsidRDefault="005B11EB">
      <w:pPr>
        <w:pStyle w:val="Heading2"/>
        <w:divId w:val="1375348270"/>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SupplyDeliveryStatus (Supply Delivery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Status of the Supply delivery</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Supply has been requested, but not delivered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Delivered: </w:t>
            </w:r>
            <w:r>
              <w:rPr>
                <w:rFonts w:eastAsia="Times New Roman"/>
                <w:lang w:val="en-US"/>
              </w:rPr>
              <w:t xml:space="preserve">Supply has been delivered. ( "completed")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Abandoned: </w:t>
            </w:r>
            <w:r>
              <w:rPr>
                <w:rFonts w:eastAsia="Times New Roman"/>
                <w:lang w:val="en-US"/>
              </w:rPr>
              <w:t xml:space="preserve">Dispensing was not completed </w:t>
            </w:r>
          </w:p>
        </w:tc>
      </w:tr>
    </w:tbl>
    <w:p w:rsidR="004049E5" w:rsidRDefault="005B11EB">
      <w:pPr>
        <w:pStyle w:val="Heading2"/>
        <w:divId w:val="1375348270"/>
        <w:rPr>
          <w:rFonts w:eastAsia="Times New Roman"/>
          <w:lang w:val="en-US"/>
        </w:rPr>
      </w:pPr>
      <w:r>
        <w:rPr>
          <w:rFonts w:eastAsia="Times New Roman"/>
          <w:lang w:val="en-US"/>
        </w:rPr>
        <w:t>ValueSet: SupplyRequestStatus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SupplyRequestStatus (Supply Request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Status of the supply request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Supply has been requested, but not dispensed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 xml:space="preserve">Supply has been received by the requestor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 xml:space="preserve">The supply will not be completed because the supplier was unable or unwilling to supply the item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orderer of the supply cancelled the request </w:t>
            </w:r>
          </w:p>
        </w:tc>
      </w:tr>
    </w:tbl>
    <w:p w:rsidR="004049E5" w:rsidRDefault="005B11EB">
      <w:pPr>
        <w:pStyle w:val="Heading2"/>
        <w:divId w:val="1375348270"/>
        <w:rPr>
          <w:rFonts w:eastAsia="Times New Roman"/>
          <w:lang w:val="en-US"/>
        </w:rPr>
      </w:pPr>
      <w:r>
        <w:rPr>
          <w:rFonts w:eastAsia="Times New Roman"/>
          <w:lang w:val="en-US"/>
        </w:rPr>
        <w:t>ValueSet: SystemRestfulInteraction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9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SystemRestfulInteraction (System Restful Interaction)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Operations supported by REST at the system level</w:t>
            </w:r>
          </w:p>
        </w:tc>
      </w:tr>
    </w:tbl>
    <w:p w:rsidR="004049E5" w:rsidRDefault="005B11EB">
      <w:pPr>
        <w:pStyle w:val="Heading2"/>
        <w:divId w:val="1375348270"/>
        <w:rPr>
          <w:rFonts w:eastAsia="Times New Roman"/>
          <w:lang w:val="en-US"/>
        </w:rPr>
      </w:pPr>
      <w:r>
        <w:rPr>
          <w:rFonts w:eastAsia="Times New Roman"/>
          <w:lang w:val="en-US"/>
        </w:rPr>
        <w:t>ValueSet: TemplateStatusCode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TemplateStatusCode (Template Status Code)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indicates the level of maturity of the design and may be used to manage the use of the design</w:t>
            </w:r>
          </w:p>
        </w:tc>
      </w:tr>
    </w:tbl>
    <w:p w:rsidR="004049E5" w:rsidRDefault="005B11EB">
      <w:pPr>
        <w:pStyle w:val="Heading2"/>
        <w:divId w:val="1375348270"/>
        <w:rPr>
          <w:rFonts w:eastAsia="Times New Roman"/>
          <w:lang w:val="en-US"/>
        </w:rPr>
      </w:pPr>
      <w:r>
        <w:rPr>
          <w:rFonts w:eastAsia="Times New Roman"/>
          <w:lang w:val="en-US"/>
        </w:rPr>
        <w:t>ValueSet: TimingAbbreviation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7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TimingAbbreviation (Timing Abbreviation)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 for a known / defined timing pattern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QD: </w:t>
            </w:r>
            <w:r>
              <w:rPr>
                <w:rFonts w:eastAsia="Times New Roman"/>
                <w:lang w:val="en-US"/>
              </w:rPr>
              <w:t xml:space="preserve">Every Day at institution specified times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QOD: </w:t>
            </w:r>
            <w:r>
              <w:rPr>
                <w:rFonts w:eastAsia="Times New Roman"/>
                <w:lang w:val="en-US"/>
              </w:rPr>
              <w:t xml:space="preserve">Every Other Day at institution specified times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Q4H: </w:t>
            </w:r>
            <w:r>
              <w:rPr>
                <w:rFonts w:eastAsia="Times New Roman"/>
                <w:lang w:val="en-US"/>
              </w:rPr>
              <w:t xml:space="preserve">Every 4 hours at institution specified times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Q6H: </w:t>
            </w:r>
            <w:r>
              <w:rPr>
                <w:rFonts w:eastAsia="Times New Roman"/>
                <w:lang w:val="en-US"/>
              </w:rPr>
              <w:t xml:space="preserve">Every 6 Hours at institution specified times </w:t>
            </w:r>
          </w:p>
        </w:tc>
      </w:tr>
    </w:tbl>
    <w:p w:rsidR="004049E5" w:rsidRDefault="005B11EB">
      <w:pPr>
        <w:pStyle w:val="Heading2"/>
        <w:divId w:val="1375348270"/>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9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TransactionMode (Transaction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that indicates how transactions are supported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None: </w:t>
            </w:r>
            <w:r>
              <w:rPr>
                <w:rFonts w:eastAsia="Times New Roman"/>
                <w:lang w:val="en-US"/>
              </w:rPr>
              <w:t xml:space="preserve">Neither Batch or Transaction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Batches supported: </w:t>
            </w:r>
            <w:r>
              <w:rPr>
                <w:rFonts w:eastAsia="Times New Roman"/>
                <w:lang w:val="en-US"/>
              </w:rPr>
              <w:t xml:space="preserve">Batches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Transactions Supported: </w:t>
            </w:r>
            <w:r>
              <w:rPr>
                <w:rFonts w:eastAsia="Times New Roman"/>
                <w:lang w:val="en-US"/>
              </w:rPr>
              <w:t xml:space="preserve">Transactions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Batches &amp; Transactions: </w:t>
            </w:r>
            <w:r>
              <w:rPr>
                <w:rFonts w:eastAsia="Times New Roman"/>
                <w:lang w:val="en-US"/>
              </w:rPr>
              <w:t xml:space="preserve">Both Batches and Transactions Supported </w:t>
            </w:r>
          </w:p>
        </w:tc>
      </w:tr>
    </w:tbl>
    <w:p w:rsidR="004049E5" w:rsidRDefault="005B11EB">
      <w:pPr>
        <w:pStyle w:val="Heading2"/>
        <w:divId w:val="1375348270"/>
        <w:rPr>
          <w:rFonts w:eastAsia="Times New Roman"/>
          <w:lang w:val="en-US"/>
        </w:rPr>
      </w:pPr>
      <w:r>
        <w:rPr>
          <w:rFonts w:eastAsia="Times New Roman"/>
          <w:lang w:val="en-US"/>
        </w:rPr>
        <w:t>ValueSet: TypeRestfulInteraction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7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TypeRestfulInteraction (Type Restful Interaction)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Operations supported by REST at the type or instance level</w:t>
            </w:r>
          </w:p>
        </w:tc>
      </w:tr>
    </w:tbl>
    <w:p w:rsidR="004049E5" w:rsidRDefault="005B11EB">
      <w:pPr>
        <w:pStyle w:val="Heading2"/>
        <w:divId w:val="1375348270"/>
        <w:rPr>
          <w:rFonts w:eastAsia="Times New Roman"/>
          <w:lang w:val="en-US"/>
        </w:rPr>
      </w:pPr>
      <w:r>
        <w:rPr>
          <w:rFonts w:eastAsia="Times New Roman"/>
          <w:lang w:val="en-US"/>
        </w:rPr>
        <w:t>ValueSet: UnitsOfTime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UnitsOfTime (Units Of Time)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unit of time (units from UCUM)</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UCUM is </w:t>
            </w:r>
            <w:proofErr w:type="gramStart"/>
            <w:r>
              <w:rPr>
                <w:rFonts w:eastAsia="Times New Roman"/>
                <w:lang w:val="en-US"/>
              </w:rPr>
              <w:t>Copyright ??</w:t>
            </w:r>
            <w:proofErr w:type="gramEnd"/>
            <w:r>
              <w:rPr>
                <w:rFonts w:eastAsia="Times New Roman"/>
                <w:lang w:val="en-US"/>
              </w:rPr>
              <w:t xml:space="preserve"> 1999-2013 Regenstrief Institute, Inc. and The UCUM Organization, Indianapolis, IN. All rights reserved. See http://unitsofmeasure.org/trac//wiki/TermsOfUse for details </w:t>
            </w:r>
          </w:p>
        </w:tc>
      </w:tr>
    </w:tbl>
    <w:p w:rsidR="004049E5" w:rsidRDefault="005B11EB">
      <w:pPr>
        <w:pStyle w:val="Heading2"/>
        <w:divId w:val="1375348270"/>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UnknownContentCode (Unknown Content Code)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A code that indicates whether an application accepts unknown elements or </w:t>
            </w:r>
            <w:r>
              <w:rPr>
                <w:rFonts w:eastAsia="Times New Roman"/>
                <w:lang w:val="en-US"/>
              </w:rPr>
              <w:lastRenderedPageBreak/>
              <w:t>extensions when reading resources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Neither Elements or Extensions: </w:t>
            </w:r>
            <w:r>
              <w:rPr>
                <w:rFonts w:eastAsia="Times New Roman"/>
                <w:lang w:val="en-US"/>
              </w:rPr>
              <w:t xml:space="preserve">The application does not accept either unknown elements or extensions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Extensions: </w:t>
            </w:r>
            <w:r>
              <w:rPr>
                <w:rFonts w:eastAsia="Times New Roman"/>
                <w:lang w:val="en-US"/>
              </w:rPr>
              <w:t xml:space="preserve">The application accepts unknown extensions, but not unknown elements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Elements: </w:t>
            </w:r>
            <w:r>
              <w:rPr>
                <w:rFonts w:eastAsia="Times New Roman"/>
                <w:lang w:val="en-US"/>
              </w:rPr>
              <w:t xml:space="preserve">The application accepts unknown elements, but not unknown extensions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Elements and Extensions: </w:t>
            </w:r>
            <w:r>
              <w:rPr>
                <w:rFonts w:eastAsia="Times New Roman"/>
                <w:lang w:val="en-US"/>
              </w:rPr>
              <w:t xml:space="preserve">The application accepts unknown elements and extensions </w:t>
            </w:r>
          </w:p>
        </w:tc>
      </w:tr>
    </w:tbl>
    <w:p w:rsidR="004049E5" w:rsidRDefault="005B11EB">
      <w:pPr>
        <w:pStyle w:val="Heading2"/>
        <w:divId w:val="1375348270"/>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Use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Complete, proposed, exploratory, other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Complete: </w:t>
            </w:r>
            <w:r>
              <w:rPr>
                <w:rFonts w:eastAsia="Times New Roman"/>
                <w:lang w:val="en-US"/>
              </w:rPr>
              <w:t xml:space="preserve">The treatment is complete and this represents a Claim for the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The treatment is proposed and this represents a Pre-authorization for the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Exploratory: </w:t>
            </w:r>
            <w:r>
              <w:rPr>
                <w:rFonts w:eastAsia="Times New Roman"/>
                <w:lang w:val="en-US"/>
              </w:rPr>
              <w:t xml:space="preserve">The treatment is proposed and this represents a Pre-determination for the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A locally defined or otherwise resolved status. </w:t>
            </w:r>
          </w:p>
        </w:tc>
      </w:tr>
    </w:tbl>
    <w:p w:rsidR="004049E5" w:rsidRDefault="005B11EB">
      <w:pPr>
        <w:pStyle w:val="Heading2"/>
        <w:divId w:val="1375348270"/>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85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VisionBase (Vision Base)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coded concept listing the base codes.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Up: </w:t>
            </w:r>
            <w:r>
              <w:rPr>
                <w:rFonts w:eastAsia="Times New Roman"/>
                <w:lang w:val="en-US"/>
              </w:rPr>
              <w:t xml:space="preserve">top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Down: </w:t>
            </w:r>
            <w:r>
              <w:rPr>
                <w:rFonts w:eastAsia="Times New Roman"/>
                <w:lang w:val="en-US"/>
              </w:rPr>
              <w:t xml:space="preserve">bottom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w:t>
            </w:r>
            <w:r>
              <w:rPr>
                <w:rFonts w:eastAsia="Times New Roman"/>
                <w:lang w:val="en-US"/>
              </w:rPr>
              <w:t xml:space="preserve">inner edge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 </w:t>
            </w:r>
            <w:r>
              <w:rPr>
                <w:rFonts w:eastAsia="Times New Roman"/>
                <w:lang w:val="en-US"/>
              </w:rPr>
              <w:t xml:space="preserve">outer edge </w:t>
            </w:r>
          </w:p>
        </w:tc>
      </w:tr>
    </w:tbl>
    <w:p w:rsidR="004049E5" w:rsidRDefault="005B11EB">
      <w:pPr>
        <w:pStyle w:val="Heading2"/>
        <w:divId w:val="1375348270"/>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761"/>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VisionEyes (Vision Eyes)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coded concept listing the eye codes.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Right Eye: </w:t>
            </w:r>
            <w:r>
              <w:rPr>
                <w:rFonts w:eastAsia="Times New Roman"/>
                <w:lang w:val="en-US"/>
              </w:rPr>
              <w:t xml:space="preserve">Right Eye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Eye: </w:t>
            </w:r>
            <w:r>
              <w:rPr>
                <w:rFonts w:eastAsia="Times New Roman"/>
                <w:lang w:val="en-US"/>
              </w:rPr>
              <w:t xml:space="preserve">Left Eye </w:t>
            </w:r>
          </w:p>
        </w:tc>
      </w:tr>
    </w:tbl>
    <w:p w:rsidR="004049E5" w:rsidRDefault="005B11EB">
      <w:pPr>
        <w:pStyle w:val="Heading2"/>
        <w:divId w:val="1375348270"/>
        <w:rPr>
          <w:rFonts w:eastAsia="Times New Roman"/>
          <w:lang w:val="en-US"/>
        </w:rPr>
      </w:pPr>
      <w:r>
        <w:rPr>
          <w:rFonts w:eastAsia="Times New Roman"/>
          <w:lang w:val="en-US"/>
        </w:rPr>
        <w:t>ValueSet: XDSRelationshipType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XDSRelationshipType (X D S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kind of relationship between two XDS documents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 P N D: </w:t>
            </w:r>
            <w:r>
              <w:rPr>
                <w:rFonts w:eastAsia="Times New Roman"/>
                <w:lang w:val="en-US"/>
              </w:rPr>
              <w:t xml:space="preserve">A separate XDS Document that references a prior document, and may extend or alter the observations in the prior document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 P L C: </w:t>
            </w:r>
            <w:r>
              <w:rPr>
                <w:rFonts w:eastAsia="Times New Roman"/>
                <w:lang w:val="en-US"/>
              </w:rPr>
              <w:t xml:space="preserve">A new version of an existing document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 F R M: </w:t>
            </w:r>
            <w:r>
              <w:rPr>
                <w:rFonts w:eastAsia="Times New Roman"/>
                <w:lang w:val="en-US"/>
              </w:rPr>
              <w:t xml:space="preserve">A transformed document is derived by a machine translation from some other format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 F R M R P L C: </w:t>
            </w:r>
            <w:r>
              <w:rPr>
                <w:rFonts w:eastAsia="Times New Roman"/>
                <w:lang w:val="en-US"/>
              </w:rPr>
              <w:t xml:space="preserve">Both a XFRM and a RPLC relationship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signs the target document </w:t>
            </w:r>
          </w:p>
        </w:tc>
      </w:tr>
    </w:tbl>
    <w:p w:rsidR="004049E5" w:rsidRDefault="005B11EB">
      <w:pPr>
        <w:pStyle w:val="Heading2"/>
        <w:divId w:val="1375348270"/>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XPathUsageType (X Path Usage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a search parameter relates to the set of elements returned by evaluating the its xpath query</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Normal: </w:t>
            </w:r>
            <w:r>
              <w:rPr>
                <w:rFonts w:eastAsia="Times New Roman"/>
                <w:lang w:val="en-US"/>
              </w:rPr>
              <w:t xml:space="preserve">The search parameter is derived directly from the selected nodes based on the type definitions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Phonetic: </w:t>
            </w:r>
            <w:r>
              <w:rPr>
                <w:rFonts w:eastAsia="Times New Roman"/>
                <w:lang w:val="en-US"/>
              </w:rPr>
              <w:t xml:space="preserve">The search parameter is derived by a phonetic transform from the selected nodes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Nearby: </w:t>
            </w:r>
            <w:r>
              <w:rPr>
                <w:rFonts w:eastAsia="Times New Roman"/>
                <w:lang w:val="en-US"/>
              </w:rPr>
              <w:t xml:space="preserve">The search parameter is based on a spatial transform of the selected nodes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w:t>
            </w:r>
            <w:r>
              <w:rPr>
                <w:rFonts w:eastAsia="Times New Roman"/>
                <w:lang w:val="en-US"/>
              </w:rPr>
              <w:t xml:space="preserve">The search parameter is based on a spatial transform of the selected nodes, using physical distance from the middle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The interpretation of the xpath statement is unknown (and can't be automated) </w:t>
            </w:r>
          </w:p>
        </w:tc>
      </w:tr>
    </w:tbl>
    <w:p w:rsidR="004049E5" w:rsidRDefault="005B11EB">
      <w:pPr>
        <w:pStyle w:val="Heading1"/>
        <w:divId w:val="1040741811"/>
        <w:rPr>
          <w:rFonts w:eastAsia="Times New Roman"/>
          <w:lang w:val="en-US"/>
        </w:rPr>
      </w:pPr>
      <w:r>
        <w:rPr>
          <w:rFonts w:eastAsia="Times New Roman"/>
          <w:lang w:val="en-US"/>
        </w:rPr>
        <w:t>FHIR Project</w:t>
      </w:r>
    </w:p>
    <w:p w:rsidR="004049E5" w:rsidRDefault="005B11EB">
      <w:pPr>
        <w:pStyle w:val="Heading1"/>
        <w:divId w:val="71897902"/>
        <w:rPr>
          <w:rFonts w:eastAsia="Times New Roman"/>
          <w:lang w:val="en-US"/>
        </w:rPr>
      </w:pPr>
      <w:r>
        <w:rPr>
          <w:rFonts w:eastAsia="Times New Roman"/>
          <w:lang w:val="en-US"/>
        </w:rPr>
        <w:t>CQI</w:t>
      </w:r>
    </w:p>
    <w:p w:rsidR="004049E5" w:rsidRDefault="005B11EB">
      <w:pPr>
        <w:pStyle w:val="Heading1"/>
        <w:divId w:val="1677423112"/>
        <w:rPr>
          <w:rFonts w:eastAsia="Times New Roman"/>
          <w:lang w:val="en-US"/>
        </w:rPr>
      </w:pPr>
      <w:r>
        <w:rPr>
          <w:rFonts w:eastAsia="Times New Roman"/>
          <w:lang w:val="en-US"/>
        </w:rPr>
        <w:t>HL7 FHIR</w:t>
      </w:r>
    </w:p>
    <w:p w:rsidR="004049E5" w:rsidRDefault="005B11EB">
      <w:pPr>
        <w:pStyle w:val="Heading2"/>
        <w:divId w:val="1677423112"/>
        <w:rPr>
          <w:rFonts w:eastAsia="Times New Roman"/>
          <w:lang w:val="en-US"/>
        </w:rPr>
      </w:pPr>
      <w:r>
        <w:rPr>
          <w:rFonts w:eastAsia="Times New Roman"/>
          <w:lang w:val="en-US"/>
        </w:rPr>
        <w:t>ValueSet: Vaccine Administered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00"/>
      </w:tblGrid>
      <w:tr w:rsidR="004049E5">
        <w:trPr>
          <w:divId w:val="167742311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Vaccine Administered Value Set (Vaccine Administered Value Set) </w:t>
            </w:r>
          </w:p>
        </w:tc>
      </w:tr>
      <w:tr w:rsidR="004049E5">
        <w:trPr>
          <w:divId w:val="167742311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identifies the vaccine substance administered - CVX codes</w:t>
            </w:r>
          </w:p>
        </w:tc>
      </w:tr>
    </w:tbl>
    <w:p w:rsidR="004049E5" w:rsidRDefault="005B11EB">
      <w:pPr>
        <w:pStyle w:val="Heading1"/>
        <w:divId w:val="1351449523"/>
        <w:rPr>
          <w:rFonts w:eastAsia="Times New Roman"/>
          <w:lang w:val="en-US"/>
        </w:rPr>
      </w:pPr>
      <w:r>
        <w:rPr>
          <w:rFonts w:eastAsia="Times New Roman"/>
          <w:lang w:val="en-US"/>
        </w:rPr>
        <w:t>HL7 International</w:t>
      </w:r>
    </w:p>
    <w:p w:rsidR="004049E5" w:rsidRDefault="005B11EB">
      <w:pPr>
        <w:pStyle w:val="Heading2"/>
        <w:divId w:val="1351449523"/>
        <w:rPr>
          <w:rFonts w:eastAsia="Times New Roman"/>
          <w:lang w:val="en-US"/>
        </w:rPr>
      </w:pPr>
      <w:r>
        <w:rPr>
          <w:rFonts w:eastAsia="Times New Roman"/>
          <w:lang w:val="en-US"/>
        </w:rPr>
        <w:lastRenderedPageBreak/>
        <w:t>ValueSet: ACME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ACME Codes for Cholesterol in Serum/Plasma (A C M E Codes for Cholesterol in Serum/ Plasma) </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is an example value set that includes all the ACME codes for serum/plasma cholesterol from v2.36</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SChol (mmol/L): </w:t>
            </w:r>
            <w:r>
              <w:rPr>
                <w:rFonts w:eastAsia="Times New Roman"/>
                <w:lang w:val="en-US"/>
              </w:rPr>
              <w:t xml:space="preserve">Serum Cholesterol, in mmol/L </w:t>
            </w:r>
          </w:p>
        </w:tc>
      </w:tr>
      <w:tr w:rsidR="004049E5">
        <w:trPr>
          <w:divId w:val="135144952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SChol (mg/L): </w:t>
            </w:r>
            <w:r>
              <w:rPr>
                <w:rFonts w:eastAsia="Times New Roman"/>
                <w:lang w:val="en-US"/>
              </w:rPr>
              <w:t xml:space="preserve">Serum Cholesterol, in mg/L </w:t>
            </w:r>
          </w:p>
        </w:tc>
      </w:tr>
      <w:tr w:rsidR="004049E5">
        <w:trPr>
          <w:divId w:val="135144952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SChol: </w:t>
            </w:r>
            <w:r>
              <w:rPr>
                <w:rFonts w:eastAsia="Times New Roman"/>
                <w:lang w:val="en-US"/>
              </w:rPr>
              <w:t xml:space="preserve">Serum Cholesterol </w:t>
            </w:r>
          </w:p>
        </w:tc>
      </w:tr>
    </w:tbl>
    <w:p w:rsidR="004049E5"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1"/>
        <w:divId w:val="801650800"/>
        <w:rPr>
          <w:rFonts w:eastAsia="Times New Roman"/>
          <w:lang w:val="en-US"/>
        </w:rPr>
      </w:pPr>
      <w:r>
        <w:rPr>
          <w:rFonts w:eastAsia="Times New Roman"/>
          <w:lang w:val="en-US"/>
        </w:rPr>
        <w:t>HL7 International - CQI WG</w:t>
      </w:r>
    </w:p>
    <w:p w:rsidR="004049E5" w:rsidRDefault="005B11EB">
      <w:pPr>
        <w:pStyle w:val="Heading1"/>
        <w:divId w:val="1243641257"/>
        <w:rPr>
          <w:rFonts w:eastAsia="Times New Roman"/>
          <w:lang w:val="en-US"/>
        </w:rPr>
      </w:pPr>
      <w:r>
        <w:rPr>
          <w:rFonts w:eastAsia="Times New Roman"/>
          <w:lang w:val="en-US"/>
        </w:rPr>
        <w:t>HL7 International - Orders and Observations WG</w:t>
      </w:r>
    </w:p>
    <w:p w:rsidR="004049E5" w:rsidRDefault="005B11EB">
      <w:pPr>
        <w:pStyle w:val="Heading2"/>
        <w:divId w:val="1243641257"/>
        <w:rPr>
          <w:rFonts w:eastAsia="Times New Roman"/>
          <w:lang w:val="en-US"/>
        </w:rPr>
      </w:pPr>
      <w:r>
        <w:rPr>
          <w:rFonts w:eastAsia="Times New Roman"/>
          <w:lang w:val="en-US"/>
        </w:rPr>
        <w:t>ValueSet: Focal Subject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Focal Subject Codes (Focal Subject Codes)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Example VS composed from SNOMED CT and V3 codes for observation targets: donor, fetus, </w:t>
            </w:r>
            <w:proofErr w:type="gramStart"/>
            <w:r>
              <w:rPr>
                <w:rFonts w:eastAsia="Times New Roman"/>
                <w:lang w:val="en-US"/>
              </w:rPr>
              <w:t>spouse</w:t>
            </w:r>
            <w:proofErr w:type="gramEnd"/>
            <w:r>
              <w:rPr>
                <w:rFonts w:eastAsia="Times New Roman"/>
                <w:lang w:val="en-US"/>
              </w:rPr>
              <w:t xml:space="preserve">. As uses case are discovered may add more values.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243641257"/>
        <w:rPr>
          <w:rFonts w:eastAsia="Times New Roman"/>
          <w:lang w:val="en-US"/>
        </w:rPr>
      </w:pPr>
      <w:r>
        <w:rPr>
          <w:rFonts w:eastAsia="Times New Roman"/>
          <w:lang w:val="en-US"/>
        </w:rPr>
        <w:t xml:space="preserve">ValueSet: Observation Value </w:t>
      </w:r>
      <w:proofErr w:type="gramStart"/>
      <w:r>
        <w:rPr>
          <w:rFonts w:eastAsia="Times New Roman"/>
          <w:lang w:val="en-US"/>
        </w:rPr>
        <w:t>Absent</w:t>
      </w:r>
      <w:proofErr w:type="gramEnd"/>
      <w:r>
        <w:rPr>
          <w:rFonts w:eastAsia="Times New Roman"/>
          <w:lang w:val="en-US"/>
        </w:rPr>
        <w:t xml:space="preserve">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 Value Absent Reason (Observation Value Absent Reason)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defines the set of code for identifying the reason why the expected result in Observation.value[x] is missing. </w:t>
            </w:r>
          </w:p>
        </w:tc>
      </w:tr>
    </w:tbl>
    <w:p w:rsidR="004049E5" w:rsidRDefault="005B11EB">
      <w:pPr>
        <w:pStyle w:val="Heading2"/>
        <w:divId w:val="1243641257"/>
        <w:rPr>
          <w:rFonts w:eastAsia="Times New Roman"/>
          <w:lang w:val="en-US"/>
        </w:rPr>
      </w:pPr>
      <w:r>
        <w:rPr>
          <w:rFonts w:eastAsia="Times New Roman"/>
          <w:lang w:val="en-US"/>
        </w:rPr>
        <w:t>ValueSet: US counties and county equivalent entities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US counties and county equivalent entities codes (U S counties and county equivalent entities codes)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FIPS codes for US counties and county equivalent entities.</w:t>
            </w:r>
          </w:p>
        </w:tc>
      </w:tr>
    </w:tbl>
    <w:p w:rsidR="004049E5" w:rsidRDefault="005B11EB">
      <w:pPr>
        <w:pStyle w:val="Heading2"/>
        <w:divId w:val="1243641257"/>
        <w:rPr>
          <w:rFonts w:eastAsia="Times New Roman"/>
          <w:lang w:val="en-US"/>
        </w:rPr>
      </w:pPr>
      <w:r>
        <w:rPr>
          <w:rFonts w:eastAsia="Times New Roman"/>
          <w:lang w:val="en-US"/>
        </w:rPr>
        <w:t>ValueSet: USPS Two Letter Alphabetic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USPS Two Letter Alphabetic Codes (U S P S Two Letter Alphabetic Codes)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two letter USPS alphabetic codes.</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On July 1, 1963, the Post Office Department implemented the five-digit ZIP Code, which was placed after the state name in the last line of an address. To provide room for the ZIP Code, the Department issued two-letter abbreviations for all states and territories. Publication 59, Abbreviations for Use with ZIP Code, issued by the Department in October 1963. Currently there is no copyright restrictions on this value set </w:t>
            </w:r>
          </w:p>
        </w:tc>
      </w:tr>
    </w:tbl>
    <w:p w:rsidR="004049E5" w:rsidRDefault="005B11EB">
      <w:pPr>
        <w:pStyle w:val="Heading1"/>
        <w:divId w:val="284164274"/>
        <w:rPr>
          <w:rFonts w:eastAsia="Times New Roman"/>
          <w:lang w:val="en-US"/>
        </w:rPr>
      </w:pPr>
      <w:r>
        <w:rPr>
          <w:rFonts w:eastAsia="Times New Roman"/>
          <w:lang w:val="en-US"/>
        </w:rPr>
        <w:t>HL7 International - Patient Care WG</w:t>
      </w:r>
    </w:p>
    <w:p w:rsidR="004049E5" w:rsidRDefault="005B11EB">
      <w:pPr>
        <w:pStyle w:val="Heading2"/>
        <w:divId w:val="284164274"/>
        <w:rPr>
          <w:rFonts w:eastAsia="Times New Roman"/>
          <w:lang w:val="en-US"/>
        </w:rPr>
      </w:pPr>
      <w:r>
        <w:rPr>
          <w:rFonts w:eastAsia="Times New Roman"/>
          <w:lang w:val="en-US"/>
        </w:rPr>
        <w:t>ValueSet: Activity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Activity Reason (Activity Reason)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codes indicating the reason for a clinical activity being performed.</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284164274"/>
        <w:rPr>
          <w:rFonts w:eastAsia="Times New Roman"/>
          <w:lang w:val="en-US"/>
        </w:rPr>
      </w:pPr>
      <w:r>
        <w:rPr>
          <w:rFonts w:eastAsia="Times New Roman"/>
          <w:lang w:val="en-US"/>
        </w:rPr>
        <w:lastRenderedPageBreak/>
        <w:t>ValueSet: Care Plan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 Plan Category (Care Plan Category)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Example codes indicating the category a care plan falls within. Note that these are in no way complete and may not even be appropriate for some uses.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284164274"/>
        <w:rPr>
          <w:rFonts w:eastAsia="Times New Roman"/>
          <w:lang w:val="en-US"/>
        </w:rPr>
      </w:pPr>
      <w:r>
        <w:rPr>
          <w:rFonts w:eastAsia="Times New Roman"/>
          <w:lang w:val="en-US"/>
        </w:rPr>
        <w:t>ValueSet: Condition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Stage (Condition Stage)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stages of cancer and other conditions</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284164274"/>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Flag Category (Flag Category)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list of detail codes for flagged issues. (Not complete or necessarily appropriate.)</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Diet: </w:t>
            </w:r>
            <w:r>
              <w:rPr>
                <w:rFonts w:eastAsia="Times New Roman"/>
                <w:lang w:val="en-US"/>
              </w:rPr>
              <w:t xml:space="preserve">Flags relating to the subject's dietary needs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w:t>
            </w:r>
            <w:r>
              <w:rPr>
                <w:rFonts w:eastAsia="Times New Roman"/>
                <w:lang w:val="en-US"/>
              </w:rPr>
              <w:t xml:space="preserve">Flags related to the patient's medications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 </w:t>
            </w:r>
            <w:r>
              <w:rPr>
                <w:rFonts w:eastAsia="Times New Roman"/>
                <w:lang w:val="en-US"/>
              </w:rPr>
              <w:t xml:space="preserve">Flags related to performing laboratory tests and related processes (e.g. phlebotamy)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Flags relating to administrative and financial processes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contact: </w:t>
            </w:r>
            <w:r>
              <w:rPr>
                <w:rFonts w:eastAsia="Times New Roman"/>
                <w:lang w:val="en-US"/>
              </w:rPr>
              <w:t xml:space="preserve">Flags relating to coming into contact with the patient </w:t>
            </w:r>
          </w:p>
        </w:tc>
      </w:tr>
    </w:tbl>
    <w:p w:rsidR="004049E5" w:rsidRDefault="005B11EB">
      <w:pPr>
        <w:pStyle w:val="Heading2"/>
        <w:divId w:val="284164274"/>
        <w:rPr>
          <w:rFonts w:eastAsia="Times New Roman"/>
          <w:lang w:val="en-US"/>
        </w:rPr>
      </w:pPr>
      <w:r>
        <w:rPr>
          <w:rFonts w:eastAsia="Times New Roman"/>
          <w:lang w:val="en-US"/>
        </w:rPr>
        <w:t>ValueSet: Flag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Flag Code (Flag Code)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list of detail codes for flagged issues. (Not complete or necessarily appropriate.)</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284164274"/>
        <w:rPr>
          <w:rFonts w:eastAsia="Times New Roman"/>
          <w:lang w:val="en-US"/>
        </w:rPr>
      </w:pPr>
      <w:r>
        <w:rPr>
          <w:rFonts w:eastAsia="Times New Roman"/>
          <w:lang w:val="en-US"/>
        </w:rPr>
        <w:lastRenderedPageBreak/>
        <w:t>ValueSet: GoalCategory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87"/>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GoalCategory (Goal Category)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goal category - example codes for grouping goals for filtering or presentation</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dietary: </w:t>
            </w:r>
            <w:r>
              <w:rPr>
                <w:rFonts w:eastAsia="Times New Roman"/>
                <w:lang w:val="en-US"/>
              </w:rPr>
              <w:t xml:space="preserve">Goals related to the consumption of food and/or beverages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safety</w:t>
            </w:r>
            <w:proofErr w:type="gramEnd"/>
            <w:r>
              <w:rPr>
                <w:rFonts w:eastAsia="Times New Roman"/>
                <w:b/>
                <w:bCs/>
                <w:lang w:val="en-US"/>
              </w:rPr>
              <w:t xml:space="preserve">: </w:t>
            </w:r>
            <w:r>
              <w:rPr>
                <w:rFonts w:eastAsia="Times New Roman"/>
                <w:lang w:val="en-US"/>
              </w:rPr>
              <w:t xml:space="preserve">Goals related to the personal protexction of the subject.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behavioral</w:t>
            </w:r>
            <w:proofErr w:type="gramEnd"/>
            <w:r>
              <w:rPr>
                <w:rFonts w:eastAsia="Times New Roman"/>
                <w:b/>
                <w:bCs/>
                <w:lang w:val="en-US"/>
              </w:rPr>
              <w:t xml:space="preserve">: </w:t>
            </w:r>
            <w:r>
              <w:rPr>
                <w:rFonts w:eastAsia="Times New Roman"/>
                <w:lang w:val="en-US"/>
              </w:rPr>
              <w:t xml:space="preserve">Goals related to the manner in which the subject acts.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nursing</w:t>
            </w:r>
            <w:proofErr w:type="gramEnd"/>
            <w:r>
              <w:rPr>
                <w:rFonts w:eastAsia="Times New Roman"/>
                <w:b/>
                <w:bCs/>
                <w:lang w:val="en-US"/>
              </w:rPr>
              <w:t xml:space="preserve">: </w:t>
            </w:r>
            <w:r>
              <w:rPr>
                <w:rFonts w:eastAsia="Times New Roman"/>
                <w:lang w:val="en-US"/>
              </w:rPr>
              <w:t xml:space="preserve">Goals related to the practice of nursing or established by nurses.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physiotherapy</w:t>
            </w:r>
            <w:proofErr w:type="gramEnd"/>
            <w:r>
              <w:rPr>
                <w:rFonts w:eastAsia="Times New Roman"/>
                <w:b/>
                <w:bCs/>
                <w:lang w:val="en-US"/>
              </w:rPr>
              <w:t xml:space="preserve">: </w:t>
            </w:r>
            <w:r>
              <w:rPr>
                <w:rFonts w:eastAsia="Times New Roman"/>
                <w:lang w:val="en-US"/>
              </w:rPr>
              <w:t xml:space="preserve">Goals related to the mobility and motor capability of the subject. </w:t>
            </w:r>
          </w:p>
        </w:tc>
      </w:tr>
    </w:tbl>
    <w:p w:rsidR="004049E5" w:rsidRDefault="005B11EB">
      <w:pPr>
        <w:pStyle w:val="Heading2"/>
        <w:divId w:val="284164274"/>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GoalPriority (Goal Priority)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goal priority - indicates the level of importance associated with reaching or sustaining a goal</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that the goal is of considerable importance and should be a primary focus of care delivery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medium</w:t>
            </w:r>
            <w:proofErr w:type="gramEnd"/>
            <w:r>
              <w:rPr>
                <w:rFonts w:eastAsia="Times New Roman"/>
                <w:b/>
                <w:bCs/>
                <w:lang w:val="en-US"/>
              </w:rPr>
              <w:t xml:space="preserve">: </w:t>
            </w:r>
            <w:r>
              <w:rPr>
                <w:rFonts w:eastAsia="Times New Roman"/>
                <w:lang w:val="en-US"/>
              </w:rPr>
              <w:t xml:space="preserve">Indicates that the goal has a reasonable degree of importance and that concrete action should be taken towards the goal. Attainment is not as critical as high-priority goals.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low</w:t>
            </w:r>
            <w:proofErr w:type="gramEnd"/>
            <w:r>
              <w:rPr>
                <w:rFonts w:eastAsia="Times New Roman"/>
                <w:b/>
                <w:bCs/>
                <w:lang w:val="en-US"/>
              </w:rPr>
              <w:t xml:space="preserve">: </w:t>
            </w:r>
            <w:r>
              <w:rPr>
                <w:rFonts w:eastAsia="Times New Roman"/>
                <w:lang w:val="en-US"/>
              </w:rPr>
              <w:t xml:space="preserve">The goal is desirable but is not sufficiently important to devote significant resources to. Achievement of the goal may be sought when incidental to achieving other goals. </w:t>
            </w:r>
          </w:p>
        </w:tc>
      </w:tr>
    </w:tbl>
    <w:p w:rsidR="004049E5" w:rsidRDefault="005B11EB">
      <w:pPr>
        <w:pStyle w:val="Heading2"/>
        <w:divId w:val="284164274"/>
        <w:rPr>
          <w:rFonts w:eastAsia="Times New Roman"/>
          <w:lang w:val="en-US"/>
        </w:rPr>
      </w:pPr>
      <w:r>
        <w:rPr>
          <w:rFonts w:eastAsia="Times New Roman"/>
          <w:lang w:val="en-US"/>
        </w:rPr>
        <w:t>ValueSet: GoalStartEvent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GoalStartEvent (Goal Start Event)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types of events that might trigger the start of a goal</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284164274"/>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GoalStatusReason (Goal Status Reason)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Example codes indicating the reason for a current status. Note that these are in no way complete and may not even be appropriate for some uses.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surgery: </w:t>
            </w:r>
            <w:r>
              <w:rPr>
                <w:rFonts w:eastAsia="Times New Roman"/>
                <w:lang w:val="en-US"/>
              </w:rPr>
              <w:t xml:space="preserve">Goal suspended or ended because of a surgical procedure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life</w:t>
            </w:r>
            <w:proofErr w:type="gramEnd"/>
            <w:r>
              <w:rPr>
                <w:rFonts w:eastAsia="Times New Roman"/>
                <w:b/>
                <w:bCs/>
                <w:lang w:val="en-US"/>
              </w:rPr>
              <w:t xml:space="preserve"> event: </w:t>
            </w:r>
            <w:r>
              <w:rPr>
                <w:rFonts w:eastAsia="Times New Roman"/>
                <w:lang w:val="en-US"/>
              </w:rPr>
              <w:t xml:space="preserve">Goal suspended or ended because of a significant life event (marital </w:t>
            </w:r>
            <w:r>
              <w:rPr>
                <w:rFonts w:eastAsia="Times New Roman"/>
                <w:lang w:val="en-US"/>
              </w:rPr>
              <w:lastRenderedPageBreak/>
              <w:t xml:space="preserve">change, bereavement, etc.)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replaced</w:t>
            </w:r>
            <w:proofErr w:type="gramEnd"/>
            <w:r>
              <w:rPr>
                <w:rFonts w:eastAsia="Times New Roman"/>
                <w:b/>
                <w:bCs/>
                <w:lang w:val="en-US"/>
              </w:rPr>
              <w:t xml:space="preserve">: </w:t>
            </w:r>
            <w:r>
              <w:rPr>
                <w:rFonts w:eastAsia="Times New Roman"/>
                <w:lang w:val="en-US"/>
              </w:rPr>
              <w:t xml:space="preserve">Goal has been superseded by a new goal.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patient</w:t>
            </w:r>
            <w:proofErr w:type="gramEnd"/>
            <w:r>
              <w:rPr>
                <w:rFonts w:eastAsia="Times New Roman"/>
                <w:b/>
                <w:bCs/>
                <w:lang w:val="en-US"/>
              </w:rPr>
              <w:t xml:space="preserve"> request: </w:t>
            </w:r>
            <w:r>
              <w:rPr>
                <w:rFonts w:eastAsia="Times New Roman"/>
                <w:lang w:val="en-US"/>
              </w:rPr>
              <w:t xml:space="preserve">Patient wishes the goal to be set aside, at least temporarily. </w:t>
            </w:r>
          </w:p>
        </w:tc>
      </w:tr>
    </w:tbl>
    <w:p w:rsidR="004049E5" w:rsidRDefault="005B11EB">
      <w:pPr>
        <w:pStyle w:val="Heading2"/>
        <w:divId w:val="284164274"/>
        <w:rPr>
          <w:rFonts w:eastAsia="Times New Roman"/>
          <w:lang w:val="en-US"/>
        </w:rPr>
      </w:pPr>
      <w:r>
        <w:rPr>
          <w:rFonts w:eastAsia="Times New Roman"/>
          <w:lang w:val="en-US"/>
        </w:rPr>
        <w:t>ValueSet: Questionnaire Answer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Questionnaire Answer Codes (Questionnaire Answer Codes)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list of codes for answers to questions. (Not complete or necessarily appropriate.)</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284164274"/>
        <w:rPr>
          <w:rFonts w:eastAsia="Times New Roman"/>
          <w:lang w:val="en-US"/>
        </w:rPr>
      </w:pPr>
      <w:r>
        <w:rPr>
          <w:rFonts w:eastAsia="Times New Roman"/>
          <w:lang w:val="en-US"/>
        </w:rPr>
        <w:t>ValueSet: Questionnaire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Questionnaire Category Codes (Questionnaire Category Codes)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list of potential categegories for questionnaires</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284164274"/>
        <w:rPr>
          <w:rFonts w:eastAsia="Times New Roman"/>
          <w:lang w:val="en-US"/>
        </w:rPr>
      </w:pPr>
      <w:r>
        <w:rPr>
          <w:rFonts w:eastAsia="Times New Roman"/>
          <w:lang w:val="en-US"/>
        </w:rPr>
        <w:t>ValueSet: Questionnaire Question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Questionnaire Question Codes (Questionnaire Question Codes)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list of codes for questions and groups of questions. (Not necessariliy complete or appropriate)</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284164274"/>
        <w:rPr>
          <w:rFonts w:eastAsia="Times New Roman"/>
          <w:lang w:val="en-US"/>
        </w:rPr>
      </w:pPr>
      <w:r>
        <w:rPr>
          <w:rFonts w:eastAsia="Times New Roman"/>
          <w:lang w:val="en-US"/>
        </w:rPr>
        <w:t>ValueSet: Questionnaire Question UI Control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Questionnaire Question UI Control Codes (Questionnaire Question U I Control Codes)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Starter set of user interface controls that might be used when capturing data from Questionnaire questions</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Auto-complete: </w:t>
            </w:r>
            <w:r>
              <w:rPr>
                <w:rFonts w:eastAsia="Times New Roman"/>
                <w:lang w:val="en-US"/>
              </w:rPr>
              <w:t xml:space="preserve">A control which provides a list of potential matches based on text entered into a control. Used for large choice sets where text-matching is an appropriate discovery mechanism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Drop down: </w:t>
            </w:r>
            <w:r>
              <w:rPr>
                <w:rFonts w:eastAsia="Times New Roman"/>
                <w:lang w:val="en-US"/>
              </w:rPr>
              <w:t xml:space="preserve">A control where an item (or multiple items) can be selected from a list that is only displayed when the user is editing the field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Check-box: </w:t>
            </w:r>
            <w:r>
              <w:rPr>
                <w:rFonts w:eastAsia="Times New Roman"/>
                <w:lang w:val="en-US"/>
              </w:rPr>
              <w:t xml:space="preserve">A control where choices are listed with a box beside them. The box can be toggled to select or de-select a given choice. Multiple selections may be possible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Lookup: </w:t>
            </w:r>
            <w:r>
              <w:rPr>
                <w:rFonts w:eastAsia="Times New Roman"/>
                <w:lang w:val="en-US"/>
              </w:rPr>
              <w:t xml:space="preserve">A control where editing an item spawns a separate dialog box or screen permitting a user to navigate, filter or otherwise discover an appropriate match. Useful for large choice sets where text matching is not an appropriate discovery mechanism. Such screens must generally be tuned for the specific choice list structure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 Button: </w:t>
            </w:r>
            <w:r>
              <w:rPr>
                <w:rFonts w:eastAsia="Times New Roman"/>
                <w:lang w:val="en-US"/>
              </w:rPr>
              <w:t xml:space="preserve">A control where choices are listed with a button beside them. The box can be toggled to select or de-select a given choice. Selecting one item deselects all others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Slider: </w:t>
            </w:r>
            <w:r>
              <w:rPr>
                <w:rFonts w:eastAsia="Times New Roman"/>
                <w:lang w:val="en-US"/>
              </w:rPr>
              <w:t xml:space="preserve">A control where an axis is displayed between the high and low values and the control can be visiually manipulated to select a value anywhere on the axis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Spinner: </w:t>
            </w:r>
            <w:r>
              <w:rPr>
                <w:rFonts w:eastAsia="Times New Roman"/>
                <w:lang w:val="en-US"/>
              </w:rPr>
              <w:t xml:space="preserve">A control where a list of numeric or other ordered values can be scrolled through via arrows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 Box: </w:t>
            </w:r>
            <w:r>
              <w:rPr>
                <w:rFonts w:eastAsia="Times New Roman"/>
                <w:lang w:val="en-US"/>
              </w:rPr>
              <w:t xml:space="preserve">A control where a user can type in their answer freely </w:t>
            </w:r>
          </w:p>
        </w:tc>
      </w:tr>
    </w:tbl>
    <w:p w:rsidR="004049E5" w:rsidRDefault="005B11EB">
      <w:pPr>
        <w:pStyle w:val="Heading1"/>
        <w:divId w:val="838737629"/>
        <w:rPr>
          <w:rFonts w:eastAsia="Times New Roman"/>
          <w:lang w:val="en-US"/>
        </w:rPr>
      </w:pPr>
      <w:r>
        <w:rPr>
          <w:rFonts w:eastAsia="Times New Roman"/>
          <w:lang w:val="en-US"/>
        </w:rPr>
        <w:t>HL7 Orders and Observation Work Group</w:t>
      </w:r>
    </w:p>
    <w:p w:rsidR="004049E5" w:rsidRDefault="005B11EB">
      <w:pPr>
        <w:pStyle w:val="Heading1"/>
        <w:divId w:val="373778633"/>
        <w:rPr>
          <w:rFonts w:eastAsia="Times New Roman"/>
          <w:lang w:val="en-US"/>
        </w:rPr>
      </w:pPr>
      <w:r>
        <w:rPr>
          <w:rFonts w:eastAsia="Times New Roman"/>
          <w:lang w:val="en-US"/>
        </w:rPr>
        <w:t>HL7 Orders and Observations Workgroup</w:t>
      </w:r>
    </w:p>
    <w:p w:rsidR="004049E5" w:rsidRDefault="005B11EB">
      <w:pPr>
        <w:pStyle w:val="Heading2"/>
        <w:divId w:val="373778633"/>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7377863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Substance Category Codes (Substance Category Codes) </w:t>
            </w:r>
          </w:p>
        </w:tc>
      </w:tr>
      <w:tr w:rsidR="004049E5">
        <w:trPr>
          <w:divId w:val="37377863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Substance category codes</w:t>
            </w:r>
          </w:p>
        </w:tc>
      </w:tr>
      <w:tr w:rsidR="004049E5">
        <w:trPr>
          <w:divId w:val="373778633"/>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Allergen: </w:t>
            </w:r>
            <w:r>
              <w:rPr>
                <w:rFonts w:eastAsia="Times New Roman"/>
                <w:lang w:val="en-US"/>
              </w:rPr>
              <w:t xml:space="preserve">A substance that causes an allergic reaction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Biological Substance: </w:t>
            </w:r>
            <w:r>
              <w:rPr>
                <w:rFonts w:eastAsia="Times New Roman"/>
                <w:lang w:val="en-US"/>
              </w:rPr>
              <w:t xml:space="preserve">A substance that is produced by or extracted from a biological source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Body Substance: </w:t>
            </w:r>
            <w:r>
              <w:rPr>
                <w:rFonts w:eastAsia="Times New Roman"/>
                <w:lang w:val="en-US"/>
              </w:rPr>
              <w:t xml:space="preserve">A substance that comes directly from a human or an animal (e.g blood, urine, feces, tears, etc.)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w:t>
            </w:r>
            <w:r>
              <w:rPr>
                <w:rFonts w:eastAsia="Times New Roman"/>
                <w:lang w:val="en-US"/>
              </w:rPr>
              <w:t xml:space="preserve">Any organic or inorganic substance of a particular molecular identity, including -- (i) any combination of such substances occurring in whole or in part as a result of a chemical reaction or occurring in nature and (ii) any element or uncombined radical (http://www.epa.gov/opptintr/import-export/pubs/importguide.pdf).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Dietary Substance: </w:t>
            </w:r>
            <w:r>
              <w:rPr>
                <w:rFonts w:eastAsia="Times New Roman"/>
                <w:lang w:val="en-US"/>
              </w:rPr>
              <w:t xml:space="preserve">A food, dietary ingredient, or dietary supplement for human or animal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or Medicament: </w:t>
            </w:r>
            <w:r>
              <w:rPr>
                <w:rFonts w:eastAsia="Times New Roman"/>
                <w:lang w:val="en-US"/>
              </w:rPr>
              <w:t xml:space="preserve">A substance intended for use in the diagnosis, cure, mitigation, treatment, or prevention of disease in man or other animals (Federal Food Drug and Cosmetic Act).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Material: </w:t>
            </w:r>
            <w:r>
              <w:rPr>
                <w:rFonts w:eastAsia="Times New Roman"/>
                <w:lang w:val="en-US"/>
              </w:rPr>
              <w:t xml:space="preserve">A finished product which is not normally </w:t>
            </w:r>
            <w:proofErr w:type="gramStart"/>
            <w:r>
              <w:rPr>
                <w:rFonts w:eastAsia="Times New Roman"/>
                <w:lang w:val="en-US"/>
              </w:rPr>
              <w:t>ingested,</w:t>
            </w:r>
            <w:proofErr w:type="gramEnd"/>
            <w:r>
              <w:rPr>
                <w:rFonts w:eastAsia="Times New Roman"/>
                <w:lang w:val="en-US"/>
              </w:rPr>
              <w:t xml:space="preserve"> absorbed or injected (e.g. Steel, iron, wood, plastic and paper). </w:t>
            </w:r>
          </w:p>
        </w:tc>
      </w:tr>
    </w:tbl>
    <w:p w:rsidR="004049E5" w:rsidRDefault="005B11EB">
      <w:pPr>
        <w:pStyle w:val="Heading1"/>
        <w:divId w:val="2121993652"/>
        <w:rPr>
          <w:rFonts w:eastAsia="Times New Roman"/>
          <w:lang w:val="en-US"/>
        </w:rPr>
      </w:pPr>
      <w:r>
        <w:rPr>
          <w:rFonts w:eastAsia="Times New Roman"/>
          <w:lang w:val="en-US"/>
        </w:rPr>
        <w:t>HL7, Inc. FHIR project</w:t>
      </w:r>
    </w:p>
    <w:p w:rsidR="004049E5" w:rsidRDefault="005B11EB">
      <w:pPr>
        <w:pStyle w:val="Heading2"/>
        <w:divId w:val="2121993652"/>
        <w:rPr>
          <w:rFonts w:eastAsia="Times New Roman"/>
          <w:lang w:val="en-US"/>
        </w:rPr>
      </w:pPr>
      <w:r>
        <w:rPr>
          <w:rFonts w:eastAsia="Times New Roman"/>
          <w:lang w:val="en-US"/>
        </w:rPr>
        <w:t>ValueSet: Parameter Types used in Operation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12199365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Parameter Types used in Operation Definitions (Parameter Types used in Operation Definitions) </w:t>
            </w:r>
          </w:p>
        </w:tc>
      </w:tr>
      <w:tr w:rsidR="004049E5">
        <w:trPr>
          <w:divId w:val="212199365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Parameter Types used in Operation Definitions</w:t>
            </w:r>
          </w:p>
        </w:tc>
      </w:tr>
    </w:tbl>
    <w:p w:rsidR="004049E5" w:rsidRDefault="005B11EB">
      <w:pPr>
        <w:pStyle w:val="Heading1"/>
        <w:divId w:val="1268269843"/>
        <w:rPr>
          <w:rFonts w:eastAsia="Times New Roman"/>
          <w:lang w:val="en-US"/>
        </w:rPr>
      </w:pPr>
      <w:r>
        <w:rPr>
          <w:rFonts w:eastAsia="Times New Roman"/>
          <w:lang w:val="en-US"/>
        </w:rPr>
        <w:t>Vocabulary</w:t>
      </w:r>
    </w:p>
    <w:p w:rsidR="004049E5" w:rsidRDefault="005B11EB">
      <w:pPr>
        <w:pStyle w:val="Heading2"/>
        <w:divId w:val="1268269843"/>
        <w:rPr>
          <w:rFonts w:eastAsia="Times New Roman"/>
          <w:lang w:val="en-US"/>
        </w:rPr>
      </w:pPr>
      <w:r>
        <w:rPr>
          <w:rFonts w:eastAsia="Times New Roman"/>
          <w:lang w:val="en-US"/>
        </w:rPr>
        <w:t>ValueSet: All CPT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7"/>
      </w:tblGrid>
      <w:tr w:rsidR="004049E5">
        <w:trPr>
          <w:divId w:val="126826984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 CPT codes (All C P T codes) </w:t>
            </w:r>
          </w:p>
        </w:tc>
      </w:tr>
      <w:tr w:rsidR="004049E5">
        <w:trPr>
          <w:divId w:val="126826984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value set that includes all CPT codes</w:t>
            </w:r>
          </w:p>
        </w:tc>
      </w:tr>
      <w:tr w:rsidR="004049E5">
        <w:trPr>
          <w:divId w:val="126826984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CPT copyright 2014 American Medical Association. All rights reserved.</w:t>
            </w:r>
          </w:p>
        </w:tc>
      </w:tr>
    </w:tbl>
    <w:p w:rsidR="004049E5" w:rsidRDefault="005B11EB">
      <w:pPr>
        <w:pStyle w:val="Heading1"/>
        <w:divId w:val="1249579501"/>
        <w:rPr>
          <w:rFonts w:eastAsia="Times New Roman"/>
          <w:lang w:val="en-US"/>
        </w:rPr>
      </w:pPr>
      <w:r>
        <w:rPr>
          <w:rFonts w:eastAsia="Times New Roman"/>
          <w:lang w:val="en-US"/>
        </w:rPr>
        <w:t>Health Level Seven, Inc. - CQI WG</w:t>
      </w:r>
    </w:p>
    <w:p w:rsidR="004049E5" w:rsidRDefault="005B11EB">
      <w:pPr>
        <w:pStyle w:val="Heading2"/>
        <w:divId w:val="1249579501"/>
        <w:rPr>
          <w:rFonts w:eastAsia="Times New Roman"/>
          <w:lang w:val="en-US"/>
        </w:rPr>
      </w:pPr>
      <w:r>
        <w:rPr>
          <w:rFonts w:eastAsia="Times New Roman"/>
          <w:lang w:val="en-US"/>
        </w:rPr>
        <w:t>ValueSet: Procedure Not Performed Reason (SNOMED-CT)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957950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Not Performed Reason (SNOMED-CT) (Procedure Not Performed Reason ( S N O M E D- C T)) </w:t>
            </w:r>
          </w:p>
        </w:tc>
      </w:tr>
      <w:tr w:rsidR="004049E5">
        <w:trPr>
          <w:divId w:val="124957950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Situation codes describing the reason that a procedure, which might otherwise be expected, was not performed, or a procedure that was started was not completed. Consists of SNOMED CT codes, children of procedure contraindicated (183932001), procedure discontinued (416406003), procedure not done (416237000), procedure not indicated (428119001), procedure not offered (416064006), procedure not wanted (416432009), procedure refused (183944003), and procedure stopped (394908001). </w:t>
            </w:r>
          </w:p>
        </w:tc>
      </w:tr>
      <w:tr w:rsidR="004049E5">
        <w:trPr>
          <w:divId w:val="124957950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1271089785"/>
        <w:rPr>
          <w:rFonts w:eastAsia="Times New Roman"/>
          <w:lang w:val="en-US"/>
        </w:rPr>
      </w:pPr>
      <w:r>
        <w:rPr>
          <w:rFonts w:eastAsia="Times New Roman"/>
          <w:lang w:val="en-US"/>
        </w:rPr>
        <w:t>IHE</w:t>
      </w:r>
    </w:p>
    <w:p w:rsidR="004049E5" w:rsidRDefault="005B11EB">
      <w:pPr>
        <w:pStyle w:val="Heading2"/>
        <w:divId w:val="1271089785"/>
        <w:rPr>
          <w:rFonts w:eastAsia="Times New Roman"/>
          <w:lang w:val="en-US"/>
        </w:rPr>
      </w:pPr>
      <w:r>
        <w:rPr>
          <w:rFonts w:eastAsia="Times New Roman"/>
          <w:lang w:val="en-US"/>
        </w:rPr>
        <w:lastRenderedPageBreak/>
        <w:t>ValueSet: DocumentReference Format Code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710897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DocumentReference Format Code Set (Document Reference Format Code Set) </w:t>
            </w:r>
          </w:p>
        </w:tc>
      </w:tr>
      <w:tr w:rsidR="004049E5">
        <w:trPr>
          <w:divId w:val="12710897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is defined to be the set of format codes defined by the IHE Technical Framework, and also including additional format codes defined by the HL7. The value set is listed in HITSP C80 Table 2-153 Format Code Value Set Definition, with additions published later by IHE as published at http://wiki.ihe.net/index.php?title=IHE_Format_Codes and with additions published later by HL7 as published at http://wiki.hl7.org/index.php?title=CDA_Format_Codes_for_IHE_XDS. This is the code specifying the technical format of the document. Along with the typeCode, it should provide sufficient information to allow any potential document consumer to know if it will be able to process the document. The code shall be sufficiently specific to ensure processing/display by identifying a document encoding, structure and template. The actual list of codes here is incomplete </w:t>
            </w:r>
          </w:p>
        </w:tc>
      </w:tr>
      <w:tr w:rsidR="004049E5">
        <w:trPr>
          <w:divId w:val="12710897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bl>
    <w:p w:rsidR="004049E5" w:rsidRDefault="005B11EB">
      <w:pPr>
        <w:pStyle w:val="Heading1"/>
        <w:divId w:val="510997197"/>
        <w:rPr>
          <w:rFonts w:eastAsia="Times New Roman"/>
          <w:lang w:val="en-US"/>
        </w:rPr>
      </w:pPr>
      <w:r>
        <w:rPr>
          <w:rFonts w:eastAsia="Times New Roman"/>
          <w:lang w:val="en-US"/>
        </w:rPr>
        <w:t>NEMA/DICOM</w:t>
      </w:r>
    </w:p>
    <w:p w:rsidR="004049E5" w:rsidRDefault="005B11EB">
      <w:pPr>
        <w:pStyle w:val="Heading2"/>
        <w:divId w:val="510997197"/>
        <w:rPr>
          <w:rFonts w:eastAsia="Times New Roman"/>
          <w:lang w:val="en-US"/>
        </w:rPr>
      </w:pPr>
      <w:r>
        <w:rPr>
          <w:rFonts w:eastAsia="Times New Roman"/>
          <w:lang w:val="en-US"/>
        </w:rPr>
        <w:t>ValueSet: Audit Active Participant Role ID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 Active Participant Role ID Code (Audit Active Participant Role I D Code)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Audit Active Participant Role ID Code</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2"/>
        <w:divId w:val="510997197"/>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 Event ID (Audit Event I D)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Event Types for Audit Events - defined by DICOM with some FHIR specific additions</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RESTful Operation: </w:t>
            </w:r>
            <w:r>
              <w:rPr>
                <w:rFonts w:eastAsia="Times New Roman"/>
                <w:lang w:val="en-US"/>
              </w:rPr>
              <w:t xml:space="preserve">Audit Event: Execution of a RESTful operation as defined by FHIR </w:t>
            </w:r>
          </w:p>
        </w:tc>
      </w:tr>
    </w:tbl>
    <w:p w:rsidR="004049E5" w:rsidRDefault="005B11EB">
      <w:pPr>
        <w:pStyle w:val="Heading2"/>
        <w:divId w:val="510997197"/>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Audit Event Source Type (Audit Event Source Type)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process where the audit event originated from</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User Device: </w:t>
            </w:r>
            <w:r>
              <w:rPr>
                <w:rFonts w:eastAsia="Times New Roman"/>
                <w:lang w:val="en-US"/>
              </w:rPr>
              <w:t xml:space="preserve">End-user display device, diagnostic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Interface: </w:t>
            </w:r>
            <w:r>
              <w:rPr>
                <w:rFonts w:eastAsia="Times New Roman"/>
                <w:lang w:val="en-US"/>
              </w:rPr>
              <w:t xml:space="preserve">Data acquisition device or instrument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 Server: </w:t>
            </w:r>
            <w:r>
              <w:rPr>
                <w:rFonts w:eastAsia="Times New Roman"/>
                <w:lang w:val="en-US"/>
              </w:rPr>
              <w:t xml:space="preserve">Web Server process or thread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Server: </w:t>
            </w:r>
            <w:r>
              <w:rPr>
                <w:rFonts w:eastAsia="Times New Roman"/>
                <w:lang w:val="en-US"/>
              </w:rPr>
              <w:t xml:space="preserve">Application Server process or thread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Database Server: </w:t>
            </w:r>
            <w:r>
              <w:rPr>
                <w:rFonts w:eastAsia="Times New Roman"/>
                <w:lang w:val="en-US"/>
              </w:rPr>
              <w:t xml:space="preserve">Database Server process or thread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Server: </w:t>
            </w:r>
            <w:r>
              <w:rPr>
                <w:rFonts w:eastAsia="Times New Roman"/>
                <w:lang w:val="en-US"/>
              </w:rPr>
              <w:t xml:space="preserve">Security server, e.g., a domain controller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Device: </w:t>
            </w:r>
            <w:r>
              <w:rPr>
                <w:rFonts w:eastAsia="Times New Roman"/>
                <w:lang w:val="en-US"/>
              </w:rPr>
              <w:t xml:space="preserve">ISO level 1-3 network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Router: </w:t>
            </w:r>
            <w:r>
              <w:rPr>
                <w:rFonts w:eastAsia="Times New Roman"/>
                <w:lang w:val="en-US"/>
              </w:rPr>
              <w:t xml:space="preserve">ISO level 4-6 operating software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kind of device (defined by DICOM, but some other code/system can be used) </w:t>
            </w:r>
          </w:p>
        </w:tc>
      </w:tr>
    </w:tbl>
    <w:p w:rsidR="004049E5" w:rsidRDefault="005B11EB">
      <w:pPr>
        <w:pStyle w:val="Heading2"/>
        <w:divId w:val="510997197"/>
        <w:rPr>
          <w:rFonts w:eastAsia="Times New Roman"/>
          <w:lang w:val="en-US"/>
        </w:rPr>
      </w:pPr>
      <w:r>
        <w:rPr>
          <w:rFonts w:eastAsia="Times New Roman"/>
          <w:lang w:val="en-US"/>
        </w:rPr>
        <w:t>ValueSet: Audit Event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 Event Sub-Type (Audit Event Sub- Type)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More detailed code concerning the type of the audit event - defined by DICOM with some FHIR specific additions</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2"/>
        <w:divId w:val="510997197"/>
        <w:rPr>
          <w:rFonts w:eastAsia="Times New Roman"/>
          <w:lang w:val="en-US"/>
        </w:rPr>
      </w:pPr>
      <w:r>
        <w:rPr>
          <w:rFonts w:eastAsia="Times New Roman"/>
          <w:lang w:val="en-US"/>
        </w:rPr>
        <w:t>ValueSet: DICOM Controlled Terminology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8143"/>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DICOM Controlled Terminology Definitions (D I C O M Controlled Terminology Definitions)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DICOM Code Definitions (Coding Scheme Designator "DCM" Coding Scheme Version "01")</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Requirements</w:t>
            </w:r>
          </w:p>
        </w:tc>
        <w:tc>
          <w:tcPr>
            <w:tcW w:w="0" w:type="auto"/>
            <w:vAlign w:val="center"/>
            <w:hideMark/>
          </w:tcPr>
          <w:p w:rsidR="004049E5" w:rsidRDefault="005B11EB">
            <w:pPr>
              <w:rPr>
                <w:rFonts w:eastAsia="Times New Roman"/>
                <w:lang w:val="en-US"/>
              </w:rPr>
            </w:pPr>
            <w:r>
              <w:rPr>
                <w:rFonts w:eastAsia="Times New Roman"/>
                <w:lang w:val="en-US"/>
              </w:rPr>
              <w:t xml:space="preserve">This value is published as part of FHIR in order to make the codes available to FHIR terminology services and so implementers can easily leverage the codes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Archive: </w:t>
            </w:r>
            <w:r>
              <w:rPr>
                <w:rFonts w:eastAsia="Times New Roman"/>
                <w:lang w:val="en-US"/>
              </w:rPr>
              <w:t xml:space="preserve">Archive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Autorefraction: </w:t>
            </w:r>
            <w:r>
              <w:rPr>
                <w:rFonts w:eastAsia="Times New Roman"/>
                <w:lang w:val="en-US"/>
              </w:rPr>
              <w:t xml:space="preserve">Autorefraction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Angioscopy: </w:t>
            </w:r>
            <w:r>
              <w:rPr>
                <w:rFonts w:eastAsia="Times New Roman"/>
                <w:lang w:val="en-US"/>
              </w:rPr>
              <w:t xml:space="preserve">Angioscopy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Audio: </w:t>
            </w:r>
            <w:r>
              <w:rPr>
                <w:rFonts w:eastAsia="Times New Roman"/>
                <w:lang w:val="en-US"/>
              </w:rPr>
              <w:t xml:space="preserve">Audio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Bone Densitometry: </w:t>
            </w:r>
            <w:r>
              <w:rPr>
                <w:rFonts w:eastAsia="Times New Roman"/>
                <w:lang w:val="en-US"/>
              </w:rPr>
              <w:t xml:space="preserve">Ultrasound Bone Densitometry (modality)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Biomagnetic imaging: </w:t>
            </w:r>
            <w:r>
              <w:rPr>
                <w:rFonts w:eastAsia="Times New Roman"/>
                <w:lang w:val="en-US"/>
              </w:rPr>
              <w:t xml:space="preserve">Biomagnetic imaging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Bone Mineral Densitometry: </w:t>
            </w:r>
            <w:r>
              <w:rPr>
                <w:rFonts w:eastAsia="Times New Roman"/>
                <w:lang w:val="en-US"/>
              </w:rPr>
              <w:t xml:space="preserve">Bone Mineral Densitometry by X-Ray (modality), </w:t>
            </w:r>
            <w:r>
              <w:rPr>
                <w:rFonts w:eastAsia="Times New Roman"/>
                <w:lang w:val="en-US"/>
              </w:rPr>
              <w:lastRenderedPageBreak/>
              <w:t xml:space="preserve">including dual-energy X-Ray absorptiometry (DXA) and morphometric X-Ray absorptiometry (MXA)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Assisted Detection/Diagnosis: </w:t>
            </w:r>
            <w:r>
              <w:rPr>
                <w:rFonts w:eastAsia="Times New Roman"/>
                <w:lang w:val="en-US"/>
              </w:rPr>
              <w:t xml:space="preserve">Computer Assisted Detection/Diagnosis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Capture: </w:t>
            </w:r>
            <w:r>
              <w:rPr>
                <w:rFonts w:eastAsia="Times New Roman"/>
                <w:lang w:val="en-US"/>
              </w:rPr>
              <w:t xml:space="preserve">Image Capture Device, includes video capture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flow Doppler: </w:t>
            </w:r>
            <w:r>
              <w:rPr>
                <w:rFonts w:eastAsia="Times New Roman"/>
                <w:lang w:val="en-US"/>
              </w:rPr>
              <w:t xml:space="preserve">Color flow Doppler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Cinefluorography: </w:t>
            </w:r>
            <w:r>
              <w:rPr>
                <w:rFonts w:eastAsia="Times New Roman"/>
                <w:lang w:val="en-US"/>
              </w:rPr>
              <w:t xml:space="preserve">Cinefluorography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Computation Server: </w:t>
            </w:r>
            <w:r>
              <w:rPr>
                <w:rFonts w:eastAsia="Times New Roman"/>
                <w:lang w:val="en-US"/>
              </w:rPr>
              <w:t xml:space="preserve">Computation Server; includes radiotherapy planning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Culposcopy: </w:t>
            </w:r>
            <w:r>
              <w:rPr>
                <w:rFonts w:eastAsia="Times New Roman"/>
                <w:lang w:val="en-US"/>
              </w:rPr>
              <w:t xml:space="preserve">Culposcopy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Computed Radiography: </w:t>
            </w:r>
            <w:r>
              <w:rPr>
                <w:rFonts w:eastAsia="Times New Roman"/>
                <w:lang w:val="en-US"/>
              </w:rPr>
              <w:t xml:space="preserve">Computed Radiography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Cystoscopy: </w:t>
            </w:r>
            <w:r>
              <w:rPr>
                <w:rFonts w:eastAsia="Times New Roman"/>
                <w:lang w:val="en-US"/>
              </w:rPr>
              <w:t xml:space="preserve">Cystoscopy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Computed Tomography: </w:t>
            </w:r>
            <w:r>
              <w:rPr>
                <w:rFonts w:eastAsia="Times New Roman"/>
                <w:lang w:val="en-US"/>
              </w:rPr>
              <w:t xml:space="preserve">Computed Tomography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Duplex Doppler: </w:t>
            </w:r>
            <w:r>
              <w:rPr>
                <w:rFonts w:eastAsia="Times New Roman"/>
                <w:lang w:val="en-US"/>
              </w:rPr>
              <w:t xml:space="preserve">Duplex Doppler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fluoroscopy: </w:t>
            </w:r>
            <w:r>
              <w:rPr>
                <w:rFonts w:eastAsia="Times New Roman"/>
                <w:lang w:val="en-US"/>
              </w:rPr>
              <w:t xml:space="preserve">Digital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Diaphanography: </w:t>
            </w:r>
            <w:r>
              <w:rPr>
                <w:rFonts w:eastAsia="Times New Roman"/>
                <w:lang w:val="en-US"/>
              </w:rPr>
              <w:t xml:space="preserve">Diaphanography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microscopy: </w:t>
            </w:r>
            <w:r>
              <w:rPr>
                <w:rFonts w:eastAsia="Times New Roman"/>
                <w:lang w:val="en-US"/>
              </w:rPr>
              <w:t xml:space="preserve">Digital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Digitizer Equipment: </w:t>
            </w:r>
            <w:r>
              <w:rPr>
                <w:rFonts w:eastAsia="Times New Roman"/>
                <w:lang w:val="en-US"/>
              </w:rPr>
              <w:t xml:space="preserve">Equipment that digitized hardcopy documents and imported them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Subtraction Angiography: </w:t>
            </w:r>
            <w:r>
              <w:rPr>
                <w:rFonts w:eastAsia="Times New Roman"/>
                <w:lang w:val="en-US"/>
              </w:rPr>
              <w:t xml:space="preserve">Digital Subtraction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Department System Scheduler: </w:t>
            </w:r>
            <w:r>
              <w:rPr>
                <w:rFonts w:eastAsia="Times New Roman"/>
                <w:lang w:val="en-US"/>
              </w:rPr>
              <w:t xml:space="preserve">Department System Scheduler, workflow manager; includes RIS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Radiography: </w:t>
            </w:r>
            <w:r>
              <w:rPr>
                <w:rFonts w:eastAsia="Times New Roman"/>
                <w:lang w:val="en-US"/>
              </w:rPr>
              <w:t xml:space="preserve">Digital Radiography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Echocardiography: </w:t>
            </w:r>
            <w:r>
              <w:rPr>
                <w:rFonts w:eastAsia="Times New Roman"/>
                <w:lang w:val="en-US"/>
              </w:rPr>
              <w:t xml:space="preserve">Echocardiography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Electrocardiography: </w:t>
            </w:r>
            <w:r>
              <w:rPr>
                <w:rFonts w:eastAsia="Times New Roman"/>
                <w:lang w:val="en-US"/>
              </w:rPr>
              <w:t xml:space="preserve">Electrocardiography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Cardiac Electrophysiology: </w:t>
            </w:r>
            <w:r>
              <w:rPr>
                <w:rFonts w:eastAsia="Times New Roman"/>
                <w:lang w:val="en-US"/>
              </w:rPr>
              <w:t xml:space="preserve">Cardiac Electrophysiology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Endoscopy: </w:t>
            </w:r>
            <w:r>
              <w:rPr>
                <w:rFonts w:eastAsia="Times New Roman"/>
                <w:lang w:val="en-US"/>
              </w:rPr>
              <w:t xml:space="preserve">Endoscopy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Female: </w:t>
            </w:r>
            <w:r>
              <w:rPr>
                <w:rFonts w:eastAsia="Times New Roman"/>
                <w:lang w:val="en-US"/>
              </w:rPr>
              <w:t xml:space="preserve">Female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Fluorescein angiography: </w:t>
            </w:r>
            <w:r>
              <w:rPr>
                <w:rFonts w:eastAsia="Times New Roman"/>
                <w:lang w:val="en-US"/>
              </w:rPr>
              <w:t xml:space="preserve">Fluorescein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Female changed to Male: </w:t>
            </w:r>
            <w:r>
              <w:rPr>
                <w:rFonts w:eastAsia="Times New Roman"/>
                <w:lang w:val="en-US"/>
              </w:rPr>
              <w:t xml:space="preserve">Female sex changed to Male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Digitizer: </w:t>
            </w:r>
            <w:r>
              <w:rPr>
                <w:rFonts w:eastAsia="Times New Roman"/>
                <w:lang w:val="en-US"/>
              </w:rPr>
              <w:t xml:space="preserve">Film Digitizer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Female Pseudohermaphrodite: </w:t>
            </w:r>
            <w:r>
              <w:rPr>
                <w:rFonts w:eastAsia="Times New Roman"/>
                <w:lang w:val="en-US"/>
              </w:rPr>
              <w:t xml:space="preserve">Female Pseudohermaphrodite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Fundoscopy: </w:t>
            </w:r>
            <w:r>
              <w:rPr>
                <w:rFonts w:eastAsia="Times New Roman"/>
                <w:lang w:val="en-US"/>
              </w:rPr>
              <w:t xml:space="preserve">Fundoscopy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Microscopy: </w:t>
            </w:r>
            <w:r>
              <w:rPr>
                <w:rFonts w:eastAsia="Times New Roman"/>
                <w:lang w:val="en-US"/>
              </w:rPr>
              <w:t xml:space="preserve">General Microscopy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Hermaphrodite: </w:t>
            </w:r>
            <w:r>
              <w:rPr>
                <w:rFonts w:eastAsia="Times New Roman"/>
                <w:lang w:val="en-US"/>
              </w:rPr>
              <w:t xml:space="preserve">Hermaphrodite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Hard Copy: </w:t>
            </w:r>
            <w:r>
              <w:rPr>
                <w:rFonts w:eastAsia="Times New Roman"/>
                <w:lang w:val="en-US"/>
              </w:rPr>
              <w:t xml:space="preserve">Hard 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Hemodynamic Waveform: </w:t>
            </w:r>
            <w:r>
              <w:rPr>
                <w:rFonts w:eastAsia="Times New Roman"/>
                <w:lang w:val="en-US"/>
              </w:rPr>
              <w:t xml:space="preserve">Hemodynamic Waveform acquisition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Intra-oral Radiography: </w:t>
            </w:r>
            <w:r>
              <w:rPr>
                <w:rFonts w:eastAsia="Times New Roman"/>
                <w:lang w:val="en-US"/>
              </w:rPr>
              <w:t xml:space="preserve">Intra-oral Radiography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Intravascular Ultrasound: </w:t>
            </w:r>
            <w:r>
              <w:rPr>
                <w:rFonts w:eastAsia="Times New Roman"/>
                <w:lang w:val="en-US"/>
              </w:rPr>
              <w:t xml:space="preserve">Intravascular Ultrasound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Keratometry: </w:t>
            </w:r>
            <w:r>
              <w:rPr>
                <w:rFonts w:eastAsia="Times New Roman"/>
                <w:lang w:val="en-US"/>
              </w:rPr>
              <w:t xml:space="preserve">Keratometry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Key Object Selection: </w:t>
            </w:r>
            <w:r>
              <w:rPr>
                <w:rFonts w:eastAsia="Times New Roman"/>
                <w:lang w:val="en-US"/>
              </w:rPr>
              <w:t xml:space="preserve">Key Object Selection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Lensometry: </w:t>
            </w:r>
            <w:r>
              <w:rPr>
                <w:rFonts w:eastAsia="Times New Roman"/>
                <w:lang w:val="en-US"/>
              </w:rPr>
              <w:t xml:space="preserve">Lensometry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Logging: </w:t>
            </w:r>
            <w:r>
              <w:rPr>
                <w:rFonts w:eastAsia="Times New Roman"/>
                <w:lang w:val="en-US"/>
              </w:rPr>
              <w:t xml:space="preserve">Procedure Logging device; includes cath lab logging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Laparoscopy: </w:t>
            </w:r>
            <w:r>
              <w:rPr>
                <w:rFonts w:eastAsia="Times New Roman"/>
                <w:lang w:val="en-US"/>
              </w:rPr>
              <w:t xml:space="preserve">Laparoscopy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Laser surface scan: </w:t>
            </w:r>
            <w:r>
              <w:rPr>
                <w:rFonts w:eastAsia="Times New Roman"/>
                <w:lang w:val="en-US"/>
              </w:rPr>
              <w:t xml:space="preserve">Laser surface scan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Male: </w:t>
            </w:r>
            <w:r>
              <w:rPr>
                <w:rFonts w:eastAsia="Times New Roman"/>
                <w:lang w:val="en-US"/>
              </w:rPr>
              <w:t xml:space="preserve">Male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Magnetic resonance angiography: </w:t>
            </w:r>
            <w:r>
              <w:rPr>
                <w:rFonts w:eastAsia="Times New Roman"/>
                <w:lang w:val="en-US"/>
              </w:rPr>
              <w:t xml:space="preserve">Magnetic resonance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Male changed to Female: </w:t>
            </w:r>
            <w:r>
              <w:rPr>
                <w:rFonts w:eastAsia="Times New Roman"/>
                <w:lang w:val="en-US"/>
              </w:rPr>
              <w:t xml:space="preserve">Male sex changed to Female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Creation Device: </w:t>
            </w:r>
            <w:r>
              <w:rPr>
                <w:rFonts w:eastAsia="Times New Roman"/>
                <w:lang w:val="en-US"/>
              </w:rPr>
              <w:t xml:space="preserve">A device that creates DICOM PS3.10 </w:t>
            </w:r>
            <w:proofErr w:type="gramStart"/>
            <w:r>
              <w:rPr>
                <w:rFonts w:eastAsia="Times New Roman"/>
                <w:lang w:val="en-US"/>
              </w:rPr>
              <w:t>interchange</w:t>
            </w:r>
            <w:proofErr w:type="gramEnd"/>
            <w:r>
              <w:rPr>
                <w:rFonts w:eastAsia="Times New Roman"/>
                <w:lang w:val="en-US"/>
              </w:rPr>
              <w:t xml:space="preserve"> media. E.g., a CD creator that is managed by the Media Creation Management Service Class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Portable Media Importer Equipment: </w:t>
            </w:r>
            <w:r>
              <w:rPr>
                <w:rFonts w:eastAsia="Times New Roman"/>
                <w:lang w:val="en-US"/>
              </w:rPr>
              <w:t xml:space="preserve">Equipment that retrieved and imported objects from interchange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Mammography: </w:t>
            </w:r>
            <w:r>
              <w:rPr>
                <w:rFonts w:eastAsia="Times New Roman"/>
                <w:lang w:val="en-US"/>
              </w:rPr>
              <w:t xml:space="preserve">Mammography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Male Pseudohermaphrodite: </w:t>
            </w:r>
            <w:r>
              <w:rPr>
                <w:rFonts w:eastAsia="Times New Roman"/>
                <w:lang w:val="en-US"/>
              </w:rPr>
              <w:t xml:space="preserve">Male Pseudohermaphrodite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Magnetic Resonance: </w:t>
            </w:r>
            <w:r>
              <w:rPr>
                <w:rFonts w:eastAsia="Times New Roman"/>
                <w:lang w:val="en-US"/>
              </w:rPr>
              <w:t xml:space="preserve">Magnetic Resonance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Magnetic resonance spectroscopy: </w:t>
            </w:r>
            <w:r>
              <w:rPr>
                <w:rFonts w:eastAsia="Times New Roman"/>
                <w:lang w:val="en-US"/>
              </w:rPr>
              <w:t xml:space="preserve">Magnetic resonance spectroscopy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Nearline: </w:t>
            </w:r>
            <w:r>
              <w:rPr>
                <w:rFonts w:eastAsia="Times New Roman"/>
                <w:lang w:val="en-US"/>
              </w:rPr>
              <w:t xml:space="preserve">Instances need to be retrieved from relatively slow media such as optical disk or tape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Nuclear Medicine: </w:t>
            </w:r>
            <w:r>
              <w:rPr>
                <w:rFonts w:eastAsia="Times New Roman"/>
                <w:lang w:val="en-US"/>
              </w:rPr>
              <w:t xml:space="preserve">Nuclear Medicine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Axial Measurements: </w:t>
            </w:r>
            <w:r>
              <w:rPr>
                <w:rFonts w:eastAsia="Times New Roman"/>
                <w:lang w:val="en-US"/>
              </w:rPr>
              <w:t xml:space="preserve">Measurements of the axial length of the eye, which are done by various devices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Coherence Tomography: </w:t>
            </w:r>
            <w:r>
              <w:rPr>
                <w:rFonts w:eastAsia="Times New Roman"/>
                <w:lang w:val="en-US"/>
              </w:rPr>
              <w:t xml:space="preserve">Modality device that uses an interferometric, non-invasive optical tomographic technique to image 2D slices and 3D volumes of tissue using visible and near visible frequencies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Offline: </w:t>
            </w:r>
            <w:r>
              <w:rPr>
                <w:rFonts w:eastAsia="Times New Roman"/>
                <w:lang w:val="en-US"/>
              </w:rPr>
              <w:t xml:space="preserve">Instances need to be retrieved by manual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Online: </w:t>
            </w:r>
            <w:r>
              <w:rPr>
                <w:rFonts w:eastAsia="Times New Roman"/>
                <w:lang w:val="en-US"/>
              </w:rPr>
              <w:t xml:space="preserve">Instances are immediately available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photography: </w:t>
            </w:r>
            <w:r>
              <w:rPr>
                <w:rFonts w:eastAsia="Times New Roman"/>
                <w:lang w:val="en-US"/>
              </w:rPr>
              <w:t xml:space="preserve">Ophthalmic photography modality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Mapping: </w:t>
            </w:r>
            <w:r>
              <w:rPr>
                <w:rFonts w:eastAsia="Times New Roman"/>
                <w:lang w:val="en-US"/>
              </w:rPr>
              <w:t xml:space="preserve">Modality device that measures corneal topography, corneal or retinal thickness, and other similar parameters that are typically displayed as maps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Refraction: </w:t>
            </w:r>
            <w:r>
              <w:rPr>
                <w:rFonts w:eastAsia="Times New Roman"/>
                <w:lang w:val="en-US"/>
              </w:rPr>
              <w:t xml:space="preserve">Modality device that measures the refractive characteristics of the eye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Tomography: </w:t>
            </w:r>
            <w:r>
              <w:rPr>
                <w:rFonts w:eastAsia="Times New Roman"/>
                <w:lang w:val="en-US"/>
              </w:rPr>
              <w:t xml:space="preserve">Tomography of the eye acquired by a modality that is based on light and optical principles. Tomography based on other principles, such as ultrasound, is excluded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Visual Field: </w:t>
            </w:r>
            <w:r>
              <w:rPr>
                <w:rFonts w:eastAsia="Times New Roman"/>
                <w:lang w:val="en-US"/>
              </w:rPr>
              <w:t xml:space="preserve">Modality device that measures visual fields and perform visual perimetry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Modality: </w:t>
            </w:r>
            <w:r>
              <w:rPr>
                <w:rFonts w:eastAsia="Times New Roman"/>
                <w:lang w:val="en-US"/>
              </w:rPr>
              <w:t xml:space="preserve">Other Modality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Presentation State: </w:t>
            </w:r>
            <w:r>
              <w:rPr>
                <w:rFonts w:eastAsia="Times New Roman"/>
                <w:lang w:val="en-US"/>
              </w:rPr>
              <w:t xml:space="preserve">Presentation State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Hard Copy Print Server: </w:t>
            </w:r>
            <w:r>
              <w:rPr>
                <w:rFonts w:eastAsia="Times New Roman"/>
                <w:lang w:val="en-US"/>
              </w:rPr>
              <w:t xml:space="preserve">Hard Copy Print Server; includes printers with embedded DICOM print server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Positron emission tomography: </w:t>
            </w:r>
            <w:r>
              <w:rPr>
                <w:rFonts w:eastAsia="Times New Roman"/>
                <w:lang w:val="en-US"/>
              </w:rPr>
              <w:t xml:space="preserve">Positron emission tomography (PET)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Panoramic X-Ray: </w:t>
            </w:r>
            <w:r>
              <w:rPr>
                <w:rFonts w:eastAsia="Times New Roman"/>
                <w:lang w:val="en-US"/>
              </w:rPr>
              <w:t xml:space="preserve">Panoramic X-Ray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Registration: </w:t>
            </w:r>
            <w:r>
              <w:rPr>
                <w:rFonts w:eastAsia="Times New Roman"/>
                <w:lang w:val="en-US"/>
              </w:rPr>
              <w:t xml:space="preserve">Registration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Radiofluoroscopy: </w:t>
            </w:r>
            <w:r>
              <w:rPr>
                <w:rFonts w:eastAsia="Times New Roman"/>
                <w:lang w:val="en-US"/>
              </w:rPr>
              <w:t xml:space="preserve">Radiofluoroscopy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Radiographic imaging: </w:t>
            </w:r>
            <w:r>
              <w:rPr>
                <w:rFonts w:eastAsia="Times New Roman"/>
                <w:lang w:val="en-US"/>
              </w:rPr>
              <w:t xml:space="preserve">Radiographic imaging (conventional film/screen)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Therapy Device: </w:t>
            </w:r>
            <w:r>
              <w:rPr>
                <w:rFonts w:eastAsia="Times New Roman"/>
                <w:lang w:val="en-US"/>
              </w:rPr>
              <w:t xml:space="preserve">Radiation Therapy Device; includes linear accelerator, proton therapy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Dose: </w:t>
            </w:r>
            <w:r>
              <w:rPr>
                <w:rFonts w:eastAsia="Times New Roman"/>
                <w:lang w:val="en-US"/>
              </w:rPr>
              <w:t xml:space="preserve">Radiotherapy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Image: </w:t>
            </w:r>
            <w:r>
              <w:rPr>
                <w:rFonts w:eastAsia="Times New Roman"/>
                <w:lang w:val="en-US"/>
              </w:rPr>
              <w:t xml:space="preserve">Radiotherapy Imaging device; includes portal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Plan: </w:t>
            </w:r>
            <w:r>
              <w:rPr>
                <w:rFonts w:eastAsia="Times New Roman"/>
                <w:lang w:val="en-US"/>
              </w:rPr>
              <w:t xml:space="preserve">Radiotherapy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Treatment Record: </w:t>
            </w:r>
            <w:r>
              <w:rPr>
                <w:rFonts w:eastAsia="Times New Roman"/>
                <w:lang w:val="en-US"/>
              </w:rPr>
              <w:t xml:space="preserve">Radiotherapy Treatment Record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Structure Set: </w:t>
            </w:r>
            <w:r>
              <w:rPr>
                <w:rFonts w:eastAsia="Times New Roman"/>
                <w:lang w:val="en-US"/>
              </w:rPr>
              <w:t xml:space="preserve">Radiotherapy Structure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Segmentation: </w:t>
            </w:r>
            <w:r>
              <w:rPr>
                <w:rFonts w:eastAsia="Times New Roman"/>
                <w:lang w:val="en-US"/>
              </w:rPr>
              <w:t xml:space="preserve">Segmentation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Slide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Stereometric Relationship: </w:t>
            </w:r>
            <w:r>
              <w:rPr>
                <w:rFonts w:eastAsia="Times New Roman"/>
                <w:lang w:val="en-US"/>
              </w:rPr>
              <w:t xml:space="preserve">Stereometric image pairing modality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Structured Report Document: </w:t>
            </w:r>
            <w:r>
              <w:rPr>
                <w:rFonts w:eastAsia="Times New Roman"/>
                <w:lang w:val="en-US"/>
              </w:rPr>
              <w:t xml:space="preserve">Structured Report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Subjective Refraction: </w:t>
            </w:r>
            <w:r>
              <w:rPr>
                <w:rFonts w:eastAsia="Times New Roman"/>
                <w:lang w:val="en-US"/>
              </w:rPr>
              <w:t xml:space="preserve">Subjective Refraction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Single-photon emission computed tomography: </w:t>
            </w:r>
            <w:r>
              <w:rPr>
                <w:rFonts w:eastAsia="Times New Roman"/>
                <w:lang w:val="en-US"/>
              </w:rPr>
              <w:t xml:space="preserve">Single-photon emission computed tomography (SPECT)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Thermography: </w:t>
            </w:r>
            <w:r>
              <w:rPr>
                <w:rFonts w:eastAsia="Times New Roman"/>
                <w:lang w:val="en-US"/>
              </w:rPr>
              <w:t xml:space="preserve">Thermography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Sex: </w:t>
            </w:r>
            <w:r>
              <w:rPr>
                <w:rFonts w:eastAsia="Times New Roman"/>
                <w:lang w:val="en-US"/>
              </w:rPr>
              <w:t xml:space="preserve">Unknown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Unavailable: </w:t>
            </w:r>
            <w:r>
              <w:rPr>
                <w:rFonts w:eastAsia="Times New Roman"/>
                <w:lang w:val="en-US"/>
              </w:rPr>
              <w:t xml:space="preserve">Instances cannot be retrieved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w:t>
            </w:r>
            <w:r>
              <w:rPr>
                <w:rFonts w:eastAsia="Times New Roman"/>
                <w:lang w:val="en-US"/>
              </w:rPr>
              <w:t xml:space="preserve">Ultrasound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Acuity: </w:t>
            </w:r>
            <w:r>
              <w:rPr>
                <w:rFonts w:eastAsia="Times New Roman"/>
                <w:lang w:val="en-US"/>
              </w:rPr>
              <w:t xml:space="preserve">Visual Acuity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Videofluorography: </w:t>
            </w:r>
            <w:r>
              <w:rPr>
                <w:rFonts w:eastAsia="Times New Roman"/>
                <w:lang w:val="en-US"/>
              </w:rPr>
              <w:t xml:space="preserve">Videofluorography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Video Tape Digitizer Equipment: </w:t>
            </w:r>
            <w:r>
              <w:rPr>
                <w:rFonts w:eastAsia="Times New Roman"/>
                <w:lang w:val="en-US"/>
              </w:rPr>
              <w:t xml:space="preserve">Equipment that digitizes video tape and imports 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Workstation: </w:t>
            </w:r>
            <w:r>
              <w:rPr>
                <w:rFonts w:eastAsia="Times New Roman"/>
                <w:lang w:val="en-US"/>
              </w:rPr>
              <w:t xml:space="preserve">Workstation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Angiography: </w:t>
            </w:r>
            <w:r>
              <w:rPr>
                <w:rFonts w:eastAsia="Times New Roman"/>
                <w:lang w:val="en-US"/>
              </w:rPr>
              <w:t xml:space="preserve">X-Ray Angiography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External-camera Photography: </w:t>
            </w:r>
            <w:r>
              <w:rPr>
                <w:rFonts w:eastAsia="Times New Roman"/>
                <w:lang w:val="en-US"/>
              </w:rPr>
              <w:t xml:space="preserve">External-camera Photography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timecode (NOS): </w:t>
            </w:r>
            <w:r>
              <w:rPr>
                <w:rFonts w:eastAsia="Times New Roman"/>
                <w:lang w:val="en-US"/>
              </w:rPr>
              <w:t xml:space="preserve">A signal transmitted for the purpose of interchange of the current time, not specific to any source or methodology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ECG-based gating signal, processed: </w:t>
            </w:r>
            <w:r>
              <w:rPr>
                <w:rFonts w:eastAsia="Times New Roman"/>
                <w:lang w:val="en-US"/>
              </w:rPr>
              <w:t xml:space="preserve">A signal that is generated for each detection of a heart beat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IRIG-B timecode: </w:t>
            </w:r>
            <w:r>
              <w:rPr>
                <w:rFonts w:eastAsia="Times New Roman"/>
                <w:lang w:val="en-US"/>
              </w:rPr>
              <w:t xml:space="preserve">A signal transmitted by the Inter-Range Instrumentation Group for the purpose of synchronizing time clocks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Fluoroscopy On Signal: </w:t>
            </w:r>
            <w:r>
              <w:rPr>
                <w:rFonts w:eastAsia="Times New Roman"/>
                <w:lang w:val="en-US"/>
              </w:rPr>
              <w:t xml:space="preserve">A signal that indicates that X-Ray source has been activated for fluoroscopy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On Trigger: </w:t>
            </w:r>
            <w:r>
              <w:rPr>
                <w:rFonts w:eastAsia="Times New Roman"/>
                <w:lang w:val="en-US"/>
              </w:rPr>
              <w:t xml:space="preserve">A signal that indicated that the X-Ray source has been activated for image recording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Differential signal: </w:t>
            </w:r>
            <w:r>
              <w:rPr>
                <w:rFonts w:eastAsia="Times New Roman"/>
                <w:lang w:val="en-US"/>
              </w:rPr>
              <w:t xml:space="preserve">An electrical signal derived from two electrodes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 bundle electrogram: </w:t>
            </w:r>
            <w:r>
              <w:rPr>
                <w:rFonts w:eastAsia="Times New Roman"/>
                <w:lang w:val="en-US"/>
              </w:rPr>
              <w:t xml:space="preserve">An electrophysiological recording from the HIS nerve bundle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Monopole signal: </w:t>
            </w:r>
            <w:r>
              <w:rPr>
                <w:rFonts w:eastAsia="Times New Roman"/>
                <w:lang w:val="en-US"/>
              </w:rPr>
              <w:t xml:space="preserve">An electrical signal from one electrode relative to an indifferent potential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Pacing (electrical) stimulus, voltage: </w:t>
            </w:r>
            <w:r>
              <w:rPr>
                <w:rFonts w:eastAsia="Times New Roman"/>
                <w:lang w:val="en-US"/>
              </w:rPr>
              <w:t xml:space="preserve">The voltage stimulus during cardiac 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 frequency ablation, power: </w:t>
            </w:r>
            <w:r>
              <w:rPr>
                <w:rFonts w:eastAsia="Times New Roman"/>
                <w:lang w:val="en-US"/>
              </w:rPr>
              <w:t xml:space="preserve">The power injected during RF ablation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Voltage measurement by basket catheter: </w:t>
            </w:r>
            <w:r>
              <w:rPr>
                <w:rFonts w:eastAsia="Times New Roman"/>
                <w:lang w:val="en-US"/>
              </w:rPr>
              <w:t xml:space="preserve">Electrophysiological signals acquired using a multi-splined catheter each equipped with multiple electrodes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Voltage measurement by mapping catheter: </w:t>
            </w:r>
            <w:r>
              <w:rPr>
                <w:rFonts w:eastAsia="Times New Roman"/>
                <w:lang w:val="en-US"/>
              </w:rPr>
              <w:t xml:space="preserve">Electrophysiological signals acquired using a steerable catheter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Voltage measurement, NOS: </w:t>
            </w:r>
            <w:r>
              <w:rPr>
                <w:rFonts w:eastAsia="Times New Roman"/>
                <w:lang w:val="en-US"/>
              </w:rPr>
              <w:t xml:space="preserve">A voltage measurement not otherwise specified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35% of thermal CO: </w:t>
            </w:r>
            <w:r>
              <w:rPr>
                <w:rFonts w:eastAsia="Times New Roman"/>
                <w:lang w:val="en-US"/>
              </w:rPr>
              <w:t xml:space="preserve">A signal point that is 35% of the peak thermal cardiac output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70% of thermal CO: </w:t>
            </w:r>
            <w:r>
              <w:rPr>
                <w:rFonts w:eastAsia="Times New Roman"/>
                <w:lang w:val="en-US"/>
              </w:rPr>
              <w:t xml:space="preserve">A signal point that is 70% of the peak thermal cardiac output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 wave peak pressure: </w:t>
            </w:r>
            <w:r>
              <w:rPr>
                <w:rFonts w:eastAsia="Times New Roman"/>
                <w:lang w:val="en-US"/>
              </w:rPr>
              <w:t xml:space="preserve">The peak pressure of each heart beat in the atrium caused by the atrial contraction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 wave pressure, average: </w:t>
            </w:r>
            <w:r>
              <w:rPr>
                <w:rFonts w:eastAsia="Times New Roman"/>
                <w:lang w:val="en-US"/>
              </w:rPr>
              <w:t xml:space="preserve">The average of several A wave pressure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Beat detected (accepted): </w:t>
            </w:r>
            <w:r>
              <w:rPr>
                <w:rFonts w:eastAsia="Times New Roman"/>
                <w:lang w:val="en-US"/>
              </w:rPr>
              <w:t xml:space="preserve">An identified cardiac beat used in the determination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Beat detected (rejected): </w:t>
            </w:r>
            <w:r>
              <w:rPr>
                <w:rFonts w:eastAsia="Times New Roman"/>
                <w:lang w:val="en-US"/>
              </w:rPr>
              <w:t xml:space="preserve">An identified cardiac beat not used in the determination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 pressure, average: </w:t>
            </w:r>
            <w:r>
              <w:rPr>
                <w:rFonts w:eastAsia="Times New Roman"/>
                <w:lang w:val="en-US"/>
              </w:rPr>
              <w:t xml:space="preserve">The average of several diastolic pressure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 pressure nadir: </w:t>
            </w:r>
            <w:r>
              <w:rPr>
                <w:rFonts w:eastAsia="Times New Roman"/>
                <w:lang w:val="en-US"/>
              </w:rPr>
              <w:t xml:space="preserve">The lowest pressure value excluding any undershoot artifact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diastole: </w:t>
            </w:r>
            <w:r>
              <w:rPr>
                <w:rFonts w:eastAsia="Times New Roman"/>
                <w:lang w:val="en-US"/>
              </w:rPr>
              <w:t xml:space="preserve">The moment at the end of the diastolic phase of the cardiac cycle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of expiration: </w:t>
            </w:r>
            <w:r>
              <w:rPr>
                <w:rFonts w:eastAsia="Times New Roman"/>
                <w:lang w:val="en-US"/>
              </w:rPr>
              <w:t xml:space="preserve">The moment at the end of respiratory expiration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of inspiration: </w:t>
            </w:r>
            <w:r>
              <w:rPr>
                <w:rFonts w:eastAsia="Times New Roman"/>
                <w:lang w:val="en-US"/>
              </w:rPr>
              <w:t xml:space="preserve">The moment at the end of respiratory inspiration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 dp/dt: </w:t>
            </w:r>
            <w:r>
              <w:rPr>
                <w:rFonts w:eastAsia="Times New Roman"/>
                <w:lang w:val="en-US"/>
              </w:rPr>
              <w:t xml:space="preserve">The maximum positive rate of change of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 neg dp/dt: </w:t>
            </w:r>
            <w:r>
              <w:rPr>
                <w:rFonts w:eastAsia="Times New Roman"/>
                <w:lang w:val="en-US"/>
              </w:rPr>
              <w:t xml:space="preserve">The maximum negative rate of change of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blood pressure: </w:t>
            </w:r>
            <w:r>
              <w:rPr>
                <w:rFonts w:eastAsia="Times New Roman"/>
                <w:lang w:val="en-US"/>
              </w:rPr>
              <w:t xml:space="preserve">The average blood pressure value, generally over 2 or more seconds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of thermal cardiac output bolus: </w:t>
            </w:r>
            <w:r>
              <w:rPr>
                <w:rFonts w:eastAsia="Times New Roman"/>
                <w:lang w:val="en-US"/>
              </w:rPr>
              <w:t xml:space="preserve">The peak change in blood temperature during a thermal cardiac output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expiration: </w:t>
            </w:r>
            <w:r>
              <w:rPr>
                <w:rFonts w:eastAsia="Times New Roman"/>
                <w:lang w:val="en-US"/>
              </w:rPr>
              <w:t xml:space="preserve">The moment respiratory expiration begins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inspiration: </w:t>
            </w:r>
            <w:r>
              <w:rPr>
                <w:rFonts w:eastAsia="Times New Roman"/>
                <w:lang w:val="en-US"/>
              </w:rPr>
              <w:t xml:space="preserve">The moment of respiratory inspiration begins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thermal cardiac output bolus: </w:t>
            </w:r>
            <w:r>
              <w:rPr>
                <w:rFonts w:eastAsia="Times New Roman"/>
                <w:lang w:val="en-US"/>
              </w:rPr>
              <w:t xml:space="preserve">The first discernible blood temperature change following the injectate during a thermal cardiac output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Systolic pressure, average: </w:t>
            </w:r>
            <w:r>
              <w:rPr>
                <w:rFonts w:eastAsia="Times New Roman"/>
                <w:lang w:val="en-US"/>
              </w:rPr>
              <w:t xml:space="preserve">The average of several systolic blood pressure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Systolic peak pressure: </w:t>
            </w:r>
            <w:r>
              <w:rPr>
                <w:rFonts w:eastAsia="Times New Roman"/>
                <w:lang w:val="en-US"/>
              </w:rPr>
              <w:t xml:space="preserve">The highest systolic blood pressure value excluding any overshoot artifact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wave peak pressure: </w:t>
            </w:r>
            <w:r>
              <w:rPr>
                <w:rFonts w:eastAsia="Times New Roman"/>
                <w:lang w:val="en-US"/>
              </w:rPr>
              <w:t xml:space="preserve">The peak pressure of each heart beat in the atrium caused by the filling of the atrium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wave pressure, average: </w:t>
            </w:r>
            <w:r>
              <w:rPr>
                <w:rFonts w:eastAsia="Times New Roman"/>
                <w:lang w:val="en-US"/>
              </w:rPr>
              <w:t xml:space="preserve">The average of several V wave pressure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Valve close: </w:t>
            </w:r>
            <w:r>
              <w:rPr>
                <w:rFonts w:eastAsia="Times New Roman"/>
                <w:lang w:val="en-US"/>
              </w:rPr>
              <w:t xml:space="preserve">The moment at which a heart valve closes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Valve open: </w:t>
            </w:r>
            <w:r>
              <w:rPr>
                <w:rFonts w:eastAsia="Times New Roman"/>
                <w:lang w:val="en-US"/>
              </w:rPr>
              <w:t xml:space="preserve">The moment at which a heart valve opens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Ablation off: </w:t>
            </w:r>
            <w:r>
              <w:rPr>
                <w:rFonts w:eastAsia="Times New Roman"/>
                <w:lang w:val="en-US"/>
              </w:rPr>
              <w:t xml:space="preserve">The moment when RF ablation current is turned off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Ablation on: </w:t>
            </w:r>
            <w:r>
              <w:rPr>
                <w:rFonts w:eastAsia="Times New Roman"/>
                <w:lang w:val="en-US"/>
              </w:rPr>
              <w:t xml:space="preserve">The moment when RF ablation current is turned 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 bundle wave: </w:t>
            </w:r>
            <w:r>
              <w:rPr>
                <w:rFonts w:eastAsia="Times New Roman"/>
                <w:lang w:val="en-US"/>
              </w:rPr>
              <w:t xml:space="preserve">The moment in the cardiac cycle when the HIS bundle nerves depolarize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 wave: </w:t>
            </w:r>
            <w:r>
              <w:rPr>
                <w:rFonts w:eastAsia="Times New Roman"/>
                <w:lang w:val="en-US"/>
              </w:rPr>
              <w:t xml:space="preserve">The surface electrocardiogram of the atrial contraction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 wave: </w:t>
            </w:r>
            <w:r>
              <w:rPr>
                <w:rFonts w:eastAsia="Times New Roman"/>
                <w:lang w:val="en-US"/>
              </w:rPr>
              <w:t xml:space="preserve">The first negative deflection of the electrocardiogram cause by ventricular depolarization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 wave: </w:t>
            </w:r>
            <w:r>
              <w:rPr>
                <w:rFonts w:eastAsia="Times New Roman"/>
                <w:lang w:val="en-US"/>
              </w:rPr>
              <w:t xml:space="preserve">The first positive deflection the electrocardiogram cause by ventricular depolarization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 wave: </w:t>
            </w:r>
            <w:r>
              <w:rPr>
                <w:rFonts w:eastAsia="Times New Roman"/>
                <w:lang w:val="en-US"/>
              </w:rPr>
              <w:t xml:space="preserve">The first negative deflection after the R wave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atrial contraction: </w:t>
            </w:r>
            <w:r>
              <w:rPr>
                <w:rFonts w:eastAsia="Times New Roman"/>
                <w:lang w:val="en-US"/>
              </w:rPr>
              <w:t xml:space="preserve">The beginning of the atrial contraction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atrial contraction (subsequent): </w:t>
            </w:r>
            <w:r>
              <w:rPr>
                <w:rFonts w:eastAsia="Times New Roman"/>
                <w:lang w:val="en-US"/>
              </w:rPr>
              <w:t xml:space="preserve">The beginning of the second atrial contraction of two consecutive beats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Stimulation at rate 1 interval: </w:t>
            </w:r>
            <w:r>
              <w:rPr>
                <w:rFonts w:eastAsia="Times New Roman"/>
                <w:lang w:val="en-US"/>
              </w:rPr>
              <w:t xml:space="preserve">The stimulation interval during cardiac stimulation first used in a pacing train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Stimulation at rate 2 interval: </w:t>
            </w:r>
            <w:r>
              <w:rPr>
                <w:rFonts w:eastAsia="Times New Roman"/>
                <w:lang w:val="en-US"/>
              </w:rPr>
              <w:t xml:space="preserve">The stimulation interval different from the first stimulation interval used in a pacing train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Stimulation at rate 3 interval: </w:t>
            </w:r>
            <w:r>
              <w:rPr>
                <w:rFonts w:eastAsia="Times New Roman"/>
                <w:lang w:val="en-US"/>
              </w:rPr>
              <w:t xml:space="preserve">A stimulation interval different from and subsequent to the second interval in a pacing train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Stimulation at rate 4 interval: </w:t>
            </w:r>
            <w:r>
              <w:rPr>
                <w:rFonts w:eastAsia="Times New Roman"/>
                <w:lang w:val="en-US"/>
              </w:rPr>
              <w:t xml:space="preserve">Describes a stimulation interval different from and subsequent to the third interval in a pacing train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 wave: </w:t>
            </w:r>
            <w:r>
              <w:rPr>
                <w:rFonts w:eastAsia="Times New Roman"/>
                <w:lang w:val="en-US"/>
              </w:rPr>
              <w:t xml:space="preserve">The electrocardiogram deflection caused by ventricular repolarization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wave: </w:t>
            </w:r>
            <w:r>
              <w:rPr>
                <w:rFonts w:eastAsia="Times New Roman"/>
                <w:lang w:val="en-US"/>
              </w:rPr>
              <w:t xml:space="preserve">The peak pressure of each heart beat monitored in the atrium caused by the filling of the atrium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wave of next beat: </w:t>
            </w:r>
            <w:r>
              <w:rPr>
                <w:rFonts w:eastAsia="Times New Roman"/>
                <w:lang w:val="en-US"/>
              </w:rPr>
              <w:t xml:space="preserve">The second V wave measurement of two consecutive beats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State: </w:t>
            </w:r>
            <w:r>
              <w:rPr>
                <w:rFonts w:eastAsia="Times New Roman"/>
                <w:lang w:val="en-US"/>
              </w:rPr>
              <w:t xml:space="preserve">A description of the physiological condition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Protocol Stage: </w:t>
            </w:r>
            <w:r>
              <w:rPr>
                <w:rFonts w:eastAsia="Times New Roman"/>
                <w:lang w:val="en-US"/>
              </w:rPr>
              <w:t xml:space="preserve">The exercise level during a progressive cardiac stress test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Stress Protocol: </w:t>
            </w:r>
            <w:r>
              <w:rPr>
                <w:rFonts w:eastAsia="Times New Roman"/>
                <w:lang w:val="en-US"/>
              </w:rPr>
              <w:t xml:space="preserve">A series of physiological challenges designed to progressively increase the work of the heart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Catheterization Procedure Phase: </w:t>
            </w:r>
            <w:r>
              <w:rPr>
                <w:rFonts w:eastAsia="Times New Roman"/>
                <w:lang w:val="en-US"/>
              </w:rPr>
              <w:t xml:space="preserve">A subpart of a cardiac catheterization </w:t>
            </w:r>
            <w:r>
              <w:rPr>
                <w:rFonts w:eastAsia="Times New Roman"/>
                <w:lang w:val="en-US"/>
              </w:rPr>
              <w:lastRenderedPageBreak/>
              <w:t xml:space="preserve">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Phase: </w:t>
            </w:r>
            <w:r>
              <w:rPr>
                <w:rFonts w:eastAsia="Times New Roman"/>
                <w:lang w:val="en-US"/>
              </w:rPr>
              <w:t xml:space="preserve">The subpart of a cardiac catheterization procedure in which a radio-opaque contrast medium is injected into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Physiological challenges: </w:t>
            </w:r>
            <w:r>
              <w:rPr>
                <w:rFonts w:eastAsia="Times New Roman"/>
                <w:lang w:val="en-US"/>
              </w:rPr>
              <w:t xml:space="preserve">Physical changes administered to a patient in order to elicit an physiological response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Step Number: </w:t>
            </w:r>
            <w:r>
              <w:rPr>
                <w:rFonts w:eastAsia="Times New Roman"/>
                <w:lang w:val="en-US"/>
              </w:rPr>
              <w:t xml:space="preserve">Enumeration of a subpart of a catheterization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EP Procedure Phase: </w:t>
            </w:r>
            <w:r>
              <w:rPr>
                <w:rFonts w:eastAsia="Times New Roman"/>
                <w:lang w:val="en-US"/>
              </w:rPr>
              <w:t xml:space="preserve">A subpart of en electrophysiological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 train definition: </w:t>
            </w:r>
            <w:r>
              <w:rPr>
                <w:rFonts w:eastAsia="Times New Roman"/>
                <w:lang w:val="en-US"/>
              </w:rPr>
              <w:t xml:space="preserve">A means of defining a series of cardiac stimulation pulses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of systole: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Indicator mean transit time: </w:t>
            </w:r>
            <w:r>
              <w:rPr>
                <w:rFonts w:eastAsia="Times New Roman"/>
                <w:lang w:val="en-US"/>
              </w:rPr>
              <w:t xml:space="preserve">Time for a median particle to travel from point of injection to point of detection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Tau: </w:t>
            </w:r>
            <w:r>
              <w:rPr>
                <w:rFonts w:eastAsia="Times New Roman"/>
                <w:lang w:val="en-US"/>
              </w:rPr>
              <w:t xml:space="preserve">The time constant of isovolumic pressure fall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max myocardial: </w:t>
            </w:r>
            <w:r>
              <w:rPr>
                <w:rFonts w:eastAsia="Times New Roman"/>
                <w:lang w:val="en-US"/>
              </w:rPr>
              <w:t xml:space="preserve">Maximum velocity of myocardial contractility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time acquisition: </w:t>
            </w:r>
            <w:r>
              <w:rPr>
                <w:rFonts w:eastAsia="Times New Roman"/>
                <w:lang w:val="en-US"/>
              </w:rPr>
              <w:t xml:space="preserve">Total time for the acquisition is shorter than cardiac cycle, no gating is applied; see Cardiac Synchronization Technique (0018,9037)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Prospective gating: </w:t>
            </w:r>
            <w:r>
              <w:rPr>
                <w:rFonts w:eastAsia="Times New Roman"/>
                <w:lang w:val="en-US"/>
              </w:rPr>
              <w:t xml:space="preserve">Certain thresholds have been set for a gating window that defines the acceptance of measurement data during the acquisition; see Cardiac Synchronization Technique (0018,9037)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Retrospective gating: </w:t>
            </w:r>
            <w:r>
              <w:rPr>
                <w:rFonts w:eastAsia="Times New Roman"/>
                <w:lang w:val="en-US"/>
              </w:rPr>
              <w:t xml:space="preserve">Certain thresholds have been set for a gating window that defines the acceptance of measurement data after the acquisition; see Cardiac Synchronization Technique (0018,9037)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Paced: </w:t>
            </w:r>
            <w:r>
              <w:rPr>
                <w:rFonts w:eastAsia="Times New Roman"/>
                <w:lang w:val="en-US"/>
              </w:rPr>
              <w:t>There is a constant RR interval, which makes thresholding not required; see Cardiac Synchronization Technique (0018</w:t>
            </w:r>
            <w:proofErr w:type="gramStart"/>
            <w:r>
              <w:rPr>
                <w:rFonts w:eastAsia="Times New Roman"/>
                <w:lang w:val="en-US"/>
              </w:rPr>
              <w:t>,9037</w:t>
            </w:r>
            <w:proofErr w:type="gramEnd"/>
            <w:r>
              <w:rPr>
                <w:rFonts w:eastAsia="Times New Roman"/>
                <w:lang w:val="en-US"/>
              </w:rPr>
              <w:t xml:space="preserve">). E.g., Pacemaker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Cardiac Stress State: </w:t>
            </w:r>
            <w:r>
              <w:rPr>
                <w:rFonts w:eastAsia="Times New Roman"/>
                <w:lang w:val="en-US"/>
              </w:rPr>
              <w:t xml:space="preserve">Imaging after injection of tracer during increased cardiac workload or increased myocardial blood flow, achieved by either exercise or pharmacologic means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Reinjection State: </w:t>
            </w:r>
            <w:r>
              <w:rPr>
                <w:rFonts w:eastAsia="Times New Roman"/>
                <w:lang w:val="en-US"/>
              </w:rPr>
              <w:t xml:space="preserve">Imaging after injection of additional tracer under resting conditions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Redistribution State: </w:t>
            </w:r>
            <w:r>
              <w:rPr>
                <w:rFonts w:eastAsia="Times New Roman"/>
                <w:lang w:val="en-US"/>
              </w:rPr>
              <w:t xml:space="preserve">Imaging after allowing a moderate amount of time for tracer to move from its initial sites of uptake. Example: For Thallium imaging this would correspond to imaging 2-6 hours after injection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Delayed Redistribution State: </w:t>
            </w:r>
            <w:r>
              <w:rPr>
                <w:rFonts w:eastAsia="Times New Roman"/>
                <w:lang w:val="en-US"/>
              </w:rPr>
              <w:t xml:space="preserve">Imaging after allowing an extended amount of time for tracer to move from its initial sites of uptake. Example: For Thallium imaging this would correspond to imaging more than 6 hours after injection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stress state: </w:t>
            </w:r>
            <w:r>
              <w:rPr>
                <w:rFonts w:eastAsia="Times New Roman"/>
                <w:lang w:val="en-US"/>
              </w:rPr>
              <w:t xml:space="preserve">Peak Cardiac stress state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Recovery state: </w:t>
            </w:r>
            <w:r>
              <w:rPr>
                <w:rFonts w:eastAsia="Times New Roman"/>
                <w:lang w:val="en-US"/>
              </w:rPr>
              <w:t xml:space="preserve">Recovery from cardiac stress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Equipment: </w:t>
            </w:r>
            <w:r>
              <w:rPr>
                <w:rFonts w:eastAsia="Times New Roman"/>
                <w:lang w:val="en-US"/>
              </w:rPr>
              <w:t xml:space="preserve">Equipment that originally acquired the data stored within composite instances. E.g., a CT, MR or Ultrasound modality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Processing Equipment: </w:t>
            </w:r>
            <w:r>
              <w:rPr>
                <w:rFonts w:eastAsia="Times New Roman"/>
                <w:lang w:val="en-US"/>
              </w:rPr>
              <w:t xml:space="preserve">Equipment that has processed composite instances to create new composite instances. E.g., a 3D Workstation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Modifying Equipment: </w:t>
            </w:r>
            <w:r>
              <w:rPr>
                <w:rFonts w:eastAsia="Times New Roman"/>
                <w:lang w:val="en-US"/>
              </w:rPr>
              <w:t xml:space="preserve">Equipment that has modified existing composite instances </w:t>
            </w:r>
            <w:r>
              <w:rPr>
                <w:rFonts w:eastAsia="Times New Roman"/>
                <w:lang w:val="en-US"/>
              </w:rPr>
              <w:lastRenderedPageBreak/>
              <w:t xml:space="preserve">(without creating new composite instances). E.g., a QA Station or Archive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De-identifying Equipment: </w:t>
            </w:r>
            <w:r>
              <w:rPr>
                <w:rFonts w:eastAsia="Times New Roman"/>
                <w:lang w:val="en-US"/>
              </w:rPr>
              <w:t xml:space="preserve">Equipment that has modified an existing composite instance to remove patient identifying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Frame Extracting Equipment: </w:t>
            </w:r>
            <w:r>
              <w:rPr>
                <w:rFonts w:eastAsia="Times New Roman"/>
                <w:lang w:val="en-US"/>
              </w:rPr>
              <w:t xml:space="preserve">Equipment that has processed composite instances to create new composite instances by extracting selected frames from the original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Enhanced Multi-frame Conversion Equipment: </w:t>
            </w:r>
            <w:r>
              <w:rPr>
                <w:rFonts w:eastAsia="Times New Roman"/>
                <w:lang w:val="en-US"/>
              </w:rPr>
              <w:t xml:space="preserve">Equipment that has processed composite instances to create new composite instances by converting classic single frame images to enhanced multi-frame image, or vice versa and updating other instances to maintain referential integrity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Voice: </w:t>
            </w:r>
            <w:r>
              <w:rPr>
                <w:rFonts w:eastAsia="Times New Roman"/>
                <w:lang w:val="en-US"/>
              </w:rPr>
              <w:t xml:space="preserve">The sound of a human's speech, recorded during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Operator's narrative: </w:t>
            </w:r>
            <w:r>
              <w:rPr>
                <w:rFonts w:eastAsia="Times New Roman"/>
                <w:lang w:val="en-US"/>
              </w:rPr>
              <w:t xml:space="preserve">The voice of a device operator, recorded during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Ambient room environment: </w:t>
            </w:r>
            <w:r>
              <w:rPr>
                <w:rFonts w:eastAsia="Times New Roman"/>
                <w:lang w:val="en-US"/>
              </w:rPr>
              <w:t xml:space="preserve">The ambient sound recorded during a procedure, which may or may not include voice and other types of sound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Doppler audio: </w:t>
            </w:r>
            <w:r>
              <w:rPr>
                <w:rFonts w:eastAsia="Times New Roman"/>
                <w:lang w:val="en-US"/>
              </w:rPr>
              <w:t xml:space="preserve">The Doppler waveform recorded as an audible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Phonocardiogram: </w:t>
            </w:r>
            <w:r>
              <w:rPr>
                <w:rFonts w:eastAsia="Times New Roman"/>
                <w:lang w:val="en-US"/>
              </w:rPr>
              <w:t xml:space="preserve">The sound of the human heart beating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Physiological audio signal: </w:t>
            </w:r>
            <w:r>
              <w:rPr>
                <w:rFonts w:eastAsia="Times New Roman"/>
                <w:lang w:val="en-US"/>
              </w:rPr>
              <w:t xml:space="preserve">Any sound made by the human body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Arterial Pulse Waveform: </w:t>
            </w:r>
            <w:r>
              <w:rPr>
                <w:rFonts w:eastAsia="Times New Roman"/>
                <w:lang w:val="en-US"/>
              </w:rPr>
              <w:t xml:space="preserve">A digitized signal from the patient arterial system collected through pulse oximetry or other means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Respiration Waveform: </w:t>
            </w:r>
            <w:r>
              <w:rPr>
                <w:rFonts w:eastAsia="Times New Roman"/>
                <w:lang w:val="en-US"/>
              </w:rPr>
              <w:t xml:space="preserve">A digitized signal from the patient respiratory system representing respiration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admission to unit: </w:t>
            </w:r>
            <w:r>
              <w:rPr>
                <w:rFonts w:eastAsia="Times New Roman"/>
                <w:lang w:val="en-US"/>
              </w:rPr>
              <w:t xml:space="preserve">The occasion on which a procedure was performed on admission to a specialist unit. E.g., intensive care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discharge: </w:t>
            </w:r>
            <w:r>
              <w:rPr>
                <w:rFonts w:eastAsia="Times New Roman"/>
                <w:lang w:val="en-US"/>
              </w:rPr>
              <w:t xml:space="preserve">The occasion on which a procedure was performed on discharge from hospital as an in-patient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discharge from unit: </w:t>
            </w:r>
            <w:r>
              <w:rPr>
                <w:rFonts w:eastAsia="Times New Roman"/>
                <w:lang w:val="en-US"/>
              </w:rPr>
              <w:t xml:space="preserve">The occasion on which a procedure was performed on discharge from a specialist unit. E.g., intensive care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Pre-intervention: </w:t>
            </w:r>
            <w:r>
              <w:rPr>
                <w:rFonts w:eastAsia="Times New Roman"/>
                <w:lang w:val="en-US"/>
              </w:rPr>
              <w:t xml:space="preserve">The occasion on which a procedure was performed immediately prior to non-surgical intervention. E.g, percutaneous angioplasty, biopsy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Post-intervention: </w:t>
            </w:r>
            <w:r>
              <w:rPr>
                <w:rFonts w:eastAsia="Times New Roman"/>
                <w:lang w:val="en-US"/>
              </w:rPr>
              <w:t xml:space="preserve">The occasion on which a procedure was performed immediately after to non-surgical intervention. E.g, percutaneous angioplasty, biopsy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 last appointment: </w:t>
            </w:r>
            <w:r>
              <w:rPr>
                <w:rFonts w:eastAsia="Times New Roman"/>
                <w:lang w:val="en-US"/>
              </w:rPr>
              <w:t xml:space="preserve">The occasion on which a procedure was performed at the most recent outpatient visit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Joint position method: </w:t>
            </w:r>
            <w:r>
              <w:rPr>
                <w:rFonts w:eastAsia="Times New Roman"/>
                <w:lang w:val="en-US"/>
              </w:rPr>
              <w:t xml:space="preserve">The active or passive joint positioning during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Physical force: </w:t>
            </w:r>
            <w:r>
              <w:rPr>
                <w:rFonts w:eastAsia="Times New Roman"/>
                <w:lang w:val="en-US"/>
              </w:rPr>
              <w:t xml:space="preserve">A physical force applied during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Prior to voiding: </w:t>
            </w:r>
            <w:r>
              <w:rPr>
                <w:rFonts w:eastAsia="Times New Roman"/>
                <w:lang w:val="en-US"/>
              </w:rPr>
              <w:t xml:space="preserve">Prior to voiding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voiding: </w:t>
            </w:r>
            <w:r>
              <w:rPr>
                <w:rFonts w:eastAsia="Times New Roman"/>
                <w:lang w:val="en-US"/>
              </w:rPr>
              <w:t xml:space="preserve">Post voiding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Neutral musculoskeletal position: </w:t>
            </w:r>
            <w:r>
              <w:rPr>
                <w:rFonts w:eastAsia="Times New Roman"/>
                <w:lang w:val="en-US"/>
              </w:rPr>
              <w:t xml:space="preserve">Neutral musculoskeletal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 Kennel Club: </w:t>
            </w:r>
            <w:r>
              <w:rPr>
                <w:rFonts w:eastAsia="Times New Roman"/>
                <w:lang w:val="en-US"/>
              </w:rPr>
              <w:t xml:space="preserve">America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America's Pet Registry Inc.: </w:t>
            </w:r>
            <w:r>
              <w:rPr>
                <w:rFonts w:eastAsia="Times New Roman"/>
                <w:lang w:val="en-US"/>
              </w:rPr>
              <w:t xml:space="preserve">America's Pet Registry Inc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American Canine Association: </w:t>
            </w:r>
            <w:r>
              <w:rPr>
                <w:rFonts w:eastAsia="Times New Roman"/>
                <w:lang w:val="en-US"/>
              </w:rPr>
              <w:t xml:space="preserve">American Canine Association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American Purebred Registry: </w:t>
            </w:r>
            <w:r>
              <w:rPr>
                <w:rFonts w:eastAsia="Times New Roman"/>
                <w:lang w:val="en-US"/>
              </w:rPr>
              <w:t xml:space="preserve">American Purebred Registry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American Rare Breed Association: </w:t>
            </w:r>
            <w:r>
              <w:rPr>
                <w:rFonts w:eastAsia="Times New Roman"/>
                <w:lang w:val="en-US"/>
              </w:rPr>
              <w:t xml:space="preserve">American Rare Breed Association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Registry Unlimited: </w:t>
            </w:r>
            <w:r>
              <w:rPr>
                <w:rFonts w:eastAsia="Times New Roman"/>
                <w:lang w:val="en-US"/>
              </w:rPr>
              <w:t xml:space="preserve">Animal Registry Unlimited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Research Foundation: </w:t>
            </w:r>
            <w:r>
              <w:rPr>
                <w:rFonts w:eastAsia="Times New Roman"/>
                <w:lang w:val="en-US"/>
              </w:rPr>
              <w:t xml:space="preserve">Animal Research Foundation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Canadian Border Collie Association: </w:t>
            </w:r>
            <w:r>
              <w:rPr>
                <w:rFonts w:eastAsia="Times New Roman"/>
                <w:lang w:val="en-US"/>
              </w:rPr>
              <w:t xml:space="preserve">Canadian Border Collie Association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Canadian Kennel Club: </w:t>
            </w:r>
            <w:r>
              <w:rPr>
                <w:rFonts w:eastAsia="Times New Roman"/>
                <w:lang w:val="en-US"/>
              </w:rPr>
              <w:t xml:space="preserve">Canadian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Canadian Livestock Records Association: </w:t>
            </w:r>
            <w:r>
              <w:rPr>
                <w:rFonts w:eastAsia="Times New Roman"/>
                <w:lang w:val="en-US"/>
              </w:rPr>
              <w:t xml:space="preserve">Canadian Livestock Records Association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Canine Federation of Canada: </w:t>
            </w:r>
            <w:r>
              <w:rPr>
                <w:rFonts w:eastAsia="Times New Roman"/>
                <w:lang w:val="en-US"/>
              </w:rPr>
              <w:t xml:space="preserve">Canine Federation of Canada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Continental Kennel Club: </w:t>
            </w:r>
            <w:r>
              <w:rPr>
                <w:rFonts w:eastAsia="Times New Roman"/>
                <w:lang w:val="en-US"/>
              </w:rPr>
              <w:t xml:space="preserve">Continental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Dog Registry of America: </w:t>
            </w:r>
            <w:r>
              <w:rPr>
                <w:rFonts w:eastAsia="Times New Roman"/>
                <w:lang w:val="en-US"/>
              </w:rPr>
              <w:t xml:space="preserve">Dog Registry of America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Federation of International Canines: </w:t>
            </w:r>
            <w:r>
              <w:rPr>
                <w:rFonts w:eastAsia="Times New Roman"/>
                <w:lang w:val="en-US"/>
              </w:rPr>
              <w:t xml:space="preserve">Federation of International Canines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International Progressive Dog Breeders' Alliance: </w:t>
            </w:r>
            <w:r>
              <w:rPr>
                <w:rFonts w:eastAsia="Times New Roman"/>
                <w:lang w:val="en-US"/>
              </w:rPr>
              <w:t xml:space="preserve">International Progressive Dog Breeders' Alliance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National Kennel Club: </w:t>
            </w:r>
            <w:r>
              <w:rPr>
                <w:rFonts w:eastAsia="Times New Roman"/>
                <w:lang w:val="en-US"/>
              </w:rPr>
              <w:t xml:space="preserve">National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North American Purebred Dog Registry: </w:t>
            </w:r>
            <w:r>
              <w:rPr>
                <w:rFonts w:eastAsia="Times New Roman"/>
                <w:lang w:val="en-US"/>
              </w:rPr>
              <w:t xml:space="preserve">North American Purebred Dog Registry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United All Breed Registry: </w:t>
            </w:r>
            <w:r>
              <w:rPr>
                <w:rFonts w:eastAsia="Times New Roman"/>
                <w:lang w:val="en-US"/>
              </w:rPr>
              <w:t xml:space="preserve">United All Breed Registry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United Kennel Club: </w:t>
            </w:r>
            <w:r>
              <w:rPr>
                <w:rFonts w:eastAsia="Times New Roman"/>
                <w:lang w:val="en-US"/>
              </w:rPr>
              <w:t xml:space="preserve">United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Universal Kennel Club International: </w:t>
            </w:r>
            <w:r>
              <w:rPr>
                <w:rFonts w:eastAsia="Times New Roman"/>
                <w:lang w:val="en-US"/>
              </w:rPr>
              <w:t xml:space="preserve">Universal Kennel Club International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Working Canine Association of Canada: </w:t>
            </w:r>
            <w:r>
              <w:rPr>
                <w:rFonts w:eastAsia="Times New Roman"/>
                <w:lang w:val="en-US"/>
              </w:rPr>
              <w:t xml:space="preserve">Working Canine Association of Canada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World Kennel Club: </w:t>
            </w:r>
            <w:r>
              <w:rPr>
                <w:rFonts w:eastAsia="Times New Roman"/>
                <w:lang w:val="en-US"/>
              </w:rPr>
              <w:t xml:space="preserve">World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World Wide Kennel Club: </w:t>
            </w:r>
            <w:r>
              <w:rPr>
                <w:rFonts w:eastAsia="Times New Roman"/>
                <w:lang w:val="en-US"/>
              </w:rPr>
              <w:t xml:space="preserve">World Wide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Overall image quality evaluation: </w:t>
            </w:r>
            <w:r>
              <w:rPr>
                <w:rFonts w:eastAsia="Times New Roman"/>
                <w:lang w:val="en-US"/>
              </w:rPr>
              <w:t xml:space="preserve">Evaluation of overall image quality as described in section 7.3.2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Grayscale resolution evaluation: </w:t>
            </w:r>
            <w:r>
              <w:rPr>
                <w:rFonts w:eastAsia="Times New Roman"/>
                <w:lang w:val="en-US"/>
              </w:rPr>
              <w:t xml:space="preserve">Visual verification of sufficient grayscale resolution based on 8 and 10-bit markers as described in section 7.3.3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Luminance response evaluation: </w:t>
            </w:r>
            <w:r>
              <w:rPr>
                <w:rFonts w:eastAsia="Times New Roman"/>
                <w:lang w:val="en-US"/>
              </w:rPr>
              <w:t xml:space="preserve">Visual evaluation of luminance response using the TG18-CT test pattern as described in section 7.3.4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Luminance uniformity evaluation: </w:t>
            </w:r>
            <w:r>
              <w:rPr>
                <w:rFonts w:eastAsia="Times New Roman"/>
                <w:lang w:val="en-US"/>
              </w:rPr>
              <w:t xml:space="preserve">Visual detection of luminance non-uniformities as described in section 7.3.5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Chromaticity evaluation: </w:t>
            </w:r>
            <w:r>
              <w:rPr>
                <w:rFonts w:eastAsia="Times New Roman"/>
                <w:lang w:val="en-US"/>
              </w:rPr>
              <w:t xml:space="preserve">Visual verification of color uniformity as described in section 7.3.6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faults evaluation: </w:t>
            </w:r>
            <w:r>
              <w:rPr>
                <w:rFonts w:eastAsia="Times New Roman"/>
                <w:lang w:val="en-US"/>
              </w:rPr>
              <w:t xml:space="preserve">Visual detection of defective pixels on dark (TG18-UN80) and bright (TG18-UN10) images as described in section 7.3.7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Veiling glare evaluation: </w:t>
            </w:r>
            <w:r>
              <w:rPr>
                <w:rFonts w:eastAsia="Times New Roman"/>
                <w:lang w:val="en-US"/>
              </w:rPr>
              <w:t xml:space="preserve">Visual evaluation of veiling glare by looking at low contrast objects on 2 test patterns as described in section 7.3.8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Geometrical image evaluation: </w:t>
            </w:r>
            <w:r>
              <w:rPr>
                <w:rFonts w:eastAsia="Times New Roman"/>
                <w:lang w:val="en-US"/>
              </w:rPr>
              <w:t xml:space="preserve">Visual evaluation of geometry, phase/clock </w:t>
            </w:r>
            <w:r>
              <w:rPr>
                <w:rFonts w:eastAsia="Times New Roman"/>
                <w:lang w:val="en-US"/>
              </w:rPr>
              <w:lastRenderedPageBreak/>
              <w:t xml:space="preserve">correction and clipping as described in section 7.3.9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Angular viewing evaluation: </w:t>
            </w:r>
            <w:r>
              <w:rPr>
                <w:rFonts w:eastAsia="Times New Roman"/>
                <w:lang w:val="en-US"/>
              </w:rPr>
              <w:t xml:space="preserve">Visual evaluation of viewing angle as described in section 7.3.10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evaluation: </w:t>
            </w:r>
            <w:r>
              <w:rPr>
                <w:rFonts w:eastAsia="Times New Roman"/>
                <w:lang w:val="en-US"/>
              </w:rPr>
              <w:t xml:space="preserve">Visual evaluation of the appearance of clinical images as described in section 7.3.11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TG18-QC Pattern: </w:t>
            </w:r>
            <w:r>
              <w:rPr>
                <w:rFonts w:eastAsia="Times New Roman"/>
                <w:lang w:val="en-US"/>
              </w:rPr>
              <w:t xml:space="preserve">AAPM TG18-QC Pattern used for evaluation of resolution, luminance, distortion, artifacts.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TG18-BR Pattern: </w:t>
            </w:r>
            <w:r>
              <w:rPr>
                <w:rFonts w:eastAsia="Times New Roman"/>
                <w:lang w:val="en-US"/>
              </w:rPr>
              <w:t xml:space="preserve">AAPM TG18-BR Pattern used for the evaluation of the display of low-contrast, fine-detail image structures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TG18-PQC Pattern: </w:t>
            </w:r>
            <w:r>
              <w:rPr>
                <w:rFonts w:eastAsia="Times New Roman"/>
                <w:lang w:val="en-US"/>
              </w:rPr>
              <w:t xml:space="preserve">AAPM TG18-PQC Pattern used for evaluation of resolution, luminance, contrast transfer for prints.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TG18-CT Pattern: </w:t>
            </w:r>
            <w:r>
              <w:rPr>
                <w:rFonts w:eastAsia="Times New Roman"/>
                <w:lang w:val="en-US"/>
              </w:rPr>
              <w:t xml:space="preserve">AAPM TG18-CT Pattern used for evaluation of luminance response.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TG18-LN8-01 Pattern: </w:t>
            </w:r>
            <w:r>
              <w:rPr>
                <w:rFonts w:eastAsia="Times New Roman"/>
                <w:lang w:val="en-US"/>
              </w:rPr>
              <w:t xml:space="preserve">The 1st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TG18-LN8-02 Pattern: </w:t>
            </w:r>
            <w:r>
              <w:rPr>
                <w:rFonts w:eastAsia="Times New Roman"/>
                <w:lang w:val="en-US"/>
              </w:rPr>
              <w:t xml:space="preserve">The 2nd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TG18-LN8-03 Pattern: </w:t>
            </w:r>
            <w:r>
              <w:rPr>
                <w:rFonts w:eastAsia="Times New Roman"/>
                <w:lang w:val="en-US"/>
              </w:rPr>
              <w:t xml:space="preserve">The 3rd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TG18-LN8-04 Pattern: </w:t>
            </w:r>
            <w:r>
              <w:rPr>
                <w:rFonts w:eastAsia="Times New Roman"/>
                <w:lang w:val="en-US"/>
              </w:rPr>
              <w:t xml:space="preserve">The 4th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TG18-LN8-05 Pattern: </w:t>
            </w:r>
            <w:r>
              <w:rPr>
                <w:rFonts w:eastAsia="Times New Roman"/>
                <w:lang w:val="en-US"/>
              </w:rPr>
              <w:t xml:space="preserve">The 5th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TG18-LN8-06 Pattern: </w:t>
            </w:r>
            <w:r>
              <w:rPr>
                <w:rFonts w:eastAsia="Times New Roman"/>
                <w:lang w:val="en-US"/>
              </w:rPr>
              <w:t xml:space="preserve">The 6th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TG18-LN8-07 Pattern: </w:t>
            </w:r>
            <w:r>
              <w:rPr>
                <w:rFonts w:eastAsia="Times New Roman"/>
                <w:lang w:val="en-US"/>
              </w:rPr>
              <w:t xml:space="preserve">The 7th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TG18-LN8-08 Pattern: </w:t>
            </w:r>
            <w:r>
              <w:rPr>
                <w:rFonts w:eastAsia="Times New Roman"/>
                <w:lang w:val="en-US"/>
              </w:rPr>
              <w:t xml:space="preserve">The 8th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TG18-LN8-09 Pattern: </w:t>
            </w:r>
            <w:r>
              <w:rPr>
                <w:rFonts w:eastAsia="Times New Roman"/>
                <w:lang w:val="en-US"/>
              </w:rPr>
              <w:t xml:space="preserve">The 9th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TG18-LN8-10 Pattern: </w:t>
            </w:r>
            <w:r>
              <w:rPr>
                <w:rFonts w:eastAsia="Times New Roman"/>
                <w:lang w:val="en-US"/>
              </w:rPr>
              <w:t xml:space="preserve">The 10th image in the AAPM TG18-LN8 set used for DICOM grayscale calibration series.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TG18-LN8-11 Pattern: </w:t>
            </w:r>
            <w:r>
              <w:rPr>
                <w:rFonts w:eastAsia="Times New Roman"/>
                <w:lang w:val="en-US"/>
              </w:rPr>
              <w:t xml:space="preserve">The 11th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TG18-LN8-12 Pattern: </w:t>
            </w:r>
            <w:r>
              <w:rPr>
                <w:rFonts w:eastAsia="Times New Roman"/>
                <w:lang w:val="en-US"/>
              </w:rPr>
              <w:t xml:space="preserve">The 12th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TG18-LN8-13 Pattern: </w:t>
            </w:r>
            <w:r>
              <w:rPr>
                <w:rFonts w:eastAsia="Times New Roman"/>
                <w:lang w:val="en-US"/>
              </w:rPr>
              <w:t xml:space="preserve">The 13th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TG18-LN8-14 Pattern: </w:t>
            </w:r>
            <w:r>
              <w:rPr>
                <w:rFonts w:eastAsia="Times New Roman"/>
                <w:lang w:val="en-US"/>
              </w:rPr>
              <w:t xml:space="preserve">The 14th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TG18-LN8-15 Pattern: </w:t>
            </w:r>
            <w:r>
              <w:rPr>
                <w:rFonts w:eastAsia="Times New Roman"/>
                <w:lang w:val="en-US"/>
              </w:rPr>
              <w:t xml:space="preserve">The 15th image in the AAPM TG18-LN8 set used for </w:t>
            </w:r>
            <w:r>
              <w:rPr>
                <w:rFonts w:eastAsia="Times New Roman"/>
                <w:lang w:val="en-US"/>
              </w:rPr>
              <w:lastRenderedPageBreak/>
              <w:t xml:space="preserve">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TG18-LN8-16 Pattern: </w:t>
            </w:r>
            <w:r>
              <w:rPr>
                <w:rFonts w:eastAsia="Times New Roman"/>
                <w:lang w:val="en-US"/>
              </w:rPr>
              <w:t xml:space="preserve">The 16th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TG18-LN8-17 Pattern: </w:t>
            </w:r>
            <w:r>
              <w:rPr>
                <w:rFonts w:eastAsia="Times New Roman"/>
                <w:lang w:val="en-US"/>
              </w:rPr>
              <w:t xml:space="preserve">The 17th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TG18-LN8-18 Pattern: </w:t>
            </w:r>
            <w:r>
              <w:rPr>
                <w:rFonts w:eastAsia="Times New Roman"/>
                <w:lang w:val="en-US"/>
              </w:rPr>
              <w:t xml:space="preserve">The 18th image in the AAPM TG18-LN8-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TG18-LN12-01 Pattern: </w:t>
            </w:r>
            <w:r>
              <w:rPr>
                <w:rFonts w:eastAsia="Times New Roman"/>
                <w:lang w:val="en-US"/>
              </w:rPr>
              <w:t xml:space="preserve">The 1st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TG18-LN12-02 Pattern: </w:t>
            </w:r>
            <w:r>
              <w:rPr>
                <w:rFonts w:eastAsia="Times New Roman"/>
                <w:lang w:val="en-US"/>
              </w:rPr>
              <w:t xml:space="preserve">The 2 nd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TG18-LN12-03 Pattern: </w:t>
            </w:r>
            <w:r>
              <w:rPr>
                <w:rFonts w:eastAsia="Times New Roman"/>
                <w:lang w:val="en-US"/>
              </w:rPr>
              <w:t xml:space="preserve">The 3rd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TG18-LN12-04 Pattern: </w:t>
            </w:r>
            <w:r>
              <w:rPr>
                <w:rFonts w:eastAsia="Times New Roman"/>
                <w:lang w:val="en-US"/>
              </w:rPr>
              <w:t xml:space="preserve">The 4th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TG18-LN12-05 Pattern: </w:t>
            </w:r>
            <w:r>
              <w:rPr>
                <w:rFonts w:eastAsia="Times New Roman"/>
                <w:lang w:val="en-US"/>
              </w:rPr>
              <w:t xml:space="preserve">The 5th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TG18-LN12-06 Pattern: </w:t>
            </w:r>
            <w:r>
              <w:rPr>
                <w:rFonts w:eastAsia="Times New Roman"/>
                <w:lang w:val="en-US"/>
              </w:rPr>
              <w:t xml:space="preserve">The 6th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TG18-LN12-07 Pattern: </w:t>
            </w:r>
            <w:r>
              <w:rPr>
                <w:rFonts w:eastAsia="Times New Roman"/>
                <w:lang w:val="en-US"/>
              </w:rPr>
              <w:t xml:space="preserve">The 7th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TG18-LN12-08 Pattern: </w:t>
            </w:r>
            <w:r>
              <w:rPr>
                <w:rFonts w:eastAsia="Times New Roman"/>
                <w:lang w:val="en-US"/>
              </w:rPr>
              <w:t xml:space="preserve">The 8th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TG18-LN12-09 Pattern: </w:t>
            </w:r>
            <w:r>
              <w:rPr>
                <w:rFonts w:eastAsia="Times New Roman"/>
                <w:lang w:val="en-US"/>
              </w:rPr>
              <w:t xml:space="preserve">The 9th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TG18-LN12-10 Pattern: </w:t>
            </w:r>
            <w:r>
              <w:rPr>
                <w:rFonts w:eastAsia="Times New Roman"/>
                <w:lang w:val="en-US"/>
              </w:rPr>
              <w:t xml:space="preserve">The 10th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TG18-LN12-11 Pattern: </w:t>
            </w:r>
            <w:r>
              <w:rPr>
                <w:rFonts w:eastAsia="Times New Roman"/>
                <w:lang w:val="en-US"/>
              </w:rPr>
              <w:t xml:space="preserve">The 11th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TG18-LN12-12 Pattern: </w:t>
            </w:r>
            <w:r>
              <w:rPr>
                <w:rFonts w:eastAsia="Times New Roman"/>
                <w:lang w:val="en-US"/>
              </w:rPr>
              <w:t xml:space="preserve">The 12th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TG18-LN12-13 Pattern: </w:t>
            </w:r>
            <w:r>
              <w:rPr>
                <w:rFonts w:eastAsia="Times New Roman"/>
                <w:lang w:val="en-US"/>
              </w:rPr>
              <w:t xml:space="preserve">The 13th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TG18-LN12-14 Pattern: </w:t>
            </w:r>
            <w:r>
              <w:rPr>
                <w:rFonts w:eastAsia="Times New Roman"/>
                <w:lang w:val="en-US"/>
              </w:rPr>
              <w:t xml:space="preserve">The 14th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TG18-LN12-15 Pattern: </w:t>
            </w:r>
            <w:r>
              <w:rPr>
                <w:rFonts w:eastAsia="Times New Roman"/>
                <w:lang w:val="en-US"/>
              </w:rPr>
              <w:t xml:space="preserve">The 15th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TG18-LN12-16 Pattern: </w:t>
            </w:r>
            <w:r>
              <w:rPr>
                <w:rFonts w:eastAsia="Times New Roman"/>
                <w:lang w:val="en-US"/>
              </w:rPr>
              <w:t xml:space="preserve">The 16th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TG18-LN12-17 Pattern: </w:t>
            </w:r>
            <w:r>
              <w:rPr>
                <w:rFonts w:eastAsia="Times New Roman"/>
                <w:lang w:val="en-US"/>
              </w:rPr>
              <w:t xml:space="preserve">The 17th image in the AAPM TG18-LN12 set used for 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TG18-LN12-18 Pattern: </w:t>
            </w:r>
            <w:r>
              <w:rPr>
                <w:rFonts w:eastAsia="Times New Roman"/>
                <w:lang w:val="en-US"/>
              </w:rPr>
              <w:t xml:space="preserve">The 18th image in the AAPM TG18-LN12 set used for </w:t>
            </w:r>
            <w:r>
              <w:rPr>
                <w:rFonts w:eastAsia="Times New Roman"/>
                <w:lang w:val="en-US"/>
              </w:rPr>
              <w:lastRenderedPageBreak/>
              <w:t xml:space="preserve">DICOM grayscale calibration.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TG18-UN10 Pattern: </w:t>
            </w:r>
            <w:r>
              <w:rPr>
                <w:rFonts w:eastAsia="Times New Roman"/>
                <w:lang w:val="en-US"/>
              </w:rPr>
              <w:t xml:space="preserve">The AAPM TG18-UN10 Pattern used for evaluation of luminance and color uniformity, and angular response.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TG18-UN80 Pattern: </w:t>
            </w:r>
            <w:r>
              <w:rPr>
                <w:rFonts w:eastAsia="Times New Roman"/>
                <w:lang w:val="en-US"/>
              </w:rPr>
              <w:t xml:space="preserve">The AAPM TG18-UN80 Pattern used for evaluation of luminance and color uniformity, and angular response.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TG18-UNL10 Pattern: </w:t>
            </w:r>
            <w:r>
              <w:rPr>
                <w:rFonts w:eastAsia="Times New Roman"/>
                <w:lang w:val="en-US"/>
              </w:rPr>
              <w:t xml:space="preserve">The AAPM TG18-UNL10 Pattern is the AAPM TG-18 UN10 Pattern with added defining lines.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TG18-UNL80 Pattern: </w:t>
            </w:r>
            <w:r>
              <w:rPr>
                <w:rFonts w:eastAsia="Times New Roman"/>
                <w:lang w:val="en-US"/>
              </w:rPr>
              <w:t xml:space="preserve">The AAPM TG18-UNL80 Pattern is the AAPM TG-18 UN80 Pattern with added defining lines.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TG18-AD Pattern: </w:t>
            </w:r>
            <w:r>
              <w:rPr>
                <w:rFonts w:eastAsia="Times New Roman"/>
                <w:lang w:val="en-US"/>
              </w:rPr>
              <w:t xml:space="preserve">The AAPM TG18-AD Pattern used for visual evaluation of the reflection of ambient light from the display.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TG18-MP Pattern: </w:t>
            </w:r>
            <w:r>
              <w:rPr>
                <w:rFonts w:eastAsia="Times New Roman"/>
                <w:lang w:val="en-US"/>
              </w:rPr>
              <w:t xml:space="preserve">The AAPM TG18-MP Pattern used for evaluation of Luminance response (bit-depth resolution).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TG18-RH10 Pattern: </w:t>
            </w:r>
            <w:r>
              <w:rPr>
                <w:rFonts w:eastAsia="Times New Roman"/>
                <w:lang w:val="en-US"/>
              </w:rPr>
              <w:t xml:space="preserve">The AAPM TG18-RH10 Pattern used for LSF-line spectra function-(1k and 2k) evaluation by 5 horizontal lines at 10% luminance level.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TG18-RH50 Pattern: </w:t>
            </w:r>
            <w:r>
              <w:rPr>
                <w:rFonts w:eastAsia="Times New Roman"/>
                <w:lang w:val="en-US"/>
              </w:rPr>
              <w:t xml:space="preserve">The AAPM TG18-RH50 Pattern used for LSF-line spectra function-(1k and 2k) evaluation by 5 horizontal lines at 50% luminance level.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TG18-RH89 Pattern: </w:t>
            </w:r>
            <w:r>
              <w:rPr>
                <w:rFonts w:eastAsia="Times New Roman"/>
                <w:lang w:val="en-US"/>
              </w:rPr>
              <w:t xml:space="preserve">The AAPM TG18-RH89 Pattern used for LSF-line spectra function-(1k and 2k) evaluation by 5 horizontal lines at 89% luminance level.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TG18-RV10 Pattern: </w:t>
            </w:r>
            <w:r>
              <w:rPr>
                <w:rFonts w:eastAsia="Times New Roman"/>
                <w:lang w:val="en-US"/>
              </w:rPr>
              <w:t xml:space="preserve">The AAPM TG18-RV10 Pattern used for LSF-line spectra function-(1k and 2k) evaluation by 5 vertical lines at 10% luminance level.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TG18-RV50 Pattern: </w:t>
            </w:r>
            <w:r>
              <w:rPr>
                <w:rFonts w:eastAsia="Times New Roman"/>
                <w:lang w:val="en-US"/>
              </w:rPr>
              <w:t xml:space="preserve">The AAPM TG18-RV50 Pattern used for LSF-line spectra function-(1k and 2k) evaluation by 5 vertical lines at 50% luminance level.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TG18-RV89 Pattern: </w:t>
            </w:r>
            <w:r>
              <w:rPr>
                <w:rFonts w:eastAsia="Times New Roman"/>
                <w:lang w:val="en-US"/>
              </w:rPr>
              <w:t xml:space="preserve">The AAPM TG18-RV89 Pattern used for LSF-line spectra function-(1k and 2k) evaluation by 5 vertical lines at 89% luminance level.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TG18-PX Pattern: </w:t>
            </w:r>
            <w:r>
              <w:rPr>
                <w:rFonts w:eastAsia="Times New Roman"/>
                <w:lang w:val="en-US"/>
              </w:rPr>
              <w:t xml:space="preserve">The AAPM TG18-PX Pattern used for the assessment of display resolution.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TG18-CX Pattern: </w:t>
            </w:r>
            <w:r>
              <w:rPr>
                <w:rFonts w:eastAsia="Times New Roman"/>
                <w:lang w:val="en-US"/>
              </w:rPr>
              <w:t xml:space="preserve">The AAPM TG18-CX Pattern used to assess display resolution and resolution uniformity.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TG18-LPH10 Pattern: </w:t>
            </w:r>
            <w:r>
              <w:rPr>
                <w:rFonts w:eastAsia="Times New Roman"/>
                <w:lang w:val="en-US"/>
              </w:rPr>
              <w:t xml:space="preserve">The AAPM TG18-LPH10 Pattern used to assess display resolution. This pattern has horizontal bars consisting of alternating single-pixel-wide lines across the faceplate of display. The lines have a 12% positive contrast against 10% background level of the maximum pixel value.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TG18-LPH50 Pattern: </w:t>
            </w:r>
            <w:r>
              <w:rPr>
                <w:rFonts w:eastAsia="Times New Roman"/>
                <w:lang w:val="en-US"/>
              </w:rPr>
              <w:t xml:space="preserve">The AAPM TG18-LPH50 Pattern used to assess display resolution. This pattern has horizontal bars consisting of alternating single-pixel-wide lines across the faceplate of display. The lines have a 50% positive contrast against 10% background level of the maximum pixel value.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TG18-LPH89 Pattern: </w:t>
            </w:r>
            <w:r>
              <w:rPr>
                <w:rFonts w:eastAsia="Times New Roman"/>
                <w:lang w:val="en-US"/>
              </w:rPr>
              <w:t xml:space="preserve">The AAPM TG18-LPH89 Pattern used to assess display resolution. This pattern has horizontal bars consisting of alternating single-pixel-wide lines across the faceplate of display. The lines have a 12% positive contrast against 89% background level of the maximum pixel value.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TG18-LPV10 Pattern: </w:t>
            </w:r>
            <w:r>
              <w:rPr>
                <w:rFonts w:eastAsia="Times New Roman"/>
                <w:lang w:val="en-US"/>
              </w:rPr>
              <w:t xml:space="preserve">The AAPM TG18-LPV10 Pattern used to assess display resolution. This pattern has vertical bars consisting of alternating single-pixel-wide lines across the faceplate of display. The lines have a 12% positive contrast against 10% background level of the maximum pixel value.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TG18-LPV50 Pattern: </w:t>
            </w:r>
            <w:r>
              <w:rPr>
                <w:rFonts w:eastAsia="Times New Roman"/>
                <w:lang w:val="en-US"/>
              </w:rPr>
              <w:t xml:space="preserve">The AAPM TG18-LPV50 Pattern used to assess display resolution. This pattern has vertical bars consisting of alternating single-pixel-wide lines across the faceplate of display. The lines have a 12% positive contrast against 50% background level of the maximum pixel value.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TG18-LPV89 Pattern: </w:t>
            </w:r>
            <w:r>
              <w:rPr>
                <w:rFonts w:eastAsia="Times New Roman"/>
                <w:lang w:val="en-US"/>
              </w:rPr>
              <w:t xml:space="preserve">The AAPM TG18-LPV89 Pattern used to assess display resolution. This pattern has vertical bars consisting of alternating single-pixel-wide lines across the faceplate of display. The lines have a 12% positive contrast against 89% background level of the maximum pixel value.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TG18-AFC Pattern: </w:t>
            </w:r>
            <w:r>
              <w:rPr>
                <w:rFonts w:eastAsia="Times New Roman"/>
                <w:lang w:val="en-US"/>
              </w:rPr>
              <w:t xml:space="preserve">The AAPM TG18-AFC Pattern used to assess display noise.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TG18-NS10 Pattern: </w:t>
            </w:r>
            <w:r>
              <w:rPr>
                <w:rFonts w:eastAsia="Times New Roman"/>
                <w:lang w:val="en-US"/>
              </w:rPr>
              <w:t xml:space="preserve">The AAPM TG18-NS10 Pattern is AAPM TG18-RV10/RH10 with only difference being the absence of the single line at the center of the measurement area.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TG18-NS50 Pattern: </w:t>
            </w:r>
            <w:r>
              <w:rPr>
                <w:rFonts w:eastAsia="Times New Roman"/>
                <w:lang w:val="en-US"/>
              </w:rPr>
              <w:t xml:space="preserve">The AAPM TG18-NS50 Pattern is AAPM TG18-RV50/RH50 with only difference being the absence of the single line at the center of the measurement area.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TG18-NS89 Pattern: </w:t>
            </w:r>
            <w:r>
              <w:rPr>
                <w:rFonts w:eastAsia="Times New Roman"/>
                <w:lang w:val="en-US"/>
              </w:rPr>
              <w:t xml:space="preserve">The AAPM TG18-NS89 Pattern is AAPM TG18-RV89/RH89 with only difference being the absence of the single line at the center of the measurement area.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TG18-GV Pattern: </w:t>
            </w:r>
            <w:r>
              <w:rPr>
                <w:rFonts w:eastAsia="Times New Roman"/>
                <w:lang w:val="en-US"/>
              </w:rPr>
              <w:t xml:space="preserve">The TG18-GV Pattern used to assess display veiling.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TG18-GVN Pattern: </w:t>
            </w:r>
            <w:r>
              <w:rPr>
                <w:rFonts w:eastAsia="Times New Roman"/>
                <w:lang w:val="en-US"/>
              </w:rPr>
              <w:t xml:space="preserve">The TG18-GVN Pattern used to assess display veiling. This pattern is identical to AAPM TG18-GV Pattern except that the large-diameter white circle is replaced with a black circle, creating a completely black pattern except for the presence of low-contrast targets.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TG18-GQ Pattern: </w:t>
            </w:r>
            <w:r>
              <w:rPr>
                <w:rFonts w:eastAsia="Times New Roman"/>
                <w:lang w:val="en-US"/>
              </w:rPr>
              <w:t xml:space="preserve">The TG18-GQ Pattern used for quantitative assessment of veiling glare. This pattern is identical to TG18-GV except that is lacks the central low-contrast objects.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TG18-GQN Pattern: </w:t>
            </w:r>
            <w:r>
              <w:rPr>
                <w:rFonts w:eastAsia="Times New Roman"/>
                <w:lang w:val="en-US"/>
              </w:rPr>
              <w:t xml:space="preserve">TG18-GQN Pattern used for the quantitative assessment of veiling glare. This pattern is identical to AAPM TG18-GQ Pattern except that the large-diameter white circle is replaced with a black circle, creating a completely black pattern except for the presence of low-contrast targets.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TG18-GQB Pattern: </w:t>
            </w:r>
            <w:r>
              <w:rPr>
                <w:rFonts w:eastAsia="Times New Roman"/>
                <w:lang w:val="en-US"/>
              </w:rPr>
              <w:t xml:space="preserve">The TG18-GQB Pattern used for the quantitative assessment of veiling glare. This pattern is identical to AAPM TG18-GQ Pattern except eliminating the central black circle.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TG18-GA03 Pattern: </w:t>
            </w:r>
            <w:r>
              <w:rPr>
                <w:rFonts w:eastAsia="Times New Roman"/>
                <w:lang w:val="en-US"/>
              </w:rPr>
              <w:t xml:space="preserve">The TG18-GA03 Pattern used for quantitative assessment of veiling glare. This pattern is identical to TG18-GQ except that the radius of the central black circle is varied as r = 3.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TG18-GA05 Pattern: </w:t>
            </w:r>
            <w:r>
              <w:rPr>
                <w:rFonts w:eastAsia="Times New Roman"/>
                <w:lang w:val="en-US"/>
              </w:rPr>
              <w:t xml:space="preserve">The TG18-GA05 Pattern This pattern is identical to TG18-GQ except that the radius of the central black circle is varied as r = 5.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TG18-GA08 Pattern: </w:t>
            </w:r>
            <w:r>
              <w:rPr>
                <w:rFonts w:eastAsia="Times New Roman"/>
                <w:lang w:val="en-US"/>
              </w:rPr>
              <w:t xml:space="preserve">The TG18-GA08 Pattern used for quantitative assessment of veiling glare. This pattern is identical to TG18-GQ except that the radius of the central black circle is varied as r = 8.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TG18-GA10 Pattern: </w:t>
            </w:r>
            <w:r>
              <w:rPr>
                <w:rFonts w:eastAsia="Times New Roman"/>
                <w:lang w:val="en-US"/>
              </w:rPr>
              <w:t xml:space="preserve">The TG18-GA10 Pattern used for quantitative assessment of veiling glare. This pattern is identical to TG18-GQ except that the radius of the central black circle is varied as r = 10.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TG18-GA15 Pattern: </w:t>
            </w:r>
            <w:r>
              <w:rPr>
                <w:rFonts w:eastAsia="Times New Roman"/>
                <w:lang w:val="en-US"/>
              </w:rPr>
              <w:t xml:space="preserve">The TG18-GA15 Pattern used for quantitative assessment of veiling glare. This pattern is identical to TG18-GQ except that the radius of the central black circle is varied as r = 15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TG18-GA20 Pattern: </w:t>
            </w:r>
            <w:r>
              <w:rPr>
                <w:rFonts w:eastAsia="Times New Roman"/>
                <w:lang w:val="en-US"/>
              </w:rPr>
              <w:t xml:space="preserve">The TG18-GA20 Pattern used for quantitative assessment of veiling glare. This pattern is identical to TG18-GQ except that the radius of the central black circle is varied as r = 20.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TG18-GA25 Pattern: </w:t>
            </w:r>
            <w:r>
              <w:rPr>
                <w:rFonts w:eastAsia="Times New Roman"/>
                <w:lang w:val="en-US"/>
              </w:rPr>
              <w:t xml:space="preserve">The TG18-GA25 Pattern used for quantitative assessment of veiling glare. This pattern is identical to TG18-GQ except that the radius of the central black circle is varied as r = 25.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TG18-GA30 Pattern: </w:t>
            </w:r>
            <w:r>
              <w:rPr>
                <w:rFonts w:eastAsia="Times New Roman"/>
                <w:lang w:val="en-US"/>
              </w:rPr>
              <w:t xml:space="preserve">The TG18-GA30 Pattern used for quantitative assessment of veiling glare. This pattern is identical to TG18-GQ except that the radius of the central black circle is varied as r = 30.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TG18-CH Image: </w:t>
            </w:r>
            <w:r>
              <w:rPr>
                <w:rFonts w:eastAsia="Times New Roman"/>
                <w:lang w:val="en-US"/>
              </w:rPr>
              <w:t xml:space="preserve">The AAPM TG18-CH Image is a reference anatomical PA chest image.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TG18-KN Image: </w:t>
            </w:r>
            <w:r>
              <w:rPr>
                <w:rFonts w:eastAsia="Times New Roman"/>
                <w:lang w:val="en-US"/>
              </w:rPr>
              <w:t xml:space="preserve">The AAPM TG18-KN Image is a reference anatomical knee image.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TG18-MM1 Image: </w:t>
            </w:r>
            <w:r>
              <w:rPr>
                <w:rFonts w:eastAsia="Times New Roman"/>
                <w:lang w:val="en-US"/>
              </w:rPr>
              <w:t xml:space="preserve">The AAPM TG18-MM1 Image is a reference anatomical mammogram image.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TG18-MM2 Image: </w:t>
            </w:r>
            <w:r>
              <w:rPr>
                <w:rFonts w:eastAsia="Times New Roman"/>
                <w:lang w:val="en-US"/>
              </w:rPr>
              <w:t xml:space="preserve">The AAPM TG18-MM2 Image is a reference anatomical mammogram image. See [AAPM OR 03]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OIQ Pattern: </w:t>
            </w:r>
            <w:r>
              <w:rPr>
                <w:rFonts w:eastAsia="Times New Roman"/>
                <w:lang w:val="en-US"/>
              </w:rPr>
              <w:t xml:space="preserve">The IEC OIQ Pattern is used as an alternative to the TG18-QC Pattern.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 Pattern: </w:t>
            </w:r>
            <w:r>
              <w:rPr>
                <w:rFonts w:eastAsia="Times New Roman"/>
                <w:lang w:val="en-US"/>
              </w:rPr>
              <w:t xml:space="preserve">The IEC ANG Pattern used for angular viewing evaluation.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GD Pattern: </w:t>
            </w:r>
            <w:r>
              <w:rPr>
                <w:rFonts w:eastAsia="Times New Roman"/>
                <w:lang w:val="en-US"/>
              </w:rPr>
              <w:t xml:space="preserve">The IEC GD Pattern used for geometrical image evaluation.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BN01 Pattern: </w:t>
            </w:r>
            <w:r>
              <w:rPr>
                <w:rFonts w:eastAsia="Times New Roman"/>
                <w:lang w:val="en-US"/>
              </w:rPr>
              <w:t xml:space="preserve">The IEC BN01 Pattern is used as analternative to the TG18-LN-01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BN02 Pattern: </w:t>
            </w:r>
            <w:r>
              <w:rPr>
                <w:rFonts w:eastAsia="Times New Roman"/>
                <w:lang w:val="en-US"/>
              </w:rPr>
              <w:t xml:space="preserve">The IEC BN02 Pattern is used as analternative to the TG18-LN-02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BN03 Pattern: </w:t>
            </w:r>
            <w:r>
              <w:rPr>
                <w:rFonts w:eastAsia="Times New Roman"/>
                <w:lang w:val="en-US"/>
              </w:rPr>
              <w:t xml:space="preserve">The IEC BN03 Pattern is used as analternative to the TG18-LN-03 </w:t>
            </w:r>
            <w:r>
              <w:rPr>
                <w:rFonts w:eastAsia="Times New Roman"/>
                <w:lang w:val="en-US"/>
              </w:rPr>
              <w:lastRenderedPageBreak/>
              <w:t xml:space="preserve">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BN04 Pattern: </w:t>
            </w:r>
            <w:r>
              <w:rPr>
                <w:rFonts w:eastAsia="Times New Roman"/>
                <w:lang w:val="en-US"/>
              </w:rPr>
              <w:t xml:space="preserve">The IEC BN04 Pattern is used as analternative to the TG18-LN-04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BN05 Pattern: </w:t>
            </w:r>
            <w:r>
              <w:rPr>
                <w:rFonts w:eastAsia="Times New Roman"/>
                <w:lang w:val="en-US"/>
              </w:rPr>
              <w:t xml:space="preserve">The IEC BN05 Pattern is used as analternative to the TG18-LN-05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BN06 Pattern: </w:t>
            </w:r>
            <w:r>
              <w:rPr>
                <w:rFonts w:eastAsia="Times New Roman"/>
                <w:lang w:val="en-US"/>
              </w:rPr>
              <w:t xml:space="preserve">The IEC BN06 Pattern is used as analternative to the TG18-LN-06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BN07 Pattern: </w:t>
            </w:r>
            <w:r>
              <w:rPr>
                <w:rFonts w:eastAsia="Times New Roman"/>
                <w:lang w:val="en-US"/>
              </w:rPr>
              <w:t xml:space="preserve">The IEC BN07 Pattern is used as analternative to the TG18-LN-07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BN08 Pattern: </w:t>
            </w:r>
            <w:r>
              <w:rPr>
                <w:rFonts w:eastAsia="Times New Roman"/>
                <w:lang w:val="en-US"/>
              </w:rPr>
              <w:t xml:space="preserve">The IEC BN08 Pattern is used as analternative to the TG18-LN-08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BN09 Pattern: </w:t>
            </w:r>
            <w:r>
              <w:rPr>
                <w:rFonts w:eastAsia="Times New Roman"/>
                <w:lang w:val="en-US"/>
              </w:rPr>
              <w:t xml:space="preserve">The IEC BN09 Pattern is used as analternative to the TG18-LN-09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BN10 Pattern: </w:t>
            </w:r>
            <w:r>
              <w:rPr>
                <w:rFonts w:eastAsia="Times New Roman"/>
                <w:lang w:val="en-US"/>
              </w:rPr>
              <w:t xml:space="preserve">The IEC BN10 Pattern is used as analternative to the TG18-LN-10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BN11 Pattern: </w:t>
            </w:r>
            <w:r>
              <w:rPr>
                <w:rFonts w:eastAsia="Times New Roman"/>
                <w:lang w:val="en-US"/>
              </w:rPr>
              <w:t xml:space="preserve">The IEC BN11 Pattern is used as analternative to the TG18-LN-11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BN12 Pattern: </w:t>
            </w:r>
            <w:r>
              <w:rPr>
                <w:rFonts w:eastAsia="Times New Roman"/>
                <w:lang w:val="en-US"/>
              </w:rPr>
              <w:t xml:space="preserve">The IEC BN12 Pattern is used as analternative to the TG18-LN-12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BN13 Pattern: </w:t>
            </w:r>
            <w:r>
              <w:rPr>
                <w:rFonts w:eastAsia="Times New Roman"/>
                <w:lang w:val="en-US"/>
              </w:rPr>
              <w:t xml:space="preserve">The IEC BN13 Pattern is used as analternative to the TG18-LN-13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BN14 Pattern: </w:t>
            </w:r>
            <w:r>
              <w:rPr>
                <w:rFonts w:eastAsia="Times New Roman"/>
                <w:lang w:val="en-US"/>
              </w:rPr>
              <w:t xml:space="preserve">The IEC BN14 Pattern is used as analternative to the TG18-LN-14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BN15 Pattern: </w:t>
            </w:r>
            <w:r>
              <w:rPr>
                <w:rFonts w:eastAsia="Times New Roman"/>
                <w:lang w:val="en-US"/>
              </w:rPr>
              <w:t xml:space="preserve">The IEC BN15 Pattern is used as analternative to the TG18-LN-15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BN16 Pattern: </w:t>
            </w:r>
            <w:r>
              <w:rPr>
                <w:rFonts w:eastAsia="Times New Roman"/>
                <w:lang w:val="en-US"/>
              </w:rPr>
              <w:t xml:space="preserve">The IEC BN16 Pattern is used as analternative to the TG18-LN-16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BN17 Pattern: </w:t>
            </w:r>
            <w:r>
              <w:rPr>
                <w:rFonts w:eastAsia="Times New Roman"/>
                <w:lang w:val="en-US"/>
              </w:rPr>
              <w:t xml:space="preserve">The IEC BN17 Pattern is used as analternative to the TG18-LN-17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BN18 Pattern: </w:t>
            </w:r>
            <w:r>
              <w:rPr>
                <w:rFonts w:eastAsia="Times New Roman"/>
                <w:lang w:val="en-US"/>
              </w:rPr>
              <w:t xml:space="preserve">The IEC BN18 Pattern is used as analternative to the TG18-LN-18 Pattern, to avoid the use of a cone or baffle with LCDs. See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DIN Grayscale Pattern: </w:t>
            </w:r>
            <w:r>
              <w:rPr>
                <w:rFonts w:eastAsia="Times New Roman"/>
                <w:lang w:val="en-US"/>
              </w:rPr>
              <w:t xml:space="preserve">Test image "Bild 2" for the gray-scale reproduction of imaging devices. See [DIN 6868-57]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DIN Geometry Pattern: </w:t>
            </w:r>
            <w:r>
              <w:rPr>
                <w:rFonts w:eastAsia="Times New Roman"/>
                <w:lang w:val="en-US"/>
              </w:rPr>
              <w:t xml:space="preserve">Test image "Bild 3" for the geometrical imaging properties of imaging devices. See [DIN 6868-57]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DIN Resolution Pattern: </w:t>
            </w:r>
            <w:r>
              <w:rPr>
                <w:rFonts w:eastAsia="Times New Roman"/>
                <w:lang w:val="en-US"/>
              </w:rPr>
              <w:t xml:space="preserve">Test image "Bild 5" for displaying the spatial and contrast resolution as well as the line structure of imaging devices. See [DIN 6868-57]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White Pattern: </w:t>
            </w:r>
            <w:r>
              <w:rPr>
                <w:rFonts w:eastAsia="Times New Roman"/>
                <w:lang w:val="en-US"/>
              </w:rPr>
              <w:t xml:space="preserve">An alternative to AAPM TG18-UN80, specified at 100% of maximum pixel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SMPTE Pattern: </w:t>
            </w:r>
            <w:r>
              <w:rPr>
                <w:rFonts w:eastAsia="Times New Roman"/>
                <w:lang w:val="en-US"/>
              </w:rPr>
              <w:t xml:space="preserve">A standard display test pattern. See [SMPTE RP133]. A pattern is available at http://www.dclunie.com/images/smpte.512.512.8.gif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CRT Display: </w:t>
            </w:r>
            <w:r>
              <w:rPr>
                <w:rFonts w:eastAsia="Times New Roman"/>
                <w:lang w:val="en-US"/>
              </w:rPr>
              <w:t xml:space="preserve">A Display Device that displays images on a Cathode Ray Tube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Liquid Crystal Display: </w:t>
            </w:r>
            <w:r>
              <w:rPr>
                <w:rFonts w:eastAsia="Times New Roman"/>
                <w:lang w:val="en-US"/>
              </w:rPr>
              <w:t xml:space="preserve">A Display Device that displays images on a Liquid Crystal Display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Plasma Display: </w:t>
            </w:r>
            <w:r>
              <w:rPr>
                <w:rFonts w:eastAsia="Times New Roman"/>
                <w:lang w:val="en-US"/>
              </w:rPr>
              <w:t xml:space="preserve">A Display Device that displays images on a Plasma Display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OLED: </w:t>
            </w:r>
            <w:r>
              <w:rPr>
                <w:rFonts w:eastAsia="Times New Roman"/>
                <w:lang w:val="en-US"/>
              </w:rPr>
              <w:t xml:space="preserve">A Display Device that displays images on an Organic Light Emitting Diode based display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Rear Projection System: </w:t>
            </w:r>
            <w:r>
              <w:rPr>
                <w:rFonts w:eastAsia="Times New Roman"/>
                <w:lang w:val="en-US"/>
              </w:rPr>
              <w:t xml:space="preserve">A Display Device that projects images on a surface from behind using a Digital Light Processing Projector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Front Projection System: </w:t>
            </w:r>
            <w:r>
              <w:rPr>
                <w:rFonts w:eastAsia="Times New Roman"/>
                <w:lang w:val="en-US"/>
              </w:rPr>
              <w:t xml:space="preserve">A Display Device that projects images on a surface from in front using a Digital Light Processing Projector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CRT Rear Projection System: </w:t>
            </w:r>
            <w:r>
              <w:rPr>
                <w:rFonts w:eastAsia="Times New Roman"/>
                <w:lang w:val="en-US"/>
              </w:rPr>
              <w:t xml:space="preserve">A Display Device that projects images on a surface from behind using a Cathode Ray Tube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CRT Front Projection System: </w:t>
            </w:r>
            <w:r>
              <w:rPr>
                <w:rFonts w:eastAsia="Times New Roman"/>
                <w:lang w:val="en-US"/>
              </w:rPr>
              <w:t xml:space="preserve">A Display Device that projects images on a surface from in front using a Cathode Ray Tube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Projection System: </w:t>
            </w:r>
            <w:r>
              <w:rPr>
                <w:rFonts w:eastAsia="Times New Roman"/>
                <w:lang w:val="en-US"/>
              </w:rPr>
              <w:t xml:space="preserve">A Display Device that projects images on a surface from an unspecified direction using an unspecified means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Processing: </w:t>
            </w:r>
            <w:r>
              <w:rPr>
                <w:rFonts w:eastAsia="Times New Roman"/>
                <w:lang w:val="en-US"/>
              </w:rPr>
              <w:t xml:space="preserve">Image processing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Control: </w:t>
            </w:r>
            <w:r>
              <w:rPr>
                <w:rFonts w:eastAsia="Times New Roman"/>
                <w:lang w:val="en-US"/>
              </w:rPr>
              <w:t xml:space="preserve">Quality control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Aided Diagnosis: </w:t>
            </w:r>
            <w:r>
              <w:rPr>
                <w:rFonts w:eastAsia="Times New Roman"/>
                <w:lang w:val="en-US"/>
              </w:rPr>
              <w:t xml:space="preserve">Computer aided diagnosis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Aided Detection: </w:t>
            </w:r>
            <w:r>
              <w:rPr>
                <w:rFonts w:eastAsia="Times New Roman"/>
                <w:lang w:val="en-US"/>
              </w:rPr>
              <w:t xml:space="preserve">Computer aided detection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Interpretation: </w:t>
            </w:r>
            <w:r>
              <w:rPr>
                <w:rFonts w:eastAsia="Times New Roman"/>
                <w:lang w:val="en-US"/>
              </w:rPr>
              <w:t xml:space="preserve">Interpretation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Report Verification: </w:t>
            </w:r>
            <w:r>
              <w:rPr>
                <w:rFonts w:eastAsia="Times New Roman"/>
                <w:lang w:val="en-US"/>
              </w:rPr>
              <w:t xml:space="preserve">Report verification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 </w:t>
            </w:r>
            <w:r>
              <w:rPr>
                <w:rFonts w:eastAsia="Times New Roman"/>
                <w:lang w:val="en-US"/>
              </w:rPr>
              <w:t xml:space="preserve">Print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subsequent Workitems: </w:t>
            </w:r>
            <w:r>
              <w:rPr>
                <w:rFonts w:eastAsia="Times New Roman"/>
                <w:lang w:val="en-US"/>
              </w:rPr>
              <w:t xml:space="preserve">There will be no more work items scheduled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w:t>
            </w:r>
            <w:r>
              <w:rPr>
                <w:rFonts w:eastAsia="Times New Roman"/>
                <w:lang w:val="en-US"/>
              </w:rPr>
              <w:t xml:space="preserve">Film type of output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Dictation: </w:t>
            </w:r>
            <w:r>
              <w:rPr>
                <w:rFonts w:eastAsia="Times New Roman"/>
                <w:lang w:val="en-US"/>
              </w:rPr>
              <w:t xml:space="preserve">Dictation type of output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type of output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Import: </w:t>
            </w:r>
            <w:r>
              <w:rPr>
                <w:rFonts w:eastAsia="Times New Roman"/>
                <w:lang w:val="en-US"/>
              </w:rPr>
              <w:t xml:space="preserve">The procedure to read DICOM instances from DICOM interchange media, coerce identifying attributes into the local namespace if necessary, and make the instances available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Sheet Film Digitized: </w:t>
            </w:r>
            <w:r>
              <w:rPr>
                <w:rFonts w:eastAsia="Times New Roman"/>
                <w:lang w:val="en-US"/>
              </w:rPr>
              <w:t xml:space="preserve">Digitization of Sheet Film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Cine Film Digitized: </w:t>
            </w:r>
            <w:r>
              <w:rPr>
                <w:rFonts w:eastAsia="Times New Roman"/>
                <w:lang w:val="en-US"/>
              </w:rPr>
              <w:t xml:space="preserve">Digitization of Cine Film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Video Tape Digitized: </w:t>
            </w:r>
            <w:r>
              <w:rPr>
                <w:rFonts w:eastAsia="Times New Roman"/>
                <w:lang w:val="en-US"/>
              </w:rPr>
              <w:t xml:space="preserve">Digitization of Video Tape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Digitized: </w:t>
            </w:r>
            <w:r>
              <w:rPr>
                <w:rFonts w:eastAsia="Times New Roman"/>
                <w:lang w:val="en-US"/>
              </w:rPr>
              <w:t xml:space="preserve">Digitization of pages of a paper document (Units may be specified as Pages, Documents)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CD Imported: </w:t>
            </w:r>
            <w:r>
              <w:rPr>
                <w:rFonts w:eastAsia="Times New Roman"/>
                <w:lang w:val="en-US"/>
              </w:rPr>
              <w:t xml:space="preserve">Importation of CD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DVD Imported: </w:t>
            </w:r>
            <w:r>
              <w:rPr>
                <w:rFonts w:eastAsia="Times New Roman"/>
                <w:lang w:val="en-US"/>
              </w:rPr>
              <w:t xml:space="preserve">Importation of DVD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 Imported: </w:t>
            </w:r>
            <w:r>
              <w:rPr>
                <w:rFonts w:eastAsia="Times New Roman"/>
                <w:lang w:val="en-US"/>
              </w:rPr>
              <w:t xml:space="preserve">Importation of MOD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Studies Imported: </w:t>
            </w:r>
            <w:r>
              <w:rPr>
                <w:rFonts w:eastAsia="Times New Roman"/>
                <w:lang w:val="en-US"/>
              </w:rPr>
              <w:t xml:space="preserve">Importation of DICOM Studies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Instances Imported: </w:t>
            </w:r>
            <w:r>
              <w:rPr>
                <w:rFonts w:eastAsia="Times New Roman"/>
                <w:lang w:val="en-US"/>
              </w:rPr>
              <w:t xml:space="preserve">Importation of DICOM Composite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USB Disk Emulation: </w:t>
            </w:r>
            <w:r>
              <w:rPr>
                <w:rFonts w:eastAsia="Times New Roman"/>
                <w:lang w:val="en-US"/>
              </w:rPr>
              <w:t xml:space="preserve">A device that connects using the USB hard drive interface. These may be USB-Sticks, portable hard drives, and other technologies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w:t>
            </w:r>
            <w:r>
              <w:rPr>
                <w:rFonts w:eastAsia="Times New Roman"/>
                <w:lang w:val="en-US"/>
              </w:rPr>
              <w:t xml:space="preserve">Email and email attachments used as a media for data transport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CD: </w:t>
            </w:r>
            <w:r>
              <w:rPr>
                <w:rFonts w:eastAsia="Times New Roman"/>
                <w:lang w:val="en-US"/>
              </w:rPr>
              <w:t xml:space="preserve">CD-R, CD-ROM, and CD-RW media used for data transport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DVD: </w:t>
            </w:r>
            <w:r>
              <w:rPr>
                <w:rFonts w:eastAsia="Times New Roman"/>
                <w:lang w:val="en-US"/>
              </w:rPr>
              <w:t xml:space="preserve">DVD, DVD-RAM, and other DVD formatted media used for data transport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Compact Flash: </w:t>
            </w:r>
            <w:r>
              <w:rPr>
                <w:rFonts w:eastAsia="Times New Roman"/>
                <w:lang w:val="en-US"/>
              </w:rPr>
              <w:t xml:space="preserve">Media that comply with the Compact Flash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Multi-media Card: </w:t>
            </w:r>
            <w:r>
              <w:rPr>
                <w:rFonts w:eastAsia="Times New Roman"/>
                <w:lang w:val="en-US"/>
              </w:rPr>
              <w:t xml:space="preserve">Media that comply with the Multi-media Card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Secure Digital Card: </w:t>
            </w:r>
            <w:r>
              <w:rPr>
                <w:rFonts w:eastAsia="Times New Roman"/>
                <w:lang w:val="en-US"/>
              </w:rPr>
              <w:t xml:space="preserve">Media that comply with the Secure Digital Card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URI: </w:t>
            </w:r>
            <w:r>
              <w:rPr>
                <w:rFonts w:eastAsia="Times New Roman"/>
                <w:lang w:val="en-US"/>
              </w:rPr>
              <w:t xml:space="preserve">URI Identifier for network or other resource, see RFC 3968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Document: </w:t>
            </w:r>
            <w:r>
              <w:rPr>
                <w:rFonts w:eastAsia="Times New Roman"/>
                <w:lang w:val="en-US"/>
              </w:rPr>
              <w:t xml:space="preserve">Any paper or similar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Activity: </w:t>
            </w:r>
            <w:r>
              <w:rPr>
                <w:rFonts w:eastAsia="Times New Roman"/>
                <w:lang w:val="en-US"/>
              </w:rPr>
              <w:t xml:space="preserve">Audit event: Application Activity has taken place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 Log Used: </w:t>
            </w:r>
            <w:r>
              <w:rPr>
                <w:rFonts w:eastAsia="Times New Roman"/>
                <w:lang w:val="en-US"/>
              </w:rPr>
              <w:t xml:space="preserve">Audit event: Audit Log has been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Transferring DICOM Instances: </w:t>
            </w:r>
            <w:r>
              <w:rPr>
                <w:rFonts w:eastAsia="Times New Roman"/>
                <w:lang w:val="en-US"/>
              </w:rPr>
              <w:t xml:space="preserve">Audit event: Storage of DICOM Instances has begun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DICOM Instances Accessed: </w:t>
            </w:r>
            <w:r>
              <w:rPr>
                <w:rFonts w:eastAsia="Times New Roman"/>
                <w:lang w:val="en-US"/>
              </w:rPr>
              <w:t xml:space="preserve">Audit event: DICOM Instances have been created, read, updated, or deleted -audit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DICOM Instances Transferred: </w:t>
            </w:r>
            <w:r>
              <w:rPr>
                <w:rFonts w:eastAsia="Times New Roman"/>
                <w:lang w:val="en-US"/>
              </w:rPr>
              <w:t xml:space="preserve">Audit event: Storage of DICOM Instances has been completed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DICOM Study Deleted: </w:t>
            </w:r>
            <w:r>
              <w:rPr>
                <w:rFonts w:eastAsia="Times New Roman"/>
                <w:lang w:val="en-US"/>
              </w:rPr>
              <w:t xml:space="preserve">Audit event: Entire Study has been deleted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Export: </w:t>
            </w:r>
            <w:r>
              <w:rPr>
                <w:rFonts w:eastAsia="Times New Roman"/>
                <w:lang w:val="en-US"/>
              </w:rPr>
              <w:t xml:space="preserve">Audit event: Data has been exported out of the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 </w:t>
            </w:r>
            <w:r>
              <w:rPr>
                <w:rFonts w:eastAsia="Times New Roman"/>
                <w:lang w:val="en-US"/>
              </w:rPr>
              <w:t xml:space="preserve">Audit event: Data has been imported into the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Entry: </w:t>
            </w:r>
            <w:r>
              <w:rPr>
                <w:rFonts w:eastAsia="Times New Roman"/>
                <w:lang w:val="en-US"/>
              </w:rPr>
              <w:t xml:space="preserve">Audit event: System has joined or left network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Order Record: </w:t>
            </w:r>
            <w:r>
              <w:rPr>
                <w:rFonts w:eastAsia="Times New Roman"/>
                <w:lang w:val="en-US"/>
              </w:rPr>
              <w:t xml:space="preserve">Audit event: Order has been created, read, updated or deleted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Record: </w:t>
            </w:r>
            <w:r>
              <w:rPr>
                <w:rFonts w:eastAsia="Times New Roman"/>
                <w:lang w:val="en-US"/>
              </w:rPr>
              <w:t xml:space="preserve">Audit event: Patient Record has been created, read, updated, or deleted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Record: </w:t>
            </w:r>
            <w:r>
              <w:rPr>
                <w:rFonts w:eastAsia="Times New Roman"/>
                <w:lang w:val="en-US"/>
              </w:rPr>
              <w:t xml:space="preserve">Audit event: Procedure Record has been created, read, updated, or deleted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Query: </w:t>
            </w:r>
            <w:r>
              <w:rPr>
                <w:rFonts w:eastAsia="Times New Roman"/>
                <w:lang w:val="en-US"/>
              </w:rPr>
              <w:t xml:space="preserve">Audit event: Query has been made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Alert: </w:t>
            </w:r>
            <w:r>
              <w:rPr>
                <w:rFonts w:eastAsia="Times New Roman"/>
                <w:lang w:val="en-US"/>
              </w:rPr>
              <w:t xml:space="preserve">Audit event: Security Alert has been raised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Authentication: </w:t>
            </w:r>
            <w:r>
              <w:rPr>
                <w:rFonts w:eastAsia="Times New Roman"/>
                <w:lang w:val="en-US"/>
              </w:rPr>
              <w:t xml:space="preserve">Audit event: User Authentication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Start: </w:t>
            </w:r>
            <w:r>
              <w:rPr>
                <w:rFonts w:eastAsia="Times New Roman"/>
                <w:lang w:val="en-US"/>
              </w:rPr>
              <w:t xml:space="preserve">Audit event: Application Entity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Stop: </w:t>
            </w:r>
            <w:r>
              <w:rPr>
                <w:rFonts w:eastAsia="Times New Roman"/>
                <w:lang w:val="en-US"/>
              </w:rPr>
              <w:t xml:space="preserve">Audit event: Application Entity has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Login: </w:t>
            </w:r>
            <w:r>
              <w:rPr>
                <w:rFonts w:eastAsia="Times New Roman"/>
                <w:lang w:val="en-US"/>
              </w:rPr>
              <w:t xml:space="preserve">Audit event: User login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Logout: </w:t>
            </w:r>
            <w:r>
              <w:rPr>
                <w:rFonts w:eastAsia="Times New Roman"/>
                <w:lang w:val="en-US"/>
              </w:rPr>
              <w:t xml:space="preserve">Audit event: User logout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Attach: </w:t>
            </w:r>
            <w:r>
              <w:rPr>
                <w:rFonts w:eastAsia="Times New Roman"/>
                <w:lang w:val="en-US"/>
              </w:rPr>
              <w:t xml:space="preserve">Audit event: Node has been attached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Detach: </w:t>
            </w:r>
            <w:r>
              <w:rPr>
                <w:rFonts w:eastAsia="Times New Roman"/>
                <w:lang w:val="en-US"/>
              </w:rPr>
              <w:t xml:space="preserve">Audit event: Node has been detached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Node Authentication: </w:t>
            </w:r>
            <w:r>
              <w:rPr>
                <w:rFonts w:eastAsia="Times New Roman"/>
                <w:lang w:val="en-US"/>
              </w:rPr>
              <w:t xml:space="preserve">Audit event: Node Authentication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Override Started: </w:t>
            </w:r>
            <w:r>
              <w:rPr>
                <w:rFonts w:eastAsia="Times New Roman"/>
                <w:lang w:val="en-US"/>
              </w:rPr>
              <w:t xml:space="preserve">Audit event: Emergency Override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Configuration: </w:t>
            </w:r>
            <w:r>
              <w:rPr>
                <w:rFonts w:eastAsia="Times New Roman"/>
                <w:lang w:val="en-US"/>
              </w:rPr>
              <w:t xml:space="preserve">Audit event: Network configuration has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Configuration: </w:t>
            </w:r>
            <w:r>
              <w:rPr>
                <w:rFonts w:eastAsia="Times New Roman"/>
                <w:lang w:val="en-US"/>
              </w:rPr>
              <w:t xml:space="preserve">Audit event: Security configuration has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Hardware Configuration: </w:t>
            </w:r>
            <w:r>
              <w:rPr>
                <w:rFonts w:eastAsia="Times New Roman"/>
                <w:lang w:val="en-US"/>
              </w:rPr>
              <w:t xml:space="preserve">Audit event: Hardware configuration has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Configuration: </w:t>
            </w:r>
            <w:r>
              <w:rPr>
                <w:rFonts w:eastAsia="Times New Roman"/>
                <w:lang w:val="en-US"/>
              </w:rPr>
              <w:t xml:space="preserve">Audit event: Software configuration has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 of Restricted Function: </w:t>
            </w:r>
            <w:r>
              <w:rPr>
                <w:rFonts w:eastAsia="Times New Roman"/>
                <w:lang w:val="en-US"/>
              </w:rPr>
              <w:t xml:space="preserve">Audit event: A use of a restricted function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 Recording Stopped: </w:t>
            </w:r>
            <w:r>
              <w:rPr>
                <w:rFonts w:eastAsia="Times New Roman"/>
                <w:lang w:val="en-US"/>
              </w:rPr>
              <w:t xml:space="preserve">Audit event: Audit recording has been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 Recording Started: </w:t>
            </w:r>
            <w:r>
              <w:rPr>
                <w:rFonts w:eastAsia="Times New Roman"/>
                <w:lang w:val="en-US"/>
              </w:rPr>
              <w:t xml:space="preserve">Audit event: Audit recording has been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Security Attributes Changed: </w:t>
            </w:r>
            <w:r>
              <w:rPr>
                <w:rFonts w:eastAsia="Times New Roman"/>
                <w:lang w:val="en-US"/>
              </w:rPr>
              <w:t xml:space="preserve">Audit event: Security attributes of an object have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Roles Changed: </w:t>
            </w:r>
            <w:r>
              <w:rPr>
                <w:rFonts w:eastAsia="Times New Roman"/>
                <w:lang w:val="en-US"/>
              </w:rPr>
              <w:t xml:space="preserve">Audit event: Security roles have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security Attributes Changed: </w:t>
            </w:r>
            <w:r>
              <w:rPr>
                <w:rFonts w:eastAsia="Times New Roman"/>
                <w:lang w:val="en-US"/>
              </w:rPr>
              <w:t xml:space="preserve">Audit event: Security attributes of a user have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Override Stopped: </w:t>
            </w:r>
            <w:r>
              <w:rPr>
                <w:rFonts w:eastAsia="Times New Roman"/>
                <w:lang w:val="en-US"/>
              </w:rPr>
              <w:t xml:space="preserve">Audit event: Emergency Override has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Remote Service Operation Started: </w:t>
            </w:r>
            <w:r>
              <w:rPr>
                <w:rFonts w:eastAsia="Times New Roman"/>
                <w:lang w:val="en-US"/>
              </w:rPr>
              <w:t xml:space="preserve">Audit event: Remote Service Operation has Begun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Remote Service Operation Stopped: </w:t>
            </w:r>
            <w:r>
              <w:rPr>
                <w:rFonts w:eastAsia="Times New Roman"/>
                <w:lang w:val="en-US"/>
              </w:rPr>
              <w:t xml:space="preserve">Audit event: Remote Service Operation has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Local Service Operation Started: </w:t>
            </w:r>
            <w:r>
              <w:rPr>
                <w:rFonts w:eastAsia="Times New Roman"/>
                <w:lang w:val="en-US"/>
              </w:rPr>
              <w:t xml:space="preserve">Audit event: Local Service Operation has Begun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Local Service Operation Stopped: </w:t>
            </w:r>
            <w:r>
              <w:rPr>
                <w:rFonts w:eastAsia="Times New Roman"/>
                <w:lang w:val="en-US"/>
              </w:rPr>
              <w:t xml:space="preserve">Audit event: Local Service Operation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w:t>
            </w:r>
            <w:r>
              <w:rPr>
                <w:rFonts w:eastAsia="Times New Roman"/>
                <w:lang w:val="en-US"/>
              </w:rPr>
              <w:t xml:space="preserve">Audit participant role ID of software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Launcher: </w:t>
            </w:r>
            <w:r>
              <w:rPr>
                <w:rFonts w:eastAsia="Times New Roman"/>
                <w:lang w:val="en-US"/>
              </w:rPr>
              <w:t xml:space="preserve">Audit participant role ID of software application launcher, i.e., the entity that started or stopped an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Destination Role ID: </w:t>
            </w:r>
            <w:r>
              <w:rPr>
                <w:rFonts w:eastAsia="Times New Roman"/>
                <w:lang w:val="en-US"/>
              </w:rPr>
              <w:t xml:space="preserve">Audit participant role ID of the receiver of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Role ID: </w:t>
            </w:r>
            <w:r>
              <w:rPr>
                <w:rFonts w:eastAsia="Times New Roman"/>
                <w:lang w:val="en-US"/>
              </w:rPr>
              <w:t xml:space="preserve">Audit participant role ID of the sender of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Destination Media: </w:t>
            </w:r>
            <w:r>
              <w:rPr>
                <w:rFonts w:eastAsia="Times New Roman"/>
                <w:lang w:val="en-US"/>
              </w:rPr>
              <w:t xml:space="preserve">Audit participant role ID of media receiving data during an export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Media: </w:t>
            </w:r>
            <w:r>
              <w:rPr>
                <w:rFonts w:eastAsia="Times New Roman"/>
                <w:lang w:val="en-US"/>
              </w:rPr>
              <w:t xml:space="preserve">Audit participant role ID of media providing data during an import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Instance UID: </w:t>
            </w:r>
            <w:r>
              <w:rPr>
                <w:rFonts w:eastAsia="Times New Roman"/>
                <w:lang w:val="en-US"/>
              </w:rPr>
              <w:t xml:space="preserve">ParticipantObjectID type: Study Instance 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SOP Class UID: </w:t>
            </w:r>
            <w:r>
              <w:rPr>
                <w:rFonts w:eastAsia="Times New Roman"/>
                <w:lang w:val="en-US"/>
              </w:rPr>
              <w:t xml:space="preserve">ParticipantObjectID type: SOP Class 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Node ID: </w:t>
            </w:r>
            <w:r>
              <w:rPr>
                <w:rFonts w:eastAsia="Times New Roman"/>
                <w:lang w:val="en-US"/>
              </w:rPr>
              <w:t xml:space="preserve">ID of a node that is a participant object of an audit message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Issuer of Identifier: </w:t>
            </w:r>
            <w:r>
              <w:rPr>
                <w:rFonts w:eastAsia="Times New Roman"/>
                <w:lang w:val="en-US"/>
              </w:rPr>
              <w:t xml:space="preserve">System, organization, agency, or department that has assigned an instance identifier (such as placer or filler number, patient or provider identifier,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Doctor canceled procedure: </w:t>
            </w:r>
            <w:r>
              <w:rPr>
                <w:rFonts w:eastAsia="Times New Roman"/>
                <w:lang w:val="en-US"/>
              </w:rPr>
              <w:t xml:space="preserve">Procedure order canceled by requesting physician or other authorized physician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prevented completion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Incorrect procedure ordered: </w:t>
            </w:r>
            <w:r>
              <w:rPr>
                <w:rFonts w:eastAsia="Times New Roman"/>
                <w:lang w:val="en-US"/>
              </w:rPr>
              <w:t xml:space="preserve">Procedure discontinued due to incorrect procedure being ordered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allergic to media/contrast: </w:t>
            </w:r>
            <w:r>
              <w:rPr>
                <w:rFonts w:eastAsia="Times New Roman"/>
                <w:lang w:val="en-US"/>
              </w:rPr>
              <w:t xml:space="preserve">Procedure discontinued due to patient allergy to media/contrast (reported or reaction)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died: </w:t>
            </w:r>
            <w:r>
              <w:rPr>
                <w:rFonts w:eastAsia="Times New Roman"/>
                <w:lang w:val="en-US"/>
              </w:rPr>
              <w:t xml:space="preserve">Procedure discontinued due to death of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refused to continue procedure: </w:t>
            </w:r>
            <w:r>
              <w:rPr>
                <w:rFonts w:eastAsia="Times New Roman"/>
                <w:lang w:val="en-US"/>
              </w:rPr>
              <w:t xml:space="preserve">Procedure discontinued due to patient refusal to continue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taken for treatment or surgery: </w:t>
            </w:r>
            <w:r>
              <w:rPr>
                <w:rFonts w:eastAsia="Times New Roman"/>
                <w:lang w:val="en-US"/>
              </w:rPr>
              <w:t xml:space="preserve">Procedure discontinued due to patient being taken for treatment or surgery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did not arrive: </w:t>
            </w:r>
            <w:r>
              <w:rPr>
                <w:rFonts w:eastAsia="Times New Roman"/>
                <w:lang w:val="en-US"/>
              </w:rPr>
              <w:t xml:space="preserve">Patient did not arrive for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pregnant: </w:t>
            </w:r>
            <w:r>
              <w:rPr>
                <w:rFonts w:eastAsia="Times New Roman"/>
                <w:lang w:val="en-US"/>
              </w:rPr>
              <w:t xml:space="preserve">Procedure discontinued due to patient pregnancy (reported or determined)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Change of procedure for correct charging: </w:t>
            </w:r>
            <w:r>
              <w:rPr>
                <w:rFonts w:eastAsia="Times New Roman"/>
                <w:lang w:val="en-US"/>
              </w:rPr>
              <w:t xml:space="preserve">Procedure discontinued to restart with new procedure code for correct charging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Duplicate order: </w:t>
            </w:r>
            <w:r>
              <w:rPr>
                <w:rFonts w:eastAsia="Times New Roman"/>
                <w:lang w:val="en-US"/>
              </w:rPr>
              <w:t xml:space="preserve">Procedure discontinued due to duplicate orders received for same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unit cancel: </w:t>
            </w:r>
            <w:r>
              <w:rPr>
                <w:rFonts w:eastAsia="Times New Roman"/>
                <w:lang w:val="en-US"/>
              </w:rPr>
              <w:t xml:space="preserve">Procedure order canceled by nursing unit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Incorrect side ordered: </w:t>
            </w:r>
            <w:r>
              <w:rPr>
                <w:rFonts w:eastAsia="Times New Roman"/>
                <w:lang w:val="en-US"/>
              </w:rPr>
              <w:t xml:space="preserve">Procedure discontinued due to incorrect side (laterality) being ordered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Discontinued for unspecified reason: </w:t>
            </w:r>
            <w:r>
              <w:rPr>
                <w:rFonts w:eastAsia="Times New Roman"/>
                <w:lang w:val="en-US"/>
              </w:rPr>
              <w:t xml:space="preserve">Procedure discontinued for unspecified reason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Incorrect worklist entry selected: </w:t>
            </w:r>
            <w:r>
              <w:rPr>
                <w:rFonts w:eastAsia="Times New Roman"/>
                <w:lang w:val="en-US"/>
              </w:rPr>
              <w:t xml:space="preserve">Procedure discontinued due to incorrect patient or procedure step selected from modality worklist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condition prevented continuing: </w:t>
            </w:r>
            <w:r>
              <w:rPr>
                <w:rFonts w:eastAsia="Times New Roman"/>
                <w:lang w:val="en-US"/>
              </w:rPr>
              <w:t xml:space="preserve">Patient condition prevented continuation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change: </w:t>
            </w:r>
            <w:r>
              <w:rPr>
                <w:rFonts w:eastAsia="Times New Roman"/>
                <w:lang w:val="en-US"/>
              </w:rPr>
              <w:t xml:space="preserve">Procedure step is discontinued to change to other equipment or modality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Movement: </w:t>
            </w:r>
            <w:r>
              <w:rPr>
                <w:rFonts w:eastAsia="Times New Roman"/>
                <w:lang w:val="en-US"/>
              </w:rPr>
              <w:t xml:space="preserve">A movement of the patient affecting test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Operator Error: </w:t>
            </w:r>
            <w:r>
              <w:rPr>
                <w:rFonts w:eastAsia="Times New Roman"/>
                <w:lang w:val="en-US"/>
              </w:rPr>
              <w:t xml:space="preserve">An error of the operator affecting test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Objects incorrectly formatted: </w:t>
            </w:r>
            <w:r>
              <w:rPr>
                <w:rFonts w:eastAsia="Times New Roman"/>
                <w:lang w:val="en-US"/>
              </w:rPr>
              <w:t xml:space="preserve">One or more of the objects is malformed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Types not supported: </w:t>
            </w:r>
            <w:r>
              <w:rPr>
                <w:rFonts w:eastAsia="Times New Roman"/>
                <w:lang w:val="en-US"/>
              </w:rPr>
              <w:t xml:space="preserve">Receiving System is unable to accept the object type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Set incomplete: </w:t>
            </w:r>
            <w:r>
              <w:rPr>
                <w:rFonts w:eastAsia="Times New Roman"/>
                <w:lang w:val="en-US"/>
              </w:rPr>
              <w:t xml:space="preserve">One or more objects associated with the object set is missing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Failure: </w:t>
            </w:r>
            <w:r>
              <w:rPr>
                <w:rFonts w:eastAsia="Times New Roman"/>
                <w:lang w:val="en-US"/>
              </w:rPr>
              <w:t xml:space="preserve">The contents of the Media could not be accessed properly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pre-empted: </w:t>
            </w:r>
            <w:r>
              <w:rPr>
                <w:rFonts w:eastAsia="Times New Roman"/>
                <w:lang w:val="en-US"/>
              </w:rPr>
              <w:t xml:space="preserve">Procedure discontinued due to necessary equipment, staff or other resource becoming (temporarily) unavailable to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inadequate: </w:t>
            </w:r>
            <w:r>
              <w:rPr>
                <w:rFonts w:eastAsia="Times New Roman"/>
                <w:lang w:val="en-US"/>
              </w:rPr>
              <w:t xml:space="preserve">Procedure discontinued due to necessary equipment, staff or other resource being inadequate to complete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Discontinued Procedure Step rescheduled: </w:t>
            </w:r>
            <w:r>
              <w:rPr>
                <w:rFonts w:eastAsia="Times New Roman"/>
                <w:lang w:val="en-US"/>
              </w:rPr>
              <w:t xml:space="preserve">A new Procedure Step has been scheduled to replace the Discontinued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Discontinued Procedure Step rescheduling recommended: </w:t>
            </w:r>
            <w:r>
              <w:rPr>
                <w:rFonts w:eastAsia="Times New Roman"/>
                <w:lang w:val="en-US"/>
              </w:rPr>
              <w:t xml:space="preserve">It is recommended that a new Procedure Step be scheduled to replace the Discontinued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Ventral Diencephalon: </w:t>
            </w:r>
            <w:r>
              <w:rPr>
                <w:rFonts w:eastAsia="Times New Roman"/>
                <w:lang w:val="en-US"/>
              </w:rPr>
              <w:t xml:space="preserve">Ventral structures of the diencephalon that cannot readily </w:t>
            </w:r>
            <w:r>
              <w:rPr>
                <w:rFonts w:eastAsia="Times New Roman"/>
                <w:lang w:val="en-US"/>
              </w:rPr>
              <w:lastRenderedPageBreak/>
              <w:t xml:space="preserve">be distinguished on MR imaging, including the hypothalamus, mammillary body, subthalamic nuclei, substantia nigra, red nucleus, lateral geniculate nucleus, medial geniculate nucleus, zona incerta, cerebral peduncle, lenticular fasciculus, medial lemniscus, and optic tract. See http://neuromorphometrics.org:8080/Seg/html/segmentation/ventral%20diencephalon.html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White Matter T1 Hypointensity: </w:t>
            </w:r>
            <w:r>
              <w:rPr>
                <w:rFonts w:eastAsia="Times New Roman"/>
                <w:lang w:val="en-US"/>
              </w:rPr>
              <w:t xml:space="preserve">Area(s) of reduced intensity on T1 weighted images relative to the surrounding white matter. These may be indicative of age-related or neurodegenerative white matter lesions, and may be co-located with areas of white matter T2 hyperintensity, but the concept is specifically confined to the MR appearance on T1 weighted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White Matter T2 Hyperintensity: </w:t>
            </w:r>
            <w:r>
              <w:rPr>
                <w:rFonts w:eastAsia="Times New Roman"/>
                <w:lang w:val="en-US"/>
              </w:rPr>
              <w:t xml:space="preserve">Area(s) of increased intensity on T2 weighted images relative to the surrounding white matter. These may be indicative of age-related or neurodegenerative white matter lesions, and may be co-located with areas of white matter T1 hypointensity, but the concept is specifically confined to the MR appearance on T2 weighted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superior</w:t>
            </w:r>
            <w:proofErr w:type="gramEnd"/>
            <w:r>
              <w:rPr>
                <w:rFonts w:eastAsia="Times New Roman"/>
                <w:b/>
                <w:bCs/>
                <w:lang w:val="en-US"/>
              </w:rPr>
              <w:t xml:space="preserve"> longitudinal fasciculus I: </w:t>
            </w:r>
            <w:r>
              <w:rPr>
                <w:rFonts w:eastAsia="Times New Roman"/>
                <w:lang w:val="en-US"/>
              </w:rPr>
              <w:t xml:space="preserve">The dorsal component of the SLF originating from the medial and dorsal parietal cortex and ending in the dorsal and medial part of the frontal lobe. See Makris N, et al. "Segmentation of Subcomponents within the Superior Longitudinal Fascicle in Humans: A Quantitative, In Vivo, DT-MRI Study." Cerebral Cortex 15, no. 6 (June 1, 2005): 854â€“69. doi:10.1093/cercor/bhh186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superior</w:t>
            </w:r>
            <w:proofErr w:type="gramEnd"/>
            <w:r>
              <w:rPr>
                <w:rFonts w:eastAsia="Times New Roman"/>
                <w:b/>
                <w:bCs/>
                <w:lang w:val="en-US"/>
              </w:rPr>
              <w:t xml:space="preserve"> longitudinal fasciculus II: </w:t>
            </w:r>
            <w:r>
              <w:rPr>
                <w:rFonts w:eastAsia="Times New Roman"/>
                <w:lang w:val="en-US"/>
              </w:rPr>
              <w:t xml:space="preserve">The major component of the SLF, derived from the caudalâ€“inferior parietal region corresponding to the angular gyrus in the human and terminating within the dorsolateral frontal region. See Makris N, et al. "Segmentation of Subcomponents within the Superior Longitudinal Fascicle in Humans: A Quantitative, In Vivo, DT-MRI Study." Cerebral Cortex 15, no. 6 (June 1, 2005): 854â€“69. doi:10.1093/cercor/bhh186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superior</w:t>
            </w:r>
            <w:proofErr w:type="gramEnd"/>
            <w:r>
              <w:rPr>
                <w:rFonts w:eastAsia="Times New Roman"/>
                <w:b/>
                <w:bCs/>
                <w:lang w:val="en-US"/>
              </w:rPr>
              <w:t xml:space="preserve"> longitudinal fasciculus III: </w:t>
            </w:r>
            <w:r>
              <w:rPr>
                <w:rFonts w:eastAsia="Times New Roman"/>
                <w:lang w:val="en-US"/>
              </w:rPr>
              <w:t xml:space="preserve">The ventral component of the SLF, originating from the supramarginal gyrus and terminating predominantly in the ventral premotor and prefrontal areas. See Makris N, et al. "Segmentation of Subcomponents within the Superior Longitudinal Fascicle in Humans: A Quantitative, In Vivo, DT-MRI Study." Cerebral Cortex 15, no. 6 (June 1, 2005): 854â€“69. doi:10.1093/cercor/bhh186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Perilesional White Matter: </w:t>
            </w:r>
            <w:r>
              <w:rPr>
                <w:rFonts w:eastAsia="Times New Roman"/>
                <w:lang w:val="en-US"/>
              </w:rPr>
              <w:t xml:space="preserve">White matter that surrounds a lesion of interest. E.g., to identify the otherwise unclassified white matetr that surrounds a tumor to be surgically resected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Spin Tagging Perfusion MR Signal Intensity: </w:t>
            </w:r>
            <w:r>
              <w:rPr>
                <w:rFonts w:eastAsia="Times New Roman"/>
                <w:lang w:val="en-US"/>
              </w:rPr>
              <w:t xml:space="preserve">Signal intensity of a Spin tagging Perfusion MR image. Spin tagging is a technique for the measurement of blood perfusion, based on magnetically labeled arterial blood water as an endogenous 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Agent Angio MR Signal Intensity: </w:t>
            </w:r>
            <w:r>
              <w:rPr>
                <w:rFonts w:eastAsia="Times New Roman"/>
                <w:lang w:val="en-US"/>
              </w:rPr>
              <w:t xml:space="preserve">Signal intensity of a Contrast Agent Angio MR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Of Flight Angio MR Signal Intensity: </w:t>
            </w:r>
            <w:r>
              <w:rPr>
                <w:rFonts w:eastAsia="Times New Roman"/>
                <w:lang w:val="en-US"/>
              </w:rPr>
              <w:t xml:space="preserve">Signal intensity of a Time-of-flight </w:t>
            </w:r>
            <w:r>
              <w:rPr>
                <w:rFonts w:eastAsia="Times New Roman"/>
                <w:lang w:val="en-US"/>
              </w:rPr>
              <w:lastRenderedPageBreak/>
              <w:t xml:space="preserve">(TOF) MR image. Time-of-flight (TOF) is based on the phenomenon of flow-related enhancement of spins entering into an imaging slice. As a result of being unsaturated, these spins give more signal that surrounding stationary spins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Proton Density Weighted MR Signal Intensity: </w:t>
            </w:r>
            <w:r>
              <w:rPr>
                <w:rFonts w:eastAsia="Times New Roman"/>
                <w:lang w:val="en-US"/>
              </w:rPr>
              <w:t xml:space="preserve">Signal intensity of a Proton Density Weighted MR image. All MR images have intensity proportional to proton density. Images with very little T1 or T2 weighting are called 'PD-weighted'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Weighted MR Signal Intensity: </w:t>
            </w:r>
            <w:r>
              <w:rPr>
                <w:rFonts w:eastAsia="Times New Roman"/>
                <w:lang w:val="en-US"/>
              </w:rPr>
              <w:t xml:space="preserve">Signal intensity of T1 Weighted MR image. A T1 Weighted MR image is created typically by using short TE and TR times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T2 Weighted image contrast state is approached by imaging with a TR long compared to tissue T1 (to reduce T1 contribution to image contrast) and a TE between the longest and shortest tissue T2s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The T2* phenomenon results from molecular interactions (spin spin relaxation) and local magnetic field non-uniformities, which cause the protons to precess at slightly different frequencies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Map MR Signal Intensity: </w:t>
            </w:r>
            <w:r>
              <w:rPr>
                <w:rFonts w:eastAsia="Times New Roman"/>
                <w:lang w:val="en-US"/>
              </w:rPr>
              <w:t xml:space="preserve">Signal intensity of a Field Map MR image. A Field Map MR image provides a direct measure of the B 0 inhomogeneity at each point in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Fractional Anisotropy: </w:t>
            </w:r>
            <w:r>
              <w:rPr>
                <w:rFonts w:eastAsia="Times New Roman"/>
                <w:lang w:val="en-US"/>
              </w:rPr>
              <w:t xml:space="preserve">Coefficient reflecting the fractional anisotropy of the tissues, derived from </w:t>
            </w:r>
            <w:proofErr w:type="gramStart"/>
            <w:r>
              <w:rPr>
                <w:rFonts w:eastAsia="Times New Roman"/>
                <w:lang w:val="en-US"/>
              </w:rPr>
              <w:t>a diffusion</w:t>
            </w:r>
            <w:proofErr w:type="gramEnd"/>
            <w:r>
              <w:rPr>
                <w:rFonts w:eastAsia="Times New Roman"/>
                <w:lang w:val="en-US"/>
              </w:rPr>
              <w:t xml:space="preserve"> weighted MR image. Fractional anisotropy is proportional to the square root of the variance of the Eigen values divided by the square root of the sum of the squares of the Eigen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Anisotropy: </w:t>
            </w:r>
            <w:r>
              <w:rPr>
                <w:rFonts w:eastAsia="Times New Roman"/>
                <w:lang w:val="en-US"/>
              </w:rPr>
              <w:t xml:space="preserve">Coefficient reflecting the relative anisotropy of the tissues, derived from a diffusion weighted MR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Dxx Component: </w:t>
            </w:r>
            <w:r>
              <w:rPr>
                <w:rFonts w:eastAsia="Times New Roman"/>
                <w:lang w:val="en-US"/>
              </w:rPr>
              <w:t xml:space="preserve">Dxx Component of the diffusion tensor, quantifying the molecular mobility along the X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Dxy Component: </w:t>
            </w:r>
            <w:r>
              <w:rPr>
                <w:rFonts w:eastAsia="Times New Roman"/>
                <w:lang w:val="en-US"/>
              </w:rPr>
              <w:t xml:space="preserve">Dxy Component of the diffusion tensor, quantifying the correlation of molecular displacements in the X and Y directions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Dxz Component: </w:t>
            </w:r>
            <w:r>
              <w:rPr>
                <w:rFonts w:eastAsia="Times New Roman"/>
                <w:lang w:val="en-US"/>
              </w:rPr>
              <w:t xml:space="preserve">Dxz Component of the diffusion tensor, quantifying the correlation of molecular displacements in the X and Z directions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Dyy Component: </w:t>
            </w:r>
            <w:r>
              <w:rPr>
                <w:rFonts w:eastAsia="Times New Roman"/>
                <w:lang w:val="en-US"/>
              </w:rPr>
              <w:t xml:space="preserve">Dyy Component of the diffusion tensor, quantifying the molecular mobility along the Y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Dyz Component: </w:t>
            </w:r>
            <w:r>
              <w:rPr>
                <w:rFonts w:eastAsia="Times New Roman"/>
                <w:lang w:val="en-US"/>
              </w:rPr>
              <w:t xml:space="preserve">Dyz Component of the diffusion tensor, quantifying the correlation of molecular displacements in the Y and Z directions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Dzz Component: </w:t>
            </w:r>
            <w:r>
              <w:rPr>
                <w:rFonts w:eastAsia="Times New Roman"/>
                <w:lang w:val="en-US"/>
              </w:rPr>
              <w:t xml:space="preserve">Dzz Component of the diffusion tensor, quantifying the molecular mobility along the Z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Weighted Dynamic Contrast Enhanced MR Signal Intensity: </w:t>
            </w:r>
            <w:r>
              <w:rPr>
                <w:rFonts w:eastAsia="Times New Roman"/>
                <w:lang w:val="en-US"/>
              </w:rPr>
              <w:t xml:space="preserve">Signal intensity of a T1 Weighted Dynamic Contrast Enhanced MR image. A T1 Weighted Dynamic Contrast Enhanced MR image reflects the dynamics of diffusion of the exogenous contrast media from the blood pool into the extra vascular extracellular space (EES) of the brain at a rate determined by the blood flow to the tissue, the permeability of the Brain Blood Barrier (BBB), and the </w:t>
            </w:r>
            <w:r>
              <w:rPr>
                <w:rFonts w:eastAsia="Times New Roman"/>
                <w:lang w:val="en-US"/>
              </w:rPr>
              <w:lastRenderedPageBreak/>
              <w:t xml:space="preserve">surface area of the perfusing vessels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Oxygenation Level: </w:t>
            </w:r>
            <w:r>
              <w:rPr>
                <w:rFonts w:eastAsia="Times New Roman"/>
                <w:lang w:val="en-US"/>
              </w:rPr>
              <w:t xml:space="preserve">Signal intensity of a Blood Oxygenation Level image. BOLD imaging is sensitive to blood oxygenation (but also to cerebral blood flow and volume). This modality is essentially used for detecting brain activation (functional MR)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Nuclear Medicine Projection Activity: </w:t>
            </w:r>
            <w:r>
              <w:rPr>
                <w:rFonts w:eastAsia="Times New Roman"/>
                <w:lang w:val="en-US"/>
              </w:rPr>
              <w:t xml:space="preserve">Accumulated decay event counts in a nuclear medicine projection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Nuclear Medicine Tomographic Activity: </w:t>
            </w:r>
            <w:r>
              <w:rPr>
                <w:rFonts w:eastAsia="Times New Roman"/>
                <w:lang w:val="en-US"/>
              </w:rPr>
              <w:t xml:space="preserve">Accumulated decay event counts in a Nuclear Medicine Tomographic image (including PET)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Spatial Displacement X Component: </w:t>
            </w:r>
            <w:r>
              <w:rPr>
                <w:rFonts w:eastAsia="Times New Roman"/>
                <w:lang w:val="en-US"/>
              </w:rPr>
              <w:t xml:space="preserve">Spatial Displacement along axis X of a non linear deformable spatial registration image. The X axis is defined in reference to the patient's orientation, and is increasing to the left hand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Spatial Displacement Y Component: </w:t>
            </w:r>
            <w:r>
              <w:rPr>
                <w:rFonts w:eastAsia="Times New Roman"/>
                <w:lang w:val="en-US"/>
              </w:rPr>
              <w:t xml:space="preserve">Spatial Displacement along axis Y of a non linear deformable spatial registration image. The Y axis is defined in reference to the patient's orientation, and is increasing to the posterior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Spatial Displacement Z Component: </w:t>
            </w:r>
            <w:r>
              <w:rPr>
                <w:rFonts w:eastAsia="Times New Roman"/>
                <w:lang w:val="en-US"/>
              </w:rPr>
              <w:t xml:space="preserve">Spatial Displacement along axis Z of a Non linear deformable spatial registration image. The Z axis is defined in reference to the patient's orientation, and is increasing toward the head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Hemodynamic Resistance: </w:t>
            </w:r>
            <w:r>
              <w:rPr>
                <w:rFonts w:eastAsia="Times New Roman"/>
                <w:lang w:val="en-US"/>
              </w:rPr>
              <w:t xml:space="preserve">Measured resistance to the flow of blood. E.g., through the vasculature or through a heart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Indexed Hemodynamic Resistance: </w:t>
            </w:r>
            <w:r>
              <w:rPr>
                <w:rFonts w:eastAsia="Times New Roman"/>
                <w:lang w:val="en-US"/>
              </w:rPr>
              <w:t xml:space="preserve">Measured resistance to the flow of blood. E.g., through the vasculature or through a heart value, normalized to a particular indexed scale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Tissue Velocity: </w:t>
            </w:r>
            <w:r>
              <w:rPr>
                <w:rFonts w:eastAsia="Times New Roman"/>
                <w:lang w:val="en-US"/>
              </w:rPr>
              <w:t xml:space="preserve">Velocity of tissue based on Doppler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Flow Velocity: </w:t>
            </w:r>
            <w:r>
              <w:rPr>
                <w:rFonts w:eastAsia="Times New Roman"/>
                <w:lang w:val="en-US"/>
              </w:rPr>
              <w:t xml:space="preserve">Velocity of blood flow based on Doppler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Flow Variance: </w:t>
            </w:r>
            <w:r>
              <w:rPr>
                <w:rFonts w:eastAsia="Times New Roman"/>
                <w:lang w:val="en-US"/>
              </w:rPr>
              <w:t xml:space="preserve">Statistical variance of blood velocity relative to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Elasticity: </w:t>
            </w:r>
            <w:r>
              <w:rPr>
                <w:rFonts w:eastAsia="Times New Roman"/>
                <w:lang w:val="en-US"/>
              </w:rPr>
              <w:t xml:space="preserve">Scalar value related to the elastic properties of the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w:t>
            </w:r>
            <w:r>
              <w:rPr>
                <w:rFonts w:eastAsia="Times New Roman"/>
                <w:lang w:val="en-US"/>
              </w:rPr>
              <w:t xml:space="preserve">Scalar value related to the volume of blood perfusing into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Speed of sound: </w:t>
            </w:r>
            <w:r>
              <w:rPr>
                <w:rFonts w:eastAsia="Times New Roman"/>
                <w:lang w:val="en-US"/>
              </w:rPr>
              <w:t xml:space="preserve">Speed of sound in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Attenuation: </w:t>
            </w:r>
            <w:r>
              <w:rPr>
                <w:rFonts w:eastAsia="Times New Roman"/>
                <w:lang w:val="en-US"/>
              </w:rPr>
              <w:t xml:space="preserve">Reduction in strength of ultrasound signal as the wave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RGB R Component: </w:t>
            </w:r>
            <w:r>
              <w:rPr>
                <w:rFonts w:eastAsia="Times New Roman"/>
                <w:lang w:val="en-US"/>
              </w:rPr>
              <w:t xml:space="preserve">Red component of a true color image (RGB)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RGB G Component: </w:t>
            </w:r>
            <w:r>
              <w:rPr>
                <w:rFonts w:eastAsia="Times New Roman"/>
                <w:lang w:val="en-US"/>
              </w:rPr>
              <w:t xml:space="preserve">Green component of a true color image (RGB)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RGB B Component: </w:t>
            </w:r>
            <w:r>
              <w:rPr>
                <w:rFonts w:eastAsia="Times New Roman"/>
                <w:lang w:val="en-US"/>
              </w:rPr>
              <w:t xml:space="preserve">Blue component of a true color image (RGB)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FULL Y Component: </w:t>
            </w:r>
            <w:r>
              <w:rPr>
                <w:rFonts w:eastAsia="Times New Roman"/>
                <w:lang w:val="en-US"/>
              </w:rPr>
              <w:t xml:space="preserve">Y (Luminance) component of a YBR FULL image, as </w:t>
            </w:r>
            <w:r>
              <w:rPr>
                <w:rFonts w:eastAsia="Times New Roman"/>
                <w:lang w:val="en-US"/>
              </w:rPr>
              <w:lastRenderedPageBreak/>
              <w:t xml:space="preserve">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FULL CB Component: </w:t>
            </w:r>
            <w:r>
              <w:rPr>
                <w:rFonts w:eastAsia="Times New Roman"/>
                <w:lang w:val="en-US"/>
              </w:rPr>
              <w:t xml:space="preserve">CB (Blue chrominance) component of a YBR FULL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FULL CR Component: </w:t>
            </w:r>
            <w:r>
              <w:rPr>
                <w:rFonts w:eastAsia="Times New Roman"/>
                <w:lang w:val="en-US"/>
              </w:rPr>
              <w:t xml:space="preserve">CR (Red chrominance) component of a YBR FULL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PARTIAL Y Component: </w:t>
            </w:r>
            <w:r>
              <w:rPr>
                <w:rFonts w:eastAsia="Times New Roman"/>
                <w:lang w:val="en-US"/>
              </w:rPr>
              <w:t xml:space="preserve">Y (Luminance) component of a YBR PARTIAL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PARTIAL CB Component: </w:t>
            </w:r>
            <w:r>
              <w:rPr>
                <w:rFonts w:eastAsia="Times New Roman"/>
                <w:lang w:val="en-US"/>
              </w:rPr>
              <w:t xml:space="preserve">CB (Blue chrominance) component of a YBR PARTIAL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PARTIAL CR Component: </w:t>
            </w:r>
            <w:r>
              <w:rPr>
                <w:rFonts w:eastAsia="Times New Roman"/>
                <w:lang w:val="en-US"/>
              </w:rPr>
              <w:t xml:space="preserve">CR (Red chrominance) component of a YBR PARTIAL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ICT Y Component: </w:t>
            </w:r>
            <w:r>
              <w:rPr>
                <w:rFonts w:eastAsia="Times New Roman"/>
                <w:lang w:val="en-US"/>
              </w:rPr>
              <w:t xml:space="preserve">Y (Luminance) component of a YBR ICT image (Irreversible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ICT CB Component: </w:t>
            </w:r>
            <w:r>
              <w:rPr>
                <w:rFonts w:eastAsia="Times New Roman"/>
                <w:lang w:val="en-US"/>
              </w:rPr>
              <w:t xml:space="preserve">CB (Blue chrominance) component of a YBR ICT image (Irreversible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ICT CR Component: </w:t>
            </w:r>
            <w:r>
              <w:rPr>
                <w:rFonts w:eastAsia="Times New Roman"/>
                <w:lang w:val="en-US"/>
              </w:rPr>
              <w:t xml:space="preserve">CR (Red chrominance) component of a YBR ICT image (Irreversible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RCT Y Component: </w:t>
            </w:r>
            <w:r>
              <w:rPr>
                <w:rFonts w:eastAsia="Times New Roman"/>
                <w:lang w:val="en-US"/>
              </w:rPr>
              <w:t xml:space="preserve">Y (Luminance) component of a YBR RCT image (Reversible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RCT CB Component: </w:t>
            </w:r>
            <w:r>
              <w:rPr>
                <w:rFonts w:eastAsia="Times New Roman"/>
                <w:lang w:val="en-US"/>
              </w:rPr>
              <w:t xml:space="preserve">CB (Blue chrominance) component of a YBR RCT image (Reversible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RCT CR Component: </w:t>
            </w:r>
            <w:r>
              <w:rPr>
                <w:rFonts w:eastAsia="Times New Roman"/>
                <w:lang w:val="en-US"/>
              </w:rPr>
              <w:t xml:space="preserve">CR (Red chrominance) component of a YBR RCT image (Reversible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Echogenicity: </w:t>
            </w:r>
            <w:r>
              <w:rPr>
                <w:rFonts w:eastAsia="Times New Roman"/>
                <w:lang w:val="en-US"/>
              </w:rPr>
              <w:t xml:space="preserve">The ability of a material to create an ultrasound return echo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Attenuation: </w:t>
            </w:r>
            <w:r>
              <w:rPr>
                <w:rFonts w:eastAsia="Times New Roman"/>
                <w:lang w:val="en-US"/>
              </w:rPr>
              <w:t xml:space="preserve">Decrease in the number of photons in an X-Ray beam due to interactions with the atoms of a material substance. Attenuation is due primarily to two processes, absorption and scattering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Attenuation Coefficient: </w:t>
            </w:r>
            <w:r>
              <w:rPr>
                <w:rFonts w:eastAsia="Times New Roman"/>
                <w:lang w:val="en-US"/>
              </w:rPr>
              <w:t xml:space="preserve">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MR signal intensity: </w:t>
            </w:r>
            <w:r>
              <w:rPr>
                <w:rFonts w:eastAsia="Times New Roman"/>
                <w:lang w:val="en-US"/>
              </w:rPr>
              <w:t xml:space="preserve">Signal intensity of an MR image, not otherwise specified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Binary Segmentation: </w:t>
            </w:r>
            <w:r>
              <w:rPr>
                <w:rFonts w:eastAsia="Times New Roman"/>
                <w:lang w:val="en-US"/>
              </w:rPr>
              <w:t xml:space="preserve">Binary value denoting that the segmented property is present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Fractional Probabilistic Segmentation: </w:t>
            </w:r>
            <w:r>
              <w:rPr>
                <w:rFonts w:eastAsia="Times New Roman"/>
                <w:lang w:val="en-US"/>
              </w:rPr>
              <w:t xml:space="preserve">Probability, defined as a percentage, that the segmented property occupies the spatial area defined by the voxel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Fractional Occupancy Segmentation: </w:t>
            </w:r>
            <w:r>
              <w:rPr>
                <w:rFonts w:eastAsia="Times New Roman"/>
                <w:lang w:val="en-US"/>
              </w:rPr>
              <w:t xml:space="preserve">Percentage of the voxel area occupied by the segmented property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Linear Displacement: </w:t>
            </w:r>
            <w:r>
              <w:rPr>
                <w:rFonts w:eastAsia="Times New Roman"/>
                <w:lang w:val="en-US"/>
              </w:rPr>
              <w:t xml:space="preserve">Spatial dimension, denoting a linear displacement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Photon Energy: </w:t>
            </w:r>
            <w:r>
              <w:rPr>
                <w:rFonts w:eastAsia="Times New Roman"/>
                <w:lang w:val="en-US"/>
              </w:rPr>
              <w:t xml:space="preserve">Dimension denoting the energy (frequency or wavelength) of photons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w:t>
            </w:r>
            <w:r>
              <w:rPr>
                <w:rFonts w:eastAsia="Times New Roman"/>
                <w:lang w:val="en-US"/>
              </w:rPr>
              <w:t xml:space="preserve">Dimension used to sequence events, to compare the duration of events and the intervals between events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Angle: </w:t>
            </w:r>
            <w:r>
              <w:rPr>
                <w:rFonts w:eastAsia="Times New Roman"/>
                <w:lang w:val="en-US"/>
              </w:rPr>
              <w:t xml:space="preserve">Spatial dimension, denoting an angle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Left-Right Axis: </w:t>
            </w:r>
            <w:r>
              <w:rPr>
                <w:rFonts w:eastAsia="Times New Roman"/>
                <w:lang w:val="en-US"/>
              </w:rPr>
              <w:t xml:space="preserve">A spatial dimension axis running along a line between the patient's left and right side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Head-Foot Axis: </w:t>
            </w:r>
            <w:r>
              <w:rPr>
                <w:rFonts w:eastAsia="Times New Roman"/>
                <w:lang w:val="en-US"/>
              </w:rPr>
              <w:t xml:space="preserve">A spatial dimension axis running along a line between the patient's head and foot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Anterior-Posterior Axis: </w:t>
            </w:r>
            <w:r>
              <w:rPr>
                <w:rFonts w:eastAsia="Times New Roman"/>
                <w:lang w:val="en-US"/>
              </w:rPr>
              <w:t xml:space="preserve">A spatial dimension axis running along a line between the patient's anterior and posterior sides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Apex-Base Axis: </w:t>
            </w:r>
            <w:r>
              <w:rPr>
                <w:rFonts w:eastAsia="Times New Roman"/>
                <w:lang w:val="en-US"/>
              </w:rPr>
              <w:t xml:space="preserve">A spatial dimension axis running along a line between the apex and base of an organ, object, or chamber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Anterior-Inferior Axis: </w:t>
            </w:r>
            <w:r>
              <w:rPr>
                <w:rFonts w:eastAsia="Times New Roman"/>
                <w:lang w:val="en-US"/>
              </w:rPr>
              <w:t xml:space="preserve">A spatial dimension axis running along a line between the anterior and inferior sides of an organ, object, or chamber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Septum-Wall Axis: </w:t>
            </w:r>
            <w:r>
              <w:rPr>
                <w:rFonts w:eastAsia="Times New Roman"/>
                <w:lang w:val="en-US"/>
              </w:rPr>
              <w:t xml:space="preserve">A spatial dimension axis running along a line between the septum and wall of a chamber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To Left: </w:t>
            </w:r>
            <w:r>
              <w:rPr>
                <w:rFonts w:eastAsia="Times New Roman"/>
                <w:lang w:val="en-US"/>
              </w:rPr>
              <w:t xml:space="preserve">Orientation of a spatial dimension where increasing values run from the right to the left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To Right: </w:t>
            </w:r>
            <w:r>
              <w:rPr>
                <w:rFonts w:eastAsia="Times New Roman"/>
                <w:lang w:val="en-US"/>
              </w:rPr>
              <w:t xml:space="preserve">Orientation of a spatial dimension where increasing values run from the left to the right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Head To Foot: </w:t>
            </w:r>
            <w:r>
              <w:rPr>
                <w:rFonts w:eastAsia="Times New Roman"/>
                <w:lang w:val="en-US"/>
              </w:rPr>
              <w:t xml:space="preserve">Orientation of a spatial dimension where increasing values run from the head to the foot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Foot To Head: </w:t>
            </w:r>
            <w:r>
              <w:rPr>
                <w:rFonts w:eastAsia="Times New Roman"/>
                <w:lang w:val="en-US"/>
              </w:rPr>
              <w:t xml:space="preserve">Orientation of a spatial dimension where increasing values run from the foot to the head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 To Posterior: </w:t>
            </w:r>
            <w:r>
              <w:rPr>
                <w:rFonts w:eastAsia="Times New Roman"/>
                <w:lang w:val="en-US"/>
              </w:rPr>
              <w:t xml:space="preserve">Orientation of a spatial dimension where increasing values run from the anterior to the posterior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To Anterior: </w:t>
            </w:r>
            <w:r>
              <w:rPr>
                <w:rFonts w:eastAsia="Times New Roman"/>
                <w:lang w:val="en-US"/>
              </w:rPr>
              <w:t xml:space="preserve">Orientation of a spatial dimension where increasing values run from the posterior to the anterior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Apex To Base: </w:t>
            </w:r>
            <w:r>
              <w:rPr>
                <w:rFonts w:eastAsia="Times New Roman"/>
                <w:lang w:val="en-US"/>
              </w:rPr>
              <w:t xml:space="preserve">Orientation of a spatial dimension where increasing values run from the apex to the base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 To Apex: </w:t>
            </w:r>
            <w:r>
              <w:rPr>
                <w:rFonts w:eastAsia="Times New Roman"/>
                <w:lang w:val="en-US"/>
              </w:rPr>
              <w:t xml:space="preserve">Orientation of a spatial dimension where increasing values run from the base to the apex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 To Inferior: </w:t>
            </w:r>
            <w:r>
              <w:rPr>
                <w:rFonts w:eastAsia="Times New Roman"/>
                <w:lang w:val="en-US"/>
              </w:rPr>
              <w:t xml:space="preserve">Orientation of a spatial dimension where increasing values run from the anterior to the inferior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Inferior To Anterior: </w:t>
            </w:r>
            <w:r>
              <w:rPr>
                <w:rFonts w:eastAsia="Times New Roman"/>
                <w:lang w:val="en-US"/>
              </w:rPr>
              <w:t xml:space="preserve">Orientation of a spatial dimension where increasing values run from the inferior to the anterior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Septum To Wall: </w:t>
            </w:r>
            <w:r>
              <w:rPr>
                <w:rFonts w:eastAsia="Times New Roman"/>
                <w:lang w:val="en-US"/>
              </w:rPr>
              <w:t xml:space="preserve">Orientation of a spatial dimension where increasing values run from the septum of a chamber to the opposite wall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To Septum: </w:t>
            </w:r>
            <w:r>
              <w:rPr>
                <w:rFonts w:eastAsia="Times New Roman"/>
                <w:lang w:val="en-US"/>
              </w:rPr>
              <w:t xml:space="preserve">Orientation of a spatial dimension where increasing values run from the opposite wall to the septum of a chamber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Position (Patient) X: </w:t>
            </w:r>
            <w:r>
              <w:rPr>
                <w:rFonts w:eastAsia="Times New Roman"/>
                <w:lang w:val="en-US"/>
              </w:rPr>
              <w:t xml:space="preserve">The x coordinate of the upper left hand corner (center of the first voxel transmitted) of the image,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Position (Patient) Y: </w:t>
            </w:r>
            <w:r>
              <w:rPr>
                <w:rFonts w:eastAsia="Times New Roman"/>
                <w:lang w:val="en-US"/>
              </w:rPr>
              <w:t xml:space="preserve">The y coordinate of the upper left hand corner (center of the first voxel transmitted) of the image,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Position (Patient) Z: </w:t>
            </w:r>
            <w:r>
              <w:rPr>
                <w:rFonts w:eastAsia="Times New Roman"/>
                <w:lang w:val="en-US"/>
              </w:rPr>
              <w:t xml:space="preserve">The z coordinate of the upper left hand corner (center of the first voxel transmitted) of the image,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Row X: </w:t>
            </w:r>
            <w:r>
              <w:rPr>
                <w:rFonts w:eastAsia="Times New Roman"/>
                <w:lang w:val="en-US"/>
              </w:rPr>
              <w:t xml:space="preserve">The x value of the first row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Row Y: </w:t>
            </w:r>
            <w:r>
              <w:rPr>
                <w:rFonts w:eastAsia="Times New Roman"/>
                <w:lang w:val="en-US"/>
              </w:rPr>
              <w:t xml:space="preserve">The y value of the first row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Row Z: </w:t>
            </w:r>
            <w:r>
              <w:rPr>
                <w:rFonts w:eastAsia="Times New Roman"/>
                <w:lang w:val="en-US"/>
              </w:rPr>
              <w:t xml:space="preserve">The z value of the first row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Column X: </w:t>
            </w:r>
            <w:r>
              <w:rPr>
                <w:rFonts w:eastAsia="Times New Roman"/>
                <w:lang w:val="en-US"/>
              </w:rPr>
              <w:t xml:space="preserve">The x value of the first column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Column Y: </w:t>
            </w:r>
            <w:r>
              <w:rPr>
                <w:rFonts w:eastAsia="Times New Roman"/>
                <w:lang w:val="en-US"/>
              </w:rPr>
              <w:t xml:space="preserve">The y value of the first column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Column Z: </w:t>
            </w:r>
            <w:r>
              <w:rPr>
                <w:rFonts w:eastAsia="Times New Roman"/>
                <w:lang w:val="en-US"/>
              </w:rPr>
              <w:t xml:space="preserve">The z value of the first column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Data Rows: </w:t>
            </w:r>
            <w:r>
              <w:rPr>
                <w:rFonts w:eastAsia="Times New Roman"/>
                <w:lang w:val="en-US"/>
              </w:rPr>
              <w:t xml:space="preserve">Number of rows in the pixel data of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Data Columns: </w:t>
            </w:r>
            <w:r>
              <w:rPr>
                <w:rFonts w:eastAsia="Times New Roman"/>
                <w:lang w:val="en-US"/>
              </w:rPr>
              <w:t xml:space="preserve">Number of columns in the pixel data of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 Name: </w:t>
            </w:r>
            <w:r>
              <w:rPr>
                <w:rFonts w:eastAsia="Times New Roman"/>
                <w:lang w:val="en-US"/>
              </w:rPr>
              <w:t xml:space="preserve">The name assigned by a manufacturer to a specific software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 Parameters: </w:t>
            </w:r>
            <w:r>
              <w:rPr>
                <w:rFonts w:eastAsia="Times New Roman"/>
                <w:lang w:val="en-US"/>
              </w:rPr>
              <w:t xml:space="preserve">The input parameters used by a manufacturer to configure the behavior of a specific software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 Version: </w:t>
            </w:r>
            <w:r>
              <w:rPr>
                <w:rFonts w:eastAsia="Times New Roman"/>
                <w:lang w:val="en-US"/>
              </w:rPr>
              <w:t xml:space="preserve">The software version identifier assigned by a manufacturer to a specific software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Analysis Performed: </w:t>
            </w:r>
            <w:r>
              <w:rPr>
                <w:rFonts w:eastAsia="Times New Roman"/>
                <w:lang w:val="en-US"/>
              </w:rPr>
              <w:t xml:space="preserve">The type of correlation applied to detection results. E.g., temporal, spatial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Assessment Category: </w:t>
            </w:r>
            <w:r>
              <w:rPr>
                <w:rFonts w:eastAsia="Times New Roman"/>
                <w:lang w:val="en-US"/>
              </w:rPr>
              <w:t xml:space="preserve">Assignment of intermediate or overall interpretation results to a general category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composition: </w:t>
            </w:r>
            <w:r>
              <w:rPr>
                <w:rFonts w:eastAsia="Times New Roman"/>
                <w:lang w:val="en-US"/>
              </w:rPr>
              <w:t xml:space="preserve">Assessment of annotating tissues in breast; generally including fatty, mixed or dense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Outline including Pectoral Muscle Tissue: </w:t>
            </w:r>
            <w:r>
              <w:rPr>
                <w:rFonts w:eastAsia="Times New Roman"/>
                <w:lang w:val="en-US"/>
              </w:rPr>
              <w:t xml:space="preserve">Purpose of reference for an SCOORD content item that is an outline of the breast that includes the pectoral muscle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Distribution: </w:t>
            </w:r>
            <w:r>
              <w:rPr>
                <w:rFonts w:eastAsia="Times New Roman"/>
                <w:lang w:val="en-US"/>
              </w:rPr>
              <w:t xml:space="preserve">The type of distribution associated with detected calcifications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Type: </w:t>
            </w:r>
            <w:r>
              <w:rPr>
                <w:rFonts w:eastAsia="Times New Roman"/>
                <w:lang w:val="en-US"/>
              </w:rPr>
              <w:t xml:space="preserve">Identification of the morphology of detected calcifications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Center: </w:t>
            </w:r>
            <w:r>
              <w:rPr>
                <w:rFonts w:eastAsia="Times New Roman"/>
                <w:lang w:val="en-US"/>
              </w:rPr>
              <w:t xml:space="preserve">Purpose of reference for an SCOORD content item that identifies the </w:t>
            </w:r>
            <w:r>
              <w:rPr>
                <w:rFonts w:eastAsia="Times New Roman"/>
                <w:lang w:val="en-US"/>
              </w:rPr>
              <w:lastRenderedPageBreak/>
              <w:t xml:space="preserve">central point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Certainty of Feature: </w:t>
            </w:r>
            <w:r>
              <w:rPr>
                <w:rFonts w:eastAsia="Times New Roman"/>
                <w:lang w:val="en-US"/>
              </w:rPr>
              <w:t xml:space="preserve">The likelihood that the feature analyzed is in fact the type of feature identified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Certainty of Finding: </w:t>
            </w:r>
            <w:r>
              <w:rPr>
                <w:rFonts w:eastAsia="Times New Roman"/>
                <w:lang w:val="en-US"/>
              </w:rPr>
              <w:t xml:space="preserve">The likelihood that the finding detected is in fact the type of finding identified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Certainty of Impression: </w:t>
            </w:r>
            <w:r>
              <w:rPr>
                <w:rFonts w:eastAsia="Times New Roman"/>
                <w:lang w:val="en-US"/>
              </w:rPr>
              <w:t xml:space="preserve">The certainty that a device places on an impression, where 0 equals no certainty and 100 equals certainty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Clockface or region: </w:t>
            </w:r>
            <w:r>
              <w:rPr>
                <w:rFonts w:eastAsia="Times New Roman"/>
                <w:lang w:val="en-US"/>
              </w:rPr>
              <w:t xml:space="preserve">A location identifier based on clockface numbering or anatomic subregion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Composite Feature: </w:t>
            </w:r>
            <w:r>
              <w:rPr>
                <w:rFonts w:eastAsia="Times New Roman"/>
                <w:lang w:val="en-US"/>
              </w:rPr>
              <w:t xml:space="preserve">An item that is an inferred correlation relating two or more individual findings or features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Composite type: </w:t>
            </w:r>
            <w:r>
              <w:rPr>
                <w:rFonts w:eastAsia="Times New Roman"/>
                <w:lang w:val="en-US"/>
              </w:rPr>
              <w:t xml:space="preserve">The inferred relationship between the findings or features making up a composite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CAD Processing and Findings Summary: </w:t>
            </w:r>
            <w:r>
              <w:rPr>
                <w:rFonts w:eastAsia="Times New Roman"/>
                <w:lang w:val="en-US"/>
              </w:rPr>
              <w:t xml:space="preserve">General assessment of whether or not CAD processing was successful, and whether any findings resulted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Content Date: </w:t>
            </w:r>
            <w:r>
              <w:rPr>
                <w:rFonts w:eastAsia="Times New Roman"/>
                <w:lang w:val="en-US"/>
              </w:rPr>
              <w:t xml:space="preserve">The date the data creation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Content Time: </w:t>
            </w:r>
            <w:r>
              <w:rPr>
                <w:rFonts w:eastAsia="Times New Roman"/>
                <w:lang w:val="en-US"/>
              </w:rPr>
              <w:t xml:space="preserve">The time the data creation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Depth: </w:t>
            </w:r>
            <w:r>
              <w:rPr>
                <w:rFonts w:eastAsia="Times New Roman"/>
                <w:lang w:val="en-US"/>
              </w:rPr>
              <w:t xml:space="preserve">A location identifier based on a feature's inferred distance from the surface of the associated anatomy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Description of Change: </w:t>
            </w:r>
            <w:r>
              <w:rPr>
                <w:rFonts w:eastAsia="Times New Roman"/>
                <w:lang w:val="en-US"/>
              </w:rPr>
              <w:t xml:space="preserve">A textual description of the change that occurred over time in a qualitative characteristic of a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Detection Performed: </w:t>
            </w:r>
            <w:r>
              <w:rPr>
                <w:rFonts w:eastAsia="Times New Roman"/>
                <w:lang w:val="en-US"/>
              </w:rPr>
              <w:t xml:space="preserve">The type of finding sought after by a specific algorithm applied to one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Differential Diagnosis/Impression: </w:t>
            </w:r>
            <w:r>
              <w:rPr>
                <w:rFonts w:eastAsia="Times New Roman"/>
                <w:lang w:val="en-US"/>
              </w:rPr>
              <w:t xml:space="preserve">A general change that occurred within an imaged area between a prior imaging procedure and the current imaging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Analyses: </w:t>
            </w:r>
            <w:r>
              <w:rPr>
                <w:rFonts w:eastAsia="Times New Roman"/>
                <w:lang w:val="en-US"/>
              </w:rPr>
              <w:t xml:space="preserve">A group of analysis algorithms that were attempted, but failed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Detections: </w:t>
            </w:r>
            <w:r>
              <w:rPr>
                <w:rFonts w:eastAsia="Times New Roman"/>
                <w:lang w:val="en-US"/>
              </w:rPr>
              <w:t xml:space="preserve">A group of detection algorithms that were attempted, but failed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Horizontal Pixel Spacing: </w:t>
            </w:r>
            <w:r>
              <w:rPr>
                <w:rFonts w:eastAsia="Times New Roman"/>
                <w:lang w:val="en-US"/>
              </w:rPr>
              <w:t xml:space="preserve">For projection radiography, the horizontal physical distance measured at the front plane of </w:t>
            </w:r>
            <w:proofErr w:type="gramStart"/>
            <w:r>
              <w:rPr>
                <w:rFonts w:eastAsia="Times New Roman"/>
                <w:lang w:val="en-US"/>
              </w:rPr>
              <w:t>an Image</w:t>
            </w:r>
            <w:proofErr w:type="gramEnd"/>
            <w:r>
              <w:rPr>
                <w:rFonts w:eastAsia="Times New Roman"/>
                <w:lang w:val="en-US"/>
              </w:rPr>
              <w:t xml:space="preserve"> Receptor housing between the center of each pixel. For tomographic images, the horizontal physical distance in the patient between the center of each pixel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Laterality: </w:t>
            </w:r>
            <w:r>
              <w:rPr>
                <w:rFonts w:eastAsia="Times New Roman"/>
                <w:lang w:val="en-US"/>
              </w:rPr>
              <w:t xml:space="preserve">Laterality of (possibly paired) body part contained 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Library: </w:t>
            </w:r>
            <w:r>
              <w:rPr>
                <w:rFonts w:eastAsia="Times New Roman"/>
                <w:lang w:val="en-US"/>
              </w:rPr>
              <w:t xml:space="preserve">A container that references all image data used as evidence to produce a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Quality Rating: </w:t>
            </w:r>
            <w:r>
              <w:rPr>
                <w:rFonts w:eastAsia="Times New Roman"/>
                <w:lang w:val="en-US"/>
              </w:rPr>
              <w:t xml:space="preserve">A numeric value in the range 0 to 100, inclusive, where 0 is worst quality and 100 is best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Region: </w:t>
            </w:r>
            <w:r>
              <w:rPr>
                <w:rFonts w:eastAsia="Times New Roman"/>
                <w:lang w:val="en-US"/>
              </w:rPr>
              <w:t xml:space="preserve">Purpose of reference for an SCOORD content item that identifies a specific region of interest within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View: </w:t>
            </w:r>
            <w:r>
              <w:rPr>
                <w:rFonts w:eastAsia="Times New Roman"/>
                <w:lang w:val="en-US"/>
              </w:rPr>
              <w:t xml:space="preserve">The projection of the anatomic region of interest on an image receptor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View Modifier: </w:t>
            </w:r>
            <w:r>
              <w:rPr>
                <w:rFonts w:eastAsia="Times New Roman"/>
                <w:lang w:val="en-US"/>
              </w:rPr>
              <w:t xml:space="preserve">Modifier for Image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Impression Description: </w:t>
            </w:r>
            <w:r>
              <w:rPr>
                <w:rFonts w:eastAsia="Times New Roman"/>
                <w:lang w:val="en-US"/>
              </w:rPr>
              <w:t xml:space="preserve">Free-form text describing the overall or an individual impression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Individual Impression/Recommendation: </w:t>
            </w:r>
            <w:r>
              <w:rPr>
                <w:rFonts w:eastAsia="Times New Roman"/>
                <w:lang w:val="en-US"/>
              </w:rPr>
              <w:t xml:space="preserve">A container for a group of related results from interpretation of one or more images and associated clinical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Density: </w:t>
            </w:r>
            <w:r>
              <w:rPr>
                <w:rFonts w:eastAsia="Times New Roman"/>
                <w:lang w:val="en-US"/>
              </w:rPr>
              <w:t xml:space="preserve">The X-Ray attenuation of a lesion relative to the expected attenuation of an equal volume of fibroglandular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Mammography CAD Report: </w:t>
            </w:r>
            <w:r>
              <w:rPr>
                <w:rFonts w:eastAsia="Times New Roman"/>
                <w:lang w:val="en-US"/>
              </w:rPr>
              <w:t xml:space="preserve">A structured report containing the results of computer-aided detection or diagnosis applied to breast imaging and associated clinical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Margins: </w:t>
            </w:r>
            <w:r>
              <w:rPr>
                <w:rFonts w:eastAsia="Times New Roman"/>
                <w:lang w:val="en-US"/>
              </w:rPr>
              <w:t xml:space="preserve">The characteristic of the boundary, edges or border of a detected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calcifications: </w:t>
            </w:r>
            <w:r>
              <w:rPr>
                <w:rFonts w:eastAsia="Times New Roman"/>
                <w:lang w:val="en-US"/>
              </w:rPr>
              <w:t xml:space="preserve">The quantity of calcifications detected within an identified group or cluster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type: </w:t>
            </w:r>
            <w:r>
              <w:rPr>
                <w:rFonts w:eastAsia="Times New Roman"/>
                <w:lang w:val="en-US"/>
              </w:rPr>
              <w:t xml:space="preserve">A non-lesion object identified within one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Original Source: </w:t>
            </w:r>
            <w:r>
              <w:rPr>
                <w:rFonts w:eastAsia="Times New Roman"/>
                <w:lang w:val="en-US"/>
              </w:rPr>
              <w:t xml:space="preserve">Purpose of reference for a COMPOSITE content item that identifies it as the original source of evidence for another content item in the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Outline: </w:t>
            </w:r>
            <w:r>
              <w:rPr>
                <w:rFonts w:eastAsia="Times New Roman"/>
                <w:lang w:val="en-US"/>
              </w:rPr>
              <w:t xml:space="preserve">Purpose of reference for an SCOORD content item that identifies the outline or bounding region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Pathology: </w:t>
            </w:r>
            <w:r>
              <w:rPr>
                <w:rFonts w:eastAsia="Times New Roman"/>
                <w:lang w:val="en-US"/>
              </w:rPr>
              <w:t xml:space="preserve">The inferred type of disease associated with an identified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Orientation Column: </w:t>
            </w:r>
            <w:r>
              <w:rPr>
                <w:rFonts w:eastAsia="Times New Roman"/>
                <w:lang w:val="en-US"/>
              </w:rPr>
              <w:t xml:space="preserve">The patient orientation relative to the image plane, specified by a value that designates the anatomical direction of the positive column axis (top to bottom)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Orientation Row: </w:t>
            </w:r>
            <w:r>
              <w:rPr>
                <w:rFonts w:eastAsia="Times New Roman"/>
                <w:lang w:val="en-US"/>
              </w:rPr>
              <w:t xml:space="preserve">The patient orientation relative to the image plane, specified by a value that designates the anatomical direction of the positive row axis (left to right)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Pectoral Muscle Outline: </w:t>
            </w:r>
            <w:r>
              <w:rPr>
                <w:rFonts w:eastAsia="Times New Roman"/>
                <w:lang w:val="en-US"/>
              </w:rPr>
              <w:t xml:space="preserve">Purpose of reference for an SCOORD content item that is an outline of the pectoral muscle tissue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Percent Fibroglandular Tissue: </w:t>
            </w:r>
            <w:r>
              <w:rPr>
                <w:rFonts w:eastAsia="Times New Roman"/>
                <w:lang w:val="en-US"/>
              </w:rPr>
              <w:t xml:space="preserve">Percent of breast area that is mammographically dense, excluding pectoralis muscle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Probability of cancer: </w:t>
            </w:r>
            <w:r>
              <w:rPr>
                <w:rFonts w:eastAsia="Times New Roman"/>
                <w:lang w:val="en-US"/>
              </w:rPr>
              <w:t xml:space="preserve">The likelihood that an identified finding or feature is cancerous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Quadrant location: </w:t>
            </w:r>
            <w:r>
              <w:rPr>
                <w:rFonts w:eastAsia="Times New Roman"/>
                <w:lang w:val="en-US"/>
              </w:rPr>
              <w:t xml:space="preserve">A location identifier based on the division of an area into four regions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Qualitative Difference: </w:t>
            </w:r>
            <w:r>
              <w:rPr>
                <w:rFonts w:eastAsia="Times New Roman"/>
                <w:lang w:val="en-US"/>
              </w:rPr>
              <w:t xml:space="preserve">A qualitative characteristic of a feature that has changed over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Assessment: </w:t>
            </w:r>
            <w:r>
              <w:rPr>
                <w:rFonts w:eastAsia="Times New Roman"/>
                <w:lang w:val="en-US"/>
              </w:rPr>
              <w:t xml:space="preserve">The effect of the quality of an image on its usability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Control Standard: </w:t>
            </w:r>
            <w:r>
              <w:rPr>
                <w:rFonts w:eastAsia="Times New Roman"/>
                <w:lang w:val="en-US"/>
              </w:rPr>
              <w:t xml:space="preserve">The quality control standard used to make a quality assessment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Finding: </w:t>
            </w:r>
            <w:r>
              <w:rPr>
                <w:rFonts w:eastAsia="Times New Roman"/>
                <w:lang w:val="en-US"/>
              </w:rPr>
              <w:t xml:space="preserve">A specific quality related deficiency detected within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Follow-up: </w:t>
            </w:r>
            <w:r>
              <w:rPr>
                <w:rFonts w:eastAsia="Times New Roman"/>
                <w:lang w:val="en-US"/>
              </w:rPr>
              <w:t xml:space="preserve">Recommended type of follow-up to an imaging procedure, based on interpreted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Follow-up Date: </w:t>
            </w:r>
            <w:r>
              <w:rPr>
                <w:rFonts w:eastAsia="Times New Roman"/>
                <w:lang w:val="en-US"/>
              </w:rPr>
              <w:t xml:space="preserve">Recommended follow-up date to an imaging </w:t>
            </w:r>
            <w:r>
              <w:rPr>
                <w:rFonts w:eastAsia="Times New Roman"/>
                <w:lang w:val="en-US"/>
              </w:rPr>
              <w:lastRenderedPageBreak/>
              <w:t xml:space="preserve">procedure, based on interpreted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Follow-up Interval: </w:t>
            </w:r>
            <w:r>
              <w:rPr>
                <w:rFonts w:eastAsia="Times New Roman"/>
                <w:lang w:val="en-US"/>
              </w:rPr>
              <w:t xml:space="preserve">Recommended follow-up interval to an imaging procedure, based on interpreted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Rendering Intent: </w:t>
            </w:r>
            <w:r>
              <w:rPr>
                <w:rFonts w:eastAsia="Times New Roman"/>
                <w:lang w:val="en-US"/>
              </w:rPr>
              <w:t xml:space="preserve">The recommendation of the producer of a content item regarding presentation of the content item by recipients of the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Scope of Feature: </w:t>
            </w:r>
            <w:r>
              <w:rPr>
                <w:rFonts w:eastAsia="Times New Roman"/>
                <w:lang w:val="en-US"/>
              </w:rPr>
              <w:t xml:space="preserve">An indication of how widespread the detection of a feature is within the analyzed image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Selected Region Description: </w:t>
            </w:r>
            <w:r>
              <w:rPr>
                <w:rFonts w:eastAsia="Times New Roman"/>
                <w:lang w:val="en-US"/>
              </w:rPr>
              <w:t xml:space="preserve">A textual description of the contents of a selected region identified within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Image Finding: </w:t>
            </w:r>
            <w:r>
              <w:rPr>
                <w:rFonts w:eastAsia="Times New Roman"/>
                <w:lang w:val="en-US"/>
              </w:rPr>
              <w:t xml:space="preserve">An item that was detected on one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Date: </w:t>
            </w:r>
            <w:r>
              <w:rPr>
                <w:rFonts w:eastAsia="Times New Roman"/>
                <w:lang w:val="en-US"/>
              </w:rPr>
              <w:t xml:space="preserve">Date on which the acquisition of the study information was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Time: </w:t>
            </w:r>
            <w:r>
              <w:rPr>
                <w:rFonts w:eastAsia="Times New Roman"/>
                <w:lang w:val="en-US"/>
              </w:rPr>
              <w:t xml:space="preserve">Time at which the acquisition of the study information was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Successful Analyses: </w:t>
            </w:r>
            <w:r>
              <w:rPr>
                <w:rFonts w:eastAsia="Times New Roman"/>
                <w:lang w:val="en-US"/>
              </w:rPr>
              <w:t xml:space="preserve">A group of analysis algorithms that were attempted and completed successfully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Successful Detections: </w:t>
            </w:r>
            <w:r>
              <w:rPr>
                <w:rFonts w:eastAsia="Times New Roman"/>
                <w:lang w:val="en-US"/>
              </w:rPr>
              <w:t xml:space="preserve">A group of detection algorithms that were attempted and completed successfully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Summary of Detections: </w:t>
            </w:r>
            <w:r>
              <w:rPr>
                <w:rFonts w:eastAsia="Times New Roman"/>
                <w:lang w:val="en-US"/>
              </w:rPr>
              <w:t xml:space="preserve">An overall indication of whether the CAD detection algorithms applied were completed successfully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Summary of Analyses: </w:t>
            </w:r>
            <w:r>
              <w:rPr>
                <w:rFonts w:eastAsia="Times New Roman"/>
                <w:lang w:val="en-US"/>
              </w:rPr>
              <w:t xml:space="preserve">An overall indication of whether the CAD analysis algorithms applied were completed successfully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Vertical Pixel Spacing: </w:t>
            </w:r>
            <w:r>
              <w:rPr>
                <w:rFonts w:eastAsia="Times New Roman"/>
                <w:lang w:val="en-US"/>
              </w:rPr>
              <w:t xml:space="preserve">For projection radiography, the vertical physical distance measured at the front plane of </w:t>
            </w:r>
            <w:proofErr w:type="gramStart"/>
            <w:r>
              <w:rPr>
                <w:rFonts w:eastAsia="Times New Roman"/>
                <w:lang w:val="en-US"/>
              </w:rPr>
              <w:t>an Image</w:t>
            </w:r>
            <w:proofErr w:type="gramEnd"/>
            <w:r>
              <w:rPr>
                <w:rFonts w:eastAsia="Times New Roman"/>
                <w:lang w:val="en-US"/>
              </w:rPr>
              <w:t xml:space="preserve"> Receptor housing between the center of each pixel. For tomographic images, the vertical physical distance in the patient between the center of each pixel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Crosstable: </w:t>
            </w:r>
            <w:r>
              <w:rPr>
                <w:rFonts w:eastAsia="Times New Roman"/>
                <w:lang w:val="en-US"/>
              </w:rPr>
              <w:t xml:space="preserve">A radiographic projection that has been with the patient lying on a table with the X-Ray source on one side of the table and the detector on the other. E.g., may describe a cross-table cervical spine, chest or pelvis X-Ray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CAD Operating Point: </w:t>
            </w:r>
            <w:r>
              <w:rPr>
                <w:rFonts w:eastAsia="Times New Roman"/>
                <w:lang w:val="en-US"/>
              </w:rPr>
              <w:t xml:space="preserve">One of a number of discrete points on the Receiver-Operator Characteristics (ROC) curve that reflects the expected sensitivity and specificity of a CAD algorithm, where zero indicates the highest specificity, lowest sensitivity operating point. The value should not exceed the Maximum CAD Operating Point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CAD Operating Point: </w:t>
            </w:r>
            <w:r>
              <w:rPr>
                <w:rFonts w:eastAsia="Times New Roman"/>
                <w:lang w:val="en-US"/>
              </w:rPr>
              <w:t xml:space="preserve">The maximum value of CAD Operating Point for the specific CAD algorithm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CAD Operating Point Description: </w:t>
            </w:r>
            <w:r>
              <w:rPr>
                <w:rFonts w:eastAsia="Times New Roman"/>
                <w:lang w:val="en-US"/>
              </w:rPr>
              <w:t xml:space="preserve">The intended interpretation of a CAD Operating Point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Markers per Image: </w:t>
            </w:r>
            <w:r>
              <w:rPr>
                <w:rFonts w:eastAsia="Times New Roman"/>
                <w:lang w:val="en-US"/>
              </w:rPr>
              <w:t xml:space="preserve">The number of false CAD markers per image. Correlates to inverse of Image Specificity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Markers per Case: </w:t>
            </w:r>
            <w:r>
              <w:rPr>
                <w:rFonts w:eastAsia="Times New Roman"/>
                <w:lang w:val="en-US"/>
              </w:rPr>
              <w:t xml:space="preserve">The number of false markers per collection of images that are CAD processed as a group. Correlates to inverse of Case Specificity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Case Sensitivity: </w:t>
            </w:r>
            <w:r>
              <w:rPr>
                <w:rFonts w:eastAsia="Times New Roman"/>
                <w:lang w:val="en-US"/>
              </w:rPr>
              <w:t xml:space="preserve">The percentage of cancers that should be detected by a CAD algorithm where CAD marks the cancers in at least one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Sensitivity: </w:t>
            </w:r>
            <w:r>
              <w:rPr>
                <w:rFonts w:eastAsia="Times New Roman"/>
                <w:lang w:val="en-US"/>
              </w:rPr>
              <w:t xml:space="preserve">The percentage of cancers that should be detected by a CAD algorithm where CAD marks the cancers in each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Case Specificity: </w:t>
            </w:r>
            <w:r>
              <w:rPr>
                <w:rFonts w:eastAsia="Times New Roman"/>
                <w:lang w:val="en-US"/>
              </w:rPr>
              <w:t xml:space="preserve">The percentage of cases (collections of images CAD processed as a group) without cancer that have no CAD findings whatsoever. Correlates to inverse of False Markers per Case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Specificity: </w:t>
            </w:r>
            <w:r>
              <w:rPr>
                <w:rFonts w:eastAsia="Times New Roman"/>
                <w:lang w:val="en-US"/>
              </w:rPr>
              <w:t xml:space="preserve">The percentage of images without cancer that have no CAD findings whatsoever. Correlates to inverse of False Markers per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CAD Operating Point: </w:t>
            </w:r>
            <w:r>
              <w:rPr>
                <w:rFonts w:eastAsia="Times New Roman"/>
                <w:lang w:val="en-US"/>
              </w:rPr>
              <w:t xml:space="preserve">The CAD operating point that is recommended for initial display by the creator of the structured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CAD Operating Point Table: </w:t>
            </w:r>
            <w:r>
              <w:rPr>
                <w:rFonts w:eastAsia="Times New Roman"/>
                <w:lang w:val="en-US"/>
              </w:rPr>
              <w:t xml:space="preserve">A list of CAD operating points including their corresponding characteristics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Selected region: </w:t>
            </w:r>
            <w:r>
              <w:rPr>
                <w:rFonts w:eastAsia="Times New Roman"/>
                <w:lang w:val="en-US"/>
              </w:rPr>
              <w:t xml:space="preserve">A specific area of interest noted within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geometry: </w:t>
            </w:r>
            <w:r>
              <w:rPr>
                <w:rFonts w:eastAsia="Times New Roman"/>
                <w:lang w:val="en-US"/>
              </w:rPr>
              <w:t xml:space="preserve">The surface shape of all or a portion of breast related anatomy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Quality: </w:t>
            </w:r>
            <w:r>
              <w:rPr>
                <w:rFonts w:eastAsia="Times New Roman"/>
                <w:lang w:val="en-US"/>
              </w:rPr>
              <w:t xml:space="preserve">Image quality incorporates the following clinical image evaluation parameters: assessment of positioning, compression, artifacts, exposure, contrast, sharpness, and labeling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Non-lesion: </w:t>
            </w:r>
            <w:r>
              <w:rPr>
                <w:rFonts w:eastAsia="Times New Roman"/>
                <w:lang w:val="en-US"/>
              </w:rPr>
              <w:t xml:space="preserve">A finding or feature that is identified as a non-anatomic foreign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Density: </w:t>
            </w:r>
            <w:r>
              <w:rPr>
                <w:rFonts w:eastAsia="Times New Roman"/>
                <w:lang w:val="en-US"/>
              </w:rPr>
              <w:t xml:space="preserve">A space-occupying lesion identified in a single image or projection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Individual Calcification: </w:t>
            </w:r>
            <w:r>
              <w:rPr>
                <w:rFonts w:eastAsia="Times New Roman"/>
                <w:lang w:val="en-US"/>
              </w:rPr>
              <w:t xml:space="preserve">A single identified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Cluster: </w:t>
            </w:r>
            <w:r>
              <w:rPr>
                <w:rFonts w:eastAsia="Times New Roman"/>
                <w:lang w:val="en-US"/>
              </w:rPr>
              <w:t xml:space="preserve">Multiple calcifications identified as occupying a small area of tissue (less than 2 cc)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Cooper's ligament changes: </w:t>
            </w:r>
            <w:r>
              <w:rPr>
                <w:rFonts w:eastAsia="Times New Roman"/>
                <w:lang w:val="en-US"/>
              </w:rPr>
              <w:t xml:space="preserve">Straightening or thickening of Cooper's ligaments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in the skin: </w:t>
            </w:r>
            <w:r>
              <w:rPr>
                <w:rFonts w:eastAsia="Times New Roman"/>
                <w:lang w:val="en-US"/>
              </w:rPr>
              <w:t xml:space="preserve">An abnormality noted at imaging within the dermis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on the skin: </w:t>
            </w:r>
            <w:r>
              <w:rPr>
                <w:rFonts w:eastAsia="Times New Roman"/>
                <w:lang w:val="en-US"/>
              </w:rPr>
              <w:t xml:space="preserve">An abnormality noted at imaging on the epidermis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Procedure Mammograms for Marker Placement: </w:t>
            </w:r>
            <w:r>
              <w:rPr>
                <w:rFonts w:eastAsia="Times New Roman"/>
                <w:lang w:val="en-US"/>
              </w:rPr>
              <w:t xml:space="preserve">An assessment category to indicate that images have been acquired to assess marker placement following a breast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Follow-up post biopsy as directed by clinician: </w:t>
            </w:r>
            <w:r>
              <w:rPr>
                <w:rFonts w:eastAsia="Times New Roman"/>
                <w:lang w:val="en-US"/>
              </w:rPr>
              <w:t xml:space="preserve">An indication that the patient should seek post procedural follow-up directives from a clinical health care provider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Known biopsy proven malignancy - take appropriate action: </w:t>
            </w:r>
            <w:r>
              <w:rPr>
                <w:rFonts w:eastAsia="Times New Roman"/>
                <w:lang w:val="en-US"/>
              </w:rPr>
              <w:t xml:space="preserve">A recommendation on a patient with known cancer to take steps appropriate to the diagnosis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Marker placement: </w:t>
            </w:r>
            <w:r>
              <w:rPr>
                <w:rFonts w:eastAsia="Times New Roman"/>
                <w:lang w:val="en-US"/>
              </w:rPr>
              <w:t xml:space="preserve">Positioning of a radiopaque marker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history of breast cancer with mastectomy: </w:t>
            </w:r>
            <w:r>
              <w:rPr>
                <w:rFonts w:eastAsia="Times New Roman"/>
                <w:lang w:val="en-US"/>
              </w:rPr>
              <w:t xml:space="preserve">Patient has previous diagnosis of breast cancer resulting in mastectomy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Known biopsy proven malignancy: </w:t>
            </w:r>
            <w:r>
              <w:rPr>
                <w:rFonts w:eastAsia="Times New Roman"/>
                <w:lang w:val="en-US"/>
              </w:rPr>
              <w:t xml:space="preserve">Patient has had biopsy containing proven malignancy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detected mass: </w:t>
            </w:r>
            <w:r>
              <w:rPr>
                <w:rFonts w:eastAsia="Times New Roman"/>
                <w:lang w:val="en-US"/>
              </w:rPr>
              <w:t xml:space="preserve">Patient has a finding of mass reported on a prior imaging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Targeted: </w:t>
            </w:r>
            <w:r>
              <w:rPr>
                <w:rFonts w:eastAsia="Times New Roman"/>
                <w:lang w:val="en-US"/>
              </w:rPr>
              <w:t xml:space="preserve">A breast imaging procedure performed on a specific area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 </w:t>
            </w:r>
            <w:r>
              <w:rPr>
                <w:rFonts w:eastAsia="Times New Roman"/>
                <w:lang w:val="en-US"/>
              </w:rPr>
              <w:t xml:space="preserve">A breast imaging procedure performed on the entire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Clustered microcysts: </w:t>
            </w:r>
            <w:r>
              <w:rPr>
                <w:rFonts w:eastAsia="Times New Roman"/>
                <w:lang w:val="en-US"/>
              </w:rPr>
              <w:t xml:space="preserve">A cluster of tiny anechoic foci each smaller than 2-3 mm in diameter with thin (less than 0.5 mm) intervening septations and no discrete solid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Complicated cyst: </w:t>
            </w:r>
            <w:r>
              <w:rPr>
                <w:rFonts w:eastAsia="Times New Roman"/>
                <w:lang w:val="en-US"/>
              </w:rPr>
              <w:t xml:space="preserve">A fluid filled mass most commonly characterized by homogeneous low-level internal echoes on ultrasound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Additional projections: </w:t>
            </w:r>
            <w:r>
              <w:rPr>
                <w:rFonts w:eastAsia="Times New Roman"/>
                <w:lang w:val="en-US"/>
              </w:rPr>
              <w:t xml:space="preserve">Views not inclusive of MLO and CC (BI-RADSÂ®)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Spot magnification view(s): </w:t>
            </w:r>
            <w:r>
              <w:rPr>
                <w:rFonts w:eastAsia="Times New Roman"/>
                <w:lang w:val="en-US"/>
              </w:rPr>
              <w:t xml:space="preserve">A spot or coned down compression of the breast providing a reduction in the thickness and a magnification of the localized area of interest and improved separation of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Old films for comparison: </w:t>
            </w:r>
            <w:r>
              <w:rPr>
                <w:rFonts w:eastAsia="Times New Roman"/>
                <w:lang w:val="en-US"/>
              </w:rPr>
              <w:t xml:space="preserve">Obtain previous mammography studies to compare to present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Ductography: </w:t>
            </w:r>
            <w:r>
              <w:rPr>
                <w:rFonts w:eastAsia="Times New Roman"/>
                <w:lang w:val="en-US"/>
              </w:rPr>
              <w:t xml:space="preserve">A medical procedure used for the sampling of mammary duct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interval follow-up: </w:t>
            </w:r>
            <w:r>
              <w:rPr>
                <w:rFonts w:eastAsia="Times New Roman"/>
                <w:lang w:val="en-US"/>
              </w:rPr>
              <w:t xml:space="preserve">Follow up study at 12 months for women â‰¥ 40 years of age having a prior negative study and no mitigating risk factors for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Any decision to biopsy should be based on clinical assessment: </w:t>
            </w:r>
            <w:r>
              <w:rPr>
                <w:rFonts w:eastAsia="Times New Roman"/>
                <w:lang w:val="en-US"/>
              </w:rPr>
              <w:t xml:space="preserve">Any decision to perform tissue acquisition should be based on clinical assessment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Follow-up at short interval (1-11 months): </w:t>
            </w:r>
            <w:r>
              <w:rPr>
                <w:rFonts w:eastAsia="Times New Roman"/>
                <w:lang w:val="en-US"/>
              </w:rPr>
              <w:t xml:space="preserve">Follow-up at short interval (1-11 months)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Biopsy should be considered: </w:t>
            </w:r>
            <w:r>
              <w:rPr>
                <w:rFonts w:eastAsia="Times New Roman"/>
                <w:lang w:val="en-US"/>
              </w:rPr>
              <w:t xml:space="preserve">Tissue acquisition should be considered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Needle localization and biopsy: </w:t>
            </w:r>
            <w:r>
              <w:rPr>
                <w:rFonts w:eastAsia="Times New Roman"/>
                <w:lang w:val="en-US"/>
              </w:rPr>
              <w:t xml:space="preserve">Breast tissue acquisition following the identification of an area of concern with the placement of a needle or needle-wire assembly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Histology using core biopsy: </w:t>
            </w:r>
            <w:r>
              <w:rPr>
                <w:rFonts w:eastAsia="Times New Roman"/>
                <w:lang w:val="en-US"/>
              </w:rPr>
              <w:t xml:space="preserve">Pathologic analysis of breast tissue and lesions using core tissue samples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Suggestive of malignancy - take appropriate action: </w:t>
            </w:r>
            <w:r>
              <w:rPr>
                <w:rFonts w:eastAsia="Times New Roman"/>
                <w:lang w:val="en-US"/>
              </w:rPr>
              <w:t xml:space="preserve">Lesions that do not have the characteristic morphologies of breast cancer but have a definite probability of being malignant. There is a sufficient concern to urge a biopsy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Cytologic analysis: </w:t>
            </w:r>
            <w:r>
              <w:rPr>
                <w:rFonts w:eastAsia="Times New Roman"/>
                <w:lang w:val="en-US"/>
              </w:rPr>
              <w:t xml:space="preserve">Cellular analysis of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Biopsy should be strongly considered: </w:t>
            </w:r>
            <w:r>
              <w:rPr>
                <w:rFonts w:eastAsia="Times New Roman"/>
                <w:lang w:val="en-US"/>
              </w:rPr>
              <w:t xml:space="preserve">Tissue acquisition should be strongly considered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Highly suggestive of malignancy - take appropriate action: </w:t>
            </w:r>
            <w:r>
              <w:rPr>
                <w:rFonts w:eastAsia="Times New Roman"/>
                <w:lang w:val="en-US"/>
              </w:rPr>
              <w:t xml:space="preserve">Lesions have a high probability of being cancer, which require additional 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Presentation Required: Rendering device is expected to present: </w:t>
            </w:r>
            <w:r>
              <w:rPr>
                <w:rFonts w:eastAsia="Times New Roman"/>
                <w:lang w:val="en-US"/>
              </w:rPr>
              <w:t xml:space="preserve">The producer of a report intends for a recipient of the report to present or display the associated content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Presentation Optional: Rendering device may present: </w:t>
            </w:r>
            <w:r>
              <w:rPr>
                <w:rFonts w:eastAsia="Times New Roman"/>
                <w:lang w:val="en-US"/>
              </w:rPr>
              <w:t xml:space="preserve">The producer of a report considers the presentation or display of the associated content item by a recipient to be optional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for Presentation: Rendering device expected not to present: </w:t>
            </w:r>
            <w:r>
              <w:rPr>
                <w:rFonts w:eastAsia="Times New Roman"/>
                <w:lang w:val="en-US"/>
              </w:rPr>
              <w:t xml:space="preserve">The producer </w:t>
            </w:r>
            <w:r>
              <w:rPr>
                <w:rFonts w:eastAsia="Times New Roman"/>
                <w:lang w:val="en-US"/>
              </w:rPr>
              <w:lastRenderedPageBreak/>
              <w:t xml:space="preserve">of a report intends for a recipient of the report NOT to present or display the associated content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content items are related temporally: </w:t>
            </w:r>
            <w:r>
              <w:rPr>
                <w:rFonts w:eastAsia="Times New Roman"/>
                <w:lang w:val="en-US"/>
              </w:rPr>
              <w:t xml:space="preserve">The associated content items are identified as being the same finding or feature at different points in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content items are related spatially: </w:t>
            </w:r>
            <w:r>
              <w:rPr>
                <w:rFonts w:eastAsia="Times New Roman"/>
                <w:lang w:val="en-US"/>
              </w:rPr>
              <w:t xml:space="preserve">The associated content items are identified as being the same finding or feature on different projections taken at the same point in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content items are related contra-laterally: </w:t>
            </w:r>
            <w:r>
              <w:rPr>
                <w:rFonts w:eastAsia="Times New Roman"/>
                <w:lang w:val="en-US"/>
              </w:rPr>
              <w:t xml:space="preserve">The associated content items are identified as being related side-to-side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Feature detected on the only image: </w:t>
            </w:r>
            <w:r>
              <w:rPr>
                <w:rFonts w:eastAsia="Times New Roman"/>
                <w:lang w:val="en-US"/>
              </w:rPr>
              <w:t xml:space="preserve">There is one image in the interpreted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Feature detected on only one of the images: </w:t>
            </w:r>
            <w:r>
              <w:rPr>
                <w:rFonts w:eastAsia="Times New Roman"/>
                <w:lang w:val="en-US"/>
              </w:rPr>
              <w:t xml:space="preserve">There is more than one image of the same modality in the interpreted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Feature detected on multiple images: </w:t>
            </w:r>
            <w:r>
              <w:rPr>
                <w:rFonts w:eastAsia="Times New Roman"/>
                <w:lang w:val="en-US"/>
              </w:rPr>
              <w:t xml:space="preserve">There is more than one image of the same modality in the interpreted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Feature detected on images from multiple modalities: </w:t>
            </w:r>
            <w:r>
              <w:rPr>
                <w:rFonts w:eastAsia="Times New Roman"/>
                <w:lang w:val="en-US"/>
              </w:rPr>
              <w:t xml:space="preserve">The interpreted data set contains images from multiple modalities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Scar tissue: </w:t>
            </w:r>
            <w:r>
              <w:rPr>
                <w:rFonts w:eastAsia="Times New Roman"/>
                <w:lang w:val="en-US"/>
              </w:rPr>
              <w:t xml:space="preserve">The fibrous tissue replacing normal tissues destroyed by disease or injury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 Wire: </w:t>
            </w:r>
            <w:r>
              <w:rPr>
                <w:rFonts w:eastAsia="Times New Roman"/>
                <w:lang w:val="en-US"/>
              </w:rPr>
              <w:t xml:space="preserve">A medical appliance used for localization of non palpable breast lesions to insure that the proper area is removed in a surgical biopsy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Pacemaker: </w:t>
            </w:r>
            <w:r>
              <w:rPr>
                <w:rFonts w:eastAsia="Times New Roman"/>
                <w:lang w:val="en-US"/>
              </w:rPr>
              <w:t xml:space="preserve">A medical appliance used for regulating cardiac rhythms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Paddle: </w:t>
            </w:r>
            <w:r>
              <w:rPr>
                <w:rFonts w:eastAsia="Times New Roman"/>
                <w:lang w:val="en-US"/>
              </w:rPr>
              <w:t xml:space="preserve">A compression device used for obtaining mammographic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Collimator: </w:t>
            </w:r>
            <w:r>
              <w:rPr>
                <w:rFonts w:eastAsia="Times New Roman"/>
                <w:lang w:val="en-US"/>
              </w:rPr>
              <w:t xml:space="preserve">A device used for restricting an X-Ray beam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 Plate: </w:t>
            </w:r>
            <w:r>
              <w:rPr>
                <w:rFonts w:eastAsia="Times New Roman"/>
                <w:lang w:val="en-US"/>
              </w:rPr>
              <w:t xml:space="preserve">An area designated on a radiographic film for facility and patient ID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Marker: </w:t>
            </w:r>
            <w:r>
              <w:rPr>
                <w:rFonts w:eastAsia="Times New Roman"/>
                <w:lang w:val="en-US"/>
              </w:rPr>
              <w:t xml:space="preserve">Site specific markers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value of the concept is not specified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missing: </w:t>
            </w:r>
            <w:r>
              <w:rPr>
                <w:rFonts w:eastAsia="Times New Roman"/>
                <w:lang w:val="en-US"/>
              </w:rPr>
              <w:t xml:space="preserve">Image quality deficiency according to MQSA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does not have both view and laterality: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does not have approved codes: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not near the axilla: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overlaps breast tissue: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partially obscured: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incorrect: </w:t>
            </w:r>
            <w:r>
              <w:rPr>
                <w:rFonts w:eastAsia="Times New Roman"/>
                <w:lang w:val="en-US"/>
              </w:rPr>
              <w:t xml:space="preserve">Image quality deficiency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off image: </w:t>
            </w:r>
            <w:r>
              <w:rPr>
                <w:rFonts w:eastAsia="Times New Roman"/>
                <w:lang w:val="en-US"/>
              </w:rPr>
              <w:t xml:space="preserve">Image quality deficiency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is not near edge of film: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is illegible, does not fit, or is lopsided: </w:t>
            </w:r>
            <w:r>
              <w:rPr>
                <w:rFonts w:eastAsia="Times New Roman"/>
                <w:lang w:val="en-US"/>
              </w:rPr>
              <w:t xml:space="preserve">Image quality deficiency according to MQSA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patient name and additional patient id: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date of examination: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facility name and location: </w:t>
            </w:r>
            <w:r>
              <w:rPr>
                <w:rFonts w:eastAsia="Times New Roman"/>
                <w:lang w:val="en-US"/>
              </w:rPr>
              <w:t xml:space="preserve">Image quality deficiency according to MQSA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technologist identification: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cassette/screen/detector identification: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mammography unit identification: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 sticker is missing: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factors missing: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Collimation too close to breast: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Inadequate compression: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Insufficient pectoral muscle: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No fat is visualized posterior to fibroglandular tissues: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Poor separation of deep and superficial breast tissues: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Evidence of motion blur: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Inframammary fold is not open: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CC Not all medial tissue visualized: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CC Nipple not centered on image: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CC Posterior nipple line does not measure within 1 cm of MLO: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not in profile: </w:t>
            </w:r>
            <w:r>
              <w:rPr>
                <w:rFonts w:eastAsia="Times New Roman"/>
                <w:lang w:val="en-US"/>
              </w:rPr>
              <w:t xml:space="preserve">Image quality deficiency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Insufficient implant displacement incorrect: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artifact(s): </w:t>
            </w:r>
            <w:r>
              <w:rPr>
                <w:rFonts w:eastAsia="Times New Roman"/>
                <w:lang w:val="en-US"/>
              </w:rPr>
              <w:t xml:space="preserve">Signals that do not faithfully reproduce actual anatomic structures because of distortion or of addition or deletion of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Grid artifact(s): </w:t>
            </w:r>
            <w:r>
              <w:rPr>
                <w:rFonts w:eastAsia="Times New Roman"/>
                <w:lang w:val="en-US"/>
              </w:rPr>
              <w:t xml:space="preserve">Feature(s) arising from the acquisition unit's anti-scatter grid mechanism. For two-dimensional systems, such features include those of mechanically damaged or incorrectly positioned grids. For moving or Bucky grids, </w:t>
            </w:r>
            <w:r>
              <w:rPr>
                <w:rFonts w:eastAsia="Times New Roman"/>
                <w:lang w:val="en-US"/>
              </w:rPr>
              <w:lastRenderedPageBreak/>
              <w:t xml:space="preserve">artifacts may result from intentional grid motion that is inadequate in duration or velocity uniformity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Positioning: </w:t>
            </w:r>
            <w:r>
              <w:rPr>
                <w:rFonts w:eastAsia="Times New Roman"/>
                <w:lang w:val="en-US"/>
              </w:rPr>
              <w:t xml:space="preserve">Inadequate arrangement of the anatomy of interest with respect to the X-Ray field and image detector sensitive area. Examples: 1) positioning is "cutoff" when the projection of anatomy of interest falls outside the sensitive area of the detector; 2) "cone cut", in which the X-Ray field does not adequately cover the anatomy of interest; 3) detector's sensitive surface is too small to cover the projection of the anatomy of interest; 4) improper angular orientation or "rotation" of anatomy of interest with respect to the X-Ray source, or detector; 5) projection of other anatomy or clothing over the anatomy of interest in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Motion blur: </w:t>
            </w:r>
            <w:r>
              <w:rPr>
                <w:rFonts w:eastAsia="Times New Roman"/>
                <w:lang w:val="en-US"/>
              </w:rPr>
              <w:t xml:space="preserve">Unacceptable image blur resulting from motion of the anatomy of interest during exposure or the inadequately compensated motion of X-Ray source with respect to the image detector during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Under exposed: </w:t>
            </w:r>
            <w:r>
              <w:rPr>
                <w:rFonts w:eastAsia="Times New Roman"/>
                <w:lang w:val="en-US"/>
              </w:rPr>
              <w:t xml:space="preserve">Inadequate number of quanta reached the detector during exposure. Reasons for under exposed images include low kVp, low mAs product, excess Source Image Distance. Under exposed images have inadequate signal and higher noise in the areas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 exposed: </w:t>
            </w:r>
            <w:r>
              <w:rPr>
                <w:rFonts w:eastAsia="Times New Roman"/>
                <w:lang w:val="en-US"/>
              </w:rPr>
              <w:t xml:space="preserve">An excess number of quanta reached the detector during exposure. Reasons for over exposed images include high kVp, high mAs product, short Source Image Distance. Over exposed images have high signal and lower noise in the areas of interest. Over exposed area may demonstrate lack of contrast from over saturation of the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image: </w:t>
            </w:r>
            <w:r>
              <w:rPr>
                <w:rFonts w:eastAsia="Times New Roman"/>
                <w:lang w:val="en-US"/>
              </w:rPr>
              <w:t xml:space="preserve">No evidence of a patient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Detector artifact(s): </w:t>
            </w:r>
            <w:r>
              <w:rPr>
                <w:rFonts w:eastAsia="Times New Roman"/>
                <w:lang w:val="en-US"/>
              </w:rPr>
              <w:t xml:space="preserve">Superposed features or flaws of the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Artifact(s) other than grid or detector artifact: </w:t>
            </w:r>
            <w:r>
              <w:rPr>
                <w:rFonts w:eastAsia="Times New Roman"/>
                <w:lang w:val="en-US"/>
              </w:rPr>
              <w:t xml:space="preserve">Features or discontinuities arising from causes other than the anti-scatter grid and image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failure: </w:t>
            </w:r>
            <w:r>
              <w:rPr>
                <w:rFonts w:eastAsia="Times New Roman"/>
                <w:lang w:val="en-US"/>
              </w:rPr>
              <w:t xml:space="preserve">Failure of the device to operate according to mechanical design specifications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failure: </w:t>
            </w:r>
            <w:r>
              <w:rPr>
                <w:rFonts w:eastAsia="Times New Roman"/>
                <w:lang w:val="en-US"/>
              </w:rPr>
              <w:t xml:space="preserve">Failure of a device to operate according to electrical design specifications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failure: </w:t>
            </w:r>
            <w:r>
              <w:rPr>
                <w:rFonts w:eastAsia="Times New Roman"/>
                <w:lang w:val="en-US"/>
              </w:rPr>
              <w:t xml:space="preserve">Attributable to software used in generation or handling of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Inappropriate image processing: </w:t>
            </w:r>
            <w:r>
              <w:rPr>
                <w:rFonts w:eastAsia="Times New Roman"/>
                <w:lang w:val="en-US"/>
              </w:rPr>
              <w:t xml:space="preserve">Images processed inappropriately, not following appropriate protocol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failure: </w:t>
            </w:r>
            <w:r>
              <w:rPr>
                <w:rFonts w:eastAsia="Times New Roman"/>
                <w:lang w:val="en-US"/>
              </w:rPr>
              <w:t xml:space="preserve">Failure that is not mechanical or electrical or otherwise described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failure: </w:t>
            </w:r>
            <w:r>
              <w:rPr>
                <w:rFonts w:eastAsia="Times New Roman"/>
                <w:lang w:val="en-US"/>
              </w:rPr>
              <w:t xml:space="preserve">Unidentified or unknown cause of failure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Succeeded: </w:t>
            </w:r>
            <w:r>
              <w:rPr>
                <w:rFonts w:eastAsia="Times New Roman"/>
                <w:lang w:val="en-US"/>
              </w:rPr>
              <w:t xml:space="preserve">The attempted process was completely successful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Partially Succeeded: </w:t>
            </w:r>
            <w:r>
              <w:rPr>
                <w:rFonts w:eastAsia="Times New Roman"/>
                <w:lang w:val="en-US"/>
              </w:rPr>
              <w:t xml:space="preserve">The attempted process succeeded in some ways, but failed in others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 xml:space="preserve">The attempted process completely failed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Attempted: </w:t>
            </w:r>
            <w:r>
              <w:rPr>
                <w:rFonts w:eastAsia="Times New Roman"/>
                <w:lang w:val="en-US"/>
              </w:rPr>
              <w:t xml:space="preserve">No process was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Individual Impression / Recommendation Analysis: </w:t>
            </w:r>
            <w:r>
              <w:rPr>
                <w:rFonts w:eastAsia="Times New Roman"/>
                <w:lang w:val="en-US"/>
              </w:rPr>
              <w:t xml:space="preserve">Analysis of a related group of findings or features detected during image data inspection, to produce a </w:t>
            </w:r>
            <w:r>
              <w:rPr>
                <w:rFonts w:eastAsia="Times New Roman"/>
                <w:lang w:val="en-US"/>
              </w:rPr>
              <w:lastRenderedPageBreak/>
              <w:t xml:space="preserve">summary impression and/or recommendation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Overall Impression / Recommendation Analysis: </w:t>
            </w:r>
            <w:r>
              <w:rPr>
                <w:rFonts w:eastAsia="Times New Roman"/>
                <w:lang w:val="en-US"/>
              </w:rPr>
              <w:t xml:space="preserve">Analysis of all groups of findings or features, to produce a single impression and/or recommendation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Unusable - Quality renders image unusable: </w:t>
            </w:r>
            <w:r>
              <w:rPr>
                <w:rFonts w:eastAsia="Times New Roman"/>
                <w:lang w:val="en-US"/>
              </w:rPr>
              <w:t xml:space="preserve">The usability of an image for diagnostic interpretation or CAD, based on a quality control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Usable - Does not meet the quality control standard: </w:t>
            </w:r>
            <w:r>
              <w:rPr>
                <w:rFonts w:eastAsia="Times New Roman"/>
                <w:lang w:val="en-US"/>
              </w:rPr>
              <w:t xml:space="preserve">The usability of an image for diagnostic interpretation or CAD, based on a quality control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Usable - Meets the quality control standard: </w:t>
            </w:r>
            <w:r>
              <w:rPr>
                <w:rFonts w:eastAsia="Times New Roman"/>
                <w:lang w:val="en-US"/>
              </w:rPr>
              <w:t xml:space="preserve">The usability of an image for diagnostic interpretation or CAD, based on a quality control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Mammography Quality Control Manual 1999, ACR: </w:t>
            </w:r>
            <w:r>
              <w:rPr>
                <w:rFonts w:eastAsia="Times New Roman"/>
                <w:lang w:val="en-US"/>
              </w:rPr>
              <w:t xml:space="preserve">An image quality control standard specified by the American College of Radiology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Title 21 CFR Section 900, Subpart B: </w:t>
            </w:r>
            <w:r>
              <w:rPr>
                <w:rFonts w:eastAsia="Times New Roman"/>
                <w:lang w:val="en-US"/>
              </w:rPr>
              <w:t xml:space="preserve">An image quality control standard in the US Code of Federal Regulations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Institutionally defined quality control standard: </w:t>
            </w:r>
            <w:r>
              <w:rPr>
                <w:rFonts w:eastAsia="Times New Roman"/>
                <w:lang w:val="en-US"/>
              </w:rPr>
              <w:t xml:space="preserve">An image quality control standard specified or adopted by the institution responsible for the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 algorithms succeeded; without findings: </w:t>
            </w:r>
            <w:r>
              <w:rPr>
                <w:rFonts w:eastAsia="Times New Roman"/>
                <w:lang w:val="en-US"/>
              </w:rPr>
              <w:t xml:space="preserve">No findings resulted upon successful completion of all attempted computer-aided detection and/or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 algorithms succeeded; with findings: </w:t>
            </w:r>
            <w:r>
              <w:rPr>
                <w:rFonts w:eastAsia="Times New Roman"/>
                <w:lang w:val="en-US"/>
              </w:rPr>
              <w:t xml:space="preserve">One or more findings resulted upon successful completion of all attempted computer-aided detection and/or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all algorithms succeeded; without findings: </w:t>
            </w:r>
            <w:r>
              <w:rPr>
                <w:rFonts w:eastAsia="Times New Roman"/>
                <w:lang w:val="en-US"/>
              </w:rPr>
              <w:t xml:space="preserve">No findings resulted from the attempted computer-aided detection and/or analysis, but one or more failures occurred in the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all algorithms succeeded; with findings: </w:t>
            </w:r>
            <w:r>
              <w:rPr>
                <w:rFonts w:eastAsia="Times New Roman"/>
                <w:lang w:val="en-US"/>
              </w:rPr>
              <w:t xml:space="preserve">One or more findings resulted from the attempted computer-aided detection and/or analysis, but one or more failures occurred in the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algorithms succeeded; without findings: </w:t>
            </w:r>
            <w:r>
              <w:rPr>
                <w:rFonts w:eastAsia="Times New Roman"/>
                <w:lang w:val="en-US"/>
              </w:rPr>
              <w:t xml:space="preserve">All of the attempted computer-aided detection and/or analysis failed, so there could be no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Adenolipoma: </w:t>
            </w:r>
            <w:r>
              <w:rPr>
                <w:rFonts w:eastAsia="Times New Roman"/>
                <w:lang w:val="en-US"/>
              </w:rPr>
              <w:t xml:space="preserve">A benign tumor having glandular characteristics but composed of fat, with the presence of normal mammary ducts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Ductal hyperplasia: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Adenomyoepithelioma: </w:t>
            </w:r>
            <w:r>
              <w:rPr>
                <w:rFonts w:eastAsia="Times New Roman"/>
                <w:lang w:val="en-US"/>
              </w:rPr>
              <w:t xml:space="preserve">Neoplasms composed of myoepithelial cells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axillary node: </w:t>
            </w:r>
            <w:r>
              <w:rPr>
                <w:rFonts w:eastAsia="Times New Roman"/>
                <w:lang w:val="en-US"/>
              </w:rPr>
              <w:t xml:space="preserve">Axillary node that is normal in appearance with no associated pathology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Axillary node with calcifications: </w:t>
            </w:r>
            <w:r>
              <w:rPr>
                <w:rFonts w:eastAsia="Times New Roman"/>
                <w:lang w:val="en-US"/>
              </w:rPr>
              <w:t xml:space="preserve">Axillary node containing calcifications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Axillary node hyperplasia: </w:t>
            </w:r>
            <w:r>
              <w:rPr>
                <w:rFonts w:eastAsia="Times New Roman"/>
                <w:lang w:val="en-US"/>
              </w:rPr>
              <w:t xml:space="preserve">Excessive proliferation of normal tissue arrangement of the axillary node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Asynchronous involution: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Benign cyst with blood: </w:t>
            </w:r>
            <w:r>
              <w:rPr>
                <w:rFonts w:eastAsia="Times New Roman"/>
                <w:lang w:val="en-US"/>
              </w:rPr>
              <w:t xml:space="preserve">Cyst with benign morphology containing blood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Benign Calcifications: </w:t>
            </w:r>
            <w:r>
              <w:rPr>
                <w:rFonts w:eastAsia="Times New Roman"/>
                <w:lang w:val="en-US"/>
              </w:rPr>
              <w:t xml:space="preserve">Calcifications having typically benign morphology. They are not of intermediate or high probability of concern for malignancy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Intracystic papilloma: </w:t>
            </w:r>
            <w:r>
              <w:rPr>
                <w:rFonts w:eastAsia="Times New Roman"/>
                <w:lang w:val="en-US"/>
              </w:rPr>
              <w:t xml:space="preserve">Growing within a cystic adenoma, filling the cavity with a </w:t>
            </w:r>
            <w:r>
              <w:rPr>
                <w:rFonts w:eastAsia="Times New Roman"/>
                <w:lang w:val="en-US"/>
              </w:rPr>
              <w:lastRenderedPageBreak/>
              <w:t xml:space="preserve">mass of branching epithelial processes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Ductal adenoma: </w:t>
            </w:r>
            <w:r>
              <w:rPr>
                <w:rFonts w:eastAsia="Times New Roman"/>
                <w:lang w:val="en-US"/>
              </w:rPr>
              <w:t xml:space="preserve">Adenoma located in mammary duct, present as discrete sclerotic nodules, solitary or multiple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Diabetic fibrous mastopathy: </w:t>
            </w:r>
            <w:r>
              <w:rPr>
                <w:rFonts w:eastAsia="Times New Roman"/>
                <w:lang w:val="en-US"/>
              </w:rPr>
              <w:t xml:space="preserve">The occurrence of fibrous tumor-forming stromal proliferation in patients with diabetes mellitus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Extra abdominal desmoid: </w:t>
            </w:r>
            <w:r>
              <w:rPr>
                <w:rFonts w:eastAsia="Times New Roman"/>
                <w:lang w:val="en-US"/>
              </w:rPr>
              <w:t xml:space="preserve">A deep seated firm tumor frequently occurring on the chest consisting of collagenous tissue that infiltrates surround muscle; frequently recurs but does not metastasize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Epidermal inclusion cyst: </w:t>
            </w:r>
            <w:r>
              <w:rPr>
                <w:rFonts w:eastAsia="Times New Roman"/>
                <w:lang w:val="en-US"/>
              </w:rPr>
              <w:t xml:space="preserve">A cyst formed of a mass of epithelial cells, as a result of trauma has been pushed beneath the epidermis. The cyst is lined with squamous epithelium and contains concentric layers or keratin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Fibroadenomatoid hyperplasia: </w:t>
            </w:r>
            <w:r>
              <w:rPr>
                <w:rFonts w:eastAsia="Times New Roman"/>
                <w:lang w:val="en-US"/>
              </w:rPr>
              <w:t xml:space="preserve">Excessive proliferation of fibroadenoma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Fibroadenolipoma: </w:t>
            </w:r>
            <w:r>
              <w:rPr>
                <w:rFonts w:eastAsia="Times New Roman"/>
                <w:lang w:val="en-US"/>
              </w:rPr>
              <w:t xml:space="preserve">A lipoma with an abundant stroma of fibrous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Foreign body (reaction):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Galactocele: </w:t>
            </w:r>
            <w:r>
              <w:rPr>
                <w:rFonts w:eastAsia="Times New Roman"/>
                <w:lang w:val="en-US"/>
              </w:rPr>
              <w:t xml:space="preserve">Retention cyst caused by occlusion of a lactiferous duct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Hemangioma - nonparenchymal, subcutaneous: </w:t>
            </w:r>
            <w:r>
              <w:rPr>
                <w:rFonts w:eastAsia="Times New Roman"/>
                <w:lang w:val="en-US"/>
              </w:rPr>
              <w:t xml:space="preserve">A congenital anomaly that leads to a proliferation of blood vessels leading to a mass that resembles a neoplasm, not located in parenchymal areas but subcutaneous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Hyperplasia, usual: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Juvenile papillomatosis: </w:t>
            </w:r>
            <w:r>
              <w:rPr>
                <w:rFonts w:eastAsia="Times New Roman"/>
                <w:lang w:val="en-US"/>
              </w:rPr>
              <w:t xml:space="preserve">A form of fibrocystic disease in young woman with florid and sclerosing adenosis that microscopically may suggest carcinoma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Lactating adenoma: </w:t>
            </w:r>
            <w:r>
              <w:rPr>
                <w:rFonts w:eastAsia="Times New Roman"/>
                <w:lang w:val="en-US"/>
              </w:rPr>
              <w:t xml:space="preserve">Enlarging masses during lactation. A circumscribed benign tumor composed primarily of glandular structures with scanty stroma, with prominent secretory changes in the duct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Lactational change: </w:t>
            </w:r>
            <w:r>
              <w:rPr>
                <w:rFonts w:eastAsia="Times New Roman"/>
                <w:lang w:val="en-US"/>
              </w:rPr>
              <w:t xml:space="preserve">Changes related to the process of lactation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Large duct papilloma: </w:t>
            </w:r>
            <w:r>
              <w:rPr>
                <w:rFonts w:eastAsia="Times New Roman"/>
                <w:lang w:val="en-US"/>
              </w:rPr>
              <w:t xml:space="preserve">A papilloma pertaining to large mammary duct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Myofibroblastoma: </w:t>
            </w:r>
            <w:r>
              <w:rPr>
                <w:rFonts w:eastAsia="Times New Roman"/>
                <w:lang w:val="en-US"/>
              </w:rPr>
              <w:t xml:space="preserve">Solitary or multiple tumors of muscles and fibrous tissues, or tumors composed of myofibroblasts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Microglandular adenosis: </w:t>
            </w:r>
            <w:r>
              <w:rPr>
                <w:rFonts w:eastAsia="Times New Roman"/>
                <w:lang w:val="en-US"/>
              </w:rPr>
              <w:t xml:space="preserve">Irregular clusters of small tubules are present in adipose or fibrous tissue, resembling tubular carcinoma but lacking stromal fibroblastic proliferation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Intraductal Papillomas: </w:t>
            </w:r>
            <w:r>
              <w:rPr>
                <w:rFonts w:eastAsia="Times New Roman"/>
                <w:lang w:val="en-US"/>
              </w:rPr>
              <w:t xml:space="preserve">Papilloma typically involving an aggregate of adjacent ducts in the periphery of the breast, likely representing involvement of several foci of one or two duct systems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abnormality: </w:t>
            </w:r>
            <w:r>
              <w:rPr>
                <w:rFonts w:eastAsia="Times New Roman"/>
                <w:lang w:val="en-US"/>
              </w:rPr>
              <w:t xml:space="preserve">No abnormality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breast tissue: </w:t>
            </w:r>
            <w:r>
              <w:rPr>
                <w:rFonts w:eastAsia="Times New Roman"/>
                <w:lang w:val="en-US"/>
              </w:rPr>
              <w:t xml:space="preserve">Normal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Neurofibromatosis: </w:t>
            </w:r>
            <w:r>
              <w:rPr>
                <w:rFonts w:eastAsia="Times New Roman"/>
                <w:lang w:val="en-US"/>
              </w:rPr>
              <w:t xml:space="preserve">Condition in which there are tumors of various sizes on peripheral nerves. They may be neuromas or fibromas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Oil cyst (fat necrosis cyst): </w:t>
            </w:r>
            <w:r>
              <w:rPr>
                <w:rFonts w:eastAsia="Times New Roman"/>
                <w:lang w:val="en-US"/>
              </w:rPr>
              <w:t xml:space="preserve">A cyst resulting from the loss of the epithelial lining of a sebaceous dermoid or lacteal cyst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reduction mammoplasty: </w:t>
            </w:r>
            <w:r>
              <w:rPr>
                <w:rFonts w:eastAsia="Times New Roman"/>
                <w:lang w:val="en-US"/>
              </w:rPr>
              <w:t xml:space="preserve">Breast tissue with characteristics of a benign </w:t>
            </w:r>
            <w:r>
              <w:rPr>
                <w:rFonts w:eastAsia="Times New Roman"/>
                <w:lang w:val="en-US"/>
              </w:rPr>
              <w:lastRenderedPageBreak/>
              <w:t xml:space="preserve">nature, following breast reduction surgery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Pseudoangiomatous stromal hyperplasia: </w:t>
            </w:r>
            <w:r>
              <w:rPr>
                <w:rFonts w:eastAsia="Times New Roman"/>
                <w:lang w:val="en-US"/>
              </w:rPr>
              <w:t xml:space="preserve">A benign stromal lesion composed of intermixed stromal and epithelial elements. The lobular and duct structures of the breast parenchyma are separated by an increased amount of stroma, non specific proliferative epithelial changes include hyperplasia of duct and lobular epithelium often with accentuation of myoepithelial cells and aprocine metaplasia with or without cyst 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Radial scar: </w:t>
            </w:r>
            <w:r>
              <w:rPr>
                <w:rFonts w:eastAsia="Times New Roman"/>
                <w:lang w:val="en-US"/>
              </w:rPr>
              <w:t xml:space="preserve">An nonencapsulated stellate lesion consisting of a fibroelastic core and radiating bands of fibrous connective tissue containing lobules manifesting adenosis and ducts with papillary or diffuse intraductal hyperplasia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Sclerosing adenosis: </w:t>
            </w:r>
            <w:r>
              <w:rPr>
                <w:rFonts w:eastAsia="Times New Roman"/>
                <w:lang w:val="en-US"/>
              </w:rPr>
              <w:t xml:space="preserve">Prominent interductal fibrosis of the terminal ductules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Silicone granuloma: </w:t>
            </w:r>
            <w:r>
              <w:rPr>
                <w:rFonts w:eastAsia="Times New Roman"/>
                <w:lang w:val="en-US"/>
              </w:rPr>
              <w:t xml:space="preserve">Nodular inflammatory lesions due to the presence of silicone in the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Characteristic: </w:t>
            </w:r>
            <w:r>
              <w:rPr>
                <w:rFonts w:eastAsia="Times New Roman"/>
                <w:lang w:val="en-US"/>
              </w:rPr>
              <w:t xml:space="preserve">The morphologic status of the nipple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Virginal hyperplasia: </w:t>
            </w:r>
            <w:r>
              <w:rPr>
                <w:rFonts w:eastAsia="Times New Roman"/>
                <w:lang w:val="en-US"/>
              </w:rPr>
              <w:t xml:space="preserve">Spontaneous excessive proliferation of breast tissue, usually found in younger women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 duct papillomas: </w:t>
            </w:r>
            <w:r>
              <w:rPr>
                <w:rFonts w:eastAsia="Times New Roman"/>
                <w:lang w:val="en-US"/>
              </w:rPr>
              <w:t xml:space="preserve">Papilloma(s) pertaining the peripheral ducts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Axillary node with lymphoma: </w:t>
            </w:r>
            <w:r>
              <w:rPr>
                <w:rFonts w:eastAsia="Times New Roman"/>
                <w:lang w:val="en-US"/>
              </w:rPr>
              <w:t xml:space="preserve">Axillary node with lymphoid tissue neoplasm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Axillary nodal metastases: </w:t>
            </w:r>
            <w:r>
              <w:rPr>
                <w:rFonts w:eastAsia="Times New Roman"/>
                <w:lang w:val="en-US"/>
              </w:rPr>
              <w:t xml:space="preserve">Metastatic disease to the axillary node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Angiosarcoma: </w:t>
            </w:r>
            <w:r>
              <w:rPr>
                <w:rFonts w:eastAsia="Times New Roman"/>
                <w:lang w:val="en-US"/>
              </w:rPr>
              <w:t xml:space="preserve">A malignant neoplasm occurring most often in breast and skin, believed to originate from endothelial cells of blood vessels, microscopically composed of closely packed round or spindle shaped cells, some of which line small spaces resembling vascular clefts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vessel (vascular) invasion: </w:t>
            </w:r>
            <w:r>
              <w:rPr>
                <w:rFonts w:eastAsia="Times New Roman"/>
                <w:lang w:val="en-US"/>
              </w:rPr>
              <w:t xml:space="preserve">Histological changes to the vascular system related to an invasive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Carcinoma in children: </w:t>
            </w:r>
            <w:r>
              <w:rPr>
                <w:rFonts w:eastAsia="Times New Roman"/>
                <w:lang w:val="en-US"/>
              </w:rPr>
              <w:t xml:space="preserve">Carcinoma of the breast found in patients less than 20 years of 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Carcinoma in ectopic breast: </w:t>
            </w:r>
            <w:r>
              <w:rPr>
                <w:rFonts w:eastAsia="Times New Roman"/>
                <w:lang w:val="en-US"/>
              </w:rPr>
              <w:t xml:space="preserve">A carcinoma found in supernumerary breasts and aberrant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Carcinoma with endocrine differentiation: </w:t>
            </w:r>
            <w:r>
              <w:rPr>
                <w:rFonts w:eastAsia="Times New Roman"/>
                <w:lang w:val="en-US"/>
              </w:rPr>
              <w:t xml:space="preserve">A carcinoma that synthesizes substances, including hormones, not considered to be normal products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Basal cell carcinoma of nipple: </w:t>
            </w:r>
            <w:r>
              <w:rPr>
                <w:rFonts w:eastAsia="Times New Roman"/>
                <w:lang w:val="en-US"/>
              </w:rPr>
              <w:t xml:space="preserve">A basal cell carcinoma that arises in the nipple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Carcinoma with metaplasia: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Cartilaginous and osseous change: </w:t>
            </w:r>
            <w:r>
              <w:rPr>
                <w:rFonts w:eastAsia="Times New Roman"/>
                <w:lang w:val="en-US"/>
              </w:rPr>
              <w:t xml:space="preserve">Tissue changes to bones and cartilage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Carcinoma in pregnancy and lactation: </w:t>
            </w:r>
            <w:r>
              <w:rPr>
                <w:rFonts w:eastAsia="Times New Roman"/>
                <w:lang w:val="en-US"/>
              </w:rPr>
              <w:t xml:space="preserve">Carcinoma of the breast presenting during pregnancy or lactation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Carcinosarcoma: </w:t>
            </w:r>
            <w:r>
              <w:rPr>
                <w:rFonts w:eastAsia="Times New Roman"/>
                <w:lang w:val="en-US"/>
              </w:rPr>
              <w:t xml:space="preserve">A malignant neoplasm that contains elements of carcinoma and sarcoma, so extensively intermixed as to indicate neoplasia of epithelial and mesenchymal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Intraductal comedocarcinoma with necrosis: </w:t>
            </w:r>
            <w:r>
              <w:rPr>
                <w:rFonts w:eastAsia="Times New Roman"/>
                <w:lang w:val="en-US"/>
              </w:rPr>
              <w:t xml:space="preserve">Comedocarcinoma of a duct with areas of necrotic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Intraductal carcinoma, low grade: </w:t>
            </w:r>
            <w:r>
              <w:rPr>
                <w:rFonts w:eastAsia="Times New Roman"/>
                <w:lang w:val="en-US"/>
              </w:rPr>
              <w:t xml:space="preserve">A non-invasive carcinoma restricted to the glandular lumen characterized by less aggressive malignant cytologic features and behavior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Intraductal carcinoma micro-papillary: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Intracystic papillary carcinoma: </w:t>
            </w:r>
            <w:r>
              <w:rPr>
                <w:rFonts w:eastAsia="Times New Roman"/>
                <w:lang w:val="en-US"/>
              </w:rPr>
              <w:t xml:space="preserve">A malignant neoplasm characterized by the formation of numerous, irregular, finger-like projections of fibrous stroma that is covered with a surface layer of neoplastic epithelial cells found in a cyst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Invasive and in-situ carcinoma: </w:t>
            </w:r>
            <w:r>
              <w:rPr>
                <w:rFonts w:eastAsia="Times New Roman"/>
                <w:lang w:val="en-US"/>
              </w:rPr>
              <w:t xml:space="preserve">Carcinoma with both characteristics of localized and spreading disease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Invasive lobular carcinoma: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Leukemic infiltration: </w:t>
            </w:r>
            <w:r>
              <w:rPr>
                <w:rFonts w:eastAsia="Times New Roman"/>
                <w:lang w:val="en-US"/>
              </w:rPr>
              <w:t xml:space="preserve">Mammary infiltrates as a secondary manifestation in patients with established leukemia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Lympathic vessel invasion: </w:t>
            </w:r>
            <w:r>
              <w:rPr>
                <w:rFonts w:eastAsia="Times New Roman"/>
                <w:lang w:val="en-US"/>
              </w:rPr>
              <w:t xml:space="preserve">Histological changes to the lymphatic system related to an invasive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Lymphoma: </w:t>
            </w:r>
            <w:r>
              <w:rPr>
                <w:rFonts w:eastAsia="Times New Roman"/>
                <w:lang w:val="en-US"/>
              </w:rPr>
              <w:t xml:space="preserve">A heterogeneous group of neoplasms arising in the reticuloendoethelial and lymphatic systems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Occult carcinoma presenting with axillary lymph node metastases: </w:t>
            </w:r>
            <w:r>
              <w:rPr>
                <w:rFonts w:eastAsia="Times New Roman"/>
                <w:lang w:val="en-US"/>
              </w:rPr>
              <w:t xml:space="preserve">A small carcinoma, either asymptomatic or giving rise to metastases without symptoms due to the primary carcinoma presenting with metastatic disease in the axillary lymph nodes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cancer to the breast: </w:t>
            </w:r>
            <w:r>
              <w:rPr>
                <w:rFonts w:eastAsia="Times New Roman"/>
                <w:lang w:val="en-US"/>
              </w:rPr>
              <w:t xml:space="preserve">A malignant lesion in the breast with morphologic patterns not typical of breast carcinoma arising from a non-mammary malignant neoplasm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cancer to the breast from the colon: </w:t>
            </w:r>
            <w:r>
              <w:rPr>
                <w:rFonts w:eastAsia="Times New Roman"/>
                <w:lang w:val="en-US"/>
              </w:rPr>
              <w:t xml:space="preserve">A malignant lesion in the breast with morphologic patterns not typical of breast carcinoma arising from a neoplasm in the colon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cancer to the breast from the lung: </w:t>
            </w:r>
            <w:r>
              <w:rPr>
                <w:rFonts w:eastAsia="Times New Roman"/>
                <w:lang w:val="en-US"/>
              </w:rPr>
              <w:t xml:space="preserve">A malignant lesion in the breast with morphologic patterns not typical of breast carcinoma arising from a neoplasm in the lung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melanoma to the breast: </w:t>
            </w:r>
            <w:r>
              <w:rPr>
                <w:rFonts w:eastAsia="Times New Roman"/>
                <w:lang w:val="en-US"/>
              </w:rPr>
              <w:t xml:space="preserve">A malignant lesion in the breast with morphologic patterns not typical of breast carcinoma arising from a melanoma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cancer to the breast from the ovary: </w:t>
            </w:r>
            <w:r>
              <w:rPr>
                <w:rFonts w:eastAsia="Times New Roman"/>
                <w:lang w:val="en-US"/>
              </w:rPr>
              <w:t xml:space="preserve">A malignant lesion in the breast with morphologic patterns not typical of breast carcinoma arising from a neoplasm in the ovary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sarcoma to the breast: </w:t>
            </w:r>
            <w:r>
              <w:rPr>
                <w:rFonts w:eastAsia="Times New Roman"/>
                <w:lang w:val="en-US"/>
              </w:rPr>
              <w:t xml:space="preserve">A malignant lesion in the breast with morphologic patterns not typical of breast carcinoma arising from a sarcoma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Multifocal intraductal carcinoma: </w:t>
            </w:r>
            <w:r>
              <w:rPr>
                <w:rFonts w:eastAsia="Times New Roman"/>
                <w:lang w:val="en-US"/>
              </w:rPr>
              <w:t xml:space="preserve">Multiple foci of non-invasive carcinoma restricted to the glandular lumen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disease to axillary node: </w:t>
            </w:r>
            <w:r>
              <w:rPr>
                <w:rFonts w:eastAsia="Times New Roman"/>
                <w:lang w:val="en-US"/>
              </w:rPr>
              <w:t xml:space="preserve">A malignant lesion in an axillary node arising from a non-axillary neoplasm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Malignant fibrous histiocytoma: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Multifocal invasive ductal carcinoma: </w:t>
            </w:r>
            <w:r>
              <w:rPr>
                <w:rFonts w:eastAsia="Times New Roman"/>
                <w:lang w:val="en-US"/>
              </w:rPr>
              <w:t xml:space="preserve">Multiple sites of ductal carcinoma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Metastasis to an intramammary lymph node: </w:t>
            </w:r>
            <w:r>
              <w:rPr>
                <w:rFonts w:eastAsia="Times New Roman"/>
                <w:lang w:val="en-US"/>
              </w:rPr>
              <w:t xml:space="preserve">A malignant lesion in a intramammary lymph node arising from a non-intramammary lymph node neoplasm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Malignant melanoma of nipple: </w:t>
            </w:r>
            <w:r>
              <w:rPr>
                <w:rFonts w:eastAsia="Times New Roman"/>
                <w:lang w:val="en-US"/>
              </w:rPr>
              <w:t xml:space="preserve">A malignant melanoma of the skin that arises in the nipple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Neoplasm of the mammary skin: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Papillary carcinoma in-situ: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Recurrent malignancy: </w:t>
            </w:r>
            <w:r>
              <w:rPr>
                <w:rFonts w:eastAsia="Times New Roman"/>
                <w:lang w:val="en-US"/>
              </w:rPr>
              <w:t xml:space="preserve">Recurrent malignancy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Squamous cell carcinoma of the nipple: </w:t>
            </w:r>
            <w:r>
              <w:rPr>
                <w:rFonts w:eastAsia="Times New Roman"/>
                <w:lang w:val="en-US"/>
              </w:rPr>
              <w:t xml:space="preserve">Squamous cell carcinoma to the terminal portion of the alveolar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Intraductal carcinoma, high grade: </w:t>
            </w:r>
            <w:r>
              <w:rPr>
                <w:rFonts w:eastAsia="Times New Roman"/>
                <w:lang w:val="en-US"/>
              </w:rPr>
              <w:t xml:space="preserve">A non-invasive carcinoma restricted to the glandular lumen characterized by more aggressive malignant cytologic features and behavior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Invasive cribriform carcinoma: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Angular margins: </w:t>
            </w:r>
            <w:r>
              <w:rPr>
                <w:rFonts w:eastAsia="Times New Roman"/>
                <w:lang w:val="en-US"/>
              </w:rPr>
              <w:t xml:space="preserve">An indication that some or all of the margin of a lesion has sharp corners, often forming acute angles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Fine pleomorphic calcification: </w:t>
            </w:r>
            <w:r>
              <w:rPr>
                <w:rFonts w:eastAsia="Times New Roman"/>
                <w:lang w:val="en-US"/>
              </w:rPr>
              <w:t xml:space="preserve">Calcifications that vary in sizes and shapes and are usually smaller than0.5 mm in 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Macrocalcifications: </w:t>
            </w:r>
            <w:r>
              <w:rPr>
                <w:rFonts w:eastAsia="Times New Roman"/>
                <w:lang w:val="en-US"/>
              </w:rPr>
              <w:t xml:space="preserve">Coarse calcifications that are 0.5 mm or greater in size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Calcifications within a mass: </w:t>
            </w:r>
            <w:r>
              <w:rPr>
                <w:rFonts w:eastAsia="Times New Roman"/>
                <w:lang w:val="en-US"/>
              </w:rPr>
              <w:t xml:space="preserve">An indicator that calcifications are imbedded within a mass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Calcifications outside of a mass: </w:t>
            </w:r>
            <w:r>
              <w:rPr>
                <w:rFonts w:eastAsia="Times New Roman"/>
                <w:lang w:val="en-US"/>
              </w:rPr>
              <w:t xml:space="preserve">An indicator that calcifications are imaged outside of a mass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background echotexture: </w:t>
            </w:r>
            <w:r>
              <w:rPr>
                <w:rFonts w:eastAsia="Times New Roman"/>
                <w:lang w:val="en-US"/>
              </w:rPr>
              <w:t xml:space="preserve">Tissue composition of the breast noted on sonography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Homogeneous fat echotexture: </w:t>
            </w:r>
            <w:r>
              <w:rPr>
                <w:rFonts w:eastAsia="Times New Roman"/>
                <w:lang w:val="en-US"/>
              </w:rPr>
              <w:t xml:space="preserve">Fat lobules and uniformly echogenic bands of supporting structures comprise the bulk of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Homogeneous fibroglandular echotexture: </w:t>
            </w:r>
            <w:r>
              <w:rPr>
                <w:rFonts w:eastAsia="Times New Roman"/>
                <w:lang w:val="en-US"/>
              </w:rPr>
              <w:t xml:space="preserve">A uniformly echogenic layer of fibroglandular tissue is seen beneath a thin layer of subcutaneous fat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Heterogeneous echotexture: </w:t>
            </w:r>
            <w:r>
              <w:rPr>
                <w:rFonts w:eastAsia="Times New Roman"/>
                <w:lang w:val="en-US"/>
              </w:rPr>
              <w:t xml:space="preserve">The breast texture is characterized by multiple small areas of increased and decreased echogenicity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Orientation: </w:t>
            </w:r>
            <w:r>
              <w:rPr>
                <w:rFonts w:eastAsia="Times New Roman"/>
                <w:lang w:val="en-US"/>
              </w:rPr>
              <w:t xml:space="preserve">Referential relationship of the finding to the imaging device as noted on sonography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Parallel: </w:t>
            </w:r>
            <w:r>
              <w:rPr>
                <w:rFonts w:eastAsia="Times New Roman"/>
                <w:lang w:val="en-US"/>
              </w:rPr>
              <w:t xml:space="preserve">The long axis of a lesion parallels the skin line ("wider-than-tall" or in a horizontal orientation)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parallel: </w:t>
            </w:r>
            <w:r>
              <w:rPr>
                <w:rFonts w:eastAsia="Times New Roman"/>
                <w:lang w:val="en-US"/>
              </w:rPr>
              <w:t xml:space="preserve">The anterior-posterior or vertical dimension is greater than the transverse or horizontal dimension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boundary: </w:t>
            </w:r>
            <w:r>
              <w:rPr>
                <w:rFonts w:eastAsia="Times New Roman"/>
                <w:lang w:val="en-US"/>
              </w:rPr>
              <w:t xml:space="preserve">The lesion boundary describes the transition zone between themas and the surrounding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Abrupt interface: </w:t>
            </w:r>
            <w:r>
              <w:rPr>
                <w:rFonts w:eastAsia="Times New Roman"/>
                <w:lang w:val="en-US"/>
              </w:rPr>
              <w:t xml:space="preserve">The sharp demarcation between the lesion and surrounding tissue can be imperceptible or a distinct well-defined echogenic rim of any thickness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Echogenic halo: </w:t>
            </w:r>
            <w:r>
              <w:rPr>
                <w:rFonts w:eastAsia="Times New Roman"/>
                <w:lang w:val="en-US"/>
              </w:rPr>
              <w:t xml:space="preserve">There is no sharp demarcation between the mass and the surrounding tissue, which is bridged by an echogenic transition zone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 pattern: </w:t>
            </w:r>
            <w:r>
              <w:rPr>
                <w:rFonts w:eastAsia="Times New Roman"/>
                <w:lang w:val="en-US"/>
              </w:rPr>
              <w:t xml:space="preserve">An imaging characteristic of resonance noted during sonography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Anechoic: </w:t>
            </w:r>
            <w:r>
              <w:rPr>
                <w:rFonts w:eastAsia="Times New Roman"/>
                <w:lang w:val="en-US"/>
              </w:rPr>
              <w:t xml:space="preserve">Without internal echoes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Hyperechoic: </w:t>
            </w:r>
            <w:r>
              <w:rPr>
                <w:rFonts w:eastAsia="Times New Roman"/>
                <w:lang w:val="en-US"/>
              </w:rPr>
              <w:t xml:space="preserve">Having increased echogenicity relative to fat or equal to fibroglandular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Complex: </w:t>
            </w:r>
            <w:r>
              <w:rPr>
                <w:rFonts w:eastAsia="Times New Roman"/>
                <w:lang w:val="en-US"/>
              </w:rPr>
              <w:t xml:space="preserve">Mass contains both anechoic and echogenic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Hypoechoic: </w:t>
            </w:r>
            <w:r>
              <w:rPr>
                <w:rFonts w:eastAsia="Times New Roman"/>
                <w:lang w:val="en-US"/>
              </w:rPr>
              <w:t xml:space="preserve">Defined relative to fat; masses are characterized by low-level echoes throughout. E.g., appearance of a complicated cyst or fibroadenoma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Isoechoic: </w:t>
            </w:r>
            <w:r>
              <w:rPr>
                <w:rFonts w:eastAsia="Times New Roman"/>
                <w:lang w:val="en-US"/>
              </w:rPr>
              <w:t xml:space="preserve">Having the same echogenicity as fat (a complicated cyst or fibroadenoma may be isoechoic or hypoechoic)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acoustic features: </w:t>
            </w:r>
            <w:r>
              <w:rPr>
                <w:rFonts w:eastAsia="Times New Roman"/>
                <w:lang w:val="en-US"/>
              </w:rPr>
              <w:t xml:space="preserve">The attenuation characteristics of a mass with respect to its acoustic transmission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posterior acoustic features: </w:t>
            </w:r>
            <w:r>
              <w:rPr>
                <w:rFonts w:eastAsia="Times New Roman"/>
                <w:lang w:val="en-US"/>
              </w:rPr>
              <w:t xml:space="preserve">No posterior shadowing or enhancement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enhancement: </w:t>
            </w:r>
            <w:r>
              <w:rPr>
                <w:rFonts w:eastAsia="Times New Roman"/>
                <w:lang w:val="en-US"/>
              </w:rPr>
              <w:t xml:space="preserve">Increased posterior echoes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shadowing: </w:t>
            </w:r>
            <w:r>
              <w:rPr>
                <w:rFonts w:eastAsia="Times New Roman"/>
                <w:lang w:val="en-US"/>
              </w:rPr>
              <w:t xml:space="preserve">Decreased posterior echoes; edge shadows are excluded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Combined posterior enhancement and shadowing: </w:t>
            </w:r>
            <w:r>
              <w:rPr>
                <w:rFonts w:eastAsia="Times New Roman"/>
                <w:lang w:val="en-US"/>
              </w:rPr>
              <w:t xml:space="preserve">More than one pattern of posterior attenuation, both shadowing and enhancement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Identifiable effect on surrounding tissues: </w:t>
            </w:r>
            <w:r>
              <w:rPr>
                <w:rFonts w:eastAsia="Times New Roman"/>
                <w:lang w:val="en-US"/>
              </w:rPr>
              <w:t xml:space="preserve">Sonographic appearance of adjacent structures relative to a mass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w:t>
            </w:r>
            <w:r>
              <w:rPr>
                <w:rFonts w:eastAsia="Times New Roman"/>
                <w:lang w:val="en-US"/>
              </w:rPr>
              <w:t xml:space="preserve">Characterization of vascularization in region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not present: </w:t>
            </w:r>
            <w:r>
              <w:rPr>
                <w:rFonts w:eastAsia="Times New Roman"/>
                <w:lang w:val="en-US"/>
              </w:rPr>
              <w:t xml:space="preserve">Vascularity not evident, such as on ultrasound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not assessed: </w:t>
            </w:r>
            <w:r>
              <w:rPr>
                <w:rFonts w:eastAsia="Times New Roman"/>
                <w:lang w:val="en-US"/>
              </w:rPr>
              <w:t xml:space="preserve">Vascularity not evaluated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present in lesion: </w:t>
            </w:r>
            <w:r>
              <w:rPr>
                <w:rFonts w:eastAsia="Times New Roman"/>
                <w:lang w:val="en-US"/>
              </w:rPr>
              <w:t xml:space="preserve">Vascularity on imaging is seen within a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present immediately adjacent to lesion: </w:t>
            </w:r>
            <w:r>
              <w:rPr>
                <w:rFonts w:eastAsia="Times New Roman"/>
                <w:lang w:val="en-US"/>
              </w:rPr>
              <w:t xml:space="preserve">Vascularity on imaging is seen immediately adjacent to a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Diffusely increased vascularity in surrounding tissue: </w:t>
            </w:r>
            <w:r>
              <w:rPr>
                <w:rFonts w:eastAsia="Times New Roman"/>
                <w:lang w:val="en-US"/>
              </w:rPr>
              <w:t xml:space="preserve">Vascularity on imaging is considered diffusely elevated within the surrounding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Correlation to other Findings: </w:t>
            </w:r>
            <w:r>
              <w:rPr>
                <w:rFonts w:eastAsia="Times New Roman"/>
                <w:lang w:val="en-US"/>
              </w:rPr>
              <w:t xml:space="preserve">Relationship of the new anomaly to other clinical or imaging anomalies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physical exam findings: </w:t>
            </w:r>
            <w:r>
              <w:rPr>
                <w:rFonts w:eastAsia="Times New Roman"/>
                <w:lang w:val="en-US"/>
              </w:rPr>
              <w:t xml:space="preserve">An indication that the current imaging finding relates to a finding from a clinical breast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mammography findings: </w:t>
            </w:r>
            <w:r>
              <w:rPr>
                <w:rFonts w:eastAsia="Times New Roman"/>
                <w:lang w:val="en-US"/>
              </w:rPr>
              <w:t xml:space="preserve">An indication that the current imaging finding relates to a finding from a mammography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MRI findings: </w:t>
            </w:r>
            <w:r>
              <w:rPr>
                <w:rFonts w:eastAsia="Times New Roman"/>
                <w:lang w:val="en-US"/>
              </w:rPr>
              <w:t xml:space="preserve">An indication that the current imaging finding relates to a finding from a breast MRI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ultrasound findings: </w:t>
            </w:r>
            <w:r>
              <w:rPr>
                <w:rFonts w:eastAsia="Times New Roman"/>
                <w:lang w:val="en-US"/>
              </w:rPr>
              <w:t xml:space="preserve">An indication that the current imaging finding relates to a finding from a breast ultrasound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other imaging findings: </w:t>
            </w:r>
            <w:r>
              <w:rPr>
                <w:rFonts w:eastAsia="Times New Roman"/>
                <w:lang w:val="en-US"/>
              </w:rPr>
              <w:t xml:space="preserve">An indication that the current imaging finding relates to a finding from an imaging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correlation to other imaging findings: </w:t>
            </w:r>
            <w:r>
              <w:rPr>
                <w:rFonts w:eastAsia="Times New Roman"/>
                <w:lang w:val="en-US"/>
              </w:rPr>
              <w:t xml:space="preserve">An indication that the current imaging </w:t>
            </w:r>
            <w:r>
              <w:rPr>
                <w:rFonts w:eastAsia="Times New Roman"/>
                <w:lang w:val="en-US"/>
              </w:rPr>
              <w:lastRenderedPageBreak/>
              <w:t xml:space="preserve">finding has no relation to findings from any other imaging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correlation to clinical findings: </w:t>
            </w:r>
            <w:r>
              <w:rPr>
                <w:rFonts w:eastAsia="Times New Roman"/>
                <w:lang w:val="en-US"/>
              </w:rPr>
              <w:t xml:space="preserve">An indication that the current imaging finding has no relation to any other clinical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Malignancy Type: </w:t>
            </w:r>
            <w:r>
              <w:rPr>
                <w:rFonts w:eastAsia="Times New Roman"/>
                <w:lang w:val="en-US"/>
              </w:rPr>
              <w:t xml:space="preserve">Classification of the cancer as invasive, DCIS, or other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Invasive breast carcinoma: </w:t>
            </w:r>
            <w:r>
              <w:rPr>
                <w:rFonts w:eastAsia="Times New Roman"/>
                <w:lang w:val="en-US"/>
              </w:rPr>
              <w:t xml:space="preserve">A malignancy that has spread beyond an area of focus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malignancy type: </w:t>
            </w:r>
            <w:r>
              <w:rPr>
                <w:rFonts w:eastAsia="Times New Roman"/>
                <w:lang w:val="en-US"/>
              </w:rPr>
              <w:t xml:space="preserve">A breast cancer with malignant pathology findings that are not classified as invasive or in situ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Menstrual Cycle Phase: </w:t>
            </w:r>
            <w:r>
              <w:rPr>
                <w:rFonts w:eastAsia="Times New Roman"/>
                <w:lang w:val="en-US"/>
              </w:rPr>
              <w:t xml:space="preserve">A specific timeframe during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1st week: </w:t>
            </w:r>
            <w:r>
              <w:rPr>
                <w:rFonts w:eastAsia="Times New Roman"/>
                <w:lang w:val="en-US"/>
              </w:rPr>
              <w:t xml:space="preserve">In the first week of the menstrual cycle phase, that is, one week following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2nd week: </w:t>
            </w:r>
            <w:r>
              <w:rPr>
                <w:rFonts w:eastAsia="Times New Roman"/>
                <w:lang w:val="en-US"/>
              </w:rPr>
              <w:t xml:space="preserve">In the second week of the menstrual cycle phase, that is, two weeks following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3rd week: </w:t>
            </w:r>
            <w:r>
              <w:rPr>
                <w:rFonts w:eastAsia="Times New Roman"/>
                <w:lang w:val="en-US"/>
              </w:rPr>
              <w:t xml:space="preserve">In the third week of the menstrual cycle phase, that is, three weeks following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Estimated Timeframe: </w:t>
            </w:r>
            <w:r>
              <w:rPr>
                <w:rFonts w:eastAsia="Times New Roman"/>
                <w:lang w:val="en-US"/>
              </w:rPr>
              <w:t xml:space="preserve">An estimated period of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&lt; 3 months ago: </w:t>
            </w:r>
            <w:r>
              <w:rPr>
                <w:rFonts w:eastAsia="Times New Roman"/>
                <w:lang w:val="en-US"/>
              </w:rPr>
              <w:t xml:space="preserve">An event occurred less than 3 months ago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 months to 1 year ago: </w:t>
            </w:r>
            <w:r>
              <w:rPr>
                <w:rFonts w:eastAsia="Times New Roman"/>
                <w:lang w:val="en-US"/>
              </w:rPr>
              <w:t xml:space="preserve">An event occurred between 4 months and 1 year ago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&gt; 1 year ago: </w:t>
            </w:r>
            <w:r>
              <w:rPr>
                <w:rFonts w:eastAsia="Times New Roman"/>
                <w:lang w:val="en-US"/>
              </w:rPr>
              <w:t xml:space="preserve">An event occurred longer than 1 year ago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Timeframe uncertain: </w:t>
            </w:r>
            <w:r>
              <w:rPr>
                <w:rFonts w:eastAsia="Times New Roman"/>
                <w:lang w:val="en-US"/>
              </w:rPr>
              <w:t xml:space="preserve">The timing of an event is not recalled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Imaging Report: </w:t>
            </w:r>
            <w:r>
              <w:rPr>
                <w:rFonts w:eastAsia="Times New Roman"/>
                <w:lang w:val="en-US"/>
              </w:rPr>
              <w:t xml:space="preserve">Report title for the diagnostic report for one or more breast imaging or intervention procedures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Reason for procedure: </w:t>
            </w:r>
            <w:r>
              <w:rPr>
                <w:rFonts w:eastAsia="Times New Roman"/>
                <w:lang w:val="en-US"/>
              </w:rPr>
              <w:t xml:space="preserve">Concept name for the description of why a procedure has been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Finding: </w:t>
            </w:r>
            <w:r>
              <w:rPr>
                <w:rFonts w:eastAsia="Times New Roman"/>
                <w:lang w:val="en-US"/>
              </w:rPr>
              <w:t xml:space="preserve">A finding during clinical examination (i.e., history and physical examination) such as pain, palpable mass or discharge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screening mammogram: </w:t>
            </w:r>
            <w:r>
              <w:rPr>
                <w:rFonts w:eastAsia="Times New Roman"/>
                <w:lang w:val="en-US"/>
              </w:rPr>
              <w:t xml:space="preserve">First screening mammogram taken for patient that is used as a comparison baseline for further examinations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First mammogram ever: </w:t>
            </w:r>
            <w:r>
              <w:rPr>
                <w:rFonts w:eastAsia="Times New Roman"/>
                <w:lang w:val="en-US"/>
              </w:rPr>
              <w:t xml:space="preserve">First mammogram taken for a patient without regard to whether it was for screening or a diagnostic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type: </w:t>
            </w:r>
            <w:r>
              <w:rPr>
                <w:rFonts w:eastAsia="Times New Roman"/>
                <w:lang w:val="en-US"/>
              </w:rPr>
              <w:t xml:space="preserve">Concept name for the material of which a breast prosthetic device is constructed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similar findings: </w:t>
            </w:r>
            <w:r>
              <w:rPr>
                <w:rFonts w:eastAsia="Times New Roman"/>
                <w:lang w:val="en-US"/>
              </w:rPr>
              <w:t xml:space="preserve">A numeric count of findings classified as similar in nature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finding: </w:t>
            </w:r>
            <w:r>
              <w:rPr>
                <w:rFonts w:eastAsia="Times New Roman"/>
                <w:lang w:val="en-US"/>
              </w:rPr>
              <w:t xml:space="preserve">Concept name for the status of a breast prosthetic device as noted by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Screen Mammography: </w:t>
            </w:r>
            <w:r>
              <w:rPr>
                <w:rFonts w:eastAsia="Times New Roman"/>
                <w:lang w:val="en-US"/>
              </w:rPr>
              <w:t xml:space="preserve">Mammogram using traditional X-Ray film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Mammography: </w:t>
            </w:r>
            <w:r>
              <w:rPr>
                <w:rFonts w:eastAsia="Times New Roman"/>
                <w:lang w:val="en-US"/>
              </w:rPr>
              <w:t xml:space="preserve">Mammogram using a digital image acquisition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Surgical consult: </w:t>
            </w:r>
            <w:r>
              <w:rPr>
                <w:rFonts w:eastAsia="Times New Roman"/>
                <w:lang w:val="en-US"/>
              </w:rPr>
              <w:t xml:space="preserve">Referred for evaluation by a surgeon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Mammography CAD: </w:t>
            </w:r>
            <w:r>
              <w:rPr>
                <w:rFonts w:eastAsia="Times New Roman"/>
                <w:lang w:val="en-US"/>
              </w:rPr>
              <w:t xml:space="preserve">Computer aided detection and/or computer aided diagnosis for mammography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Narrative Summary: </w:t>
            </w:r>
            <w:r>
              <w:rPr>
                <w:rFonts w:eastAsia="Times New Roman"/>
                <w:lang w:val="en-US"/>
              </w:rPr>
              <w:t xml:space="preserve">Concept name for a text-based section of a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Overall Assessment: </w:t>
            </w:r>
            <w:r>
              <w:rPr>
                <w:rFonts w:eastAsia="Times New Roman"/>
                <w:lang w:val="en-US"/>
              </w:rPr>
              <w:t xml:space="preserve">A title for a report section that summarizes all interpretation results for a report with one overriding assessment. E.g., benign or negative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Supplementary Data: </w:t>
            </w:r>
            <w:r>
              <w:rPr>
                <w:rFonts w:eastAsia="Times New Roman"/>
                <w:lang w:val="en-US"/>
              </w:rPr>
              <w:t xml:space="preserve">Concept name for a collection of supporting evidence for a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Additional evaluation requested from prior study: </w:t>
            </w:r>
            <w:r>
              <w:rPr>
                <w:rFonts w:eastAsia="Times New Roman"/>
                <w:lang w:val="en-US"/>
              </w:rPr>
              <w:t xml:space="preserve">Prior study indicates that additional imaging be performed to further evaluate a suspicious or questionable anatomic 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Follow-up at short interval from prior study: </w:t>
            </w:r>
            <w:r>
              <w:rPr>
                <w:rFonts w:eastAsia="Times New Roman"/>
                <w:lang w:val="en-US"/>
              </w:rPr>
              <w:t xml:space="preserve">The prior study recommended a follow-up breast imaging exam in 1 to 11 months (generally in 6 months)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breast augmentation, asymptomatic: </w:t>
            </w:r>
            <w:r>
              <w:rPr>
                <w:rFonts w:eastAsia="Times New Roman"/>
                <w:lang w:val="en-US"/>
              </w:rPr>
              <w:t xml:space="preserve">Prior breast augmentation (breast enlargement) and is not presenting with any symptoms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of an outside study: </w:t>
            </w:r>
            <w:r>
              <w:rPr>
                <w:rFonts w:eastAsia="Times New Roman"/>
                <w:lang w:val="en-US"/>
              </w:rPr>
              <w:t xml:space="preserve">Review or second opinion made on an image performed outside of the facility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Additional evaluation requested from abnormal screening exam: </w:t>
            </w:r>
            <w:r>
              <w:rPr>
                <w:rFonts w:eastAsia="Times New Roman"/>
                <w:lang w:val="en-US"/>
              </w:rPr>
              <w:t xml:space="preserve">Additional breast imaging performed at the time of the patient's screening mammogram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benign breast biopsy: </w:t>
            </w:r>
            <w:r>
              <w:rPr>
                <w:rFonts w:eastAsia="Times New Roman"/>
                <w:lang w:val="en-US"/>
              </w:rPr>
              <w:t xml:space="preserve">Patient has had previous benign breast biopsies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history of breast cancer with breast conservation therapy: </w:t>
            </w:r>
            <w:r>
              <w:rPr>
                <w:rFonts w:eastAsia="Times New Roman"/>
                <w:lang w:val="en-US"/>
              </w:rPr>
              <w:t xml:space="preserve">Patient has had a prior surgery such as a lumpectomy or quadrantectomy to remove malignant breast tissue, but breast tissue remains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Physical Examination Results: </w:t>
            </w:r>
            <w:r>
              <w:rPr>
                <w:rFonts w:eastAsia="Times New Roman"/>
                <w:lang w:val="en-US"/>
              </w:rPr>
              <w:t xml:space="preserve">The results of a physical examination performed on the patient, possibly including the results of inspection, palpation, auscultation, or percussion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Comparison to previous findings: </w:t>
            </w:r>
            <w:r>
              <w:rPr>
                <w:rFonts w:eastAsia="Times New Roman"/>
                <w:lang w:val="en-US"/>
              </w:rPr>
              <w:t xml:space="preserve">The result of assessing the current imaging exam in comparison to previous imaging exams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Intraluminal filling defect: </w:t>
            </w:r>
            <w:r>
              <w:rPr>
                <w:rFonts w:eastAsia="Times New Roman"/>
                <w:lang w:val="en-US"/>
              </w:rPr>
              <w:t xml:space="preserve">An abnormality observed during ductography where the ductal system within the breast fills in an abnormal pattern. Ductography is an imaging exam in which a radio opaque contrast media is introduced into the ductal system of the breast through the nipple and images of the ductal system are obtained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filling defect: </w:t>
            </w:r>
            <w:r>
              <w:rPr>
                <w:rFonts w:eastAsia="Times New Roman"/>
                <w:lang w:val="en-US"/>
              </w:rPr>
              <w:t xml:space="preserve">During ductography an observation of more than one filling abnormality within the breast ductal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Abrupt duct termination: </w:t>
            </w:r>
            <w:r>
              <w:rPr>
                <w:rFonts w:eastAsia="Times New Roman"/>
                <w:lang w:val="en-US"/>
              </w:rPr>
              <w:t xml:space="preserve">An abnormality observed during ductography where the ductal system within the breast terminates in an unusual fashion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Extravasation: </w:t>
            </w:r>
            <w:r>
              <w:rPr>
                <w:rFonts w:eastAsia="Times New Roman"/>
                <w:lang w:val="en-US"/>
              </w:rPr>
              <w:t xml:space="preserve">Abnormal flowage of contrast media within the breast noted on ductography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Duct narrowing: </w:t>
            </w:r>
            <w:r>
              <w:rPr>
                <w:rFonts w:eastAsia="Times New Roman"/>
                <w:lang w:val="en-US"/>
              </w:rPr>
              <w:t xml:space="preserve">An abnormality observed during ductography where the ductal system within the breast appears narrow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Cyst fill: </w:t>
            </w:r>
            <w:r>
              <w:rPr>
                <w:rFonts w:eastAsia="Times New Roman"/>
                <w:lang w:val="en-US"/>
              </w:rPr>
              <w:t xml:space="preserve">During ductography an observation of the contrast media filling a cyst within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Instrument Approach: </w:t>
            </w:r>
            <w:r>
              <w:rPr>
                <w:rFonts w:eastAsia="Times New Roman"/>
                <w:lang w:val="en-US"/>
              </w:rPr>
              <w:t xml:space="preserve">The area and line within the anatomy through which a needle or instrument passes during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Inferolateral to superomedial: </w:t>
            </w:r>
            <w:r>
              <w:rPr>
                <w:rFonts w:eastAsia="Times New Roman"/>
                <w:lang w:val="en-US"/>
              </w:rPr>
              <w:t xml:space="preserve">The line within the anatomy from the lower outer </w:t>
            </w:r>
            <w:r>
              <w:rPr>
                <w:rFonts w:eastAsia="Times New Roman"/>
                <w:lang w:val="en-US"/>
              </w:rPr>
              <w:lastRenderedPageBreak/>
              <w:t xml:space="preserve">to the upper inner aspect. E.g., through which a needle or instrument passes in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Inferomedial to superolateral: </w:t>
            </w:r>
            <w:r>
              <w:rPr>
                <w:rFonts w:eastAsia="Times New Roman"/>
                <w:lang w:val="en-US"/>
              </w:rPr>
              <w:t xml:space="preserve">The line within the anatomy from the lower inner to the upper outer aspect. E.g., through which a needle or instrument passes in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Superolateral to inferomedial: </w:t>
            </w:r>
            <w:r>
              <w:rPr>
                <w:rFonts w:eastAsia="Times New Roman"/>
                <w:lang w:val="en-US"/>
              </w:rPr>
              <w:t xml:space="preserve">The line within the anatomy from the upper outer to the lower inner aspect. E.g., through which a needle or instrument passes in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Superomedial to inferolateral: </w:t>
            </w:r>
            <w:r>
              <w:rPr>
                <w:rFonts w:eastAsia="Times New Roman"/>
                <w:lang w:val="en-US"/>
              </w:rPr>
              <w:t xml:space="preserve">The line within the anatomy from the upper inner to the lower outer aspect. E.g., through which a needle or instrument passes in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passes: </w:t>
            </w:r>
            <w:r>
              <w:rPr>
                <w:rFonts w:eastAsia="Times New Roman"/>
                <w:lang w:val="en-US"/>
              </w:rPr>
              <w:t xml:space="preserve">The number of times a biopsy instrument is passed through an area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specimens: </w:t>
            </w:r>
            <w:r>
              <w:rPr>
                <w:rFonts w:eastAsia="Times New Roman"/>
                <w:lang w:val="en-US"/>
              </w:rPr>
              <w:t xml:space="preserve">The number of biopsy specimens obtained from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Needle in target: </w:t>
            </w:r>
            <w:r>
              <w:rPr>
                <w:rFonts w:eastAsia="Times New Roman"/>
                <w:lang w:val="en-US"/>
              </w:rPr>
              <w:t xml:space="preserve">An indicator of whether or not a biopsy or localizing needle in an interventional procedure is seen to be in the area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needles around target: </w:t>
            </w:r>
            <w:r>
              <w:rPr>
                <w:rFonts w:eastAsia="Times New Roman"/>
                <w:lang w:val="en-US"/>
              </w:rPr>
              <w:t xml:space="preserve">The number of localizing needles placed around the area of interest in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Incision made: </w:t>
            </w:r>
            <w:r>
              <w:rPr>
                <w:rFonts w:eastAsia="Times New Roman"/>
                <w:lang w:val="en-US"/>
              </w:rPr>
              <w:t xml:space="preserve">An indicator of whether or not an incision was made in the anatomy during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Microclip placed: </w:t>
            </w:r>
            <w:r>
              <w:rPr>
                <w:rFonts w:eastAsia="Times New Roman"/>
                <w:lang w:val="en-US"/>
              </w:rPr>
              <w:t xml:space="preserve">An indicator of whether or not a radio opaque microclip was placed in the anatomy during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Confirmation of target: </w:t>
            </w:r>
            <w:r>
              <w:rPr>
                <w:rFonts w:eastAsia="Times New Roman"/>
                <w:lang w:val="en-US"/>
              </w:rPr>
              <w:t xml:space="preserve">An indicator of the degree of success of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completely contained in the specimen: </w:t>
            </w:r>
            <w:r>
              <w:rPr>
                <w:rFonts w:eastAsia="Times New Roman"/>
                <w:lang w:val="en-US"/>
              </w:rPr>
              <w:t xml:space="preserve">An indicator that during an interventional procedure the area of interest was fully excised and is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partially obtained in the specimen: </w:t>
            </w:r>
            <w:r>
              <w:rPr>
                <w:rFonts w:eastAsia="Times New Roman"/>
                <w:lang w:val="en-US"/>
              </w:rPr>
              <w:t xml:space="preserve">An indicator that during an interventional procedure the area of interest was partially excised and is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not in the specimen: </w:t>
            </w:r>
            <w:r>
              <w:rPr>
                <w:rFonts w:eastAsia="Times New Roman"/>
                <w:lang w:val="en-US"/>
              </w:rPr>
              <w:t xml:space="preserve">An indicator that following an interventional procedure the area of interest is not seen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Calcifications seen in the core: </w:t>
            </w:r>
            <w:r>
              <w:rPr>
                <w:rFonts w:eastAsia="Times New Roman"/>
                <w:lang w:val="en-US"/>
              </w:rPr>
              <w:t xml:space="preserve">An indicator that following an interventional procedure the targeted calcifications are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completely removed: </w:t>
            </w:r>
            <w:r>
              <w:rPr>
                <w:rFonts w:eastAsia="Times New Roman"/>
                <w:lang w:val="en-US"/>
              </w:rPr>
              <w:t xml:space="preserve">An indicator that during an interventional procedure the area of interest was fully excised and is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partially removed: </w:t>
            </w:r>
            <w:r>
              <w:rPr>
                <w:rFonts w:eastAsia="Times New Roman"/>
                <w:lang w:val="en-US"/>
              </w:rPr>
              <w:t xml:space="preserve">An indicator that during an interventional procedure the area of interest was partially excised and is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Fluid obtained: </w:t>
            </w:r>
            <w:r>
              <w:rPr>
                <w:rFonts w:eastAsia="Times New Roman"/>
                <w:lang w:val="en-US"/>
              </w:rPr>
              <w:t xml:space="preserve">An indicator that during an interventional procedure fluid was successfully aspirated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Light brown color: </w:t>
            </w:r>
            <w:r>
              <w:rPr>
                <w:rFonts w:eastAsia="Times New Roman"/>
                <w:lang w:val="en-US"/>
              </w:rPr>
              <w:t xml:space="preserve">Color that is a light shade of brown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Dark red color: </w:t>
            </w:r>
            <w:r>
              <w:rPr>
                <w:rFonts w:eastAsia="Times New Roman"/>
                <w:lang w:val="en-US"/>
              </w:rPr>
              <w:t xml:space="preserve">Color that is a dark shade of 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Dark brown color: </w:t>
            </w:r>
            <w:r>
              <w:rPr>
                <w:rFonts w:eastAsia="Times New Roman"/>
                <w:lang w:val="en-US"/>
              </w:rPr>
              <w:t xml:space="preserve">Color that is a dark shade of brown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Bright red color: </w:t>
            </w:r>
            <w:r>
              <w:rPr>
                <w:rFonts w:eastAsia="Times New Roman"/>
                <w:lang w:val="en-US"/>
              </w:rPr>
              <w:t xml:space="preserve">Color that is a bright shade of 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tinged color: </w:t>
            </w:r>
            <w:r>
              <w:rPr>
                <w:rFonts w:eastAsia="Times New Roman"/>
                <w:lang w:val="en-US"/>
              </w:rPr>
              <w:t xml:space="preserve">Color that is tinged with the color of blood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Occult blood test result: </w:t>
            </w:r>
            <w:r>
              <w:rPr>
                <w:rFonts w:eastAsia="Times New Roman"/>
                <w:lang w:val="en-US"/>
              </w:rPr>
              <w:t xml:space="preserve">An indicator of whether or not the fluid obtained during an interventional procedure contains red blood cells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Action on fluid: </w:t>
            </w:r>
            <w:r>
              <w:rPr>
                <w:rFonts w:eastAsia="Times New Roman"/>
                <w:lang w:val="en-US"/>
              </w:rPr>
              <w:t xml:space="preserve">An indicator of whether or not fluid during an interventional procedure was sent for cytological analysis or simply discarded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Sent for analysis: </w:t>
            </w:r>
            <w:r>
              <w:rPr>
                <w:rFonts w:eastAsia="Times New Roman"/>
                <w:lang w:val="en-US"/>
              </w:rPr>
              <w:t xml:space="preserve">An indicator that fluid obtained during an interventional procedure was sent to a laboratory for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Discarded: </w:t>
            </w:r>
            <w:r>
              <w:rPr>
                <w:rFonts w:eastAsia="Times New Roman"/>
                <w:lang w:val="en-US"/>
              </w:rPr>
              <w:t xml:space="preserve">An indicator that fluid obtained during an interventional procedure was discarded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with calcifications: </w:t>
            </w:r>
            <w:r>
              <w:rPr>
                <w:rFonts w:eastAsia="Times New Roman"/>
                <w:lang w:val="en-US"/>
              </w:rPr>
              <w:t xml:space="preserve">A radiopaque density noted during diagnostic imaging that has associated calcific densities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Complex cyst: </w:t>
            </w:r>
            <w:r>
              <w:rPr>
                <w:rFonts w:eastAsia="Times New Roman"/>
                <w:lang w:val="en-US"/>
              </w:rPr>
              <w:t xml:space="preserve">A fluid-filled sac with greater than normal characteristics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Intracystic lesion: </w:t>
            </w:r>
            <w:r>
              <w:rPr>
                <w:rFonts w:eastAsia="Times New Roman"/>
                <w:lang w:val="en-US"/>
              </w:rPr>
              <w:t xml:space="preserve">A tumor within a cyst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Solid mass: </w:t>
            </w:r>
            <w:r>
              <w:rPr>
                <w:rFonts w:eastAsia="Times New Roman"/>
                <w:lang w:val="en-US"/>
              </w:rPr>
              <w:t xml:space="preserve">A tumor or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Supplementary Data for Intervention: </w:t>
            </w:r>
            <w:r>
              <w:rPr>
                <w:rFonts w:eastAsia="Times New Roman"/>
                <w:lang w:val="en-US"/>
              </w:rPr>
              <w:t xml:space="preserve">Supporting evidence for interpretation results of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Modifier: </w:t>
            </w:r>
            <w:r>
              <w:rPr>
                <w:rFonts w:eastAsia="Times New Roman"/>
                <w:lang w:val="en-US"/>
              </w:rPr>
              <w:t xml:space="preserve">A descriptor that further qualifies or characterizes a type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Needle Gauge: </w:t>
            </w:r>
            <w:r>
              <w:rPr>
                <w:rFonts w:eastAsia="Times New Roman"/>
                <w:lang w:val="en-US"/>
              </w:rPr>
              <w:t xml:space="preserve">Needle size (diameter) characterization. E.g., of a biopsy needle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Severity of Complication: </w:t>
            </w:r>
            <w:r>
              <w:rPr>
                <w:rFonts w:eastAsia="Times New Roman"/>
                <w:lang w:val="en-US"/>
              </w:rPr>
              <w:t xml:space="preserve">An indicator of the gravity of a problem experienced by a patient, related to a procedure that was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Needle Length: </w:t>
            </w:r>
            <w:r>
              <w:rPr>
                <w:rFonts w:eastAsia="Times New Roman"/>
                <w:lang w:val="en-US"/>
              </w:rPr>
              <w:t xml:space="preserve">Distance from the hub or bushing to the tip of the needle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Pathology Results: </w:t>
            </w:r>
            <w:r>
              <w:rPr>
                <w:rFonts w:eastAsia="Times New Roman"/>
                <w:lang w:val="en-US"/>
              </w:rPr>
              <w:t xml:space="preserve">The collection of observations and findings from pathologic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Sampling DateTime: </w:t>
            </w:r>
            <w:r>
              <w:rPr>
                <w:rFonts w:eastAsia="Times New Roman"/>
                <w:lang w:val="en-US"/>
              </w:rPr>
              <w:t xml:space="preserve">The date and time that the sample was collected from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Uninvolved: </w:t>
            </w:r>
            <w:r>
              <w:rPr>
                <w:rFonts w:eastAsia="Times New Roman"/>
                <w:lang w:val="en-US"/>
              </w:rPr>
              <w:t xml:space="preserve">Indicates that the margin of the biopsy specimen was not involved with the tumor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Involved: </w:t>
            </w:r>
            <w:r>
              <w:rPr>
                <w:rFonts w:eastAsia="Times New Roman"/>
                <w:lang w:val="en-US"/>
              </w:rPr>
              <w:t xml:space="preserve">Indicates that the margin of the biopsy specimen was involved with the tumor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involved: </w:t>
            </w:r>
            <w:r>
              <w:rPr>
                <w:rFonts w:eastAsia="Times New Roman"/>
                <w:lang w:val="en-US"/>
              </w:rPr>
              <w:t xml:space="preserve">Indicates whether the nipple was involved in an interventional procedure or pathologic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nodes removed: </w:t>
            </w:r>
            <w:r>
              <w:rPr>
                <w:rFonts w:eastAsia="Times New Roman"/>
                <w:lang w:val="en-US"/>
              </w:rPr>
              <w:t xml:space="preserve">Indicates the number of lymph nodes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nodes positive: </w:t>
            </w:r>
            <w:r>
              <w:rPr>
                <w:rFonts w:eastAsia="Times New Roman"/>
                <w:lang w:val="en-US"/>
              </w:rPr>
              <w:t xml:space="preserve">Indicates the number of lymph nodes removed that contain cancer cells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Estrogen receptor: </w:t>
            </w:r>
            <w:r>
              <w:rPr>
                <w:rFonts w:eastAsia="Times New Roman"/>
                <w:lang w:val="en-US"/>
              </w:rPr>
              <w:t xml:space="preserve">The result of a test for the presence of a protein that binds with estrogen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Progesterone receptor: </w:t>
            </w:r>
            <w:r>
              <w:rPr>
                <w:rFonts w:eastAsia="Times New Roman"/>
                <w:lang w:val="en-US"/>
              </w:rPr>
              <w:t xml:space="preserve">The result of a test for the presence of a protein that binds with progesterone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 Phase: </w:t>
            </w:r>
            <w:r>
              <w:rPr>
                <w:rFonts w:eastAsia="Times New Roman"/>
                <w:lang w:val="en-US"/>
              </w:rPr>
              <w:t xml:space="preserve">Indicates the percentage of cells in S phase. Cell division is defined by phases; the S phase is the stage during which DNA replicates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Non-bloody discharge (from nipple): </w:t>
            </w:r>
            <w:r>
              <w:rPr>
                <w:rFonts w:eastAsia="Times New Roman"/>
                <w:lang w:val="en-US"/>
              </w:rPr>
              <w:t xml:space="preserve">The visible emission of non-bloody fluid from the nipple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Difficult physical/clinical examination: </w:t>
            </w:r>
            <w:r>
              <w:rPr>
                <w:rFonts w:eastAsia="Times New Roman"/>
                <w:lang w:val="en-US"/>
              </w:rPr>
              <w:t xml:space="preserve">The inability to discern normal versus abnormal breast tissue during palpation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Cancer elsewhere: </w:t>
            </w:r>
            <w:r>
              <w:rPr>
                <w:rFonts w:eastAsia="Times New Roman"/>
                <w:lang w:val="en-US"/>
              </w:rPr>
              <w:t xml:space="preserve">An indication that a patient has or had a malignant occurrence in an area of the body other than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Saline implant: </w:t>
            </w:r>
            <w:r>
              <w:rPr>
                <w:rFonts w:eastAsia="Times New Roman"/>
                <w:lang w:val="en-US"/>
              </w:rPr>
              <w:t xml:space="preserve">A salt water filled prosthetic device implanted 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Polyurethane implant: </w:t>
            </w:r>
            <w:r>
              <w:rPr>
                <w:rFonts w:eastAsia="Times New Roman"/>
                <w:lang w:val="en-US"/>
              </w:rPr>
              <w:t xml:space="preserve">A polymer based (plastic) prosthetic device implanted 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Percutaneous silicone injection: </w:t>
            </w:r>
            <w:r>
              <w:rPr>
                <w:rFonts w:eastAsia="Times New Roman"/>
                <w:lang w:val="en-US"/>
              </w:rPr>
              <w:t xml:space="preserve">The introduction of polymeric organic silicon based material through the skin, as for breast augmentation or reconstruction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Combination implant: </w:t>
            </w:r>
            <w:r>
              <w:rPr>
                <w:rFonts w:eastAsia="Times New Roman"/>
                <w:lang w:val="en-US"/>
              </w:rPr>
              <w:t xml:space="preserve">A prosthetic device that contains more than one material implanted 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Pre-pectoral implant: </w:t>
            </w:r>
            <w:r>
              <w:rPr>
                <w:rFonts w:eastAsia="Times New Roman"/>
                <w:lang w:val="en-US"/>
              </w:rPr>
              <w:t xml:space="preserve">A breast implant placed in front of the pectoralis major muscle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Retro-pectoral implant: </w:t>
            </w:r>
            <w:r>
              <w:rPr>
                <w:rFonts w:eastAsia="Times New Roman"/>
                <w:lang w:val="en-US"/>
              </w:rPr>
              <w:t xml:space="preserve">A breast implant placed behind the pectoralis major muscle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Mammographic (crosshair): </w:t>
            </w:r>
            <w:r>
              <w:rPr>
                <w:rFonts w:eastAsia="Times New Roman"/>
                <w:lang w:val="en-US"/>
              </w:rPr>
              <w:t xml:space="preserve">Using X-Ray technique and a superimposed set of crossed lines for detection or 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Mammographic (grid): </w:t>
            </w:r>
            <w:r>
              <w:rPr>
                <w:rFonts w:eastAsia="Times New Roman"/>
                <w:lang w:val="en-US"/>
              </w:rPr>
              <w:t xml:space="preserve">Using X-Ray technique and a superimposed aperture for detection or 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Palpation guided: </w:t>
            </w:r>
            <w:r>
              <w:rPr>
                <w:rFonts w:eastAsia="Times New Roman"/>
                <w:lang w:val="en-US"/>
              </w:rPr>
              <w:t xml:space="preserve">Using physical touch for detection or 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Vacuum assisted: </w:t>
            </w:r>
            <w:r>
              <w:rPr>
                <w:rFonts w:eastAsia="Times New Roman"/>
                <w:lang w:val="en-US"/>
              </w:rPr>
              <w:t xml:space="preserve">The performance of a biopsy procedure using a vacuum device attached to the biopsy needle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discharge: </w:t>
            </w:r>
            <w:r>
              <w:rPr>
                <w:rFonts w:eastAsia="Times New Roman"/>
                <w:lang w:val="en-US"/>
              </w:rPr>
              <w:t xml:space="preserve">Unusual or unexpected emission of fluid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complications: </w:t>
            </w:r>
            <w:r>
              <w:rPr>
                <w:rFonts w:eastAsia="Times New Roman"/>
                <w:lang w:val="en-US"/>
              </w:rPr>
              <w:t xml:space="preserve">Having experienced no adverse medical conditions related to or resulting from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0: </w:t>
            </w:r>
            <w:r>
              <w:rPr>
                <w:rFonts w:eastAsia="Times New Roman"/>
                <w:lang w:val="en-US"/>
              </w:rPr>
              <w:t xml:space="preserve">TNM grouping of tumor stage, from AJCC, where primary tumor is Tis, regional lymph node is N0, and distant metastasis is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 </w:t>
            </w:r>
            <w:r>
              <w:rPr>
                <w:rFonts w:eastAsia="Times New Roman"/>
                <w:lang w:val="en-US"/>
              </w:rPr>
              <w:t xml:space="preserve">TNM grouping of tumor stage, from AJCC, where primary tumor is T1, regional lymph node is N0, and distant metastasis is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IIA: </w:t>
            </w:r>
            <w:r>
              <w:rPr>
                <w:rFonts w:eastAsia="Times New Roman"/>
                <w:lang w:val="en-US"/>
              </w:rPr>
              <w:t xml:space="preserve">TNM grouping of tumor stage, from AJCC, where primary tumor is T0 or T1, with regional lymph node N1 and distant metastasis is M0, or T2 with N0 and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IIB: </w:t>
            </w:r>
            <w:r>
              <w:rPr>
                <w:rFonts w:eastAsia="Times New Roman"/>
                <w:lang w:val="en-US"/>
              </w:rPr>
              <w:t xml:space="preserve">TNM grouping of tumor stage, from AJCC, where primary tumor is T2, with regional lymph node N1 and distant metastasis is M0, or T3 with N0 and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IIIA: </w:t>
            </w:r>
            <w:r>
              <w:rPr>
                <w:rFonts w:eastAsia="Times New Roman"/>
                <w:lang w:val="en-US"/>
              </w:rPr>
              <w:t xml:space="preserve">TNM grouping of tumor stage, from AJCC, where primary tumor is T0, T1 or T2, with regional lymph node N2 and distant metastasis is M0, or T3 </w:t>
            </w:r>
            <w:r>
              <w:rPr>
                <w:rFonts w:eastAsia="Times New Roman"/>
                <w:lang w:val="en-US"/>
              </w:rPr>
              <w:lastRenderedPageBreak/>
              <w:t xml:space="preserve">with N1 or N2 and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IIIB: </w:t>
            </w:r>
            <w:r>
              <w:rPr>
                <w:rFonts w:eastAsia="Times New Roman"/>
                <w:lang w:val="en-US"/>
              </w:rPr>
              <w:t xml:space="preserve">TNM grouping of tumor stage, from AJCC, where primary tumor is T4, regional lymph node is N0, N1 or N2, and distant metastasis is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IIIC: </w:t>
            </w:r>
            <w:r>
              <w:rPr>
                <w:rFonts w:eastAsia="Times New Roman"/>
                <w:lang w:val="en-US"/>
              </w:rPr>
              <w:t xml:space="preserve">TNM grouping of tumor stage, from AJCC, where primary tumor is any T value, regional lymph node is N3, and distant metastasis is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IV: </w:t>
            </w:r>
            <w:r>
              <w:rPr>
                <w:rFonts w:eastAsia="Times New Roman"/>
                <w:lang w:val="en-US"/>
              </w:rPr>
              <w:t xml:space="preserve">TNM grouping of tumor stage, from AJCC, where primary tumor is any T value, regional lymph node is any N value, and distant metastasis is M1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Bloom-Richardson Grade: </w:t>
            </w:r>
            <w:r>
              <w:rPr>
                <w:rFonts w:eastAsia="Times New Roman"/>
                <w:lang w:val="en-US"/>
              </w:rPr>
              <w:t xml:space="preserve">Histologic tumor grade (sometimes called Scarff-Bloom-Richardson grade) is based on the arrangement of the cells in relation to each other -- whether they form tubules, how closely they resemble normal breast cells (nuclear grade) and how many of the cancer cells are in the process of dividing (mitotic count)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implants: </w:t>
            </w:r>
            <w:r>
              <w:rPr>
                <w:rFonts w:eastAsia="Times New Roman"/>
                <w:lang w:val="en-US"/>
              </w:rPr>
              <w:t xml:space="preserve">Breast prosthetic devices are intact, not leaking, and are in a normal shape and form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Asymmetric implants: </w:t>
            </w:r>
            <w:r>
              <w:rPr>
                <w:rFonts w:eastAsia="Times New Roman"/>
                <w:lang w:val="en-US"/>
              </w:rPr>
              <w:t xml:space="preserve">Breast prosthetic devices are not symmetric, equal, corresponding in form, or are in one breast (unilateral)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Calcified implant: </w:t>
            </w:r>
            <w:r>
              <w:rPr>
                <w:rFonts w:eastAsia="Times New Roman"/>
                <w:lang w:val="en-US"/>
              </w:rPr>
              <w:t xml:space="preserve">Fibrous or calcific contracture of the tissue capsule that forms around a breast prosthetic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Distorted implant: </w:t>
            </w:r>
            <w:r>
              <w:rPr>
                <w:rFonts w:eastAsia="Times New Roman"/>
                <w:lang w:val="en-US"/>
              </w:rPr>
              <w:t xml:space="preserve">Breast prosthetic device is twisted out of normal shape or form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Silicone-laden lymph nodes: </w:t>
            </w:r>
            <w:r>
              <w:rPr>
                <w:rFonts w:eastAsia="Times New Roman"/>
                <w:lang w:val="en-US"/>
              </w:rPr>
              <w:t xml:space="preserve">Silicone from breast prosthetic device found in lymphatic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Free silicone: </w:t>
            </w:r>
            <w:r>
              <w:rPr>
                <w:rFonts w:eastAsia="Times New Roman"/>
                <w:lang w:val="en-US"/>
              </w:rPr>
              <w:t xml:space="preserve">Silicone found in breast tissue outside of the prosthetic capsule or implant membrane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Herniated implant: </w:t>
            </w:r>
            <w:r>
              <w:rPr>
                <w:rFonts w:eastAsia="Times New Roman"/>
                <w:lang w:val="en-US"/>
              </w:rPr>
              <w:t xml:space="preserve">Protrusion of part of the structure normally encapsulating the content of the breast prosthetic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Explantation: </w:t>
            </w:r>
            <w:r>
              <w:rPr>
                <w:rFonts w:eastAsia="Times New Roman"/>
                <w:lang w:val="en-US"/>
              </w:rPr>
              <w:t xml:space="preserve">Evidence of removal of a breast prosthetic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Patient Information for Breast Imaging: </w:t>
            </w:r>
            <w:r>
              <w:rPr>
                <w:rFonts w:eastAsia="Times New Roman"/>
                <w:lang w:val="en-US"/>
              </w:rPr>
              <w:t xml:space="preserve">Historical patient health information of interest to the breast health clinician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History: </w:t>
            </w:r>
            <w:r>
              <w:rPr>
                <w:rFonts w:eastAsia="Times New Roman"/>
                <w:lang w:val="en-US"/>
              </w:rPr>
              <w:t xml:space="preserve">Information regarding usage by the patient of certain medications, such as hormones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Previous Procedures: </w:t>
            </w:r>
            <w:r>
              <w:rPr>
                <w:rFonts w:eastAsia="Times New Roman"/>
                <w:lang w:val="en-US"/>
              </w:rPr>
              <w:t xml:space="preserve">Interventional or non-interventional procedures previously performed on the patient, such as breast biopsies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Indicated Problems: </w:t>
            </w:r>
            <w:r>
              <w:rPr>
                <w:rFonts w:eastAsia="Times New Roman"/>
                <w:lang w:val="en-US"/>
              </w:rPr>
              <w:t xml:space="preserve">Abnormal conditions experienced by the patient that serve as the reason for performing a procedure, such as a breast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Risk Factors: </w:t>
            </w:r>
            <w:r>
              <w:rPr>
                <w:rFonts w:eastAsia="Times New Roman"/>
                <w:lang w:val="en-US"/>
              </w:rPr>
              <w:t xml:space="preserve">Personal, familial, and other health factors that may indicate an increase in the patient's chances of developing a health condition or disease, such as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Type: </w:t>
            </w:r>
            <w:r>
              <w:rPr>
                <w:rFonts w:eastAsia="Times New Roman"/>
                <w:lang w:val="en-US"/>
              </w:rPr>
              <w:t xml:space="preserve">A classification of a medicinal substance, such as hormonal contraceptive or antibiotic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Patient Information: </w:t>
            </w:r>
            <w:r>
              <w:rPr>
                <w:rFonts w:eastAsia="Times New Roman"/>
                <w:lang w:val="en-US"/>
              </w:rPr>
              <w:t xml:space="preserve">Historical patient health information for general purpose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when first menstrual period occurred: </w:t>
            </w:r>
            <w:r>
              <w:rPr>
                <w:rFonts w:eastAsia="Times New Roman"/>
                <w:lang w:val="en-US"/>
              </w:rPr>
              <w:t xml:space="preserve">The age of the patient at the first </w:t>
            </w:r>
            <w:r>
              <w:rPr>
                <w:rFonts w:eastAsia="Times New Roman"/>
                <w:lang w:val="en-US"/>
              </w:rPr>
              <w:lastRenderedPageBreak/>
              <w:t xml:space="preserve">occurrence of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at First Full Term Pregnancy: </w:t>
            </w:r>
            <w:r>
              <w:rPr>
                <w:rFonts w:eastAsia="Times New Roman"/>
                <w:lang w:val="en-US"/>
              </w:rPr>
              <w:t xml:space="preserve">The age of the patient at the time of her first full term pregnancy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at Menopause: </w:t>
            </w:r>
            <w:r>
              <w:rPr>
                <w:rFonts w:eastAsia="Times New Roman"/>
                <w:lang w:val="en-US"/>
              </w:rPr>
              <w:t xml:space="preserve">The age of the patient at the cessation of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when hysterectomy performed: </w:t>
            </w:r>
            <w:r>
              <w:rPr>
                <w:rFonts w:eastAsia="Times New Roman"/>
                <w:lang w:val="en-US"/>
              </w:rPr>
              <w:t xml:space="preserve">The age of the patient at the time her uterus was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when left ovary removed: </w:t>
            </w:r>
            <w:r>
              <w:rPr>
                <w:rFonts w:eastAsia="Times New Roman"/>
                <w:lang w:val="en-US"/>
              </w:rPr>
              <w:t xml:space="preserve">The age of the patient at the time she had her left ovary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when right ovary removed: </w:t>
            </w:r>
            <w:r>
              <w:rPr>
                <w:rFonts w:eastAsia="Times New Roman"/>
                <w:lang w:val="en-US"/>
              </w:rPr>
              <w:t xml:space="preserve">The age of the patient at the time she had her right ovary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Started: </w:t>
            </w:r>
            <w:r>
              <w:rPr>
                <w:rFonts w:eastAsia="Times New Roman"/>
                <w:lang w:val="en-US"/>
              </w:rPr>
              <w:t xml:space="preserve">The age of a patient on the first occurrence of an event, such as the first use of a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Ended: </w:t>
            </w:r>
            <w:r>
              <w:rPr>
                <w:rFonts w:eastAsia="Times New Roman"/>
                <w:lang w:val="en-US"/>
              </w:rPr>
              <w:t xml:space="preserve">The age of a patient on the last occurrence of an event, such as the last use of a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Started: </w:t>
            </w:r>
            <w:r>
              <w:rPr>
                <w:rFonts w:eastAsia="Times New Roman"/>
                <w:lang w:val="en-US"/>
              </w:rPr>
              <w:t xml:space="preserve">The date and time of the first occurrence of an event, such as the first use of a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Ended: </w:t>
            </w:r>
            <w:r>
              <w:rPr>
                <w:rFonts w:eastAsia="Times New Roman"/>
                <w:lang w:val="en-US"/>
              </w:rPr>
              <w:t xml:space="preserve">The date and time of the last occurrence of an event, such as the last use of a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Ongoing: </w:t>
            </w:r>
            <w:r>
              <w:rPr>
                <w:rFonts w:eastAsia="Times New Roman"/>
                <w:lang w:val="en-US"/>
              </w:rPr>
              <w:t xml:space="preserve">An indicator of whether an event is still in progress, such as the use of a medication or substance, or environmental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Brand Name: </w:t>
            </w:r>
            <w:r>
              <w:rPr>
                <w:rFonts w:eastAsia="Times New Roman"/>
                <w:lang w:val="en-US"/>
              </w:rPr>
              <w:t xml:space="preserve">Product name of a device or substance, such as medication, to identify it as the product of a single firm or manufacturer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Risk Factor modifier: </w:t>
            </w:r>
            <w:r>
              <w:rPr>
                <w:rFonts w:eastAsia="Times New Roman"/>
                <w:lang w:val="en-US"/>
              </w:rPr>
              <w:t xml:space="preserve">A descriptor that further qualifies or characterizes a risk factor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Procedure: </w:t>
            </w:r>
            <w:r>
              <w:rPr>
                <w:rFonts w:eastAsia="Times New Roman"/>
                <w:lang w:val="en-US"/>
              </w:rPr>
              <w:t xml:space="preserve">A prior non-interventional exam or interventional procedure performed on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Pregnancy Status: </w:t>
            </w:r>
            <w:r>
              <w:rPr>
                <w:rFonts w:eastAsia="Times New Roman"/>
                <w:lang w:val="en-US"/>
              </w:rPr>
              <w:t xml:space="preserve">Describes the pregnancy state of a referenced subject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Indicated Problem: </w:t>
            </w:r>
            <w:r>
              <w:rPr>
                <w:rFonts w:eastAsia="Times New Roman"/>
                <w:lang w:val="en-US"/>
              </w:rPr>
              <w:t xml:space="preserve">A symptom experienced by a patient that is used as the reason for performing an exam or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Role of person reporting: </w:t>
            </w:r>
            <w:r>
              <w:rPr>
                <w:rFonts w:eastAsia="Times New Roman"/>
                <w:lang w:val="en-US"/>
              </w:rPr>
              <w:t xml:space="preserve">The function of the individual who is reporting information on a patient, which could be a specific health care related profession, the patient him/herself, or a relative or friend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problem observed: </w:t>
            </w:r>
            <w:r>
              <w:rPr>
                <w:rFonts w:eastAsia="Times New Roman"/>
                <w:lang w:val="en-US"/>
              </w:rPr>
              <w:t xml:space="preserve">The date and time that a symptom was noted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of last evaluation: </w:t>
            </w:r>
            <w:r>
              <w:rPr>
                <w:rFonts w:eastAsia="Times New Roman"/>
                <w:lang w:val="en-US"/>
              </w:rPr>
              <w:t xml:space="preserve">The date and time of the most recent evaluation of an indicated problem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Member with Risk Factor: </w:t>
            </w:r>
            <w:r>
              <w:rPr>
                <w:rFonts w:eastAsia="Times New Roman"/>
                <w:lang w:val="en-US"/>
              </w:rPr>
              <w:t xml:space="preserve">A patient's biological relative who exhibits a health factor that may indicate an increase in the patient's chances of developing a particular disease or medical problem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at Occurrence: </w:t>
            </w:r>
            <w:r>
              <w:rPr>
                <w:rFonts w:eastAsia="Times New Roman"/>
                <w:lang w:val="en-US"/>
              </w:rPr>
              <w:t xml:space="preserve">The age at which an individual experienced a specific event, such as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Menopausal phase: </w:t>
            </w:r>
            <w:r>
              <w:rPr>
                <w:rFonts w:eastAsia="Times New Roman"/>
                <w:lang w:val="en-US"/>
              </w:rPr>
              <w:t xml:space="preserve">The current stage of an individual in her gynecological development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Side of Family: </w:t>
            </w:r>
            <w:r>
              <w:rPr>
                <w:rFonts w:eastAsia="Times New Roman"/>
                <w:lang w:val="en-US"/>
              </w:rPr>
              <w:t xml:space="preserve">An indicator of paternal or maternal relationship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Maternal: </w:t>
            </w:r>
            <w:r>
              <w:rPr>
                <w:rFonts w:eastAsia="Times New Roman"/>
                <w:lang w:val="en-US"/>
              </w:rPr>
              <w:t xml:space="preserve">Relating to biological female parentage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gynecological hormone: </w:t>
            </w:r>
            <w:r>
              <w:rPr>
                <w:rFonts w:eastAsia="Times New Roman"/>
                <w:lang w:val="en-US"/>
              </w:rPr>
              <w:t xml:space="preserve">A gynecological hormone for which the specific type is not specified. E.g., contraceptive, estrogen, Tamoxifen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feeding history: </w:t>
            </w:r>
            <w:r>
              <w:rPr>
                <w:rFonts w:eastAsia="Times New Roman"/>
                <w:lang w:val="en-US"/>
              </w:rPr>
              <w:t xml:space="preserve">An indicator of whether or not a patient ever provided breast milk to her offspring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Average breast feeding period: </w:t>
            </w:r>
            <w:r>
              <w:rPr>
                <w:rFonts w:eastAsia="Times New Roman"/>
                <w:lang w:val="en-US"/>
              </w:rPr>
              <w:t xml:space="preserve">The average length of time that a patient provided breast milk to her offspring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Substance Use History: </w:t>
            </w:r>
            <w:r>
              <w:rPr>
                <w:rFonts w:eastAsia="Times New Roman"/>
                <w:lang w:val="en-US"/>
              </w:rPr>
              <w:t xml:space="preserve">Information regarding usage by the patient of certain legal or illicit substances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Used Substance Type: </w:t>
            </w:r>
            <w:r>
              <w:rPr>
                <w:rFonts w:eastAsia="Times New Roman"/>
                <w:lang w:val="en-US"/>
              </w:rPr>
              <w:t xml:space="preserve">A classification of a substance, such as alcohol or a legal or illicit drug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Exposure History: </w:t>
            </w:r>
            <w:r>
              <w:rPr>
                <w:rFonts w:eastAsia="Times New Roman"/>
                <w:lang w:val="en-US"/>
              </w:rPr>
              <w:t xml:space="preserve">Information regarding exposure of the patient to potentially harmful environmental factors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Factor: </w:t>
            </w:r>
            <w:r>
              <w:rPr>
                <w:rFonts w:eastAsia="Times New Roman"/>
                <w:lang w:val="en-US"/>
              </w:rPr>
              <w:t xml:space="preserve">A classification of a potentially harmful substance or gas in a subject's environment, such as asbestos, lead, or carcinogens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Reports: </w:t>
            </w:r>
            <w:r>
              <w:rPr>
                <w:rFonts w:eastAsia="Times New Roman"/>
                <w:lang w:val="en-US"/>
              </w:rPr>
              <w:t xml:space="preserve">Previous Structured Reports that could have relevant information for a current imaging service request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breast cancer history: </w:t>
            </w:r>
            <w:r>
              <w:rPr>
                <w:rFonts w:eastAsia="Times New Roman"/>
                <w:lang w:val="en-US"/>
              </w:rPr>
              <w:t xml:space="preserve">An indication that a patient has had a previous malignancy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endometrial cancer: </w:t>
            </w:r>
            <w:r>
              <w:rPr>
                <w:rFonts w:eastAsia="Times New Roman"/>
                <w:lang w:val="en-US"/>
              </w:rPr>
              <w:t xml:space="preserve">Indicates a previous occurrence of cancer of the lining of the uterus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ovarian cancer: </w:t>
            </w:r>
            <w:r>
              <w:rPr>
                <w:rFonts w:eastAsia="Times New Roman"/>
                <w:lang w:val="en-US"/>
              </w:rPr>
              <w:t xml:space="preserve">Indicates a previous occurrence of cancer of the lining of the ovary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high risk lesion on previous biopsy: </w:t>
            </w:r>
            <w:r>
              <w:rPr>
                <w:rFonts w:eastAsia="Times New Roman"/>
                <w:lang w:val="en-US"/>
              </w:rPr>
              <w:t xml:space="preserve">Indicates a prior diagnosis of pre-cancerous cells or tissue removed for pathologic evaluation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menopausal patient: </w:t>
            </w:r>
            <w:r>
              <w:rPr>
                <w:rFonts w:eastAsia="Times New Roman"/>
                <w:lang w:val="en-US"/>
              </w:rPr>
              <w:t xml:space="preserve">A female patient whose menstrual periods have ceased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Late child bearing (after 30): </w:t>
            </w:r>
            <w:r>
              <w:rPr>
                <w:rFonts w:eastAsia="Times New Roman"/>
                <w:lang w:val="en-US"/>
              </w:rPr>
              <w:t xml:space="preserve">A female patient whose first child was born after the patient was 30 years 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BRCA1 breast cancer gene: </w:t>
            </w:r>
            <w:r>
              <w:rPr>
                <w:rFonts w:eastAsia="Times New Roman"/>
                <w:lang w:val="en-US"/>
              </w:rPr>
              <w:t xml:space="preserve">The first level genetic marker indicating risk for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BRCA2 breast cancer gene: </w:t>
            </w:r>
            <w:r>
              <w:rPr>
                <w:rFonts w:eastAsia="Times New Roman"/>
                <w:lang w:val="en-US"/>
              </w:rPr>
              <w:t xml:space="preserve">The second level genetic marker indicating risk for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BRCA3 breast cancer gene: </w:t>
            </w:r>
            <w:r>
              <w:rPr>
                <w:rFonts w:eastAsia="Times New Roman"/>
                <w:lang w:val="en-US"/>
              </w:rPr>
              <w:t xml:space="preserve">The third level genetic marker indicating risk for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Weak family history of breast cancer: </w:t>
            </w:r>
            <w:r>
              <w:rPr>
                <w:rFonts w:eastAsia="Times New Roman"/>
                <w:lang w:val="en-US"/>
              </w:rPr>
              <w:t xml:space="preserve">A patient's biological aunt, grandmother, or female cousin was diagnosed with breast cancer. Definition from BI-RADSÂ®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Intermediate family history of breast cancer: </w:t>
            </w:r>
            <w:r>
              <w:rPr>
                <w:rFonts w:eastAsia="Times New Roman"/>
                <w:lang w:val="en-US"/>
              </w:rPr>
              <w:t xml:space="preserve">A patient's biological mother or sister was diagnosed with breast cancer after they had gone through menopause. Definition from BI-RADSÂ®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Very strong family history of breast cancer: </w:t>
            </w:r>
            <w:r>
              <w:rPr>
                <w:rFonts w:eastAsia="Times New Roman"/>
                <w:lang w:val="en-US"/>
              </w:rPr>
              <w:t xml:space="preserve">A patient's biological mother or sister was diagnosed with breast cancer before they had gone through menopause, </w:t>
            </w:r>
            <w:r>
              <w:rPr>
                <w:rFonts w:eastAsia="Times New Roman"/>
                <w:lang w:val="en-US"/>
              </w:rPr>
              <w:lastRenderedPageBreak/>
              <w:t xml:space="preserve">or more than one of the patient's first-degree relatives (biological mother or sister) were diagnosed with breast cancer after they had gone through menopause. Definition from BI-RADSÂ®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history of prostate cancer: </w:t>
            </w:r>
            <w:r>
              <w:rPr>
                <w:rFonts w:eastAsia="Times New Roman"/>
                <w:lang w:val="en-US"/>
              </w:rPr>
              <w:t xml:space="preserve">Previous diagnosis of a malignancy of the prostate gland in a biological relative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history unknown: </w:t>
            </w:r>
            <w:r>
              <w:rPr>
                <w:rFonts w:eastAsia="Times New Roman"/>
                <w:lang w:val="en-US"/>
              </w:rPr>
              <w:t xml:space="preserve">The health record of a patient's biological relatives is not known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discharge cytology: </w:t>
            </w:r>
            <w:r>
              <w:rPr>
                <w:rFonts w:eastAsia="Times New Roman"/>
                <w:lang w:val="en-US"/>
              </w:rPr>
              <w:t xml:space="preserve">The study of cells obtained from fluid emitted from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Uterine malformations: </w:t>
            </w:r>
            <w:r>
              <w:rPr>
                <w:rFonts w:eastAsia="Times New Roman"/>
                <w:lang w:val="en-US"/>
              </w:rPr>
              <w:t xml:space="preserve">A developmental abnormality resulting in an abnormal shape of the uterus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Spontaneous Abortion: </w:t>
            </w:r>
            <w:r>
              <w:rPr>
                <w:rFonts w:eastAsia="Times New Roman"/>
                <w:lang w:val="en-US"/>
              </w:rPr>
              <w:t xml:space="preserve">A naturally occurring premature expulsion from the uterus of the products of conception - the embryo or a nonviable fetus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Gynecologic condition: </w:t>
            </w:r>
            <w:r>
              <w:rPr>
                <w:rFonts w:eastAsia="Times New Roman"/>
                <w:lang w:val="en-US"/>
              </w:rPr>
              <w:t xml:space="preserve">An ailment/abnormality or state of the female reproductive tract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Gynecologic surgery: </w:t>
            </w:r>
            <w:r>
              <w:rPr>
                <w:rFonts w:eastAsia="Times New Roman"/>
                <w:lang w:val="en-US"/>
              </w:rPr>
              <w:t xml:space="preserve">A surgical operation performed on any portion of the female reproductive tract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LBW or IUGR birth: </w:t>
            </w:r>
            <w:r>
              <w:rPr>
                <w:rFonts w:eastAsia="Times New Roman"/>
                <w:lang w:val="en-US"/>
              </w:rPr>
              <w:t xml:space="preserve">Prior pregnancy with a low birth weight baby or a fetus with Intrauterine Growth Restriction or Retardation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fetal malformation/syndrome: </w:t>
            </w:r>
            <w:r>
              <w:rPr>
                <w:rFonts w:eastAsia="Times New Roman"/>
                <w:lang w:val="en-US"/>
              </w:rPr>
              <w:t xml:space="preserve">History of at least one prior pregnancy with fetal anatomic abnormality(s)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RH negative or blood dyscrasia at birth: </w:t>
            </w:r>
            <w:r>
              <w:rPr>
                <w:rFonts w:eastAsia="Times New Roman"/>
                <w:lang w:val="en-US"/>
              </w:rPr>
              <w:t xml:space="preserve">History of delivering a Rhesis Isoimmunization affected child(ren) or a child(ren) with another blood disorder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multiple fetuses: </w:t>
            </w:r>
            <w:r>
              <w:rPr>
                <w:rFonts w:eastAsia="Times New Roman"/>
                <w:lang w:val="en-US"/>
              </w:rPr>
              <w:t xml:space="preserve">History of at least one pregnancy that contained more than one fetus. E.g., twins, triplets,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Current pregnancy, known or suspected malformations/syndromes: </w:t>
            </w:r>
            <w:r>
              <w:rPr>
                <w:rFonts w:eastAsia="Times New Roman"/>
                <w:lang w:val="en-US"/>
              </w:rPr>
              <w:t xml:space="preserve">At least one fetus of this pregnancy has an anatomic abnormality(s) that is known to exist, or a "marker" is present that suggests the abnormality(s) may be present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history, fetal malformation/syndrome: </w:t>
            </w:r>
            <w:r>
              <w:rPr>
                <w:rFonts w:eastAsia="Times New Roman"/>
                <w:lang w:val="en-US"/>
              </w:rPr>
              <w:t xml:space="preserve">Biological relatives have previously conceived a fetus with an anatomic abnormality(s)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w:t>
            </w:r>
            <w:r>
              <w:rPr>
                <w:rFonts w:eastAsia="Times New Roman"/>
                <w:lang w:val="en-US"/>
              </w:rPr>
              <w:t xml:space="preserve">A subjective descriptor for an elevated amount of exposure, use, or dosage, incurring high risk of adverse effects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Medium: </w:t>
            </w:r>
            <w:r>
              <w:rPr>
                <w:rFonts w:eastAsia="Times New Roman"/>
                <w:lang w:val="en-US"/>
              </w:rPr>
              <w:t xml:space="preserve">A subjective descriptor for a moderate amount of exposure, use, or dosage, incurring medium risk of adverse effects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w:t>
            </w:r>
            <w:r>
              <w:rPr>
                <w:rFonts w:eastAsia="Times New Roman"/>
                <w:lang w:val="en-US"/>
              </w:rPr>
              <w:t xml:space="preserve">A subjective descriptor for a limited amount of exposure, use, or dosage, incurring low risk of adverse effects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frequency: </w:t>
            </w:r>
            <w:r>
              <w:rPr>
                <w:rFonts w:eastAsia="Times New Roman"/>
                <w:lang w:val="en-US"/>
              </w:rPr>
              <w:t xml:space="preserve">A measurement of the rate of occurrence of which a patient takes a certain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Rate of exposure: </w:t>
            </w:r>
            <w:r>
              <w:rPr>
                <w:rFonts w:eastAsia="Times New Roman"/>
                <w:lang w:val="en-US"/>
              </w:rPr>
              <w:t xml:space="preserve">The quantity per unit of time that a patient was or is being exposed to an environmental irritant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use: </w:t>
            </w:r>
            <w:r>
              <w:rPr>
                <w:rFonts w:eastAsia="Times New Roman"/>
                <w:lang w:val="en-US"/>
              </w:rPr>
              <w:t xml:space="preserve">The quantity per unit of time that a medication or substance was or is being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dose amount: </w:t>
            </w:r>
            <w:r>
              <w:rPr>
                <w:rFonts w:eastAsia="Times New Roman"/>
                <w:lang w:val="en-US"/>
              </w:rPr>
              <w:t xml:space="preserve">A qualitative descriptor for the amount of a medication that was or is being taken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amount of exposure: </w:t>
            </w:r>
            <w:r>
              <w:rPr>
                <w:rFonts w:eastAsia="Times New Roman"/>
                <w:lang w:val="en-US"/>
              </w:rPr>
              <w:t xml:space="preserve">A qualitative descriptor for the amount of present or past exposure to an environmental irritant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amount of use: </w:t>
            </w:r>
            <w:r>
              <w:rPr>
                <w:rFonts w:eastAsia="Times New Roman"/>
                <w:lang w:val="en-US"/>
              </w:rPr>
              <w:t xml:space="preserve">A qualitative descriptor for the amount of a medication or substance that was or is being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dose frequency: </w:t>
            </w:r>
            <w:r>
              <w:rPr>
                <w:rFonts w:eastAsia="Times New Roman"/>
                <w:lang w:val="en-US"/>
              </w:rPr>
              <w:t xml:space="preserve">A qualitative descriptor for the frequency with which a medication was or is being taken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frequency of exposure: </w:t>
            </w:r>
            <w:r>
              <w:rPr>
                <w:rFonts w:eastAsia="Times New Roman"/>
                <w:lang w:val="en-US"/>
              </w:rPr>
              <w:t xml:space="preserve">A qualitative descriptor for the frequency of present or past exposure to an environmental irritant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frequency of use: </w:t>
            </w:r>
            <w:r>
              <w:rPr>
                <w:rFonts w:eastAsia="Times New Roman"/>
                <w:lang w:val="en-US"/>
              </w:rPr>
              <w:t xml:space="preserve">A qualitative descriptor for the frequency with which a medication or substance was or is being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known exposure: </w:t>
            </w:r>
            <w:r>
              <w:rPr>
                <w:rFonts w:eastAsia="Times New Roman"/>
                <w:lang w:val="en-US"/>
              </w:rPr>
              <w:t xml:space="preserve">Patient is not known to have been exposed to or used the substance or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Recall for technical reasons: </w:t>
            </w:r>
            <w:r>
              <w:rPr>
                <w:rFonts w:eastAsia="Times New Roman"/>
                <w:lang w:val="en-US"/>
              </w:rPr>
              <w:t xml:space="preserve">Patient returns for additional images to improve the quality of the most recent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Recall for imaging findings: </w:t>
            </w:r>
            <w:r>
              <w:rPr>
                <w:rFonts w:eastAsia="Times New Roman"/>
                <w:lang w:val="en-US"/>
              </w:rPr>
              <w:t xml:space="preserve">Patient returns for additional images to clarify findings from the most recent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Recall for patient symptoms/ clinical findings: </w:t>
            </w:r>
            <w:r>
              <w:rPr>
                <w:rFonts w:eastAsia="Times New Roman"/>
                <w:lang w:val="en-US"/>
              </w:rPr>
              <w:t xml:space="preserve">Patient returns for additional images to clarify symptoms or signs reported by the patient or a healthcare professional at the time of the most recent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LBW or IUGR: </w:t>
            </w:r>
            <w:r>
              <w:rPr>
                <w:rFonts w:eastAsia="Times New Roman"/>
                <w:lang w:val="en-US"/>
              </w:rPr>
              <w:t xml:space="preserve">Number of births with low birth weight or intrauterine growth restriction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Green filter: </w:t>
            </w:r>
            <w:r>
              <w:rPr>
                <w:rFonts w:eastAsia="Times New Roman"/>
                <w:lang w:val="en-US"/>
              </w:rPr>
              <w:t xml:space="preserve">Filter that transmits green light while blocking the other colors, typically centered at 510-540 nm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Red filter: </w:t>
            </w:r>
            <w:r>
              <w:rPr>
                <w:rFonts w:eastAsia="Times New Roman"/>
                <w:lang w:val="en-US"/>
              </w:rPr>
              <w:t xml:space="preserve">Filter that transmits red light while blocking the other colors, typically centered at 630-680 nm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Blue filter: </w:t>
            </w:r>
            <w:r>
              <w:rPr>
                <w:rFonts w:eastAsia="Times New Roman"/>
                <w:lang w:val="en-US"/>
              </w:rPr>
              <w:t xml:space="preserve">Filter that transmits blue while blocking the other colors, typically centered at 460-480 nm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Yellow-green filter: </w:t>
            </w:r>
            <w:r>
              <w:rPr>
                <w:rFonts w:eastAsia="Times New Roman"/>
                <w:lang w:val="en-US"/>
              </w:rPr>
              <w:t xml:space="preserve">A filter of 560nm that is used for retinal imaging and can provide good contrast and good visibility of the retinal vasculature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Blue-green filter: </w:t>
            </w:r>
            <w:r>
              <w:rPr>
                <w:rFonts w:eastAsia="Times New Roman"/>
                <w:lang w:val="en-US"/>
              </w:rPr>
              <w:t xml:space="preserve">A filter of 490nm that is used for retinal imaging because of excessive scattering of some retinal structures at very short wavelengths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Infrared filter: </w:t>
            </w:r>
            <w:r>
              <w:rPr>
                <w:rFonts w:eastAsia="Times New Roman"/>
                <w:lang w:val="en-US"/>
              </w:rPr>
              <w:t xml:space="preserve">Filter that transmits the infrared spectrum, which is light that lies outside of the visible spectrum, with wavelengths longer than those of red light, while blocking visible light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Polarizing filter: </w:t>
            </w:r>
            <w:r>
              <w:rPr>
                <w:rFonts w:eastAsia="Times New Roman"/>
                <w:lang w:val="en-US"/>
              </w:rPr>
              <w:t xml:space="preserve">A filter that reduces reflections from non-metallic surfaces such as glass or water by blocking light waves that are vibrating at selected angles to the filter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filter: </w:t>
            </w:r>
            <w:r>
              <w:rPr>
                <w:rFonts w:eastAsia="Times New Roman"/>
                <w:lang w:val="en-US"/>
              </w:rPr>
              <w:t xml:space="preserve">No filter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1 for Joslin 3 field: </w:t>
            </w:r>
            <w:r>
              <w:rPr>
                <w:rFonts w:eastAsia="Times New Roman"/>
                <w:lang w:val="en-US"/>
              </w:rPr>
              <w:t xml:space="preserve">Joslin NM-1 is a 45 degree field focused centrally between the temporal margin of optic disc and the center of the macula: Center the </w:t>
            </w:r>
            <w:r>
              <w:rPr>
                <w:rFonts w:eastAsia="Times New Roman"/>
                <w:lang w:val="en-US"/>
              </w:rPr>
              <w:lastRenderedPageBreak/>
              <w:t xml:space="preserve">camera on the papillomacular bundle midway between the temporal margin of the optic disc and the center of the macula. The horizontal centerline of the image should pass directly through the center of the disc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2 for Joslin 3 field: </w:t>
            </w:r>
            <w:r>
              <w:rPr>
                <w:rFonts w:eastAsia="Times New Roman"/>
                <w:lang w:val="en-US"/>
              </w:rPr>
              <w:t xml:space="preserve">Joslin NM-2 is a 45 degree field focused superior temporal to the optic disc: Center the camera laterally approximately one-half disc diameter temporal to the center of the macula. The lower edge of the field is tangent to a horizontal line passing through the upper edge of the optic disc. The image is taken temporal to the macula but includes more retinal nasal and superior to the macula than standard field 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3 for Joslin 3 field: </w:t>
            </w:r>
            <w:r>
              <w:rPr>
                <w:rFonts w:eastAsia="Times New Roman"/>
                <w:lang w:val="en-US"/>
              </w:rPr>
              <w:t xml:space="preserve">Joslin NM-3 is a 45 degree field focused nasal to the optic disc: This field is nasal to the optic disc and may include part of the optic disc. The horizontal centerline of the image should pass tangent to the lower edge of the optic disc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Diffuse direct illumination: </w:t>
            </w:r>
            <w:r>
              <w:rPr>
                <w:rFonts w:eastAsia="Times New Roman"/>
                <w:lang w:val="en-US"/>
              </w:rPr>
              <w:t xml:space="preserve">A broad or "soft" light supplied from a single source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Scheimpflug Camera: </w:t>
            </w:r>
            <w:r>
              <w:rPr>
                <w:rFonts w:eastAsia="Times New Roman"/>
                <w:lang w:val="en-US"/>
              </w:rPr>
              <w:t xml:space="preserve">A slit reflected light microscope, which has the ability to form an image of the back scattered light from the eye in a sagittal plane. Scheimpflug cameras are able to achieve a wide depth of focus by employing the "Sheimpflug principle" where the lens and image planes are not parallel with each other. Rotating Sheimplug cameras are able to generate three-dimensional images and calculate measurements of the anterior chamber of the eye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Scotopic light: </w:t>
            </w:r>
            <w:r>
              <w:rPr>
                <w:rFonts w:eastAsia="Times New Roman"/>
                <w:lang w:val="en-US"/>
              </w:rPr>
              <w:t xml:space="preserve">Lighting condition approximately 0.04 lux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Mesopic light: </w:t>
            </w:r>
            <w:r>
              <w:rPr>
                <w:rFonts w:eastAsia="Times New Roman"/>
                <w:lang w:val="en-US"/>
              </w:rPr>
              <w:t xml:space="preserve">Lighting condition approximately 4 lux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Photopic light: </w:t>
            </w:r>
            <w:r>
              <w:rPr>
                <w:rFonts w:eastAsia="Times New Roman"/>
                <w:lang w:val="en-US"/>
              </w:rPr>
              <w:t xml:space="preserve">Lighting condition approximately 40 lux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Dynamic light: </w:t>
            </w:r>
            <w:r>
              <w:rPr>
                <w:rFonts w:eastAsia="Times New Roman"/>
                <w:lang w:val="en-US"/>
              </w:rPr>
              <w:t xml:space="preserve">Acquisition preceded by intense light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Average Glandular Dose: </w:t>
            </w:r>
            <w:r>
              <w:rPr>
                <w:rFonts w:eastAsia="Times New Roman"/>
                <w:lang w:val="en-US"/>
              </w:rPr>
              <w:t xml:space="preserve">Calculated from values of entrance exposure in air, the X-Ray beam quality (half-value layer), and compressed breast thickness, is the energy deposited per unit mass of glandular tissue averaged over all the glandular tissue 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Anode Target Material: </w:t>
            </w:r>
            <w:r>
              <w:rPr>
                <w:rFonts w:eastAsia="Times New Roman"/>
                <w:lang w:val="en-US"/>
              </w:rPr>
              <w:t xml:space="preserve">The primary material in the anode of an X-Ray source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Compression Thickness: </w:t>
            </w:r>
            <w:r>
              <w:rPr>
                <w:rFonts w:eastAsia="Times New Roman"/>
                <w:lang w:val="en-US"/>
              </w:rPr>
              <w:t xml:space="preserve">The average thickness of the body part examined when compressed, if compression has been applied during X-Ray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Half Value Layer: </w:t>
            </w:r>
            <w:r>
              <w:rPr>
                <w:rFonts w:eastAsia="Times New Roman"/>
                <w:lang w:val="en-US"/>
              </w:rPr>
              <w:t xml:space="preserve">Thickness of Aluminum required to reduce the X-Ray output at the patient entrance surface by a factor of two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Grid: </w:t>
            </w:r>
            <w:r>
              <w:rPr>
                <w:rFonts w:eastAsia="Times New Roman"/>
                <w:lang w:val="en-US"/>
              </w:rPr>
              <w:t xml:space="preserve">An anti-scatter device based on radiation absorbing strips above the detector. E.g., in the patient support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Entrance Exposure at RP: </w:t>
            </w:r>
            <w:r>
              <w:rPr>
                <w:rFonts w:eastAsia="Times New Roman"/>
                <w:lang w:val="en-US"/>
              </w:rPr>
              <w:t xml:space="preserve">Exposure measurement in air at the reference point that does not include back scatter, according to MQCM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Accumulated Average Glandular Dose: </w:t>
            </w:r>
            <w:r>
              <w:rPr>
                <w:rFonts w:eastAsia="Times New Roman"/>
                <w:lang w:val="en-US"/>
              </w:rPr>
              <w:t xml:space="preserve">Average Glandular Dose to a single breast accumulated over multiple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Equivalent Thickness: </w:t>
            </w:r>
            <w:r>
              <w:rPr>
                <w:rFonts w:eastAsia="Times New Roman"/>
                <w:lang w:val="en-US"/>
              </w:rPr>
              <w:t xml:space="preserve">Value of the control variable used to parametrize the Automatic Exposure Control (AEC) closed loop. E.g., "Water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Fixed grid: </w:t>
            </w:r>
            <w:r>
              <w:rPr>
                <w:rFonts w:eastAsia="Times New Roman"/>
                <w:lang w:val="en-US"/>
              </w:rPr>
              <w:t xml:space="preserve">An X-Ray Grid that does not move during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Focused grid: </w:t>
            </w:r>
            <w:r>
              <w:rPr>
                <w:rFonts w:eastAsia="Times New Roman"/>
                <w:lang w:val="en-US"/>
              </w:rPr>
              <w:t xml:space="preserve">An X-Ray Grid with radiation absorbing strips that are focused toward the focal spot, to eliminate grid cutoff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Reciprocating grid: </w:t>
            </w:r>
            <w:r>
              <w:rPr>
                <w:rFonts w:eastAsia="Times New Roman"/>
                <w:lang w:val="en-US"/>
              </w:rPr>
              <w:t xml:space="preserve">An X-Ray Grid that is designed to move during exposure, to eliminate the appearance of grid lines on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Parallel grid: </w:t>
            </w:r>
            <w:r>
              <w:rPr>
                <w:rFonts w:eastAsia="Times New Roman"/>
                <w:lang w:val="en-US"/>
              </w:rPr>
              <w:t xml:space="preserve">An X-Ray Grid with radiation absorbing strips that are parallel to each other and that is used only with long source to image distances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Crossed grid: </w:t>
            </w:r>
            <w:r>
              <w:rPr>
                <w:rFonts w:eastAsia="Times New Roman"/>
                <w:lang w:val="en-US"/>
              </w:rPr>
              <w:t xml:space="preserve">An X-Ray Grid with crossed radiation absorbing strips used for more complete cleanup of scatter radiation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grid: </w:t>
            </w:r>
            <w:r>
              <w:rPr>
                <w:rFonts w:eastAsia="Times New Roman"/>
                <w:lang w:val="en-US"/>
              </w:rPr>
              <w:t xml:space="preserve">No X-Ray Grid was used due to low scatter conditions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Spectacle Prescription Report: </w:t>
            </w:r>
            <w:r>
              <w:rPr>
                <w:rFonts w:eastAsia="Times New Roman"/>
                <w:lang w:val="en-US"/>
              </w:rPr>
              <w:t xml:space="preserve">The spectacle prescription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 Near: </w:t>
            </w:r>
            <w:r>
              <w:rPr>
                <w:rFonts w:eastAsia="Times New Roman"/>
                <w:lang w:val="en-US"/>
              </w:rPr>
              <w:t xml:space="preserve">Refractive measurements of the eye to correct for inability to focus at near while wearing the distance prescription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 Intermediate: </w:t>
            </w:r>
            <w:r>
              <w:rPr>
                <w:rFonts w:eastAsia="Times New Roman"/>
                <w:lang w:val="en-US"/>
              </w:rPr>
              <w:t xml:space="preserve">Refractive measurements of the eye to correct for inability to focus at intermediate distance while wearing the distance prescription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 Other: </w:t>
            </w:r>
            <w:r>
              <w:rPr>
                <w:rFonts w:eastAsia="Times New Roman"/>
                <w:lang w:val="en-US"/>
              </w:rPr>
              <w:t xml:space="preserve">Refractive measurements of the eye to correct for inability to focus at the specified distance while wearing the distance prescription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Horizontal Prism Power: </w:t>
            </w:r>
            <w:r>
              <w:rPr>
                <w:rFonts w:eastAsia="Times New Roman"/>
                <w:lang w:val="en-US"/>
              </w:rPr>
              <w:t xml:space="preserve">The power of a prism to bend light in the horizontal direction, in prism diopters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Horizontal Prism Base: </w:t>
            </w:r>
            <w:r>
              <w:rPr>
                <w:rFonts w:eastAsia="Times New Roman"/>
                <w:lang w:val="en-US"/>
              </w:rPr>
              <w:t xml:space="preserve">Direction of the base of a horizontal prism -- either in (toward the nose), or out (away from the nose)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Vertical Prism Power: </w:t>
            </w:r>
            <w:r>
              <w:rPr>
                <w:rFonts w:eastAsia="Times New Roman"/>
                <w:lang w:val="en-US"/>
              </w:rPr>
              <w:t xml:space="preserve">The power of a prism to bend light in the vertical direction, in prism diopters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Vertical Prism Base: </w:t>
            </w:r>
            <w:r>
              <w:rPr>
                <w:rFonts w:eastAsia="Times New Roman"/>
                <w:lang w:val="en-US"/>
              </w:rPr>
              <w:t xml:space="preserve">Direction of the base of a vertical prism -- either up, or down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Pupillary Distance: </w:t>
            </w:r>
            <w:r>
              <w:rPr>
                <w:rFonts w:eastAsia="Times New Roman"/>
                <w:lang w:val="en-US"/>
              </w:rPr>
              <w:t xml:space="preserve">Distance in mm between the pupils when the patient's object of regard is in the distance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Near Pupillary Distance: </w:t>
            </w:r>
            <w:r>
              <w:rPr>
                <w:rFonts w:eastAsia="Times New Roman"/>
                <w:lang w:val="en-US"/>
              </w:rPr>
              <w:t xml:space="preserve">Distance in mm between the pupils when the patient's object of regard is at near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Autorefraction Visual Acuity: </w:t>
            </w:r>
            <w:r>
              <w:rPr>
                <w:rFonts w:eastAsia="Times New Roman"/>
                <w:lang w:val="en-US"/>
              </w:rPr>
              <w:t xml:space="preserve">A patient's vision with the correction measured by an autorefractor in place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Habitual Visual Acuity: </w:t>
            </w:r>
            <w:r>
              <w:rPr>
                <w:rFonts w:eastAsia="Times New Roman"/>
                <w:lang w:val="en-US"/>
              </w:rPr>
              <w:t xml:space="preserve">A patient's vision with whichever vision correction the patient customarily wears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Prescription Visual Acuity: </w:t>
            </w:r>
            <w:r>
              <w:rPr>
                <w:rFonts w:eastAsia="Times New Roman"/>
                <w:lang w:val="en-US"/>
              </w:rPr>
              <w:t xml:space="preserve">A patient's vision with the final spectacle prescription in place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Eye Rx: </w:t>
            </w:r>
            <w:r>
              <w:rPr>
                <w:rFonts w:eastAsia="Times New Roman"/>
                <w:lang w:val="en-US"/>
              </w:rPr>
              <w:t xml:space="preserve">The spectacle prescription for the right eye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Eye Rx: </w:t>
            </w:r>
            <w:r>
              <w:rPr>
                <w:rFonts w:eastAsia="Times New Roman"/>
                <w:lang w:val="en-US"/>
              </w:rPr>
              <w:t xml:space="preserve">The spectacle prescription for the left eye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Macular Grid Thickness and Volume Report: </w:t>
            </w:r>
            <w:r>
              <w:rPr>
                <w:rFonts w:eastAsia="Times New Roman"/>
                <w:lang w:val="en-US"/>
              </w:rPr>
              <w:t xml:space="preserve">A macular grid thickness and volume report for a patient. The macular grid is an analytic tool described in PS3.1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Images Used for Macular Measurements: </w:t>
            </w:r>
            <w:r>
              <w:rPr>
                <w:rFonts w:eastAsia="Times New Roman"/>
                <w:lang w:val="en-US"/>
              </w:rPr>
              <w:t xml:space="preserve">Number of images used for the macular grid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Samples Used per Image: </w:t>
            </w:r>
            <w:r>
              <w:rPr>
                <w:rFonts w:eastAsia="Times New Roman"/>
                <w:lang w:val="en-US"/>
              </w:rPr>
              <w:t xml:space="preserve">Number of samples used per Image for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Analysis Quality Rating: </w:t>
            </w:r>
            <w:r>
              <w:rPr>
                <w:rFonts w:eastAsia="Times New Roman"/>
                <w:lang w:val="en-US"/>
              </w:rPr>
              <w:t xml:space="preserve">A numeric rating of the quality of the entire analysis with respect to grading and diagnostic purposes. Higher numbers indicate greater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Set Quality Rating: </w:t>
            </w:r>
            <w:r>
              <w:rPr>
                <w:rFonts w:eastAsia="Times New Roman"/>
                <w:lang w:val="en-US"/>
              </w:rPr>
              <w:t xml:space="preserve">A numeric rating of the quality of an entire image set with respect to grading and diagnostic purposes. Higher numbers indicate greater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Interfering Tears or Drops: </w:t>
            </w:r>
            <w:r>
              <w:rPr>
                <w:rFonts w:eastAsia="Times New Roman"/>
                <w:lang w:val="en-US"/>
              </w:rPr>
              <w:t xml:space="preserve">Tear film or drops affecting test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Fixation Quality During Acquisition: </w:t>
            </w:r>
            <w:r>
              <w:rPr>
                <w:rFonts w:eastAsia="Times New Roman"/>
                <w:lang w:val="en-US"/>
              </w:rPr>
              <w:t xml:space="preserve">The assessment of the centricity and persistence of the visual fixation (direction of gaze) during the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Fixation Quality Problem: </w:t>
            </w:r>
            <w:r>
              <w:rPr>
                <w:rFonts w:eastAsia="Times New Roman"/>
                <w:lang w:val="en-US"/>
              </w:rPr>
              <w:t xml:space="preserve">The reason why the patient's visual fixation was not steady or was indeterminate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Macular Grid Problem: </w:t>
            </w:r>
            <w:r>
              <w:rPr>
                <w:rFonts w:eastAsia="Times New Roman"/>
                <w:lang w:val="en-US"/>
              </w:rPr>
              <w:t xml:space="preserve">The reason why the macular grid measurements may be questionable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Container Identifier: </w:t>
            </w:r>
            <w:r>
              <w:rPr>
                <w:rFonts w:eastAsia="Times New Roman"/>
                <w:lang w:val="en-US"/>
              </w:rPr>
              <w:t xml:space="preserve">Identifier of container (box, block, microscope slide, etc.) for the specimen under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Processing type: </w:t>
            </w:r>
            <w:r>
              <w:rPr>
                <w:rFonts w:eastAsia="Times New Roman"/>
                <w:lang w:val="en-US"/>
              </w:rPr>
              <w:t xml:space="preserve">Type of processing that tissue specimen underwent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of processing: </w:t>
            </w:r>
            <w:r>
              <w:rPr>
                <w:rFonts w:eastAsia="Times New Roman"/>
                <w:lang w:val="en-US"/>
              </w:rPr>
              <w:t xml:space="preserve">Date and time of processing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Processing step description: </w:t>
            </w:r>
            <w:r>
              <w:rPr>
                <w:rFonts w:eastAsia="Times New Roman"/>
                <w:lang w:val="en-US"/>
              </w:rPr>
              <w:t xml:space="preserve">Description of the individual step in the tissue processing sequence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Sampling Method: </w:t>
            </w:r>
            <w:r>
              <w:rPr>
                <w:rFonts w:eastAsia="Times New Roman"/>
                <w:lang w:val="en-US"/>
              </w:rPr>
              <w:t xml:space="preserve">Method of sampling used to derive specimen from its parent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Parent Specimen Identifier: </w:t>
            </w:r>
            <w:r>
              <w:rPr>
                <w:rFonts w:eastAsia="Times New Roman"/>
                <w:lang w:val="en-US"/>
              </w:rPr>
              <w:t xml:space="preserve">Identifier of the parent specimen that gave rise to the current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Issuer of Parent Specimen Identifier: </w:t>
            </w:r>
            <w:r>
              <w:rPr>
                <w:rFonts w:eastAsia="Times New Roman"/>
                <w:lang w:val="en-US"/>
              </w:rPr>
              <w:t xml:space="preserve">Assigning authority for parent specimen's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Parent specimen type: </w:t>
            </w:r>
            <w:r>
              <w:rPr>
                <w:rFonts w:eastAsia="Times New Roman"/>
                <w:lang w:val="en-US"/>
              </w:rPr>
              <w:t xml:space="preserve">Parent specimen type that gave rise to current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 Frame of Reference: </w:t>
            </w:r>
            <w:r>
              <w:rPr>
                <w:rFonts w:eastAsia="Times New Roman"/>
                <w:lang w:val="en-US"/>
              </w:rPr>
              <w:t xml:space="preserve">Description of coordinate system and origin reference point on parent specimen, or parent specimen container, or image used for localizing the sampling site or location within container or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sampling site: </w:t>
            </w:r>
            <w:r>
              <w:rPr>
                <w:rFonts w:eastAsia="Times New Roman"/>
                <w:lang w:val="en-US"/>
              </w:rPr>
              <w:t xml:space="preserve">Reference to image of parent specimen localizing the sampling site; may include referenced Presentation State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sampling site X offset: </w:t>
            </w:r>
            <w:r>
              <w:rPr>
                <w:rFonts w:eastAsia="Times New Roman"/>
                <w:lang w:val="en-US"/>
              </w:rPr>
              <w:t xml:space="preserve">Location of sampling site of specimen (nominal center) relative to the Position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sampling site Y offset: </w:t>
            </w:r>
            <w:r>
              <w:rPr>
                <w:rFonts w:eastAsia="Times New Roman"/>
                <w:lang w:val="en-US"/>
              </w:rPr>
              <w:t xml:space="preserve">Location of sampling site of specimen (nominal center) relative to the Position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sampling site Z offset: </w:t>
            </w:r>
            <w:r>
              <w:rPr>
                <w:rFonts w:eastAsia="Times New Roman"/>
                <w:lang w:val="en-US"/>
              </w:rPr>
              <w:t xml:space="preserve">Location of sampling site of specimen (nominal center) relative to the Position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Specimen: </w:t>
            </w:r>
            <w:r>
              <w:rPr>
                <w:rFonts w:eastAsia="Times New Roman"/>
                <w:lang w:val="en-US"/>
              </w:rPr>
              <w:t xml:space="preserve">Description of specimen location, either in absolute terms or relative to the Position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Specimen X offset: </w:t>
            </w:r>
            <w:r>
              <w:rPr>
                <w:rFonts w:eastAsia="Times New Roman"/>
                <w:lang w:val="en-US"/>
              </w:rPr>
              <w:t xml:space="preserve">Location of specimen (nominal center) relative to the Position Frame of Reference in the X dimension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Specimen Y offset: </w:t>
            </w:r>
            <w:r>
              <w:rPr>
                <w:rFonts w:eastAsia="Times New Roman"/>
                <w:lang w:val="en-US"/>
              </w:rPr>
              <w:t xml:space="preserve">Location of specimen (nominal center) relative to the Position Frame of Reference in the Y dimension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Specimen Z offset: </w:t>
            </w:r>
            <w:r>
              <w:rPr>
                <w:rFonts w:eastAsia="Times New Roman"/>
                <w:lang w:val="en-US"/>
              </w:rPr>
              <w:t xml:space="preserve">Location of specimen (nominal center) relative to the Position Frame of Reference in the Z dimension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Marking of Specimen: </w:t>
            </w:r>
            <w:r>
              <w:rPr>
                <w:rFonts w:eastAsia="Times New Roman"/>
                <w:lang w:val="en-US"/>
              </w:rPr>
              <w:t xml:space="preserve">Description of visual distinguishing identifiers. E.g., ink, or a particular shape of the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Issuer of Specimen Identifier: </w:t>
            </w:r>
            <w:r>
              <w:rPr>
                <w:rFonts w:eastAsia="Times New Roman"/>
                <w:lang w:val="en-US"/>
              </w:rPr>
              <w:t xml:space="preserve">Assigning authority for specimen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Dissection with entire specimen submission: </w:t>
            </w:r>
            <w:r>
              <w:rPr>
                <w:rFonts w:eastAsia="Times New Roman"/>
                <w:lang w:val="en-US"/>
              </w:rPr>
              <w:t xml:space="preserve">Dissection of specimen with submission of all its sections for further processing or examination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Dissection with representative sections submission: </w:t>
            </w:r>
            <w:r>
              <w:rPr>
                <w:rFonts w:eastAsia="Times New Roman"/>
                <w:lang w:val="en-US"/>
              </w:rPr>
              <w:t xml:space="preserve">Dissection of specimen with submission of representative sections for further processing or examination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storage: </w:t>
            </w:r>
            <w:r>
              <w:rPr>
                <w:rFonts w:eastAsia="Times New Roman"/>
                <w:lang w:val="en-US"/>
              </w:rPr>
              <w:t xml:space="preserve">A workflow step, during which tissue specimens are stored in a climate-controlled environment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Transmission illumination: </w:t>
            </w:r>
            <w:r>
              <w:rPr>
                <w:rFonts w:eastAsia="Times New Roman"/>
                <w:lang w:val="en-US"/>
              </w:rPr>
              <w:t xml:space="preserve">Transmission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Reflection illumination: </w:t>
            </w:r>
            <w:r>
              <w:rPr>
                <w:rFonts w:eastAsia="Times New Roman"/>
                <w:lang w:val="en-US"/>
              </w:rPr>
              <w:t xml:space="preserve">Reflection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Epifluorescence illumination: </w:t>
            </w:r>
            <w:r>
              <w:rPr>
                <w:rFonts w:eastAsia="Times New Roman"/>
                <w:lang w:val="en-US"/>
              </w:rPr>
              <w:t xml:space="preserve">Epifluorescence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Brightfield illumination: </w:t>
            </w:r>
            <w:r>
              <w:rPr>
                <w:rFonts w:eastAsia="Times New Roman"/>
                <w:lang w:val="en-US"/>
              </w:rPr>
              <w:t xml:space="preserve">Brightfield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Darkfield illumination: </w:t>
            </w:r>
            <w:r>
              <w:rPr>
                <w:rFonts w:eastAsia="Times New Roman"/>
                <w:lang w:val="en-US"/>
              </w:rPr>
              <w:t xml:space="preserve">Darkfield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Oblique illumination: </w:t>
            </w:r>
            <w:r>
              <w:rPr>
                <w:rFonts w:eastAsia="Times New Roman"/>
                <w:lang w:val="en-US"/>
              </w:rPr>
              <w:t xml:space="preserve">Oblique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Phase contrast illumination: </w:t>
            </w:r>
            <w:r>
              <w:rPr>
                <w:rFonts w:eastAsia="Times New Roman"/>
                <w:lang w:val="en-US"/>
              </w:rPr>
              <w:t xml:space="preserve">Phase contrast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Differential interference contrast: </w:t>
            </w:r>
            <w:r>
              <w:rPr>
                <w:rFonts w:eastAsia="Times New Roman"/>
                <w:lang w:val="en-US"/>
              </w:rPr>
              <w:t xml:space="preserve">Differential interference contrast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internal reflection fluorescence: </w:t>
            </w:r>
            <w:r>
              <w:rPr>
                <w:rFonts w:eastAsia="Times New Roman"/>
                <w:lang w:val="en-US"/>
              </w:rPr>
              <w:t xml:space="preserve">Total internal reflection fluorescence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Contact: </w:t>
            </w:r>
            <w:r>
              <w:rPr>
                <w:rFonts w:eastAsia="Times New Roman"/>
                <w:lang w:val="en-US"/>
              </w:rPr>
              <w:t xml:space="preserve">A method of obtaining ophthalmic axial measurements that uses ultrasound, and that requires applanation of the cornea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Immersion: </w:t>
            </w:r>
            <w:r>
              <w:rPr>
                <w:rFonts w:eastAsia="Times New Roman"/>
                <w:lang w:val="en-US"/>
              </w:rPr>
              <w:t xml:space="preserve">A method of obtaining ophthalmic axial measurements that uses ultrasound, and that requires immersion of the patient's eye in fluid as he lies in a supine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w:t>
            </w:r>
            <w:r>
              <w:rPr>
                <w:rFonts w:eastAsia="Times New Roman"/>
                <w:lang w:val="en-US"/>
              </w:rPr>
              <w:t xml:space="preserve">A method of obtaining ophthalmic axial measurements that uses light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Manual Keratometry: </w:t>
            </w:r>
            <w:r>
              <w:rPr>
                <w:rFonts w:eastAsia="Times New Roman"/>
                <w:lang w:val="en-US"/>
              </w:rPr>
              <w:t xml:space="preserve">Measurements taken of the corneal curvature using a manual keratometer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 Keratometry: </w:t>
            </w:r>
            <w:r>
              <w:rPr>
                <w:rFonts w:eastAsia="Times New Roman"/>
                <w:lang w:val="en-US"/>
              </w:rPr>
              <w:t xml:space="preserve">Measurements taken of the corneal curvature using an automated keratometer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Simulated Keratometry: </w:t>
            </w:r>
            <w:r>
              <w:rPr>
                <w:rFonts w:eastAsia="Times New Roman"/>
                <w:lang w:val="en-US"/>
              </w:rPr>
              <w:t xml:space="preserve">Simulated Keratometry measurements derived from corneal topography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K-reading: </w:t>
            </w:r>
            <w:r>
              <w:rPr>
                <w:rFonts w:eastAsia="Times New Roman"/>
                <w:lang w:val="en-US"/>
              </w:rPr>
              <w:t xml:space="preserve">Corneal power measurements using Scheimpflug camera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 </w:t>
            </w:r>
            <w:r>
              <w:rPr>
                <w:rFonts w:eastAsia="Times New Roman"/>
                <w:lang w:val="en-US"/>
              </w:rPr>
              <w:t xml:space="preserve">The Haigis IOL calculation formula. Haigis W, Lege B, Miller N, Schneider B. Comparison of immersion ultrasound biometry and partial coherence </w:t>
            </w:r>
            <w:r>
              <w:rPr>
                <w:rFonts w:eastAsia="Times New Roman"/>
                <w:lang w:val="en-US"/>
              </w:rPr>
              <w:lastRenderedPageBreak/>
              <w:t xml:space="preserve">interferometry for intraocular lens calculation according to Haigis. Graefes Arch Clin Exp Ophthalmol 2000;238:765-73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Haigis-L: </w:t>
            </w:r>
            <w:r>
              <w:rPr>
                <w:rFonts w:eastAsia="Times New Roman"/>
                <w:lang w:val="en-US"/>
              </w:rPr>
              <w:t xml:space="preserve">The Haigis-L IOL calculation formula. Haigis W. Intraocular lens calculation after refractive surgery for myopia: Haigis-L formula. J Cataract Refract Surg. 2008 Oct;34(10):1658-63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Holladay 1: </w:t>
            </w:r>
            <w:r>
              <w:rPr>
                <w:rFonts w:eastAsia="Times New Roman"/>
                <w:lang w:val="en-US"/>
              </w:rPr>
              <w:t xml:space="preserve">The Holladay 1 IOL calculation formula. Holladay JT, Prager TC, Chandler TY, Musgrove KH, Lewis JW, Ruiz RS. A three-part system for refining intraocular lens power calculations. J Cataract Refract Surg. 1988; 14:17-24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Holladay 2: </w:t>
            </w:r>
            <w:r>
              <w:rPr>
                <w:rFonts w:eastAsia="Times New Roman"/>
                <w:lang w:val="en-US"/>
              </w:rPr>
              <w:t xml:space="preserve">The Holladay 2 IOL calculation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Hoffer Q: </w:t>
            </w:r>
            <w:r>
              <w:rPr>
                <w:rFonts w:eastAsia="Times New Roman"/>
                <w:lang w:val="en-US"/>
              </w:rPr>
              <w:t>The Hoffer Q IOL calculation formula. Hoffer KJ. The Hoffer Q formula: a comparison of theoretic and regression formulas. J Cataract Refract Surg 1993</w:t>
            </w:r>
            <w:proofErr w:type="gramStart"/>
            <w:r>
              <w:rPr>
                <w:rFonts w:eastAsia="Times New Roman"/>
                <w:lang w:val="en-US"/>
              </w:rPr>
              <w:t>;19:700</w:t>
            </w:r>
            <w:proofErr w:type="gramEnd"/>
            <w:r>
              <w:rPr>
                <w:rFonts w:eastAsia="Times New Roman"/>
                <w:lang w:val="en-US"/>
              </w:rPr>
              <w:t xml:space="preserve">-12. Errata. J Cataract Refract Surg 1994;20:677 and 2007;33:2-3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Olsen: </w:t>
            </w:r>
            <w:r>
              <w:rPr>
                <w:rFonts w:eastAsia="Times New Roman"/>
                <w:lang w:val="en-US"/>
              </w:rPr>
              <w:t xml:space="preserve">The Olsen IOL calculation formula. Olsen T. Calculation of intraocular lens power: a review. Acta Ophthalmol. Scand. 2007: 85: 472-485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SRKII: </w:t>
            </w:r>
            <w:r>
              <w:rPr>
                <w:rFonts w:eastAsia="Times New Roman"/>
                <w:lang w:val="en-US"/>
              </w:rPr>
              <w:t xml:space="preserve">The SRKII IOL calculation formula. Sanders DR, Retzlaff J, Kraff MC. Comparison of the SRK II formula and other second generation formulas. J Cataract Refract Surg. 1988 Mar;14(2):136-41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SRK-T: </w:t>
            </w:r>
            <w:r>
              <w:rPr>
                <w:rFonts w:eastAsia="Times New Roman"/>
                <w:lang w:val="en-US"/>
              </w:rPr>
              <w:t xml:space="preserve">The SRK-T IOL calculation formula. Retzlaff JA, Sanders DR, Kraff MC. Development of the SRK/T intraocular lens </w:t>
            </w:r>
            <w:proofErr w:type="gramStart"/>
            <w:r>
              <w:rPr>
                <w:rFonts w:eastAsia="Times New Roman"/>
                <w:lang w:val="en-US"/>
              </w:rPr>
              <w:t>implant</w:t>
            </w:r>
            <w:proofErr w:type="gramEnd"/>
            <w:r>
              <w:rPr>
                <w:rFonts w:eastAsia="Times New Roman"/>
                <w:lang w:val="en-US"/>
              </w:rPr>
              <w:t xml:space="preserve"> power calculation formula. J Cataract Refract Surg 1990</w:t>
            </w:r>
            <w:proofErr w:type="gramStart"/>
            <w:r>
              <w:rPr>
                <w:rFonts w:eastAsia="Times New Roman"/>
                <w:lang w:val="en-US"/>
              </w:rPr>
              <w:t>;16:333</w:t>
            </w:r>
            <w:proofErr w:type="gramEnd"/>
            <w:r>
              <w:rPr>
                <w:rFonts w:eastAsia="Times New Roman"/>
                <w:lang w:val="en-US"/>
              </w:rPr>
              <w:t xml:space="preserve">-40. Erratum 1990;16:528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ACD Constant: </w:t>
            </w:r>
            <w:r>
              <w:rPr>
                <w:rFonts w:eastAsia="Times New Roman"/>
                <w:lang w:val="en-US"/>
              </w:rPr>
              <w:t xml:space="preserve">The "ACD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 a0: </w:t>
            </w:r>
            <w:r>
              <w:rPr>
                <w:rFonts w:eastAsia="Times New Roman"/>
                <w:lang w:val="en-US"/>
              </w:rPr>
              <w:t xml:space="preserve">The "Haigis a0"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 a1: </w:t>
            </w:r>
            <w:r>
              <w:rPr>
                <w:rFonts w:eastAsia="Times New Roman"/>
                <w:lang w:val="en-US"/>
              </w:rPr>
              <w:t xml:space="preserve">The "Haigis a1"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 a2: </w:t>
            </w:r>
            <w:r>
              <w:rPr>
                <w:rFonts w:eastAsia="Times New Roman"/>
                <w:lang w:val="en-US"/>
              </w:rPr>
              <w:t xml:space="preserve">The "Haigis a2"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Hoffer pACD Constant: </w:t>
            </w:r>
            <w:r>
              <w:rPr>
                <w:rFonts w:eastAsia="Times New Roman"/>
                <w:lang w:val="en-US"/>
              </w:rPr>
              <w:t xml:space="preserve">The "Hoffer pACD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Surgeon Factor: </w:t>
            </w:r>
            <w:r>
              <w:rPr>
                <w:rFonts w:eastAsia="Times New Roman"/>
                <w:lang w:val="en-US"/>
              </w:rPr>
              <w:t xml:space="preserve">The "Surgeon Factor"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Front Of Cornea To Front Of Lens: </w:t>
            </w:r>
            <w:r>
              <w:rPr>
                <w:rFonts w:eastAsia="Times New Roman"/>
                <w:lang w:val="en-US"/>
              </w:rPr>
              <w:t xml:space="preserve">Anterior chamber depth defined as the front of the cornea to the front of the lens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 Of Cornea To Front Of Lens: </w:t>
            </w:r>
            <w:r>
              <w:rPr>
                <w:rFonts w:eastAsia="Times New Roman"/>
                <w:lang w:val="en-US"/>
              </w:rPr>
              <w:t xml:space="preserve">Anterior chamber depth defined as the back of the cornea to the front of the lens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or Anterior Lens: </w:t>
            </w:r>
            <w:r>
              <w:rPr>
                <w:rFonts w:eastAsia="Times New Roman"/>
                <w:lang w:val="en-US"/>
              </w:rPr>
              <w:t xml:space="preserve">Refers to the anterior lens when there are two lenses in the eye. The distance, in mm, from the anterior surface of the lens to the posterior surface of the lens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Lens: </w:t>
            </w:r>
            <w:r>
              <w:rPr>
                <w:rFonts w:eastAsia="Times New Roman"/>
                <w:lang w:val="en-US"/>
              </w:rPr>
              <w:t xml:space="preserve">Refers to the posterior lens when there are two lenses in the eye. The distance, in mm, from the anterior surface of the lens to the posterior surface of the lens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From This Device: </w:t>
            </w:r>
            <w:r>
              <w:rPr>
                <w:rFonts w:eastAsia="Times New Roman"/>
                <w:lang w:val="en-US"/>
              </w:rPr>
              <w:t xml:space="preserve">Value obtained from measurements taken by the device creating this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External Data Source: </w:t>
            </w:r>
            <w:r>
              <w:rPr>
                <w:rFonts w:eastAsia="Times New Roman"/>
                <w:lang w:val="en-US"/>
              </w:rPr>
              <w:t xml:space="preserve">Value obtained by data transfer from an external source - not from measurements taken by the device providing the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Axial Measurements SOP Instance: </w:t>
            </w:r>
            <w:r>
              <w:rPr>
                <w:rFonts w:eastAsia="Times New Roman"/>
                <w:lang w:val="en-US"/>
              </w:rPr>
              <w:t xml:space="preserve">Axial Measurements DICOM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Refractive Measurements SOP Instance: </w:t>
            </w:r>
            <w:r>
              <w:rPr>
                <w:rFonts w:eastAsia="Times New Roman"/>
                <w:lang w:val="en-US"/>
              </w:rPr>
              <w:t xml:space="preserve">Refractive Measurements DICOM SOP </w:t>
            </w:r>
            <w:r>
              <w:rPr>
                <w:rFonts w:eastAsia="Times New Roman"/>
                <w:lang w:val="en-US"/>
              </w:rPr>
              <w:lastRenderedPageBreak/>
              <w:t xml:space="preserve">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of measurements used: </w:t>
            </w:r>
            <w:r>
              <w:rPr>
                <w:rFonts w:eastAsia="Times New Roman"/>
                <w:lang w:val="en-US"/>
              </w:rPr>
              <w:t xml:space="preserve">Standard Deviation is a simple measure of the variability of a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to Noise Ratio: </w:t>
            </w:r>
            <w:r>
              <w:rPr>
                <w:rFonts w:eastAsia="Times New Roman"/>
                <w:lang w:val="en-US"/>
              </w:rPr>
              <w:t xml:space="preserve">Signal to Noise Ratio of the data samples taken to create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Spherical projection: </w:t>
            </w:r>
            <w:r>
              <w:rPr>
                <w:rFonts w:eastAsia="Times New Roman"/>
                <w:lang w:val="en-US"/>
              </w:rPr>
              <w:t xml:space="preserve">Projection from 2D image pixels to 3D Cartesian coordinates based on a spherical mathematical model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Surface contour mapping: </w:t>
            </w:r>
            <w:r>
              <w:rPr>
                <w:rFonts w:eastAsia="Times New Roman"/>
                <w:lang w:val="en-US"/>
              </w:rPr>
              <w:t xml:space="preserve">Mapping from 2D image pixels to 3D Cartesian coordinates based on measurements of the retinal surface. E.g., of the retina, derived via a measurement technology such as Optical Coherence Tomography, Ultrasound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24-2 Test Pattern: </w:t>
            </w:r>
            <w:r>
              <w:rPr>
                <w:rFonts w:eastAsia="Times New Roman"/>
                <w:lang w:val="en-US"/>
              </w:rPr>
              <w:t xml:space="preserve">Test pattern, nominally covering an area within 24Â° of fixation. Consists of 54 test points a minimum of 3Â° from each meridian and placed 6Â° apart. The "-2" distinguishes this from another 24Â° pattern (no longer supported)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10-2 Test Pattern: </w:t>
            </w:r>
            <w:r>
              <w:rPr>
                <w:rFonts w:eastAsia="Times New Roman"/>
                <w:lang w:val="en-US"/>
              </w:rPr>
              <w:t xml:space="preserve">Test pattern, nominally covering an area within 10Â° of fixation. Consists of 68 test points a minimum of 1Â° from each meridian and placed 2Â° apart. The "-2" in this case indicates its point layout to be similar to the 30-2 and 24-2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30-2 Test Pattern: </w:t>
            </w:r>
            <w:r>
              <w:rPr>
                <w:rFonts w:eastAsia="Times New Roman"/>
                <w:lang w:val="en-US"/>
              </w:rPr>
              <w:t xml:space="preserve">Test pattern consisting of test point locations within 30Â° of fixation. Consists of 76 test points a minimum of 3Â° from each meridian and placed 6Â° apart. The "-2" distinguishes this from another 30Â° pattern (no longer supported)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60-4 Test Pattern: </w:t>
            </w:r>
            <w:r>
              <w:rPr>
                <w:rFonts w:eastAsia="Times New Roman"/>
                <w:lang w:val="en-US"/>
              </w:rPr>
              <w:t xml:space="preserve">Test pattern consisting of 60 test point locations between 30Â° and 60Â° of fixation a minimum of 6Â° from each meridian and placed 12Â° apart. The "-4" distinguishes this from a similar 60Â° pattern having 4 additional points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Macula Test Pattern: </w:t>
            </w:r>
            <w:r>
              <w:rPr>
                <w:rFonts w:eastAsia="Times New Roman"/>
                <w:lang w:val="en-US"/>
              </w:rPr>
              <w:t xml:space="preserve">Test pattern consisting of 16 test point locations within 10Â° of fixation a minimum of 1Â° from each meridian and placed 2Â° apart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Central 40 Point Test Pattern: </w:t>
            </w:r>
            <w:r>
              <w:rPr>
                <w:rFonts w:eastAsia="Times New Roman"/>
                <w:lang w:val="en-US"/>
              </w:rPr>
              <w:t xml:space="preserve">Test pattern consisting of 40 test point locations within 30Â° of fixation that spread out radially from fixation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Central 76 Point Test Pattern: </w:t>
            </w:r>
            <w:r>
              <w:rPr>
                <w:rFonts w:eastAsia="Times New Roman"/>
                <w:lang w:val="en-US"/>
              </w:rPr>
              <w:t xml:space="preserve">Test pattern consisting of 76 test point locations within 30Â° of fixation a minimum of 3Â° from each meridian and placed 6Â° apart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Peripheral 60 Point Test Pattern: </w:t>
            </w:r>
            <w:r>
              <w:rPr>
                <w:rFonts w:eastAsia="Times New Roman"/>
                <w:lang w:val="en-US"/>
              </w:rPr>
              <w:t xml:space="preserve">Test pattern consisting of 60 test point locations between 30Â° and 60Â° of fixation a minimum of 6Â° from each meridian and placed 12Â° apart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Full Field 81 Point Test Pattern: </w:t>
            </w:r>
            <w:r>
              <w:rPr>
                <w:rFonts w:eastAsia="Times New Roman"/>
                <w:lang w:val="en-US"/>
              </w:rPr>
              <w:t xml:space="preserve">Test pattern consisting of 81 test point locations within 60Â° of fixation that spread out radially from fixation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Full Field 120 Point Test Pattern: </w:t>
            </w:r>
            <w:r>
              <w:rPr>
                <w:rFonts w:eastAsia="Times New Roman"/>
                <w:lang w:val="en-US"/>
              </w:rPr>
              <w:t xml:space="preserve">Test pattern consisting of 120 test point locations within 60Â° of fixation that spread out radially from fixation, concentrated in the nasal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G Test Pattern: </w:t>
            </w:r>
            <w:r>
              <w:rPr>
                <w:rFonts w:eastAsia="Times New Roman"/>
                <w:lang w:val="en-US"/>
              </w:rPr>
              <w:t xml:space="preserve">Test pattern for Glaucoma and general visual field assessment with 59 test locations of which 16 test locations are in the macular area (up to 10Â° eccentricity) and where the density of test location is reduced with eccentricity. The test can be extended with the inclusion of 14 test locations between 30Â° and 60Â° eccentricity, 6 of which are located at the nasal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M Test Pattern: </w:t>
            </w:r>
            <w:r>
              <w:rPr>
                <w:rFonts w:eastAsia="Times New Roman"/>
                <w:lang w:val="en-US"/>
              </w:rPr>
              <w:t xml:space="preserve">Test pattern for the macular area. Orthogonal test pattern with 0.7Â° spacing within the central 4Â° of eccentricity and reduced density of test locations between 4 and 10, 5Â° of eccentricity. 81 test locations over all. The test can be extended to include the test locations of the Visual Field G Test Pattern between 10, 5Â° and 60Â°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07 Test Pattern: </w:t>
            </w:r>
            <w:r>
              <w:rPr>
                <w:rFonts w:eastAsia="Times New Roman"/>
                <w:lang w:val="en-US"/>
              </w:rPr>
              <w:t xml:space="preserve">Full field test pattern with 48 test locations from 0-30Â° and 82 test locations from 30-70Â°. Reduced test point density with increased eccentricity. Can be combined with screening and threshold strategies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LVC Test Pattern: </w:t>
            </w:r>
            <w:r>
              <w:rPr>
                <w:rFonts w:eastAsia="Times New Roman"/>
                <w:lang w:val="en-US"/>
              </w:rPr>
              <w:t xml:space="preserve">Low Vision Central. Orthogonal off-center test pattern with 6Â° spacing. 75 test locations within the central 30Â°. Corresponds with the 32/30-2 excluding the 2 locations at the blind spot, including a macular test location. The LVC is linked with a staircase threshold strategy starting at 0 dB intensity and applies stimulus area 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Central Test Pattern: </w:t>
            </w:r>
            <w:r>
              <w:rPr>
                <w:rFonts w:eastAsia="Times New Roman"/>
                <w:lang w:val="en-US"/>
              </w:rPr>
              <w:t xml:space="preserve">General test corresponding to the 30-2 but excluding the 2 test locations in the blind spot area, hence with 74 instead of 76 test locations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SITA-Standard Test Strategy: </w:t>
            </w:r>
            <w:r>
              <w:rPr>
                <w:rFonts w:eastAsia="Times New Roman"/>
                <w:lang w:val="en-US"/>
              </w:rPr>
              <w:t xml:space="preserve">Swedish Interactive Thresholding Algorithm (SITA). Strategy gains testing efficiency through use of visual field and information theory models. In: Bengtsson B, Olsson J, Heijl A, Rootzen H. A new generation of algorithms for computerized threshold perimetry, SITA. Acta Ophthalmologica Scandinavica, 1997, 75: 368-375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SITA-SWAP Test Strategy: </w:t>
            </w:r>
            <w:r>
              <w:rPr>
                <w:rFonts w:eastAsia="Times New Roman"/>
                <w:lang w:val="en-US"/>
              </w:rPr>
              <w:t xml:space="preserve">Adaptation of SITA testing methods to Blue-Yellow testing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SITA-Fast Test Strategy: </w:t>
            </w:r>
            <w:r>
              <w:rPr>
                <w:rFonts w:eastAsia="Times New Roman"/>
                <w:lang w:val="en-US"/>
              </w:rPr>
              <w:t xml:space="preserve">Similar to SITA-Standard but with less strict criteria for closing test points. Intended for patients who must be tested in the shortest possible time. In: Bengtsson B, Hejl A. SITA Fast, a new rapid perimetric threshold test. Description of methods and evaluation in patients with manifest and suspect glaucoma. Acta Ophthalmologica Scandinavica, 1998, 76: 431-437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Full Threshold Test Strategy: </w:t>
            </w:r>
            <w:r>
              <w:rPr>
                <w:rFonts w:eastAsia="Times New Roman"/>
                <w:lang w:val="en-US"/>
              </w:rPr>
              <w:t xml:space="preserve">Threshold test algorithm that determines a patient's sensitivity at each test point in the threshold test pattern by adjusting intensity by 4 dB steps until the patient changes their response, and then adjusts the intensity in the opposite direction by 2 dB steps until the patient changes their response again. The last stimulus seen by the patient is recognized as the threshold for that point. The starting values are determined by first thresholding a "primary" point in each quadrant then using the results of each primary point to determine the starting values for neighboring points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FastPac Test Strategy: </w:t>
            </w:r>
            <w:r>
              <w:rPr>
                <w:rFonts w:eastAsia="Times New Roman"/>
                <w:lang w:val="en-US"/>
              </w:rPr>
              <w:t xml:space="preserve">Similar to the Full Threshold algorithm except that it steps by 3 dB and only crosses the threshold only once. In: Flanagan JG, Wild JM, Trope GE. Evaluation of FASTPAC, a new strategy for threshold </w:t>
            </w:r>
            <w:r>
              <w:rPr>
                <w:rFonts w:eastAsia="Times New Roman"/>
                <w:lang w:val="en-US"/>
              </w:rPr>
              <w:lastRenderedPageBreak/>
              <w:t xml:space="preserve">estimation with the Humphrey Field Analyzer, in a glaucomatous population. Ophthalmology, 1993, 100: 949-954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Full From Prior Test Strategy: </w:t>
            </w:r>
            <w:r>
              <w:rPr>
                <w:rFonts w:eastAsia="Times New Roman"/>
                <w:lang w:val="en-US"/>
              </w:rPr>
              <w:t xml:space="preserve">Identical to Full Threshold except that starting values are determined by the results of a previous test performed using the same test pattern and the Full Threshold test strategy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Optima Test Strategy: </w:t>
            </w:r>
            <w:r>
              <w:rPr>
                <w:rFonts w:eastAsia="Times New Roman"/>
                <w:lang w:val="en-US"/>
              </w:rPr>
              <w:t xml:space="preserve">Similar to FastPac except that the steps are pseudo-dynamic (differ based on the intensity of the last presentation)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Two-Zone Test Strategy: </w:t>
            </w:r>
            <w:r>
              <w:rPr>
                <w:rFonts w:eastAsia="Times New Roman"/>
                <w:lang w:val="en-US"/>
              </w:rPr>
              <w:t xml:space="preserve">Suprathreshold testing strategy, in which each point is initially tested using stimulus that is 6 dB brighter than the expected hill of vision. If the patient does not respond, the stimulus is presented a second time at the same brightness. If the patient sees either presentation, the point is marked as "seen"; otherwise it is marked as "not seen"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Three-Zone Test Strategy: </w:t>
            </w:r>
            <w:r>
              <w:rPr>
                <w:rFonts w:eastAsia="Times New Roman"/>
                <w:lang w:val="en-US"/>
              </w:rPr>
              <w:t xml:space="preserve">An extension of the two-zone strategy in which test points where the second stimulus is not seen are presented with a third stimulus at maximum brightness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Quantify-Defects Test Strategy: </w:t>
            </w:r>
            <w:r>
              <w:rPr>
                <w:rFonts w:eastAsia="Times New Roman"/>
                <w:lang w:val="en-US"/>
              </w:rPr>
              <w:t xml:space="preserve">An extension of the two-zone strategy, in which test points where the second stimulus is not seen receive threshold testing to quantify the depth of any detected scotomas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TOP Test Strategy: </w:t>
            </w:r>
            <w:r>
              <w:rPr>
                <w:rFonts w:eastAsia="Times New Roman"/>
                <w:lang w:val="en-US"/>
              </w:rPr>
              <w:t xml:space="preserve">Tendency Oriented Perimetry. Fast thresholding algorithm. Test strategy makes use of the interaction between neighboring test locations to reduce the test time compared to normal full threshold strategy by 60-80%. In: Morales J, Weitzman ML, Gonzalez de la Rosa M. Comparison between Tendency-Oriented Perimetry (TOP) and octopus threshold perimetry. Ophthalmology, 2000, 107: 134-142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Dynamic Test Strategy: </w:t>
            </w:r>
            <w:r>
              <w:rPr>
                <w:rFonts w:eastAsia="Times New Roman"/>
                <w:lang w:val="en-US"/>
              </w:rPr>
              <w:t xml:space="preserve">Dynamic strategy is a fast thresholding strategy reducing test duration by adapting the dB step sizes according to the frequency-of-seeing curve of the threshold. Reduction of test time compared to normal full threshold strategy 30-50%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Normal Test Strategy: </w:t>
            </w:r>
            <w:r>
              <w:rPr>
                <w:rFonts w:eastAsia="Times New Roman"/>
                <w:lang w:val="en-US"/>
              </w:rPr>
              <w:t xml:space="preserve">Traditional full threshold staircase strategy. Initial intensities are presented, based on anchor point sensitivities in each quadrant and based on already known neighboring sensitivities. In a first run, thresholds are changed in 4dB steps until the first response reversal. Then the threshold is changed in 2 dB steps until the second response reversal. The threshold is calculated as the average between the last seen and last not-seen stimulus, supposed to correspond with the 50% point in the frequency-of-seeing curve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1-LT Test Strategy: </w:t>
            </w:r>
            <w:r>
              <w:rPr>
                <w:rFonts w:eastAsia="Times New Roman"/>
                <w:lang w:val="en-US"/>
              </w:rPr>
              <w:t xml:space="preserve">One level screening test: Each test location is tested with a single intensity. The result is shown as seen or not-seen. The intensity can either be a 0 dB stimulus or a predefined intensity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2-LT Test Strategy: </w:t>
            </w:r>
            <w:r>
              <w:rPr>
                <w:rFonts w:eastAsia="Times New Roman"/>
                <w:lang w:val="en-US"/>
              </w:rPr>
              <w:t xml:space="preserve">Two level screening test: Each test location is initially tested 6 dB brighter than the age corrected normal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LVS Test Strategy: </w:t>
            </w:r>
            <w:r>
              <w:rPr>
                <w:rFonts w:eastAsia="Times New Roman"/>
                <w:lang w:val="en-US"/>
              </w:rPr>
              <w:t xml:space="preserve">Low Vision Strategy is a full threshold normal strategy with the exception that it starts at 0 dB intensity and applies stimulus area 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GATE Test Strategy: </w:t>
            </w:r>
            <w:r>
              <w:rPr>
                <w:rFonts w:eastAsia="Times New Roman"/>
                <w:lang w:val="en-US"/>
              </w:rPr>
              <w:t xml:space="preserve">German Adaptive Threshold Estimation is a </w:t>
            </w:r>
            <w:r>
              <w:rPr>
                <w:rFonts w:eastAsia="Times New Roman"/>
                <w:lang w:val="en-US"/>
              </w:rPr>
              <w:lastRenderedPageBreak/>
              <w:t xml:space="preserve">fast strategy based on a modified 4-2 staircase algorithm, using prior visual fields to calculate the starting intensity. In: Chiefer U, Pascual JP, Edmunds B, Feudner E, Hoffmann EM, Johnson CA, Lagreze WA, Pfeiffer N, Sample PA, Staubach F, Weleber RG, Vonthein R, Krapp E, Paetzold J. Comparison of the new perimetric GATE strategy with conventional full-threshold and SITA standard strategies. Investigative Ophthalmology and Visual Science, 2009, 51: 488-494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GATEi Test Strategy: </w:t>
            </w:r>
            <w:r>
              <w:rPr>
                <w:rFonts w:eastAsia="Times New Roman"/>
                <w:lang w:val="en-US"/>
              </w:rPr>
              <w:t xml:space="preserve">Similar to GATE. </w:t>
            </w:r>
            <w:proofErr w:type="gramStart"/>
            <w:r>
              <w:rPr>
                <w:rFonts w:eastAsia="Times New Roman"/>
                <w:lang w:val="en-US"/>
              </w:rPr>
              <w:t>The i</w:t>
            </w:r>
            <w:proofErr w:type="gramEnd"/>
            <w:r>
              <w:rPr>
                <w:rFonts w:eastAsia="Times New Roman"/>
                <w:lang w:val="en-US"/>
              </w:rPr>
              <w:t xml:space="preserve"> stands for initial. If there was no prior visual field test to calculate the starting values, an anchor point method is used to define the local start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2LT-Dynamic Test Strategy: </w:t>
            </w:r>
            <w:r>
              <w:rPr>
                <w:rFonts w:eastAsia="Times New Roman"/>
                <w:lang w:val="en-US"/>
              </w:rPr>
              <w:t xml:space="preserve">A test started as two level screening </w:t>
            </w:r>
            <w:proofErr w:type="gramStart"/>
            <w:r>
              <w:rPr>
                <w:rFonts w:eastAsia="Times New Roman"/>
                <w:lang w:val="en-US"/>
              </w:rPr>
              <w:t>test</w:t>
            </w:r>
            <w:proofErr w:type="gramEnd"/>
            <w:r>
              <w:rPr>
                <w:rFonts w:eastAsia="Times New Roman"/>
                <w:lang w:val="en-US"/>
              </w:rPr>
              <w:t xml:space="preserve">. In the course of the test, the threshold of relative defects and/or normal test locations has been quantified using the dynamic threshold strategy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2LT-Normal Test Strategy: </w:t>
            </w:r>
            <w:r>
              <w:rPr>
                <w:rFonts w:eastAsia="Times New Roman"/>
                <w:lang w:val="en-US"/>
              </w:rPr>
              <w:t xml:space="preserve">A test started as two level screening </w:t>
            </w:r>
            <w:proofErr w:type="gramStart"/>
            <w:r>
              <w:rPr>
                <w:rFonts w:eastAsia="Times New Roman"/>
                <w:lang w:val="en-US"/>
              </w:rPr>
              <w:t>test</w:t>
            </w:r>
            <w:proofErr w:type="gramEnd"/>
            <w:r>
              <w:rPr>
                <w:rFonts w:eastAsia="Times New Roman"/>
                <w:lang w:val="en-US"/>
              </w:rPr>
              <w:t xml:space="preserve">. In the course of the test, the threshold of relative defects and/or normal test locations has been quantified using the normal full threshold strategy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Fast Threshold Test Strategy: </w:t>
            </w:r>
            <w:r>
              <w:rPr>
                <w:rFonts w:eastAsia="Times New Roman"/>
                <w:lang w:val="en-US"/>
              </w:rPr>
              <w:t xml:space="preserve">Takes neighborhood test point results into account and offers stimuli with an adapted value to save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CLIP Test Strategy: </w:t>
            </w:r>
            <w:r>
              <w:rPr>
                <w:rFonts w:eastAsia="Times New Roman"/>
                <w:lang w:val="en-US"/>
              </w:rPr>
              <w:t xml:space="preserve">Continuous Luminance Incremental Perimetry, which measures at first the individual reaction time of the patient and threshold values in every quadrant. The starting value for the main test is slightly below in individual threshold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CLASS Strategy: </w:t>
            </w:r>
            <w:r>
              <w:rPr>
                <w:rFonts w:eastAsia="Times New Roman"/>
                <w:lang w:val="en-US"/>
              </w:rPr>
              <w:t xml:space="preserve">A supra threshold screening strategy. The starting stimuli intensities depend on the classification of the patient's visual hill by measuring the central (fovea) or peripheral (15Â° meridian) threshold. The result of each dot slightly underestimates the sensitivity value (within 5 dB)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corrected: </w:t>
            </w:r>
            <w:r>
              <w:rPr>
                <w:rFonts w:eastAsia="Times New Roman"/>
                <w:lang w:val="en-US"/>
              </w:rPr>
              <w:t xml:space="preserve">Mode for determining the starting luminance for screening test points - the starting luminance s is chosen based on the age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Threshold related: </w:t>
            </w:r>
            <w:r>
              <w:rPr>
                <w:rFonts w:eastAsia="Times New Roman"/>
                <w:lang w:val="en-US"/>
              </w:rPr>
              <w:t xml:space="preserve">Mode for determining the starting luminance for screening test points - the starting luminance is chosen based on the results of thresholding a set of "primary" test points (one in each quadrant)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luminance: </w:t>
            </w:r>
            <w:r>
              <w:rPr>
                <w:rFonts w:eastAsia="Times New Roman"/>
                <w:lang w:val="en-US"/>
              </w:rPr>
              <w:t xml:space="preserve">Mode for determining the starting luminance for screening test points - in this case, all starting luminance is set to the same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Foveal sensitivity related: </w:t>
            </w:r>
            <w:r>
              <w:rPr>
                <w:rFonts w:eastAsia="Times New Roman"/>
                <w:lang w:val="en-US"/>
              </w:rPr>
              <w:t xml:space="preserve">Mode for determining the starting luminance for screening test points - the starting luminance is chosen based on the result of the foveal threshold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to non macular sensitivity: </w:t>
            </w:r>
            <w:r>
              <w:rPr>
                <w:rFonts w:eastAsia="Times New Roman"/>
                <w:lang w:val="en-US"/>
              </w:rPr>
              <w:t xml:space="preserve">Mode for determining the starting luminance for screening test points - the starting luminance is chosen based on the result of four threshold values measured near the 15Â° meridian (one in each quadrant)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Automated Optical: </w:t>
            </w:r>
            <w:r>
              <w:rPr>
                <w:rFonts w:eastAsia="Times New Roman"/>
                <w:lang w:val="en-US"/>
              </w:rPr>
              <w:t xml:space="preserve">Real time evaluation of the camera image to recognize blinks and fixation losses with influence on the test procedure. Blinks that interfere with stimuli presentation cause the automated repetition of such stimulus presentations. Fixation losses can be used to delay the stimulus presentation until correct fixation is regained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Blind Spot Monitoring: </w:t>
            </w:r>
            <w:r>
              <w:rPr>
                <w:rFonts w:eastAsia="Times New Roman"/>
                <w:lang w:val="en-US"/>
              </w:rPr>
              <w:t xml:space="preserve">A method of monitoring the patient's fixation by periodically presenting stimulus in a location on the background surface that corresponds to the patient's blind spot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Macular Fixation Testing: </w:t>
            </w:r>
            <w:r>
              <w:rPr>
                <w:rFonts w:eastAsia="Times New Roman"/>
                <w:lang w:val="en-US"/>
              </w:rPr>
              <w:t xml:space="preserve">A method of monitoring the patient's fixation by presenting the stimulus to the patient's macula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Observation by Examiner: </w:t>
            </w:r>
            <w:r>
              <w:rPr>
                <w:rFonts w:eastAsia="Times New Roman"/>
                <w:lang w:val="en-US"/>
              </w:rPr>
              <w:t xml:space="preserve">A method of monitoring the patient's fixation by observation from the examiner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Outside normal limits: </w:t>
            </w:r>
            <w:r>
              <w:rPr>
                <w:rFonts w:eastAsia="Times New Roman"/>
                <w:lang w:val="en-US"/>
              </w:rPr>
              <w:t xml:space="preserve">Analysis Results are outside normal limits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Borderline: </w:t>
            </w:r>
            <w:r>
              <w:rPr>
                <w:rFonts w:eastAsia="Times New Roman"/>
                <w:lang w:val="en-US"/>
              </w:rPr>
              <w:t xml:space="preserve">Analysis Results are borderline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Abnormally high sensitivity: </w:t>
            </w:r>
            <w:r>
              <w:rPr>
                <w:rFonts w:eastAsia="Times New Roman"/>
                <w:lang w:val="en-US"/>
              </w:rPr>
              <w:t xml:space="preserve">Analysis Results identify abnormally high sensitivity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reduction in sensitivity: </w:t>
            </w:r>
            <w:r>
              <w:rPr>
                <w:rFonts w:eastAsia="Times New Roman"/>
                <w:lang w:val="en-US"/>
              </w:rPr>
              <w:t xml:space="preserve">Analysis Results identify general reduction in sensitivity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Borderline and general reduction in sensitivity: </w:t>
            </w:r>
            <w:r>
              <w:rPr>
                <w:rFonts w:eastAsia="Times New Roman"/>
                <w:lang w:val="en-US"/>
              </w:rPr>
              <w:t xml:space="preserve">Analysis Results identify Borderline and general reduction in sensitivity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Index: </w:t>
            </w:r>
            <w:r>
              <w:rPr>
                <w:rFonts w:eastAsia="Times New Roman"/>
                <w:lang w:val="en-US"/>
              </w:rPr>
              <w:t xml:space="preserve">Index of a patient's remaining visual field normalized for both age and generalized defect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Loss Due to Diffuse Defect: </w:t>
            </w:r>
            <w:r>
              <w:rPr>
                <w:rFonts w:eastAsia="Times New Roman"/>
                <w:lang w:val="en-US"/>
              </w:rPr>
              <w:t xml:space="preserve">Estimate of the portion of a patient's visual field loss that is diffuse (i.e., spread evenly across all portions of the visual field)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Loss Due to Local Defect: </w:t>
            </w:r>
            <w:r>
              <w:rPr>
                <w:rFonts w:eastAsia="Times New Roman"/>
                <w:lang w:val="en-US"/>
              </w:rPr>
              <w:t xml:space="preserve">Estimate of the portion of a patient's visual field loss that is local (i.e., not spread evenly across all portions of the visual field)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Glaucoma Hemifield Test Analysis: </w:t>
            </w:r>
            <w:r>
              <w:rPr>
                <w:rFonts w:eastAsia="Times New Roman"/>
                <w:lang w:val="en-US"/>
              </w:rPr>
              <w:t xml:space="preserve">An analysis of asymmetry between zones of the superior and inferior visual field. It is designed to be specific for defects due to glaucoma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Fixation Measurements: </w:t>
            </w:r>
            <w:r>
              <w:rPr>
                <w:rFonts w:eastAsia="Times New Roman"/>
                <w:lang w:val="en-US"/>
              </w:rPr>
              <w:t xml:space="preserve">The data output of an optical fixation monitoring process, consisting of a list of positive and negative numbers indicating the quality of patient fixation over the course of a visual field test. The value 0 represents the initial fixation. Negative numbers indicate a measuring error (i.e., the patient blinked). Positive numbers quantify the degree of eccentricity from initial fixation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Macula centered: </w:t>
            </w:r>
            <w:r>
              <w:rPr>
                <w:rFonts w:eastAsia="Times New Roman"/>
                <w:lang w:val="en-US"/>
              </w:rPr>
              <w:t xml:space="preserve">An image of at least 15Â° angular subtend that is centered on the macula;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 centered: </w:t>
            </w:r>
            <w:r>
              <w:rPr>
                <w:rFonts w:eastAsia="Times New Roman"/>
                <w:lang w:val="en-US"/>
              </w:rPr>
              <w:t xml:space="preserve">An image of at least 15Â° angular subtend that is centered on the optic disc;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centered: </w:t>
            </w:r>
            <w:r>
              <w:rPr>
                <w:rFonts w:eastAsia="Times New Roman"/>
                <w:lang w:val="en-US"/>
              </w:rPr>
              <w:t xml:space="preserve">An image of any angular subtend that is centered on a lesion located in any region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Disc-macula centered: </w:t>
            </w:r>
            <w:r>
              <w:rPr>
                <w:rFonts w:eastAsia="Times New Roman"/>
                <w:lang w:val="en-US"/>
              </w:rPr>
              <w:t xml:space="preserve">An image of at least 15Â° angular subtend centered midway between the disc and macula and containing at least a portion of the disc and both the disc and the macula; see Section U.1.8 â€œRelative Image Position </w:t>
            </w:r>
            <w:r>
              <w:rPr>
                <w:rFonts w:eastAsia="Times New Roman"/>
                <w:lang w:val="en-US"/>
              </w:rPr>
              <w:lastRenderedPageBreak/>
              <w:t xml:space="preserve">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Mid-peripheral-superior: </w:t>
            </w:r>
            <w:r>
              <w:rPr>
                <w:rFonts w:eastAsia="Times New Roman"/>
                <w:lang w:val="en-US"/>
              </w:rPr>
              <w:t xml:space="preserve">An image of at least 15Â° angular subtend positioned between the central zone and the equator, and spanning both the superior-temporal and superior-nasal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Mid-peripheral-superior temporal: </w:t>
            </w:r>
            <w:r>
              <w:rPr>
                <w:rFonts w:eastAsia="Times New Roman"/>
                <w:lang w:val="en-US"/>
              </w:rPr>
              <w:t xml:space="preserve">An image of at least 15Â° angular subtend positioned between the central zone and the equator in the superior-temporal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Mid-peripheral-temporal: </w:t>
            </w:r>
            <w:r>
              <w:rPr>
                <w:rFonts w:eastAsia="Times New Roman"/>
                <w:lang w:val="en-US"/>
              </w:rPr>
              <w:t xml:space="preserve">An image of at least 15Â° angular subtend positioned between the central zone and the equator, and spanning both the superior-temporal and inferior-temporal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Mid-peripheral-inferior temporal: </w:t>
            </w:r>
            <w:r>
              <w:rPr>
                <w:rFonts w:eastAsia="Times New Roman"/>
                <w:lang w:val="en-US"/>
              </w:rPr>
              <w:t xml:space="preserve">An image of at least 15Â° angular subtend positioned between the central zone and the equator in the inferior-temporal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Mid-peripheral-inferior: </w:t>
            </w:r>
            <w:r>
              <w:rPr>
                <w:rFonts w:eastAsia="Times New Roman"/>
                <w:lang w:val="en-US"/>
              </w:rPr>
              <w:t xml:space="preserve">An image of at least 15Â° angular subtend positioned between the central zone and the equator, and spanning both the inferior-temporal and inferior-nasal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Mid-peripheral-inferior nasal: </w:t>
            </w:r>
            <w:r>
              <w:rPr>
                <w:rFonts w:eastAsia="Times New Roman"/>
                <w:lang w:val="en-US"/>
              </w:rPr>
              <w:t xml:space="preserve">An image of at least 15Â° angular subtend positioned between the central zone and the equator in the inferior-nasal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Mid-peripheral-nasal: </w:t>
            </w:r>
            <w:r>
              <w:rPr>
                <w:rFonts w:eastAsia="Times New Roman"/>
                <w:lang w:val="en-US"/>
              </w:rPr>
              <w:t xml:space="preserve">An image of at least 15Â° angular subtend positioned between the central zone and the equator, and spanning both the superior-nasal and inferior-nasal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Mid-peripheral-superior nasal: </w:t>
            </w:r>
            <w:r>
              <w:rPr>
                <w:rFonts w:eastAsia="Times New Roman"/>
                <w:lang w:val="en-US"/>
              </w:rPr>
              <w:t xml:space="preserve">An image of at least 15Â° angular subtend positioned between the central zone and the equator in the superior-nasal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Peripheral-superior: </w:t>
            </w:r>
            <w:r>
              <w:rPr>
                <w:rFonts w:eastAsia="Times New Roman"/>
                <w:lang w:val="en-US"/>
              </w:rPr>
              <w:t xml:space="preserve">An image of at least 15Â° angular subtend positioned between the equator and the ora serrata, and spanning both the superior temporal and superior 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Peripheral-superior temporal: </w:t>
            </w:r>
            <w:r>
              <w:rPr>
                <w:rFonts w:eastAsia="Times New Roman"/>
                <w:lang w:val="en-US"/>
              </w:rPr>
              <w:t xml:space="preserve">An image of at least 15Â° angular subtend positioned between the equator and ora serrata in the superior-temporal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Peripheral-temporal: </w:t>
            </w:r>
            <w:r>
              <w:rPr>
                <w:rFonts w:eastAsia="Times New Roman"/>
                <w:lang w:val="en-US"/>
              </w:rPr>
              <w:t xml:space="preserve">An image of at least 15Â° angular subtend positioned between the equator and ora serrata, and spanning both the superior-temporal and inferior-temporal quadrants of the fundus; see Section U.1.8 â€œRelative Image </w:t>
            </w:r>
            <w:r>
              <w:rPr>
                <w:rFonts w:eastAsia="Times New Roman"/>
                <w:lang w:val="en-US"/>
              </w:rPr>
              <w:lastRenderedPageBreak/>
              <w:t xml:space="preserve">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Peripheral-inferior temporal: </w:t>
            </w:r>
            <w:r>
              <w:rPr>
                <w:rFonts w:eastAsia="Times New Roman"/>
                <w:lang w:val="en-US"/>
              </w:rPr>
              <w:t xml:space="preserve">An image of at least 15Â° angular subtend positioned between the equator and ora serrata in the inferior-temporal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Peripheral-inferior: </w:t>
            </w:r>
            <w:r>
              <w:rPr>
                <w:rFonts w:eastAsia="Times New Roman"/>
                <w:lang w:val="en-US"/>
              </w:rPr>
              <w:t xml:space="preserve">An image of at least 15Â° angular subtend positioned between the equator and ora serrata, and spanning both the inferior-temporal and inferior-nasal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Peripheral-inferior nasal: </w:t>
            </w:r>
            <w:r>
              <w:rPr>
                <w:rFonts w:eastAsia="Times New Roman"/>
                <w:lang w:val="en-US"/>
              </w:rPr>
              <w:t xml:space="preserve">An image of at least 15Â° angular subtend positioned between the equator and ora serrata in the inferior-nasal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Peripheral-nasal: </w:t>
            </w:r>
            <w:r>
              <w:rPr>
                <w:rFonts w:eastAsia="Times New Roman"/>
                <w:lang w:val="en-US"/>
              </w:rPr>
              <w:t xml:space="preserve">An image of at least 15Â° angular subtend positioned between the equator and ora serrata, and spanning both the superior-nasal and inferior-nasal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Peripheral-superior nasal: </w:t>
            </w:r>
            <w:r>
              <w:rPr>
                <w:rFonts w:eastAsia="Times New Roman"/>
                <w:lang w:val="en-US"/>
              </w:rPr>
              <w:t xml:space="preserve">An image of at least 15Â° angular subtend positioned between the equator and ora serrata in the superior-nasal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domain: </w:t>
            </w:r>
            <w:r>
              <w:rPr>
                <w:rFonts w:eastAsia="Times New Roman"/>
                <w:lang w:val="en-US"/>
              </w:rPr>
              <w:t xml:space="preserve">Identifies the use of physical signals with respect to time to capture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Spectral domain: </w:t>
            </w:r>
            <w:r>
              <w:rPr>
                <w:rFonts w:eastAsia="Times New Roman"/>
                <w:lang w:val="en-US"/>
              </w:rPr>
              <w:t xml:space="preserve">Identifies the use of physical signals with respect to multiple frequencies to capture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corneal compensation: </w:t>
            </w:r>
            <w:r>
              <w:rPr>
                <w:rFonts w:eastAsia="Times New Roman"/>
                <w:lang w:val="en-US"/>
              </w:rPr>
              <w:t xml:space="preserve">No compensation algorithm for corneal birefringence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birefringence compensation: </w:t>
            </w:r>
            <w:r>
              <w:rPr>
                <w:rFonts w:eastAsia="Times New Roman"/>
                <w:lang w:val="en-US"/>
              </w:rPr>
              <w:t xml:space="preserve">Algorithm to compensate for variability in corneal birefringence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Retinal topography: </w:t>
            </w:r>
            <w:r>
              <w:rPr>
                <w:rFonts w:eastAsia="Times New Roman"/>
                <w:lang w:val="en-US"/>
              </w:rPr>
              <w:t xml:space="preserve">Measurement of the retinal surface contour relative to an assigned datum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Retinal nerve fiber layer thickness: </w:t>
            </w:r>
            <w:r>
              <w:rPr>
                <w:rFonts w:eastAsia="Times New Roman"/>
                <w:lang w:val="en-US"/>
              </w:rPr>
              <w:t xml:space="preserve">Measurement approximating the distance related to the structure between the internal limiting membrane (ILM) and the outer boarder of the retinal nerve fiber layer (RNFL); see Section III.6 â€œRetinal 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Ganglion cell complex thickness: </w:t>
            </w:r>
            <w:r>
              <w:rPr>
                <w:rFonts w:eastAsia="Times New Roman"/>
                <w:lang w:val="en-US"/>
              </w:rPr>
              <w:t xml:space="preserve">Measurement approximating the distance related to the structure between the ILM and the outer border of the inner plexiform layer (IPL), called the ganglion cell complex (GCC); see Section III.6 â€œRetinal 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retinal thickness (ILM to IS-OS): </w:t>
            </w:r>
            <w:r>
              <w:rPr>
                <w:rFonts w:eastAsia="Times New Roman"/>
                <w:lang w:val="en-US"/>
              </w:rPr>
              <w:t xml:space="preserve">Measurement approximating the distance related to the structure between the ILM and the inner-outer segment junction (IS-OS); see Section III.6 â€œRetinal 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retinal thickness (ILM to RPE): </w:t>
            </w:r>
            <w:r>
              <w:rPr>
                <w:rFonts w:eastAsia="Times New Roman"/>
                <w:lang w:val="en-US"/>
              </w:rPr>
              <w:t xml:space="preserve">Measurement approximating the distance related to the structure between the ILM and the retinal pigment epithelium (RPE); see Section III.6 â€œRetinal 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retinal thickness (ILM to BM): </w:t>
            </w:r>
            <w:r>
              <w:rPr>
                <w:rFonts w:eastAsia="Times New Roman"/>
                <w:lang w:val="en-US"/>
              </w:rPr>
              <w:t xml:space="preserve">Measurement approximating the distance </w:t>
            </w:r>
            <w:r>
              <w:rPr>
                <w:rFonts w:eastAsia="Times New Roman"/>
                <w:lang w:val="en-US"/>
              </w:rPr>
              <w:lastRenderedPageBreak/>
              <w:t xml:space="preserve">related to the structure between the ILM and the Bruch's membrane (BM); see Section III.6 â€œRetinal 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Absolute ophthalmic thickness: </w:t>
            </w:r>
            <w:r>
              <w:rPr>
                <w:rFonts w:eastAsia="Times New Roman"/>
                <w:lang w:val="en-US"/>
              </w:rPr>
              <w:t xml:space="preserve">Thickness of a component of the posterior segment of the eye. E.g., thickness of retina, choroid,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Thickness deviation category from normative data: </w:t>
            </w:r>
            <w:r>
              <w:rPr>
                <w:rFonts w:eastAsia="Times New Roman"/>
                <w:lang w:val="en-US"/>
              </w:rPr>
              <w:t xml:space="preserve">Ophthalmic Thickness map based upon statistical significance category (such as percentile) from a normative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Thickness deviation from normative data: </w:t>
            </w:r>
            <w:r>
              <w:rPr>
                <w:rFonts w:eastAsia="Times New Roman"/>
                <w:lang w:val="en-US"/>
              </w:rPr>
              <w:t xml:space="preserve">Ophthalmic Thickness map based upon deviation (such as microns) from a normative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ophthalmic thickness map: </w:t>
            </w:r>
            <w:r>
              <w:rPr>
                <w:rFonts w:eastAsia="Times New Roman"/>
                <w:lang w:val="en-US"/>
              </w:rPr>
              <w:t xml:space="preserve">Ophthalmic Thickness Map related to another Ophthalmic Thickness Map or another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Disc-Fovea: </w:t>
            </w:r>
            <w:r>
              <w:rPr>
                <w:rFonts w:eastAsia="Times New Roman"/>
                <w:lang w:val="en-US"/>
              </w:rPr>
              <w:t xml:space="preserve">An anatomic point centered midway between the disc and fovea centralis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p&gt;5%: </w:t>
            </w:r>
            <w:r>
              <w:rPr>
                <w:rFonts w:eastAsia="Times New Roman"/>
                <w:lang w:val="en-US"/>
              </w:rPr>
              <w:t xml:space="preserve">Assuming the null hypothesis is true, the conditional percent probability of observing this result is not statistically significant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p&lt;5%: </w:t>
            </w:r>
            <w:r>
              <w:rPr>
                <w:rFonts w:eastAsia="Times New Roman"/>
                <w:lang w:val="en-US"/>
              </w:rPr>
              <w:t xml:space="preserve">Assuming the null hypothesis is true, the conditional percent probability of observing this result is statistically significant, 95% unlikely to happen by chance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p&lt;2%: </w:t>
            </w:r>
            <w:r>
              <w:rPr>
                <w:rFonts w:eastAsia="Times New Roman"/>
                <w:lang w:val="en-US"/>
              </w:rPr>
              <w:t xml:space="preserve">Assuming the null hypothesis is true, the conditional percent probability of observing this result is statistically significant, 98% unlikely to happen by chance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p&lt;1%: </w:t>
            </w:r>
            <w:r>
              <w:rPr>
                <w:rFonts w:eastAsia="Times New Roman"/>
                <w:lang w:val="en-US"/>
              </w:rPr>
              <w:t xml:space="preserve">Assuming the null hypothesis is true, the conditional percent probability of observing this result is statistically significant, 99% unlikely to happen by chance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p&lt;0.5%: </w:t>
            </w:r>
            <w:r>
              <w:rPr>
                <w:rFonts w:eastAsia="Times New Roman"/>
                <w:lang w:val="en-US"/>
              </w:rPr>
              <w:t xml:space="preserve">Assuming the null hypothesis is true, the conditional percent probability of observing this result is statistically significant, 99.5% unlikely to happen by chance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axial power map: </w:t>
            </w:r>
            <w:r>
              <w:rPr>
                <w:rFonts w:eastAsia="Times New Roman"/>
                <w:lang w:val="en-US"/>
              </w:rPr>
              <w:t xml:space="preserve">A two dimensional representation of the axial curvature of the cornea. Axial curvature is calculated from the reciprocal of the distance from a point on a meridian normal at the point to the corneal topographer axis. Also known as sagittal curvature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instantaneous power map: </w:t>
            </w:r>
            <w:r>
              <w:rPr>
                <w:rFonts w:eastAsia="Times New Roman"/>
                <w:lang w:val="en-US"/>
              </w:rPr>
              <w:t xml:space="preserve">A two dimensional representation of the instantaneous curvature of the cornea. Instantaneous curvature is calculated from the reciprocal of the distance from a point on a meridian normal at the point to the center of curvature of that point. Also called tangential curvature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refractive power map: </w:t>
            </w:r>
            <w:r>
              <w:rPr>
                <w:rFonts w:eastAsia="Times New Roman"/>
                <w:lang w:val="en-US"/>
              </w:rPr>
              <w:t xml:space="preserve">A two dimensional representation of the refractive power of the cornea. Corneal refractive power is calculated using Snell's Law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elevation map: </w:t>
            </w:r>
            <w:r>
              <w:rPr>
                <w:rFonts w:eastAsia="Times New Roman"/>
                <w:lang w:val="en-US"/>
              </w:rPr>
              <w:t xml:space="preserve">A two dimensional representation of the elevation of the cornea. Elevation is calculated as the distance from a point on the corneal surface to a point on a reference surface along a line parallel to the corneal topographer axis. For the purpose of visualization the reference surface is usually a sphere or an ellipse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wavefront map: </w:t>
            </w:r>
            <w:r>
              <w:rPr>
                <w:rFonts w:eastAsia="Times New Roman"/>
                <w:lang w:val="en-US"/>
              </w:rPr>
              <w:t xml:space="preserve">A two dimensional representation of a wavefront aberration surface of the cornea. Wavefront aberration surface is calculated from the corneal elevation data fit with either the Zernike polynomial series or the </w:t>
            </w:r>
            <w:r>
              <w:rPr>
                <w:rFonts w:eastAsia="Times New Roman"/>
                <w:lang w:val="en-US"/>
              </w:rPr>
              <w:lastRenderedPageBreak/>
              <w:t xml:space="preserve">Fourier Series. Maps generally display total aberrations and selectable higher order aberrations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Elevation-based corneal tomographer: </w:t>
            </w:r>
            <w:r>
              <w:rPr>
                <w:rFonts w:eastAsia="Times New Roman"/>
                <w:lang w:val="en-US"/>
              </w:rPr>
              <w:t xml:space="preserve">A device that measures corneal anterior surface shape using elevation-based methods (stereographic and light slit-based). Rasterstereography images a grid pattern illuminating the fluorescein dyed tear film with 2 cameras to produce 3D. Slit-based devices scan the cornea, usually by rotation about the instrument axis centered on the cornea vertex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Reflection-based corneal topographer: </w:t>
            </w:r>
            <w:r>
              <w:rPr>
                <w:rFonts w:eastAsia="Times New Roman"/>
                <w:lang w:val="en-US"/>
              </w:rPr>
              <w:t xml:space="preserve">A reflection-based device that projects a pattern of light onto the cornea and an image of the reflection of that pattern from the tear film is recorded in one video frame. Light patterns include the circular mire pattern (Placido disc) and spot matrix patterns. Sequential scanning of light spots reflected from the corneal surface is also used requiring multiple video frames for recording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Interferometry-based corneal tomographer: </w:t>
            </w:r>
            <w:r>
              <w:rPr>
                <w:rFonts w:eastAsia="Times New Roman"/>
                <w:lang w:val="en-US"/>
              </w:rPr>
              <w:t xml:space="preserve">An Interference-based device that projects a beam of light onto and through the cornea. Light reflected from within the cornea is combined with a reference beam giving rise to an interference pattern. Appropriately scanned, this imaging is used to construct 3-dimensional images of the cornea from anterior to posterior surfaces. E.g., swept source OCT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Chest CAD Report: </w:t>
            </w:r>
            <w:r>
              <w:rPr>
                <w:rFonts w:eastAsia="Times New Roman"/>
                <w:lang w:val="en-US"/>
              </w:rPr>
              <w:t xml:space="preserve">A structured report containing the results of computer-aided detection or diagnosis applied to chest imaging and associated clinical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Opacity: </w:t>
            </w:r>
            <w:r>
              <w:rPr>
                <w:rFonts w:eastAsia="Times New Roman"/>
                <w:lang w:val="en-US"/>
              </w:rPr>
              <w:t xml:space="preserve">The shadow of an absorber that attenuates the X-Ray beam more effectively than do surrounding absorbers. In a radiograph, any circumscribed area that appears more nearly white (of lesser photometric density) than its surround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Series Instance UID: </w:t>
            </w:r>
            <w:r>
              <w:rPr>
                <w:rFonts w:eastAsia="Times New Roman"/>
                <w:lang w:val="en-US"/>
              </w:rPr>
              <w:t xml:space="preserve">A unique identifier for a series of DICOM SOP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Associated Chest Component: </w:t>
            </w:r>
            <w:r>
              <w:rPr>
                <w:rFonts w:eastAsia="Times New Roman"/>
                <w:lang w:val="en-US"/>
              </w:rPr>
              <w:t xml:space="preserve">A named anatomic region within the chest cavity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interstitial pattern: </w:t>
            </w:r>
            <w:r>
              <w:rPr>
                <w:rFonts w:eastAsia="Times New Roman"/>
                <w:lang w:val="en-US"/>
              </w:rPr>
              <w:t xml:space="preserve">A collection of opacities detected within the continuum of loose connective tissue throughout the lung, that is not expected in a diagnostically normal radiograph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Radiographic anatomy: </w:t>
            </w:r>
            <w:r>
              <w:rPr>
                <w:rFonts w:eastAsia="Times New Roman"/>
                <w:lang w:val="en-US"/>
              </w:rPr>
              <w:t xml:space="preserve">A type of anatomy that is expected to be detectable on a radiographic (X-Ray based)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Distribution Descriptor: </w:t>
            </w:r>
            <w:r>
              <w:rPr>
                <w:rFonts w:eastAsia="Times New Roman"/>
                <w:lang w:val="en-US"/>
              </w:rPr>
              <w:t xml:space="preserve">Characteristic of the extent of spreading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Border definition: </w:t>
            </w:r>
            <w:r>
              <w:rPr>
                <w:rFonts w:eastAsia="Times New Roman"/>
                <w:lang w:val="en-US"/>
              </w:rPr>
              <w:t xml:space="preserve">Characteristic of the clarity of the boundary or edges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Site involvement: </w:t>
            </w:r>
            <w:r>
              <w:rPr>
                <w:rFonts w:eastAsia="Times New Roman"/>
                <w:lang w:val="en-US"/>
              </w:rPr>
              <w:t xml:space="preserve">The part(s) of the anatomy affected or encompassed by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Type of Content: </w:t>
            </w:r>
            <w:r>
              <w:rPr>
                <w:rFonts w:eastAsia="Times New Roman"/>
                <w:lang w:val="en-US"/>
              </w:rPr>
              <w:t xml:space="preserve">Characteristic of the matter or substance within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Texture Descriptor: </w:t>
            </w:r>
            <w:r>
              <w:rPr>
                <w:rFonts w:eastAsia="Times New Roman"/>
                <w:lang w:val="en-US"/>
              </w:rPr>
              <w:t xml:space="preserve">Characteristic of the surface or consistency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Positioner Primary Angle: </w:t>
            </w:r>
            <w:r>
              <w:rPr>
                <w:rFonts w:eastAsia="Times New Roman"/>
                <w:lang w:val="en-US"/>
              </w:rPr>
              <w:t xml:space="preserve">Position of the X-Ray beam about the patient from the RAO to LAO direction where movement from RAO to vertical is positive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Positioner Secondary Angle: </w:t>
            </w:r>
            <w:r>
              <w:rPr>
                <w:rFonts w:eastAsia="Times New Roman"/>
                <w:lang w:val="en-US"/>
              </w:rPr>
              <w:t xml:space="preserve">Position of the X-Ray beam about the patient from the caudal to cranial direction where movement from caudal to vertical is positive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in Chest: </w:t>
            </w:r>
            <w:r>
              <w:rPr>
                <w:rFonts w:eastAsia="Times New Roman"/>
                <w:lang w:val="en-US"/>
              </w:rPr>
              <w:t xml:space="preserve">The zone, lobe or segment within the chest cavity in which a finding or feature is situated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Orientation Descriptor: </w:t>
            </w:r>
            <w:r>
              <w:rPr>
                <w:rFonts w:eastAsia="Times New Roman"/>
                <w:lang w:val="en-US"/>
              </w:rPr>
              <w:t xml:space="preserve">Vertical refers to orientation parallel to the superior-inferior (cephalad-caudad) axis of the body, with horizontal being perpendicular to this, and an oblique orientation having projections in both the horizontal and vertical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Border shape: </w:t>
            </w:r>
            <w:r>
              <w:rPr>
                <w:rFonts w:eastAsia="Times New Roman"/>
                <w:lang w:val="en-US"/>
              </w:rPr>
              <w:t xml:space="preserve">Characteristic of the shape formed by the boundary or edges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Category: </w:t>
            </w:r>
            <w:r>
              <w:rPr>
                <w:rFonts w:eastAsia="Times New Roman"/>
                <w:lang w:val="en-US"/>
              </w:rPr>
              <w:t xml:space="preserve">Indicates whether a finding was considered a target lesion, non-target lesion, or non-lesion during evaluation of a baseline series, according to a method such as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Cavity extent as percent of volume: </w:t>
            </w:r>
            <w:r>
              <w:rPr>
                <w:rFonts w:eastAsia="Times New Roman"/>
                <w:lang w:val="en-US"/>
              </w:rPr>
              <w:t xml:space="preserve">The extent of a detected cavity, represented as the percent of the surrounding volume that it occupies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extent as percent of surface: </w:t>
            </w:r>
            <w:r>
              <w:rPr>
                <w:rFonts w:eastAsia="Times New Roman"/>
                <w:lang w:val="en-US"/>
              </w:rPr>
              <w:t xml:space="preserve">The extent of a detected calcification, represented as the percent of the surrounding surface that it occupies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extent as percent of volume: </w:t>
            </w:r>
            <w:r>
              <w:rPr>
                <w:rFonts w:eastAsia="Times New Roman"/>
                <w:lang w:val="en-US"/>
              </w:rPr>
              <w:t xml:space="preserve">The extent of a detected calcification, represented as the percent of the surrounding volume that it occupies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Response Evaluation: </w:t>
            </w:r>
            <w:r>
              <w:rPr>
                <w:rFonts w:eastAsia="Times New Roman"/>
                <w:lang w:val="en-US"/>
              </w:rPr>
              <w:t xml:space="preserve">A heading for the reporting of response evaluation for treatment of solid tumors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Response Evaluation Method: </w:t>
            </w:r>
            <w:r>
              <w:rPr>
                <w:rFonts w:eastAsia="Times New Roman"/>
                <w:lang w:val="en-US"/>
              </w:rPr>
              <w:t xml:space="preserve">The system applied in the reporting of response evaluation for treatment of solid tumors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RECIST: </w:t>
            </w:r>
            <w:r>
              <w:rPr>
                <w:rFonts w:eastAsia="Times New Roman"/>
                <w:lang w:val="en-US"/>
              </w:rPr>
              <w:t xml:space="preserve">Response Evaluation Criteria In Solid Tumors; see Normative References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Composite Feature Modifier: </w:t>
            </w:r>
            <w:r>
              <w:rPr>
                <w:rFonts w:eastAsia="Times New Roman"/>
                <w:lang w:val="en-US"/>
              </w:rPr>
              <w:t xml:space="preserve">A term that further specifies the name of an item that is an inferred correlation relating two or more individual findings or features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Image Finding Modifier: </w:t>
            </w:r>
            <w:r>
              <w:rPr>
                <w:rFonts w:eastAsia="Times New Roman"/>
                <w:lang w:val="en-US"/>
              </w:rPr>
              <w:t xml:space="preserve">A term that further specifies the name of an item that was detected on one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Size Descriptor: </w:t>
            </w:r>
            <w:r>
              <w:rPr>
                <w:rFonts w:eastAsia="Times New Roman"/>
                <w:lang w:val="en-US"/>
              </w:rPr>
              <w:t xml:space="preserve">A qualitative descriptor for the extent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Width Descriptor: </w:t>
            </w:r>
            <w:r>
              <w:rPr>
                <w:rFonts w:eastAsia="Times New Roman"/>
                <w:lang w:val="en-US"/>
              </w:rPr>
              <w:t xml:space="preserve">A qualitative descriptor for the thickness of tubular structures, such as blood vessels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Opacity Descriptor: </w:t>
            </w:r>
            <w:r>
              <w:rPr>
                <w:rFonts w:eastAsia="Times New Roman"/>
                <w:lang w:val="en-US"/>
              </w:rPr>
              <w:t xml:space="preserve">A characteristic that further describes the nature of an opacity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Distribution of Anatomic Structure: </w:t>
            </w:r>
            <w:r>
              <w:rPr>
                <w:rFonts w:eastAsia="Times New Roman"/>
                <w:lang w:val="en-US"/>
              </w:rPr>
              <w:t xml:space="preserve">The type of adverse affect that a finding or feature is having on the surrounding anatomy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WHO: </w:t>
            </w:r>
            <w:r>
              <w:rPr>
                <w:rFonts w:eastAsia="Times New Roman"/>
                <w:lang w:val="en-US"/>
              </w:rPr>
              <w:t xml:space="preserve">Response evaluation method as defined in chapter 5, "Reporting of Response" of the WHO Handbook for Reporting Results for Cancer Treatment; see Normative References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Descriptor: </w:t>
            </w:r>
            <w:r>
              <w:rPr>
                <w:rFonts w:eastAsia="Times New Roman"/>
                <w:lang w:val="en-US"/>
              </w:rPr>
              <w:t xml:space="preserve">Identification of the morphology of detected calcifications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Attenuation Coefficient: </w:t>
            </w:r>
            <w:r>
              <w:rPr>
                <w:rFonts w:eastAsia="Times New Roman"/>
                <w:lang w:val="en-US"/>
              </w:rPr>
              <w:t xml:space="preserve">A quantitative numerical statement of the relative attenuation of the X-Ray beam at a specified point. Coefficient that describes the </w:t>
            </w:r>
            <w:r>
              <w:rPr>
                <w:rFonts w:eastAsia="Times New Roman"/>
                <w:lang w:val="en-US"/>
              </w:rPr>
              <w:lastRenderedPageBreak/>
              <w:t xml:space="preserve">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Usually expressed in Hounsfield units [referred to as CT Number in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Threshold Attenuation Coefficient: </w:t>
            </w:r>
            <w:r>
              <w:rPr>
                <w:rFonts w:eastAsia="Times New Roman"/>
                <w:lang w:val="en-US"/>
              </w:rPr>
              <w:t xml:space="preserve">An X-Ray attenuation coefficient that is used as a threshold. E.g., in calcium scoring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opacity: </w:t>
            </w:r>
            <w:r>
              <w:rPr>
                <w:rFonts w:eastAsia="Times New Roman"/>
                <w:lang w:val="en-US"/>
              </w:rPr>
              <w:t xml:space="preserve">An opacity that is not expected in a diagnostically normal radiograph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Calculation Description: </w:t>
            </w:r>
            <w:r>
              <w:rPr>
                <w:rFonts w:eastAsia="Times New Roman"/>
                <w:lang w:val="en-US"/>
              </w:rPr>
              <w:t xml:space="preserve">A textual description of the mathematical method of calculation that resulted in a calculated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Performance of Pediatric and Adult Chest Radiography, ACR: </w:t>
            </w:r>
            <w:r>
              <w:rPr>
                <w:rFonts w:eastAsia="Times New Roman"/>
                <w:lang w:val="en-US"/>
              </w:rPr>
              <w:t xml:space="preserve">American College of Radiology. ACR Standard for the Performance of Pediatric and Adult Chest Radiography. In: Standards. Reston, Va: 2001:95-98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Position Statement: </w:t>
            </w:r>
            <w:r>
              <w:rPr>
                <w:rFonts w:eastAsia="Times New Roman"/>
                <w:lang w:val="en-US"/>
              </w:rPr>
              <w:t xml:space="preserve">American College of Radiology. ACR Position Statement for Quality Control and Improvement, Safety, Infection Control, and Patient Concerns. In: Practice Guidelines and Technical Standards. Reston, Va: 2001:iv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Non-lesion Modifier: </w:t>
            </w:r>
            <w:r>
              <w:rPr>
                <w:rFonts w:eastAsia="Times New Roman"/>
                <w:lang w:val="en-US"/>
              </w:rPr>
              <w:t xml:space="preserve">A descriptor for a non-lesion object finding or feature, used to indicate whether the object was detected as being internal or external to the patient's body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Osseous Modifier: </w:t>
            </w:r>
            <w:r>
              <w:rPr>
                <w:rFonts w:eastAsia="Times New Roman"/>
                <w:lang w:val="en-US"/>
              </w:rPr>
              <w:t xml:space="preserve">A concept modifier for an Osseous Anatomy, or bone related,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Tracking Identifier: </w:t>
            </w:r>
            <w:r>
              <w:rPr>
                <w:rFonts w:eastAsia="Times New Roman"/>
                <w:lang w:val="en-US"/>
              </w:rPr>
              <w:t xml:space="preserve">A text label used for tracking a finding or feature, potentially across multiple reporting objects, over time. This label shall be unique within the domain in which it is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Tracking Unique Identifier: </w:t>
            </w:r>
            <w:r>
              <w:rPr>
                <w:rFonts w:eastAsia="Times New Roman"/>
                <w:lang w:val="en-US"/>
              </w:rPr>
              <w:t xml:space="preserve">A unique identifier used for tracking a finding or feature, potentially across multiple reporting objects, over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Complete Response: </w:t>
            </w:r>
            <w:r>
              <w:rPr>
                <w:rFonts w:eastAsia="Times New Roman"/>
                <w:lang w:val="en-US"/>
              </w:rPr>
              <w:t xml:space="preserve">Disappearance of all target lesions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Partial Response: </w:t>
            </w:r>
            <w:r>
              <w:rPr>
                <w:rFonts w:eastAsia="Times New Roman"/>
                <w:lang w:val="en-US"/>
              </w:rPr>
              <w:t xml:space="preserve">At least a 30% decrease in the sum of the Longest Diameter of target lesions, taking as reference the baseline sum Longest 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Progressive Disease: </w:t>
            </w:r>
            <w:r>
              <w:rPr>
                <w:rFonts w:eastAsia="Times New Roman"/>
                <w:lang w:val="en-US"/>
              </w:rPr>
              <w:t xml:space="preserve">At least a 20% increase in the sum of the Longest Diameter of target lesions, taking as reference the smallest sum Longest Diameter recorded since the treatment started, or the appearance of one or more new lesions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Stable Disease: </w:t>
            </w:r>
            <w:r>
              <w:rPr>
                <w:rFonts w:eastAsia="Times New Roman"/>
                <w:lang w:val="en-US"/>
              </w:rPr>
              <w:t xml:space="preserve">Neither sufficient shrinkage to qualify for Partial Response nor sufficient increase to qualify for Progressive Disease, taking as reference the smallest sum Longest Diameter since the treatment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Non-Target Lesion Complete Response: </w:t>
            </w:r>
            <w:r>
              <w:rPr>
                <w:rFonts w:eastAsia="Times New Roman"/>
                <w:lang w:val="en-US"/>
              </w:rPr>
              <w:t xml:space="preserve">Disappearance of all non-target lesions and normalization of tumor marker level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Non-Target Lesion Incomplete Response or Stable Disease: </w:t>
            </w:r>
            <w:r>
              <w:rPr>
                <w:rFonts w:eastAsia="Times New Roman"/>
                <w:lang w:val="en-US"/>
              </w:rPr>
              <w:t xml:space="preserve">Persistence of one or more non-target lesions and/or maintenance of tumor marker level above the </w:t>
            </w:r>
            <w:r>
              <w:rPr>
                <w:rFonts w:eastAsia="Times New Roman"/>
                <w:lang w:val="en-US"/>
              </w:rPr>
              <w:lastRenderedPageBreak/>
              <w:t xml:space="preserve">normal limits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Non-Target Lesion Progressive Disease: </w:t>
            </w:r>
            <w:r>
              <w:rPr>
                <w:rFonts w:eastAsia="Times New Roman"/>
                <w:lang w:val="en-US"/>
              </w:rPr>
              <w:t xml:space="preserve">Appearance of one or more new lesions and/or unequivocal progression of existing non-target lesions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Current Response: </w:t>
            </w:r>
            <w:r>
              <w:rPr>
                <w:rFonts w:eastAsia="Times New Roman"/>
                <w:lang w:val="en-US"/>
              </w:rPr>
              <w:t xml:space="preserve">The current response evaluation for treatment of solid tumors, according to a method such as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Best Overall Response: </w:t>
            </w:r>
            <w:r>
              <w:rPr>
                <w:rFonts w:eastAsia="Times New Roman"/>
                <w:lang w:val="en-US"/>
              </w:rPr>
              <w:t xml:space="preserve">Best response recorded from the start of the treatment until disease progression/recurrence, taking as reference for Progressive Disease the smallest measurements recorded since the treatment started, according to a method such as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Anatomic Identifier: </w:t>
            </w:r>
            <w:r>
              <w:rPr>
                <w:rFonts w:eastAsia="Times New Roman"/>
                <w:lang w:val="en-US"/>
              </w:rPr>
              <w:t xml:space="preserve">A text identifier of an anatomic feature when a multiplicity of features of that type may be present, such as "Rib 1", "Rib 2" or thoracic vertebrae "T1" or "T2"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of Response: </w:t>
            </w:r>
            <w:r>
              <w:rPr>
                <w:rFonts w:eastAsia="Times New Roman"/>
                <w:lang w:val="en-US"/>
              </w:rPr>
              <w:t xml:space="preserve">A measured or calculated evaluation of response. E.g., according to a method such as RECIST, the value would be the calculated sum of the lengths of the longest axes of a set of target lesions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Bronchovascular: </w:t>
            </w:r>
            <w:r>
              <w:rPr>
                <w:rFonts w:eastAsia="Times New Roman"/>
                <w:lang w:val="en-US"/>
              </w:rPr>
              <w:t xml:space="preserve">Of or relating to a bronchial (lung) specific channel for the conveyance of a body fluid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Osseous: </w:t>
            </w:r>
            <w:r>
              <w:rPr>
                <w:rFonts w:eastAsia="Times New Roman"/>
                <w:lang w:val="en-US"/>
              </w:rPr>
              <w:t xml:space="preserve">Of, relating to, or composed of bone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Secondary pulmonary lobule: </w:t>
            </w:r>
            <w:r>
              <w:rPr>
                <w:rFonts w:eastAsia="Times New Roman"/>
                <w:lang w:val="en-US"/>
              </w:rPr>
              <w:t xml:space="preserve">The smallest unit of lung surrounded by connective tissue septa; the unit of lung subtended by any bronchiole that gives off three to five terminal bronchioles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Agatston scoring method: </w:t>
            </w:r>
            <w:r>
              <w:rPr>
                <w:rFonts w:eastAsia="Times New Roman"/>
                <w:lang w:val="en-US"/>
              </w:rPr>
              <w:t xml:space="preserve">A method of calculating an overall calcium score, reflecting the calcification of coronary arteries, based on the maximum X-Ray attenuation coefficient and the area of calcium deposits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scoring method: </w:t>
            </w:r>
            <w:r>
              <w:rPr>
                <w:rFonts w:eastAsia="Times New Roman"/>
                <w:lang w:val="en-US"/>
              </w:rPr>
              <w:t xml:space="preserve">A method of calculating an overall calcium score, reflecting the calcification of coronary arteries, based on the volume of each calcification, typically expressed in mm3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scoring method: </w:t>
            </w:r>
            <w:r>
              <w:rPr>
                <w:rFonts w:eastAsia="Times New Roman"/>
                <w:lang w:val="en-US"/>
              </w:rPr>
              <w:t xml:space="preserve">A method of calculating an overall calcium score, reflecting the calcification of coronary arteries, based on the total mass of calcification, typically expressed in mg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score: </w:t>
            </w:r>
            <w:r>
              <w:rPr>
                <w:rFonts w:eastAsia="Times New Roman"/>
                <w:lang w:val="en-US"/>
              </w:rPr>
              <w:t xml:space="preserve">A measure often arrived at through calculation of findings from CT examination, which is a common predictor of significant stenosis of the coronary arteries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complex: </w:t>
            </w:r>
            <w:r>
              <w:rPr>
                <w:rFonts w:eastAsia="Times New Roman"/>
                <w:lang w:val="en-US"/>
              </w:rPr>
              <w:t xml:space="preserve">The combination of a focus of pneumonia due to a primary infection with granulomas in the draining hilar or mediastinal lymph nodes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Oligemia: </w:t>
            </w:r>
            <w:r>
              <w:rPr>
                <w:rFonts w:eastAsia="Times New Roman"/>
                <w:lang w:val="en-US"/>
              </w:rPr>
              <w:t xml:space="preserve">General or local decrease in the apparent width of visible pulmonary vessels, suggesting less than normal blood flow (reduced blood flow)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lines (1D): </w:t>
            </w:r>
            <w:r>
              <w:rPr>
                <w:rFonts w:eastAsia="Times New Roman"/>
                <w:lang w:val="en-US"/>
              </w:rPr>
              <w:t xml:space="preserve">Linear opacity of very fine width, i.e., a nearly one dimensional opacity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lucency: </w:t>
            </w:r>
            <w:r>
              <w:rPr>
                <w:rFonts w:eastAsia="Times New Roman"/>
                <w:lang w:val="en-US"/>
              </w:rPr>
              <w:t xml:space="preserve">Area of abnormal very low X-Ray attenuation, typically lower than aerated lung when occurring in or projecting over lung, or lower than soft </w:t>
            </w:r>
            <w:r>
              <w:rPr>
                <w:rFonts w:eastAsia="Times New Roman"/>
                <w:lang w:val="en-US"/>
              </w:rPr>
              <w:lastRenderedPageBreak/>
              <w:t xml:space="preserve">tissue when occurring in or projecting over soft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calcifications: </w:t>
            </w:r>
            <w:r>
              <w:rPr>
                <w:rFonts w:eastAsia="Times New Roman"/>
                <w:lang w:val="en-US"/>
              </w:rPr>
              <w:t xml:space="preserve">A calcific opacity within the lung that may be organized, but does not display the trabecular organization of true bone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texture: </w:t>
            </w:r>
            <w:r>
              <w:rPr>
                <w:rFonts w:eastAsia="Times New Roman"/>
                <w:lang w:val="en-US"/>
              </w:rPr>
              <w:t xml:space="preserve">Relatively homogeneous, extended, pattern of abnormal opacity in the lung, typically low in contrast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Reticulonodular pattern: </w:t>
            </w:r>
            <w:r>
              <w:rPr>
                <w:rFonts w:eastAsia="Times New Roman"/>
                <w:lang w:val="en-US"/>
              </w:rPr>
              <w:t xml:space="preserve">A collection of innumerable small, linear, and nodular opacities that together produce a composite appearance resembling a net with small superimposed nodules. The reticular and nodular elements are dimensionally of similar magnitude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Beaded septum sign: </w:t>
            </w:r>
            <w:r>
              <w:rPr>
                <w:rFonts w:eastAsia="Times New Roman"/>
                <w:lang w:val="en-US"/>
              </w:rPr>
              <w:t xml:space="preserve">Irregular septal thickening that suggests the appearance of a row of beads; usually a sign of lymphangitic carcinomatosis, but may also occur rarely in sarcoidosis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Nodular pattern: </w:t>
            </w:r>
            <w:r>
              <w:rPr>
                <w:rFonts w:eastAsia="Times New Roman"/>
                <w:lang w:val="en-US"/>
              </w:rPr>
              <w:t xml:space="preserve">A collection of innumerable, small discrete opacities ranging in diameter from 2-10 mm, generally uniform in size and widespread in distribution, and without marginal spiculation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Pseudoplaque: </w:t>
            </w:r>
            <w:r>
              <w:rPr>
                <w:rFonts w:eastAsia="Times New Roman"/>
                <w:lang w:val="en-US"/>
              </w:rPr>
              <w:t xml:space="preserve">An irregular band of peripheral pulmonary opacity adjacent to visceral pleura that simulates the appearance of a pleural plaque and is formed by coalescence of small nodules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Signet-ring sign: </w:t>
            </w:r>
            <w:r>
              <w:rPr>
                <w:rFonts w:eastAsia="Times New Roman"/>
                <w:lang w:val="en-US"/>
              </w:rPr>
              <w:t xml:space="preserve">A ring of opacities (usually representing a dilated, thick-walled bronchus) in association with a smaller, round, soft tissue opacity (the adjacent pulmonary artery) suggesting a "signet ring"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bronchiologram: </w:t>
            </w:r>
            <w:r>
              <w:rPr>
                <w:rFonts w:eastAsia="Times New Roman"/>
                <w:lang w:val="en-US"/>
              </w:rPr>
              <w:t xml:space="preserve">Equivalent of air bronchogram, but in airways assumed to be bronchioles because of peripheral location and diameter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bronchogram: </w:t>
            </w:r>
            <w:r>
              <w:rPr>
                <w:rFonts w:eastAsia="Times New Roman"/>
                <w:lang w:val="en-US"/>
              </w:rPr>
              <w:t xml:space="preserve">Radiographic shadow of an air-containing bronchus; presumed to represent an air-containing segment of the bronchial tree (identity often inferred)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crescent: </w:t>
            </w:r>
            <w:r>
              <w:rPr>
                <w:rFonts w:eastAsia="Times New Roman"/>
                <w:lang w:val="en-US"/>
              </w:rPr>
              <w:t xml:space="preserve">Air in a crescentic shape in a nodule or mass, in which the air separates the outer wall of the lesion from an inner sequestrum, which most commonly is a fungus ball of Aspergillusspecies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Halo sign: </w:t>
            </w:r>
            <w:r>
              <w:rPr>
                <w:rFonts w:eastAsia="Times New Roman"/>
                <w:lang w:val="en-US"/>
              </w:rPr>
              <w:t xml:space="preserve">Ground-glass opacity surrounding the circumference of a nodule or mass. May be a sign of invasive aspergillosis or hemorrhage of various causes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at Baseline: </w:t>
            </w:r>
            <w:r>
              <w:rPr>
                <w:rFonts w:eastAsia="Times New Roman"/>
                <w:lang w:val="en-US"/>
              </w:rPr>
              <w:t xml:space="preserve">Flag denoting that this lesion was identified, at baseline, as a target lesion intended for tracking over time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Non-Target Lesion at Baseline: </w:t>
            </w:r>
            <w:r>
              <w:rPr>
                <w:rFonts w:eastAsia="Times New Roman"/>
                <w:lang w:val="en-US"/>
              </w:rPr>
              <w:t xml:space="preserve">Flag denoting that this lesion was not identified, at baseline, as a target lesion, and was not intended for tracking over time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Non-Lesion at Baseline: </w:t>
            </w:r>
            <w:r>
              <w:rPr>
                <w:rFonts w:eastAsia="Times New Roman"/>
                <w:lang w:val="en-US"/>
              </w:rPr>
              <w:t xml:space="preserve">Flag denoting that this finding was identified, at baseline, as a category other than a lesion, and was not intended for tracking over time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Vasoconstriction: </w:t>
            </w:r>
            <w:r>
              <w:rPr>
                <w:rFonts w:eastAsia="Times New Roman"/>
                <w:lang w:val="en-US"/>
              </w:rPr>
              <w:t xml:space="preserve">Local or general reduction in the caliber of visible pulmonary vessels, presumed to result from decreased flow occasioned by contraction of muscular pulmonary arteries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Vasodilation: </w:t>
            </w:r>
            <w:r>
              <w:rPr>
                <w:rFonts w:eastAsia="Times New Roman"/>
                <w:lang w:val="en-US"/>
              </w:rPr>
              <w:t xml:space="preserve">Local or general increase in the width of visible pulmonary vessels resulting from increased pulmonary blood flow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Architectural distortion: </w:t>
            </w:r>
            <w:r>
              <w:rPr>
                <w:rFonts w:eastAsia="Times New Roman"/>
                <w:lang w:val="en-US"/>
              </w:rPr>
              <w:t xml:space="preserve">A manifestation of lung disease in which bronchi, pulmonary vessels, a fissure or fissures, or septa of secondary pulmonary lobules are abnormally displaced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Mosaic perfusion: </w:t>
            </w:r>
            <w:r>
              <w:rPr>
                <w:rFonts w:eastAsia="Times New Roman"/>
                <w:lang w:val="en-US"/>
              </w:rPr>
              <w:t xml:space="preserve">A patchwork of regions of varied attenuation, interpreted as secondary to regional differences in perfusion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Pleonemia: </w:t>
            </w:r>
            <w:r>
              <w:rPr>
                <w:rFonts w:eastAsia="Times New Roman"/>
                <w:lang w:val="en-US"/>
              </w:rPr>
              <w:t xml:space="preserve">Increased blood flow to the lungs or a portion thereof, manifested by a general or local increase in the width of visible pulmonary vessels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Interface: </w:t>
            </w:r>
            <w:r>
              <w:rPr>
                <w:rFonts w:eastAsia="Times New Roman"/>
                <w:lang w:val="en-US"/>
              </w:rPr>
              <w:t xml:space="preserve">The common boundary between the shadows of two juxtaposed structures or tissues of different texture or opacity (edge, border)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 </w:t>
            </w:r>
            <w:r>
              <w:rPr>
                <w:rFonts w:eastAsia="Times New Roman"/>
                <w:lang w:val="en-US"/>
              </w:rPr>
              <w:t xml:space="preserve">A longitudinal opacity no greater than 2 mm in width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Lucency: </w:t>
            </w:r>
            <w:r>
              <w:rPr>
                <w:rFonts w:eastAsia="Times New Roman"/>
                <w:lang w:val="en-US"/>
              </w:rPr>
              <w:t xml:space="preserve">The shadow of an absorber that attenuates the primary X-Ray beam less effectively than do surrounding absorbers. In a radiograph, any circumscribed area that appears more nearly black (of greater photometric density) than its surround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Midlung window: </w:t>
            </w:r>
            <w:r>
              <w:rPr>
                <w:rFonts w:eastAsia="Times New Roman"/>
                <w:lang w:val="en-US"/>
              </w:rPr>
              <w:t xml:space="preserve">A midlung region, characterized by the absence of large blood vessels and by a paucity of small blood vessels, that corresponds to the minor fissure and adjacent peripheral lung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Carina angle: </w:t>
            </w:r>
            <w:r>
              <w:rPr>
                <w:rFonts w:eastAsia="Times New Roman"/>
                <w:lang w:val="en-US"/>
              </w:rPr>
              <w:t xml:space="preserve">The angle formed by the right and left main bronchi at the tracheal bifurcation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Centrilobular structures: </w:t>
            </w:r>
            <w:r>
              <w:rPr>
                <w:rFonts w:eastAsia="Times New Roman"/>
                <w:lang w:val="en-US"/>
              </w:rPr>
              <w:t xml:space="preserve">The pulmonary artery and its immediate branches in a secondary lobule; HRCT depicts these vessels in certain cases; a.k.a. core structures or lobular core structures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 junction line: </w:t>
            </w:r>
            <w:r>
              <w:rPr>
                <w:rFonts w:eastAsia="Times New Roman"/>
                <w:lang w:val="en-US"/>
              </w:rPr>
              <w:t xml:space="preserve">A vertically oriented linear or curvilinear opacity approximately 1-2 mm wide, commonly projected on the tracheal air shadow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junction line: </w:t>
            </w:r>
            <w:r>
              <w:rPr>
                <w:rFonts w:eastAsia="Times New Roman"/>
                <w:lang w:val="en-US"/>
              </w:rPr>
              <w:t xml:space="preserve">A vertically oriented, linear or curvilinear opacity approximately 2 mm wide, commonly projected on the tracheal air shadow, and usually slightly concave to the right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Azygoesophageal recess interface: </w:t>
            </w:r>
            <w:r>
              <w:rPr>
                <w:rFonts w:eastAsia="Times New Roman"/>
                <w:lang w:val="en-US"/>
              </w:rPr>
              <w:t xml:space="preserve">A space in the right side of the mediastinum into which the medial edge of the right lower lobe extends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Paraspinal line: </w:t>
            </w:r>
            <w:r>
              <w:rPr>
                <w:rFonts w:eastAsia="Times New Roman"/>
                <w:lang w:val="en-US"/>
              </w:rPr>
              <w:t xml:space="preserve">A vertically oriented interface usually seen in a frontal chest radiograph to the left of the thoracic vertebral column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tracheal stripe: </w:t>
            </w:r>
            <w:r>
              <w:rPr>
                <w:rFonts w:eastAsia="Times New Roman"/>
                <w:lang w:val="en-US"/>
              </w:rPr>
              <w:t xml:space="preserve">A vertically oriented linear opacity ranging in width from 2-5 mm, extending from the thoracic inlet to the bifurcation of the trachea, and visible only on lateral radiographs of the chest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tracheal stripe: </w:t>
            </w:r>
            <w:r>
              <w:rPr>
                <w:rFonts w:eastAsia="Times New Roman"/>
                <w:lang w:val="en-US"/>
              </w:rPr>
              <w:t xml:space="preserve">A vertically oriented linear opacity approximately 2-3 mm wide extending from the thoracic inlet to the right tracheobronchial angle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Stripe: </w:t>
            </w:r>
            <w:r>
              <w:rPr>
                <w:rFonts w:eastAsia="Times New Roman"/>
                <w:lang w:val="en-US"/>
              </w:rPr>
              <w:t xml:space="preserve">A longitudinal composite opacity measuring 2-5 mm in width; acceptable when limited to anatomic structures within the mediastinum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Hiatus: </w:t>
            </w:r>
            <w:r>
              <w:rPr>
                <w:rFonts w:eastAsia="Times New Roman"/>
                <w:lang w:val="en-US"/>
              </w:rPr>
              <w:t xml:space="preserve">A gap or passage through an anatomical part or organ; especially : a gap </w:t>
            </w:r>
            <w:r>
              <w:rPr>
                <w:rFonts w:eastAsia="Times New Roman"/>
                <w:lang w:val="en-US"/>
              </w:rPr>
              <w:lastRenderedPageBreak/>
              <w:t xml:space="preserve">through which another part or organ passes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Rib Scalene Tubercle: </w:t>
            </w:r>
            <w:r>
              <w:rPr>
                <w:rFonts w:eastAsia="Times New Roman"/>
                <w:lang w:val="en-US"/>
              </w:rPr>
              <w:t xml:space="preserve">A small rounded elevation or eminence on the first rib for the attachment of the scalenus anterior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Vertebral Intervertebral Notch: </w:t>
            </w:r>
            <w:r>
              <w:rPr>
                <w:rFonts w:eastAsia="Times New Roman"/>
                <w:lang w:val="en-US"/>
              </w:rPr>
              <w:t xml:space="preserve">A groove that serves for the transmission of the vertebral artery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Subscapular Fossa: </w:t>
            </w:r>
            <w:r>
              <w:rPr>
                <w:rFonts w:eastAsia="Times New Roman"/>
                <w:lang w:val="en-US"/>
              </w:rPr>
              <w:t xml:space="preserve">The concave depression of the anterior surface of the scapula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Scapular Spine: </w:t>
            </w:r>
            <w:r>
              <w:rPr>
                <w:rFonts w:eastAsia="Times New Roman"/>
                <w:lang w:val="en-US"/>
              </w:rPr>
              <w:t xml:space="preserve">A sloping ridge dividing the dorsal surface of the scapula into the supraspinatous fossa (above), and the infraspinatous fossa (below)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Scapular Supraspinatus Fossa: </w:t>
            </w:r>
            <w:r>
              <w:rPr>
                <w:rFonts w:eastAsia="Times New Roman"/>
                <w:lang w:val="en-US"/>
              </w:rPr>
              <w:t xml:space="preserve">The portion of the dorsal surface of the scapula above the scapular spine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Scapular Infraspinatus Fossa: </w:t>
            </w:r>
            <w:r>
              <w:rPr>
                <w:rFonts w:eastAsia="Times New Roman"/>
                <w:lang w:val="en-US"/>
              </w:rPr>
              <w:t xml:space="preserve">The portion of the dorsal surface of the scapula below the scapular spine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Aortic knob: </w:t>
            </w:r>
            <w:r>
              <w:rPr>
                <w:rFonts w:eastAsia="Times New Roman"/>
                <w:lang w:val="en-US"/>
              </w:rPr>
              <w:t xml:space="preserve">The portion of the aortic arch that defines the transition between its ascending and descending limbs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 of the Azygos vein: </w:t>
            </w:r>
            <w:r>
              <w:rPr>
                <w:rFonts w:eastAsia="Times New Roman"/>
                <w:lang w:val="en-US"/>
              </w:rPr>
              <w:t xml:space="preserve">Section of Azygos vein near the fourth thoracic vertebra, where it arches forward over the root of the right lung, and ends in the superior vena cava, just before that vessel pierces the pericardium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Air-fluid level: </w:t>
            </w:r>
            <w:r>
              <w:rPr>
                <w:rFonts w:eastAsia="Times New Roman"/>
                <w:lang w:val="en-US"/>
              </w:rPr>
              <w:t xml:space="preserve">A local collection of gas and liquid that, when traversed by a horizontal X-Ray beam, creates a shadow characterized by a sharp horizontal interface between gas density above and liquid density below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Corona radiata: </w:t>
            </w:r>
            <w:r>
              <w:rPr>
                <w:rFonts w:eastAsia="Times New Roman"/>
                <w:lang w:val="en-US"/>
              </w:rPr>
              <w:t xml:space="preserve">A circumferential pattern of fine linear spicules, approximately 5 mm long, extending outward from the margin of a solitary pulmonary nodule through a zone of relative lucency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Honeycomb pattern: </w:t>
            </w:r>
            <w:r>
              <w:rPr>
                <w:rFonts w:eastAsia="Times New Roman"/>
                <w:lang w:val="en-US"/>
              </w:rPr>
              <w:t xml:space="preserve">A number of closely approximated ring shadows representing air spaces 5-10 mm in diameter with walls 2-3 mm thick that resemble a true honeycomb; implies "end-stage" lung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Fleischner's line(s): </w:t>
            </w:r>
            <w:r>
              <w:rPr>
                <w:rFonts w:eastAsia="Times New Roman"/>
                <w:lang w:val="en-US"/>
              </w:rPr>
              <w:t xml:space="preserve">A straight, curved, or irregular linear opacity that is visible in multiple projections; usually situated in the lower half of the lung; vary markedly in length and width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Intralobular lines: </w:t>
            </w:r>
            <w:r>
              <w:rPr>
                <w:rFonts w:eastAsia="Times New Roman"/>
                <w:lang w:val="en-US"/>
              </w:rPr>
              <w:t xml:space="preserve">Fine linear opacities present in a lobule when the intralobular interstitium is thickened. When numerous, they may appear as a fine reticular pattern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Kerley A line: </w:t>
            </w:r>
            <w:r>
              <w:rPr>
                <w:rFonts w:eastAsia="Times New Roman"/>
                <w:lang w:val="en-US"/>
              </w:rPr>
              <w:t xml:space="preserve">Essentially straight linear opacity 2-6 cm in length and 1-3 mm in width, usually in an upper lung zone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Kerley B line: </w:t>
            </w:r>
            <w:r>
              <w:rPr>
                <w:rFonts w:eastAsia="Times New Roman"/>
                <w:lang w:val="en-US"/>
              </w:rPr>
              <w:t xml:space="preserve">A straight linear opacity 1.5-2 cm in length and 1-2 mm in width, usually at the lung base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Kerley C lines: </w:t>
            </w:r>
            <w:r>
              <w:rPr>
                <w:rFonts w:eastAsia="Times New Roman"/>
                <w:lang w:val="en-US"/>
              </w:rPr>
              <w:t xml:space="preserve">A group of branching, linear opacities producing the appearing of a fine net, at the lung base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Parenchymal band: </w:t>
            </w:r>
            <w:r>
              <w:rPr>
                <w:rFonts w:eastAsia="Times New Roman"/>
                <w:lang w:val="en-US"/>
              </w:rPr>
              <w:t xml:space="preserve">Elongated opacity, usually several millimeters wide and up to about 5 cm long, often extending to the pleura, which may be thickened and retracted at the site of contact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Reticular pattern: </w:t>
            </w:r>
            <w:r>
              <w:rPr>
                <w:rFonts w:eastAsia="Times New Roman"/>
                <w:lang w:val="en-US"/>
              </w:rPr>
              <w:t xml:space="preserve">A collection of innumerable small linear opacities that together </w:t>
            </w:r>
            <w:r>
              <w:rPr>
                <w:rFonts w:eastAsia="Times New Roman"/>
                <w:lang w:val="en-US"/>
              </w:rPr>
              <w:lastRenderedPageBreak/>
              <w:t xml:space="preserve">produce an appearance resembling a net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Septal line(s): </w:t>
            </w:r>
            <w:r>
              <w:rPr>
                <w:rFonts w:eastAsia="Times New Roman"/>
                <w:lang w:val="en-US"/>
              </w:rPr>
              <w:t xml:space="preserve">Usually used in the plural, a generic term for linear opacities of varied distribution produced when the interstitium between pulmonary lobules is thickened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Subpleural line: </w:t>
            </w:r>
            <w:r>
              <w:rPr>
                <w:rFonts w:eastAsia="Times New Roman"/>
                <w:lang w:val="en-US"/>
              </w:rPr>
              <w:t xml:space="preserve">A thin curvilinear opacity, a few millimeters or less in thickness, usually less than 1 cm from the pleural surface and paralleling the pleura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Tramline shadow: </w:t>
            </w:r>
            <w:r>
              <w:rPr>
                <w:rFonts w:eastAsia="Times New Roman"/>
                <w:lang w:val="en-US"/>
              </w:rPr>
              <w:t xml:space="preserve">Parallel or slightly convergent linear opacities that suggest the planar projection of tubular structures and that correspond in location and orientation to elements of the bronchial tree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Tubular shadow: </w:t>
            </w:r>
            <w:r>
              <w:rPr>
                <w:rFonts w:eastAsia="Times New Roman"/>
                <w:lang w:val="en-US"/>
              </w:rPr>
              <w:t xml:space="preserve">Paired, parallel, or slightly convergent linear opacities presumed to represent the walls of a tubular structure seen en face; used if the anatomic nature of a shadow is obscure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Density: </w:t>
            </w:r>
            <w:r>
              <w:rPr>
                <w:rFonts w:eastAsia="Times New Roman"/>
                <w:lang w:val="en-US"/>
              </w:rPr>
              <w:t xml:space="preserve">The opacity of a radiographic shadow to visible light; film blackening; the term should never be used to mean an "opacity" or "radiopacity"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Dependent opacity: </w:t>
            </w:r>
            <w:r>
              <w:rPr>
                <w:rFonts w:eastAsia="Times New Roman"/>
                <w:lang w:val="en-US"/>
              </w:rPr>
              <w:t xml:space="preserve">Subpleural increased attenuation in dependent lung. The increased attenuation disappears when the region of lung is nondependent; a.k.a. dependent increased attenuation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Ground glass opacity: </w:t>
            </w:r>
            <w:r>
              <w:rPr>
                <w:rFonts w:eastAsia="Times New Roman"/>
                <w:lang w:val="en-US"/>
              </w:rPr>
              <w:t xml:space="preserve">Hazy increased attenuation of lung, but with preservation of bronchial and vascular margins; caused by partial filling of air spaces, interstitial thickening, partial collapse of alveoli, normal expiration, or increased capillary blood volume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Infiltrate: </w:t>
            </w:r>
            <w:r>
              <w:rPr>
                <w:rFonts w:eastAsia="Times New Roman"/>
                <w:lang w:val="en-US"/>
              </w:rPr>
              <w:t xml:space="preserve">Any ill-defined opacity in the lung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Micronodule: </w:t>
            </w:r>
            <w:r>
              <w:rPr>
                <w:rFonts w:eastAsia="Times New Roman"/>
                <w:lang w:val="en-US"/>
              </w:rPr>
              <w:t xml:space="preserve">Discrete, small, round, focal opacity of at least soft tissue attenuation and with a diameter no greater than 7 mm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Phantom tumor (pseudotumor): </w:t>
            </w:r>
            <w:r>
              <w:rPr>
                <w:rFonts w:eastAsia="Times New Roman"/>
                <w:lang w:val="en-US"/>
              </w:rPr>
              <w:t xml:space="preserve">A shadow produced by a local collection of fluid in one of the interlobar fissures, usually elliptic in one radiographic projection and rounded in the other, resembling a tumor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Shadow: </w:t>
            </w:r>
            <w:r>
              <w:rPr>
                <w:rFonts w:eastAsia="Times New Roman"/>
                <w:lang w:val="en-US"/>
              </w:rPr>
              <w:t xml:space="preserve">Any perceptible discontinuity in film blackening attributed to the attenuation of the X-Ray beam by a specific anatomic absorber or lesion on or within the body of the patient; to be employed only when more specific identification is not possible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irregular opacities: </w:t>
            </w:r>
            <w:r>
              <w:rPr>
                <w:rFonts w:eastAsia="Times New Roman"/>
                <w:lang w:val="en-US"/>
              </w:rPr>
              <w:t xml:space="preserve">Term used to define a reticular pattern specific to pneumoconioses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rounded opacities: </w:t>
            </w:r>
            <w:r>
              <w:rPr>
                <w:rFonts w:eastAsia="Times New Roman"/>
                <w:lang w:val="en-US"/>
              </w:rPr>
              <w:t xml:space="preserve">Term used to define a nodular pattern specific to pneumoconioses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Tree-in-bud sign: </w:t>
            </w:r>
            <w:r>
              <w:rPr>
                <w:rFonts w:eastAsia="Times New Roman"/>
                <w:lang w:val="en-US"/>
              </w:rPr>
              <w:t xml:space="preserve">Nodular dilation of centrilobular branching structures that resembles a budding tree and represents exudative bronchiolar dilation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Granular pattern: </w:t>
            </w:r>
            <w:r>
              <w:rPr>
                <w:rFonts w:eastAsia="Times New Roman"/>
                <w:lang w:val="en-US"/>
              </w:rPr>
              <w:t xml:space="preserve">Any extended, finely granular pattern of pulmonary opacity within which normal anatomic details are partly obscured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Miliary pattern: </w:t>
            </w:r>
            <w:r>
              <w:rPr>
                <w:rFonts w:eastAsia="Times New Roman"/>
                <w:lang w:val="en-US"/>
              </w:rPr>
              <w:t xml:space="preserve">A collection of tiny discrete opacities in the lungs, each measuring 2 mm or less in diameter, generally uniform in size and widespread in </w:t>
            </w:r>
            <w:r>
              <w:rPr>
                <w:rFonts w:eastAsia="Times New Roman"/>
                <w:lang w:val="en-US"/>
              </w:rPr>
              <w:lastRenderedPageBreak/>
              <w:t xml:space="preserve">distribution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Mosaic pattern: </w:t>
            </w:r>
            <w:r>
              <w:rPr>
                <w:rFonts w:eastAsia="Times New Roman"/>
                <w:lang w:val="en-US"/>
              </w:rPr>
              <w:t xml:space="preserve">Generalized pattern of relatively well defined areas in the lung having different X-Ray attenuations due to a longstanding underlying pulmonary disease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Extremely small: </w:t>
            </w:r>
            <w:r>
              <w:rPr>
                <w:rFonts w:eastAsia="Times New Roman"/>
                <w:lang w:val="en-US"/>
              </w:rPr>
              <w:t xml:space="preserve">A qualitative descriptor of a size that is dramatically less than typical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Very small: </w:t>
            </w:r>
            <w:r>
              <w:rPr>
                <w:rFonts w:eastAsia="Times New Roman"/>
                <w:lang w:val="en-US"/>
              </w:rPr>
              <w:t xml:space="preserve">A qualitative descriptor of a size that is considerably less than typical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Too small: </w:t>
            </w:r>
            <w:r>
              <w:rPr>
                <w:rFonts w:eastAsia="Times New Roman"/>
                <w:lang w:val="en-US"/>
              </w:rPr>
              <w:t xml:space="preserve">A qualitative descriptor of a size that is so small as to be abnormal versus expected size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Elliptic: </w:t>
            </w:r>
            <w:r>
              <w:rPr>
                <w:rFonts w:eastAsia="Times New Roman"/>
                <w:lang w:val="en-US"/>
              </w:rPr>
              <w:t xml:space="preserve">Shaped like an ellipse (oval)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Lobulated: </w:t>
            </w:r>
            <w:r>
              <w:rPr>
                <w:rFonts w:eastAsia="Times New Roman"/>
                <w:lang w:val="en-US"/>
              </w:rPr>
              <w:t xml:space="preserve">A border shape that is made up of, provided with, or divided into lobules (small lobes, curved or rounded projections or divisions)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Spiculated: </w:t>
            </w:r>
            <w:r>
              <w:rPr>
                <w:rFonts w:eastAsia="Times New Roman"/>
                <w:lang w:val="en-US"/>
              </w:rPr>
              <w:t xml:space="preserve">Radially orientated border shape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Sharply defined: </w:t>
            </w:r>
            <w:r>
              <w:rPr>
                <w:rFonts w:eastAsia="Times New Roman"/>
                <w:lang w:val="en-US"/>
              </w:rPr>
              <w:t xml:space="preserve">The border of a shadow (opacity) is sharply defined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Distinctly defined: </w:t>
            </w:r>
            <w:r>
              <w:rPr>
                <w:rFonts w:eastAsia="Times New Roman"/>
                <w:lang w:val="en-US"/>
              </w:rPr>
              <w:t xml:space="preserve">The border of a shadow (opacity) is distinctly defined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Well demarcated: </w:t>
            </w:r>
            <w:r>
              <w:rPr>
                <w:rFonts w:eastAsia="Times New Roman"/>
                <w:lang w:val="en-US"/>
              </w:rPr>
              <w:t xml:space="preserve">The border of a shadow (opacity) is well distinct from adjacent structures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Sharply demarcated: </w:t>
            </w:r>
            <w:r>
              <w:rPr>
                <w:rFonts w:eastAsia="Times New Roman"/>
                <w:lang w:val="en-US"/>
              </w:rPr>
              <w:t xml:space="preserve">The border of a shadow (opacity) is sharply distinct from adjacent structures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Poorly demarcated: </w:t>
            </w:r>
            <w:r>
              <w:rPr>
                <w:rFonts w:eastAsia="Times New Roman"/>
                <w:lang w:val="en-US"/>
              </w:rPr>
              <w:t xml:space="preserve">The border of a shadow (opacity) is poorly distinct from adjacent structures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Circumscribed: </w:t>
            </w:r>
            <w:r>
              <w:rPr>
                <w:rFonts w:eastAsia="Times New Roman"/>
                <w:lang w:val="en-US"/>
              </w:rPr>
              <w:t xml:space="preserve">A shadow (opacity) possessing a complete or nearly complete visible border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w:t>
            </w:r>
            <w:r>
              <w:rPr>
                <w:rFonts w:eastAsia="Times New Roman"/>
                <w:lang w:val="en-US"/>
              </w:rPr>
              <w:t xml:space="preserve">Inspired atmospheric gas. The word is sometimes used to describe gas within the body regardless of its composition or site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 tissue: </w:t>
            </w:r>
            <w:r>
              <w:rPr>
                <w:rFonts w:eastAsia="Times New Roman"/>
                <w:lang w:val="en-US"/>
              </w:rPr>
              <w:t xml:space="preserve">Material having X-Ray attenuation properties similar to muscle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w:t>
            </w:r>
            <w:r>
              <w:rPr>
                <w:rFonts w:eastAsia="Times New Roman"/>
                <w:lang w:val="en-US"/>
              </w:rPr>
              <w:t xml:space="preserve">Material having X-Ray attenuation properties similar to calcium, a silver-white bivalent metallic element occurring in plants and animals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Acinar: </w:t>
            </w:r>
            <w:r>
              <w:rPr>
                <w:rFonts w:eastAsia="Times New Roman"/>
                <w:lang w:val="en-US"/>
              </w:rPr>
              <w:t xml:space="preserve">A pulmonary opacity 4-8 mm in diameter, presumed to represent anatomic acinus, or a collection of opacities in the lung, each measuring 4-8 mm in diameter, and together producing an extended, homogeneous shadow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space: </w:t>
            </w:r>
            <w:r>
              <w:rPr>
                <w:rFonts w:eastAsia="Times New Roman"/>
                <w:lang w:val="en-US"/>
              </w:rPr>
              <w:t xml:space="preserve">The gas-containing portion of the lung parenchyma, including the acini and excluding the interstitium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Fibronodular: </w:t>
            </w:r>
            <w:r>
              <w:rPr>
                <w:rFonts w:eastAsia="Times New Roman"/>
                <w:lang w:val="en-US"/>
              </w:rPr>
              <w:t xml:space="preserve">Sharply defined, approximately circular opacities occurring singly or in clusters, usually in the upper lobes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Fluffy: </w:t>
            </w:r>
            <w:r>
              <w:rPr>
                <w:rFonts w:eastAsia="Times New Roman"/>
                <w:lang w:val="en-US"/>
              </w:rPr>
              <w:t xml:space="preserve">A shadow (opacity) that is ill-defined, lacking clear-cut margins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Linear: </w:t>
            </w:r>
            <w:r>
              <w:rPr>
                <w:rFonts w:eastAsia="Times New Roman"/>
                <w:lang w:val="en-US"/>
              </w:rPr>
              <w:t xml:space="preserve">A shadow resembling a line; any elongated opacity of approximately uniform width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Profusion: </w:t>
            </w:r>
            <w:r>
              <w:rPr>
                <w:rFonts w:eastAsia="Times New Roman"/>
                <w:lang w:val="en-US"/>
              </w:rPr>
              <w:t xml:space="preserve">The number of small opacities per unit area or zone of lung. In the International Labor Organization (ILO) classification of radiographs of the pneumoconioses, the qualifiers 0 through 3 subdivide the profusion into 4 categories. The profusion categories may be further subdivided by employing a 12-point scale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Silhouette sign: </w:t>
            </w:r>
            <w:r>
              <w:rPr>
                <w:rFonts w:eastAsia="Times New Roman"/>
                <w:lang w:val="en-US"/>
              </w:rPr>
              <w:t xml:space="preserve">The effacement of an anatomic soft tissue border by either a normal anatomic structure or a pathologic state such as airlessness of adjacent lung or accumulation of fluid in the contiguous pleural space; useful in detecting and localizing an opacity along the axis of the X-Ray beam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Subpleural: </w:t>
            </w:r>
            <w:r>
              <w:rPr>
                <w:rFonts w:eastAsia="Times New Roman"/>
                <w:lang w:val="en-US"/>
              </w:rPr>
              <w:t xml:space="preserve">Situated or occurring between the pleura and the body wall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Bat's wing distribution: </w:t>
            </w:r>
            <w:r>
              <w:rPr>
                <w:rFonts w:eastAsia="Times New Roman"/>
                <w:lang w:val="en-US"/>
              </w:rPr>
              <w:t xml:space="preserve">Spatial arrangement of opacities that bears vague resemblance to the shape of a bat in flight; bilaterally symmetric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Butterfly distribution: </w:t>
            </w:r>
            <w:r>
              <w:rPr>
                <w:rFonts w:eastAsia="Times New Roman"/>
                <w:lang w:val="en-US"/>
              </w:rPr>
              <w:t xml:space="preserve">Spatial arrangement of opacities that bears vague resemblance to the shape of a butterfly in flight; bilaterally symmetric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Centrilobular: </w:t>
            </w:r>
            <w:r>
              <w:rPr>
                <w:rFonts w:eastAsia="Times New Roman"/>
                <w:lang w:val="en-US"/>
              </w:rPr>
              <w:t xml:space="preserve">Referring to the region of the bronchioloarteriolar core of a secondary pulmonary lobule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Coalescent: </w:t>
            </w:r>
            <w:r>
              <w:rPr>
                <w:rFonts w:eastAsia="Times New Roman"/>
                <w:lang w:val="en-US"/>
              </w:rPr>
              <w:t xml:space="preserve">The joining together of a number of opacities into a single opacity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Lobar: </w:t>
            </w:r>
            <w:r>
              <w:rPr>
                <w:rFonts w:eastAsia="Times New Roman"/>
                <w:lang w:val="en-US"/>
              </w:rPr>
              <w:t xml:space="preserve">Of or relating to a lobe (a curved or rounded projection or division). E.g., involving an entire lobe of the lung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Hyper-acute: </w:t>
            </w:r>
            <w:r>
              <w:rPr>
                <w:rFonts w:eastAsia="Times New Roman"/>
                <w:lang w:val="en-US"/>
              </w:rPr>
              <w:t xml:space="preserve">Extremely or excessively acute, as a qualitative measure of severity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Homogeneous (uniform opacity): </w:t>
            </w:r>
            <w:r>
              <w:rPr>
                <w:rFonts w:eastAsia="Times New Roman"/>
                <w:lang w:val="en-US"/>
              </w:rPr>
              <w:t xml:space="preserve">Of uniform opacity or texture throughout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Inhomogeneous: </w:t>
            </w:r>
            <w:r>
              <w:rPr>
                <w:rFonts w:eastAsia="Times New Roman"/>
                <w:lang w:val="en-US"/>
              </w:rPr>
              <w:t xml:space="preserve">Lack of homogeneity in opacity or texture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w:t>
            </w:r>
            <w:r>
              <w:rPr>
                <w:rFonts w:eastAsia="Times New Roman"/>
                <w:lang w:val="en-US"/>
              </w:rPr>
              <w:t xml:space="preserve">Discrete opacity centrally within a larger opacity, as a calcification descriptor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Fibrocalcific: </w:t>
            </w:r>
            <w:r>
              <w:rPr>
                <w:rFonts w:eastAsia="Times New Roman"/>
                <w:lang w:val="en-US"/>
              </w:rPr>
              <w:t xml:space="preserve">Pertaining to sharply defined, linear, and/or nodular opacities containing calcification(s)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Flocculent: </w:t>
            </w:r>
            <w:r>
              <w:rPr>
                <w:rFonts w:eastAsia="Times New Roman"/>
                <w:lang w:val="en-US"/>
              </w:rPr>
              <w:t xml:space="preserve">Calcifications made up of loosely aggregated particles, resembling wool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border shape: </w:t>
            </w:r>
            <w:r>
              <w:rPr>
                <w:rFonts w:eastAsia="Times New Roman"/>
                <w:lang w:val="en-US"/>
              </w:rPr>
              <w:t xml:space="preserve">A change in the shape formed by the boundary or edges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border definition: </w:t>
            </w:r>
            <w:r>
              <w:rPr>
                <w:rFonts w:eastAsia="Times New Roman"/>
                <w:lang w:val="en-US"/>
              </w:rPr>
              <w:t xml:space="preserve">A change in the clarity of the boundary or edges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distribution: </w:t>
            </w:r>
            <w:r>
              <w:rPr>
                <w:rFonts w:eastAsia="Times New Roman"/>
                <w:lang w:val="en-US"/>
              </w:rPr>
              <w:t xml:space="preserve">A change in the extent of spreading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site involvement: </w:t>
            </w:r>
            <w:r>
              <w:rPr>
                <w:rFonts w:eastAsia="Times New Roman"/>
                <w:lang w:val="en-US"/>
              </w:rPr>
              <w:t xml:space="preserve">A change in the part(s) of the anatomy affected or encompassed by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Type of Content: </w:t>
            </w:r>
            <w:r>
              <w:rPr>
                <w:rFonts w:eastAsia="Times New Roman"/>
                <w:lang w:val="en-US"/>
              </w:rPr>
              <w:t xml:space="preserve">A change in the matter or substance within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Texture: </w:t>
            </w:r>
            <w:r>
              <w:rPr>
                <w:rFonts w:eastAsia="Times New Roman"/>
                <w:lang w:val="en-US"/>
              </w:rPr>
              <w:t xml:space="preserve">A change in the surface or consistency of a finding or </w:t>
            </w:r>
            <w:r>
              <w:rPr>
                <w:rFonts w:eastAsia="Times New Roman"/>
                <w:lang w:val="en-US"/>
              </w:rPr>
              <w:lastRenderedPageBreak/>
              <w:t xml:space="preserve">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Fiducial mark: </w:t>
            </w:r>
            <w:r>
              <w:rPr>
                <w:rFonts w:eastAsia="Times New Roman"/>
                <w:lang w:val="en-US"/>
              </w:rPr>
              <w:t xml:space="preserve">A location in image space, which may or may not correspond to an anatomical reference, which is often used for registering data sets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Portacath: </w:t>
            </w:r>
            <w:r>
              <w:rPr>
                <w:rFonts w:eastAsia="Times New Roman"/>
                <w:lang w:val="en-US"/>
              </w:rPr>
              <w:t xml:space="preserve">Connected to an injection chamber placed under the skin in the upper part of the chest. When it is necessary to inject some drug, a specific needle is put in the chamber through the skin and a silicon membrane. The advantage of a portacath is that it may be left in place several months contrarily of "classical" catheters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Chest tube: </w:t>
            </w:r>
            <w:r>
              <w:rPr>
                <w:rFonts w:eastAsia="Times New Roman"/>
                <w:lang w:val="en-US"/>
              </w:rPr>
              <w:t xml:space="preserve">A tube inserted into the chest wall from outside the body, for drainage. Sometimes used for collapsed lung. Usually connected to a receptor placed lower than the insertion site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Central line: </w:t>
            </w:r>
            <w:r>
              <w:rPr>
                <w:rFonts w:eastAsia="Times New Roman"/>
                <w:lang w:val="en-US"/>
              </w:rPr>
              <w:t xml:space="preserve">A tube placed into the subclavian vein to deliver medication directly into the venous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Kidney stent: </w:t>
            </w:r>
            <w:r>
              <w:rPr>
                <w:rFonts w:eastAsia="Times New Roman"/>
                <w:lang w:val="en-US"/>
              </w:rPr>
              <w:t xml:space="preserve">A stent is a tube inserted into another tube. Kidney stent is a tube that is inserted into the kidney, ureter, and bladder, to help drain urine. Usually inserted through a scoping device presented through the urethra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Pancreatic stent: </w:t>
            </w:r>
            <w:r>
              <w:rPr>
                <w:rFonts w:eastAsia="Times New Roman"/>
                <w:lang w:val="en-US"/>
              </w:rPr>
              <w:t xml:space="preserve">A stent is a tube inserted into another tube. Pancreatic stent is inserted through the common bile duct to the pancreatic duct, to drain bile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ring: </w:t>
            </w:r>
            <w:r>
              <w:rPr>
                <w:rFonts w:eastAsia="Times New Roman"/>
                <w:lang w:val="en-US"/>
              </w:rPr>
              <w:t xml:space="preserve">A non-lesion object that appears to be a circular band, attached to the body via pierced nipple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Coin: </w:t>
            </w:r>
            <w:r>
              <w:rPr>
                <w:rFonts w:eastAsia="Times New Roman"/>
                <w:lang w:val="en-US"/>
              </w:rPr>
              <w:t xml:space="preserve">A non-lesion object that appears to be a flat round piece of metal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Minimum Attenuation Coefficient: </w:t>
            </w:r>
            <w:r>
              <w:rPr>
                <w:rFonts w:eastAsia="Times New Roman"/>
                <w:lang w:val="en-US"/>
              </w:rPr>
              <w:t xml:space="preserve">The least quantity assignable, admissible, or possible; the least of a set of X-Ray attenuation coefficients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Attenuation Coefficient: </w:t>
            </w:r>
            <w:r>
              <w:rPr>
                <w:rFonts w:eastAsia="Times New Roman"/>
                <w:lang w:val="en-US"/>
              </w:rPr>
              <w:t xml:space="preserve">The greatest quantity or value attainable or attained; the largest of a set of X-Ray attenuation coefficients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Attenuation Coefficient: </w:t>
            </w:r>
            <w:r>
              <w:rPr>
                <w:rFonts w:eastAsia="Times New Roman"/>
                <w:lang w:val="en-US"/>
              </w:rPr>
              <w:t xml:space="preserve">The value that is computed by dividing the sum of a set of X-Ray attenuation coefficients by the number of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Median Attenuation Coefficient: </w:t>
            </w:r>
            <w:r>
              <w:rPr>
                <w:rFonts w:eastAsia="Times New Roman"/>
                <w:lang w:val="en-US"/>
              </w:rPr>
              <w:t xml:space="preserve">The value in an ordered set of X-Ray attenuation coefficients, below and above which there is an equal number of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of Attenuation Coefficient: </w:t>
            </w:r>
            <w:r>
              <w:rPr>
                <w:rFonts w:eastAsia="Times New Roman"/>
                <w:lang w:val="en-US"/>
              </w:rPr>
              <w:t xml:space="preserve">For a set of X-Ray attenuation coefficients: 1) a measure of the dispersion of a frequency distribution that is the square root of the arithmetic mean of the squares of the deviation of each of the class frequencies from the arithmetic mean of the frequency distribution; 2) a parameter that indicates the way in which a probability function or a probability density function is centered around its mean and that is equal to the square root of the moment in which the deviation from the mean is squared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Performance of Pediatric and Adult Thoracic CT: </w:t>
            </w:r>
            <w:r>
              <w:rPr>
                <w:rFonts w:eastAsia="Times New Roman"/>
                <w:lang w:val="en-US"/>
              </w:rPr>
              <w:t xml:space="preserve">American College of Radiology. ACR Standard for the Performance of Pediatric and Adult Thoracic Computed Tomography (CT). In: Standards. Reston, Va: 2001:103-107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Performance of CT for Detection of Pulmonary Embolism in Adults: </w:t>
            </w:r>
            <w:r>
              <w:rPr>
                <w:rFonts w:eastAsia="Times New Roman"/>
                <w:lang w:val="en-US"/>
              </w:rPr>
              <w:t xml:space="preserve">American College of Radiology. ACR Standard for the Performance of Computed Tomography for the Detection of Pulmonary Embolism in Adults. In: Standards. Reston, Va: 2001:109-113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Performance of High-Resolution CT of the Lungs in Adults: </w:t>
            </w:r>
            <w:r>
              <w:rPr>
                <w:rFonts w:eastAsia="Times New Roman"/>
                <w:lang w:val="en-US"/>
              </w:rPr>
              <w:t xml:space="preserve">American College of Radiology. ACR Standard for the Performance of High-Resolution Computed Tomography (HRCT) of the Lungs in Adults. In: Standards. Reston, Va: 2001:115-118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method of calculation: </w:t>
            </w:r>
            <w:r>
              <w:rPr>
                <w:rFonts w:eastAsia="Times New Roman"/>
                <w:lang w:val="en-US"/>
              </w:rPr>
              <w:t xml:space="preserve">The method of calculation of a measurement or other type of numeric value is not specified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Two-dimensional method: </w:t>
            </w:r>
            <w:r>
              <w:rPr>
                <w:rFonts w:eastAsia="Times New Roman"/>
                <w:lang w:val="en-US"/>
              </w:rPr>
              <w:t xml:space="preserve">The calculation method was performed in two-dimensional space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Three-dimensional method: </w:t>
            </w:r>
            <w:r>
              <w:rPr>
                <w:rFonts w:eastAsia="Times New Roman"/>
                <w:lang w:val="en-US"/>
              </w:rPr>
              <w:t xml:space="preserve">The calculation method was performed in three-dimensional space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tissue density: </w:t>
            </w:r>
            <w:r>
              <w:rPr>
                <w:rFonts w:eastAsia="Times New Roman"/>
                <w:lang w:val="en-US"/>
              </w:rPr>
              <w:t xml:space="preserve">The relative density of parenchymal tissue as a proportion of breast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parenchymal tissue: </w:t>
            </w:r>
            <w:r>
              <w:rPr>
                <w:rFonts w:eastAsia="Times New Roman"/>
                <w:lang w:val="en-US"/>
              </w:rPr>
              <w:t xml:space="preserve">The volume of parenchymal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breast: </w:t>
            </w:r>
            <w:r>
              <w:rPr>
                <w:rFonts w:eastAsia="Times New Roman"/>
                <w:lang w:val="en-US"/>
              </w:rPr>
              <w:t xml:space="preserve">The volume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of parenchymal tissue: </w:t>
            </w:r>
            <w:r>
              <w:rPr>
                <w:rFonts w:eastAsia="Times New Roman"/>
                <w:lang w:val="en-US"/>
              </w:rPr>
              <w:t xml:space="preserve">The mass of parenchymal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of breast: </w:t>
            </w:r>
            <w:r>
              <w:rPr>
                <w:rFonts w:eastAsia="Times New Roman"/>
                <w:lang w:val="en-US"/>
              </w:rPr>
              <w:t xml:space="preserve">The mass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of Vascular Calcification: </w:t>
            </w:r>
            <w:r>
              <w:rPr>
                <w:rFonts w:eastAsia="Times New Roman"/>
                <w:lang w:val="en-US"/>
              </w:rPr>
              <w:t xml:space="preserve">A measured or calculated area of vascular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Vascular Calcification: </w:t>
            </w:r>
            <w:r>
              <w:rPr>
                <w:rFonts w:eastAsia="Times New Roman"/>
                <w:lang w:val="en-US"/>
              </w:rPr>
              <w:t xml:space="preserve">A measured or calculated volume of vascular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Percentage of Vascular Calcification: </w:t>
            </w:r>
            <w:r>
              <w:rPr>
                <w:rFonts w:eastAsia="Times New Roman"/>
                <w:lang w:val="en-US"/>
              </w:rPr>
              <w:t xml:space="preserve">A measured or calculated percentage of vascular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of Vascular Calcification: </w:t>
            </w:r>
            <w:r>
              <w:rPr>
                <w:rFonts w:eastAsia="Times New Roman"/>
                <w:lang w:val="en-US"/>
              </w:rPr>
              <w:t xml:space="preserve">A measured or calculated mass of vascular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Average calcification distance in a calcification cluster: </w:t>
            </w:r>
            <w:r>
              <w:rPr>
                <w:rFonts w:eastAsia="Times New Roman"/>
                <w:lang w:val="en-US"/>
              </w:rPr>
              <w:t xml:space="preserve">The average nearest neighbor distance of all individual microcalcifications in a cluster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distance of calcifications in a cluster: </w:t>
            </w:r>
            <w:r>
              <w:rPr>
                <w:rFonts w:eastAsia="Times New Roman"/>
                <w:lang w:val="en-US"/>
              </w:rPr>
              <w:t xml:space="preserve">The standard deviation of nearest neighbor distance of all individual microcalcifications in a cluster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Colon CAD Report: </w:t>
            </w:r>
            <w:r>
              <w:rPr>
                <w:rFonts w:eastAsia="Times New Roman"/>
                <w:lang w:val="en-US"/>
              </w:rPr>
              <w:t xml:space="preserve">A structured report containing the results of computer-aided detection or diagnosis applied to colon imaging and associated clinical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Colon Overall Assessment: </w:t>
            </w:r>
            <w:r>
              <w:rPr>
                <w:rFonts w:eastAsia="Times New Roman"/>
                <w:lang w:val="en-US"/>
              </w:rPr>
              <w:t xml:space="preserve">Overall interpretation of the colon using C-RADS categorization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Set Properties: </w:t>
            </w:r>
            <w:r>
              <w:rPr>
                <w:rFonts w:eastAsia="Times New Roman"/>
                <w:lang w:val="en-US"/>
              </w:rPr>
              <w:t xml:space="preserve">Characteristics of a set of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Slice Thickness: </w:t>
            </w:r>
            <w:r>
              <w:rPr>
                <w:rFonts w:eastAsia="Times New Roman"/>
                <w:lang w:val="en-US"/>
              </w:rPr>
              <w:t xml:space="preserve">Nominal slice thickness, in mm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Spacing between slices: </w:t>
            </w:r>
            <w:r>
              <w:rPr>
                <w:rFonts w:eastAsia="Times New Roman"/>
                <w:lang w:val="en-US"/>
              </w:rPr>
              <w:t xml:space="preserve">Distance between contiguous images, measured from the center-to-center of each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Frame of Reference UID: </w:t>
            </w:r>
            <w:r>
              <w:rPr>
                <w:rFonts w:eastAsia="Times New Roman"/>
                <w:lang w:val="en-US"/>
              </w:rPr>
              <w:t xml:space="preserve">Uniquely identifies groups of composite instances that have the same coordinate system that conveys spatial and/or temporal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Recumbent Patient Position with respect to gravity: </w:t>
            </w:r>
            <w:r>
              <w:rPr>
                <w:rFonts w:eastAsia="Times New Roman"/>
                <w:lang w:val="en-US"/>
              </w:rPr>
              <w:t xml:space="preserve">Patient orientation with respect to downward direction (gravity)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Identifying Segment: </w:t>
            </w:r>
            <w:r>
              <w:rPr>
                <w:rFonts w:eastAsia="Times New Roman"/>
                <w:lang w:val="en-US"/>
              </w:rPr>
              <w:t xml:space="preserve">Distinguishes a part of a segmentation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Polyp stalk width: </w:t>
            </w:r>
            <w:r>
              <w:rPr>
                <w:rFonts w:eastAsia="Times New Roman"/>
                <w:lang w:val="en-US"/>
              </w:rPr>
              <w:t xml:space="preserve">The diameter of a polyp stalk measured perpendicular to the axis of the stalk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from anus: </w:t>
            </w:r>
            <w:r>
              <w:rPr>
                <w:rFonts w:eastAsia="Times New Roman"/>
                <w:lang w:val="en-US"/>
              </w:rPr>
              <w:t xml:space="preserve">The length of the path following the centerline of the colon from the anus to the area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Anatomic non-colon: </w:t>
            </w:r>
            <w:r>
              <w:rPr>
                <w:rFonts w:eastAsia="Times New Roman"/>
                <w:lang w:val="en-US"/>
              </w:rPr>
              <w:t xml:space="preserve">A location in the body that is outside the colon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C0 - Inadequate Study/Awaiting Prior Comparisons: </w:t>
            </w:r>
            <w:r>
              <w:rPr>
                <w:rFonts w:eastAsia="Times New Roman"/>
                <w:lang w:val="en-US"/>
              </w:rPr>
              <w:t xml:space="preserve">An inadequate study or a study that is awaiting prior comparisons. The study may have inadequate preparation and cannot exclude lesions greater than or equal to ten millimeters owing to presence of fluid or feces. The study may have inadequate insufflation where one or more colonic segments collapsed on both views.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C1 - Normal Colon or Benign Lesion: </w:t>
            </w:r>
            <w:r>
              <w:rPr>
                <w:rFonts w:eastAsia="Times New Roman"/>
                <w:lang w:val="en-US"/>
              </w:rPr>
              <w:t xml:space="preserve">The study has a normal colon or benign lesion, with the recommendation to continue routine screening. The study has no visible abnormalities of the colon. The study has no polyps greater than six millimeters. The study may have lipoma, inverted diverticulum, or nonneoplastic findings, such as colonic diverticula.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C2 - Intermediate Polyp or Indeterminate Finding: </w:t>
            </w:r>
            <w:r>
              <w:rPr>
                <w:rFonts w:eastAsia="Times New Roman"/>
                <w:lang w:val="en-US"/>
              </w:rPr>
              <w:t xml:space="preserve">The study has an intermediate polyp or indeterminate finding and surveillance or colonoscopy is recommended. There may be intermediate polyps between six and nine millimeters and there are less than three in number. The study may have an intermediate finding and cannot exclude a polyp that is greater than or equal to six millimeters in a technically adequate exam.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C3 - Polyp, Possibly Advanced Adenoma: </w:t>
            </w:r>
            <w:r>
              <w:rPr>
                <w:rFonts w:eastAsia="Times New Roman"/>
                <w:lang w:val="en-US"/>
              </w:rPr>
              <w:t xml:space="preserve">The study has a polyp, possibly advanced adenoma, and a follow-up colonoscopy is recommended. The study has a polyp greater than or equal to ten millimeters or the study has three or more polyps that are each between six to nine millimeters.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C4 - Colonic Mass, Likely Malignant: </w:t>
            </w:r>
            <w:r>
              <w:rPr>
                <w:rFonts w:eastAsia="Times New Roman"/>
                <w:lang w:val="en-US"/>
              </w:rPr>
              <w:t xml:space="preserve">The study has a colonic mass, likely </w:t>
            </w:r>
            <w:proofErr w:type="gramStart"/>
            <w:r>
              <w:rPr>
                <w:rFonts w:eastAsia="Times New Roman"/>
                <w:lang w:val="en-US"/>
              </w:rPr>
              <w:t>malignant,</w:t>
            </w:r>
            <w:proofErr w:type="gramEnd"/>
            <w:r>
              <w:rPr>
                <w:rFonts w:eastAsia="Times New Roman"/>
                <w:lang w:val="en-US"/>
              </w:rPr>
              <w:t xml:space="preserve"> and surgical consultation is recommended. The lesion compromises bowel lumen and demonstrates extracolonic invasion.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Guideline, Performance of Adult CT Colonography: </w:t>
            </w:r>
            <w:r>
              <w:rPr>
                <w:rFonts w:eastAsia="Times New Roman"/>
                <w:lang w:val="en-US"/>
              </w:rPr>
              <w:t xml:space="preserve">American College of Radiology Practice Guideline for the Performance of Computed Tomography (CT) Colonography in Adults. In: Practice Guidelines and Technical Standards.Reston, Va: American College of Radiology;2006:371-376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Standard, CT medical physics performance monitoring: </w:t>
            </w:r>
            <w:r>
              <w:rPr>
                <w:rFonts w:eastAsia="Times New Roman"/>
                <w:lang w:val="en-US"/>
              </w:rPr>
              <w:t xml:space="preserve">American College of Radiology Technical Standard for Diagnostic Medical Physics Performance Monitoring of Computed Tomography (CT) Equipment. In: Practice Guidelines and Technical Standards.Reston, Va: American College of </w:t>
            </w:r>
            <w:r>
              <w:rPr>
                <w:rFonts w:eastAsia="Times New Roman"/>
                <w:lang w:val="en-US"/>
              </w:rPr>
              <w:lastRenderedPageBreak/>
              <w:t xml:space="preserve">Radiology;2006:945-948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Anatomical axis of femur: </w:t>
            </w:r>
            <w:r>
              <w:rPr>
                <w:rFonts w:eastAsia="Times New Roman"/>
                <w:lang w:val="en-US"/>
              </w:rPr>
              <w:t xml:space="preserve">The axis following the shaft of the femur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Acetabular Center of Rotation: </w:t>
            </w:r>
            <w:r>
              <w:rPr>
                <w:rFonts w:eastAsia="Times New Roman"/>
                <w:lang w:val="en-US"/>
              </w:rPr>
              <w:t xml:space="preserve">Center of Rotation of the natural Acetabulum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Femur Head Center of Rotation: </w:t>
            </w:r>
            <w:r>
              <w:rPr>
                <w:rFonts w:eastAsia="Times New Roman"/>
                <w:lang w:val="en-US"/>
              </w:rPr>
              <w:t xml:space="preserve">Center of Rotation of the natural femur head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Acetabular Cup Shell: </w:t>
            </w:r>
            <w:r>
              <w:rPr>
                <w:rFonts w:eastAsia="Times New Roman"/>
                <w:lang w:val="en-US"/>
              </w:rPr>
              <w:t xml:space="preserve">Prosthetic component implanted into the acetabulum. Provides hold for the insert that is mounted inside the cup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Acetabular Cup Insert: </w:t>
            </w:r>
            <w:r>
              <w:rPr>
                <w:rFonts w:eastAsia="Times New Roman"/>
                <w:lang w:val="en-US"/>
              </w:rPr>
              <w:t xml:space="preserve">Prosthetic pelvic joint component. Inserted into the cup, takes in the femoral head replacement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Acetabular Cup Monoblock: </w:t>
            </w:r>
            <w:r>
              <w:rPr>
                <w:rFonts w:eastAsia="Times New Roman"/>
                <w:lang w:val="en-US"/>
              </w:rPr>
              <w:t xml:space="preserve">Prosthetic pelvic joint cup including insert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Head Ball Component: </w:t>
            </w:r>
            <w:r>
              <w:rPr>
                <w:rFonts w:eastAsia="Times New Roman"/>
                <w:lang w:val="en-US"/>
              </w:rPr>
              <w:t xml:space="preserve">Component for Femoral Head Prosthesis where the conic intake for the stem neck can be exchanged. Combined with a Femoral Head Cone Taper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Head Cone Taper Component: </w:t>
            </w:r>
            <w:r>
              <w:rPr>
                <w:rFonts w:eastAsia="Times New Roman"/>
                <w:lang w:val="en-US"/>
              </w:rPr>
              <w:t xml:space="preserve">Exchangeable neck intake for composite femoral head prosthesis. Combined with a Femoral Head Ball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Stem: </w:t>
            </w:r>
            <w:r>
              <w:rPr>
                <w:rFonts w:eastAsia="Times New Roman"/>
                <w:lang w:val="en-US"/>
              </w:rPr>
              <w:t xml:space="preserve">Prosthesis Implanted into the femoral bone to provide force transmission between joint replacement and bone. On the proximal end a conic neck holds the femoral head replacement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Stem Distal Component: </w:t>
            </w:r>
            <w:r>
              <w:rPr>
                <w:rFonts w:eastAsia="Times New Roman"/>
                <w:lang w:val="en-US"/>
              </w:rPr>
              <w:t xml:space="preserve">Distal half of a modular stem prosthesis system. Combined with a Stem Proximal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Stem Proximal Component: </w:t>
            </w:r>
            <w:r>
              <w:rPr>
                <w:rFonts w:eastAsia="Times New Roman"/>
                <w:lang w:val="en-US"/>
              </w:rPr>
              <w:t xml:space="preserve">Proximal half of a modular stem prosthesis system. Combined with a Stem Distal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Stem Component: </w:t>
            </w:r>
            <w:r>
              <w:rPr>
                <w:rFonts w:eastAsia="Times New Roman"/>
                <w:lang w:val="en-US"/>
              </w:rPr>
              <w:t xml:space="preserve">Stem prosthetic component with a modular insert for an exchangeable neck component. Combined with a Neck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Neck Component: </w:t>
            </w:r>
            <w:r>
              <w:rPr>
                <w:rFonts w:eastAsia="Times New Roman"/>
                <w:lang w:val="en-US"/>
              </w:rPr>
              <w:t xml:space="preserve">Prosthetic Neck to be combined with a Stem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Monoblock Stem: </w:t>
            </w:r>
            <w:r>
              <w:rPr>
                <w:rFonts w:eastAsia="Times New Roman"/>
                <w:lang w:val="en-US"/>
              </w:rPr>
              <w:t xml:space="preserve">Prosthetic Stem and Femoral Head in one piece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Prosthetic Shaft Augment: </w:t>
            </w:r>
            <w:r>
              <w:rPr>
                <w:rFonts w:eastAsia="Times New Roman"/>
                <w:lang w:val="en-US"/>
              </w:rPr>
              <w:t xml:space="preserve">A proximal attachment to the shaft used to compensate for bone deficiencies or bone loss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Head Resurfacing Component: </w:t>
            </w:r>
            <w:r>
              <w:rPr>
                <w:rFonts w:eastAsia="Times New Roman"/>
                <w:lang w:val="en-US"/>
              </w:rPr>
              <w:t xml:space="preserve">Artificial femur head surface needed for the partial replacement of the femoral head where only the surface is replaced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Pinning: </w:t>
            </w:r>
            <w:r>
              <w:rPr>
                <w:rFonts w:eastAsia="Times New Roman"/>
                <w:lang w:val="en-US"/>
              </w:rPr>
              <w:t xml:space="preserve">Fixation using a pin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Sewing: </w:t>
            </w:r>
            <w:r>
              <w:rPr>
                <w:rFonts w:eastAsia="Times New Roman"/>
                <w:lang w:val="en-US"/>
              </w:rPr>
              <w:t xml:space="preserve">Fixation sewing several objects together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Bolting: </w:t>
            </w:r>
            <w:r>
              <w:rPr>
                <w:rFonts w:eastAsia="Times New Roman"/>
                <w:lang w:val="en-US"/>
              </w:rPr>
              <w:t xml:space="preserve">Fixation using a bolt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Wedging: </w:t>
            </w:r>
            <w:r>
              <w:rPr>
                <w:rFonts w:eastAsia="Times New Roman"/>
                <w:lang w:val="en-US"/>
              </w:rPr>
              <w:t xml:space="preserve">Fixation due to forcing an object into a narrow space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Centralizer: </w:t>
            </w:r>
            <w:r>
              <w:rPr>
                <w:rFonts w:eastAsia="Times New Roman"/>
                <w:lang w:val="en-US"/>
              </w:rPr>
              <w:t xml:space="preserve">Attachment to the distal end of a cemented stem assuring that the stem is in a central position inside the drilled femoral canal before cementation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Generic 2D Planning: </w:t>
            </w:r>
            <w:r>
              <w:rPr>
                <w:rFonts w:eastAsia="Times New Roman"/>
                <w:lang w:val="en-US"/>
              </w:rPr>
              <w:t xml:space="preserve">Planning by an unspecified 2D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Generic 3D Planning: </w:t>
            </w:r>
            <w:r>
              <w:rPr>
                <w:rFonts w:eastAsia="Times New Roman"/>
                <w:lang w:val="en-US"/>
              </w:rPr>
              <w:t xml:space="preserve">Planning by an unspecified 3D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Generic Planning for Hip Replacement: </w:t>
            </w:r>
            <w:r>
              <w:rPr>
                <w:rFonts w:eastAsia="Times New Roman"/>
                <w:lang w:val="en-US"/>
              </w:rPr>
              <w:t xml:space="preserve">Planning of a Hip Replacement, by an unspecified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Generic Planning for Knee Replacement: </w:t>
            </w:r>
            <w:r>
              <w:rPr>
                <w:rFonts w:eastAsia="Times New Roman"/>
                <w:lang w:val="en-US"/>
              </w:rPr>
              <w:t xml:space="preserve">Planning of Knee Replacement, by an unspecified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MÃ¼ller Method Planning for Hip Replacement: </w:t>
            </w:r>
            <w:r>
              <w:rPr>
                <w:rFonts w:eastAsia="Times New Roman"/>
                <w:lang w:val="en-US"/>
              </w:rPr>
              <w:t xml:space="preserve">Planning of Hip Replacement according to the procedure of M. E. MÃ¼ller [Eggli et. al.1998]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Implantation Plan: </w:t>
            </w:r>
            <w:r>
              <w:rPr>
                <w:rFonts w:eastAsia="Times New Roman"/>
                <w:lang w:val="en-US"/>
              </w:rPr>
              <w:t xml:space="preserve">A Report containing the results of an Implantation Planning Activity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Selected Implant Component: </w:t>
            </w:r>
            <w:r>
              <w:rPr>
                <w:rFonts w:eastAsia="Times New Roman"/>
                <w:lang w:val="en-US"/>
              </w:rPr>
              <w:t xml:space="preserve">A selection of one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Component ID: </w:t>
            </w:r>
            <w:r>
              <w:rPr>
                <w:rFonts w:eastAsia="Times New Roman"/>
                <w:lang w:val="en-US"/>
              </w:rPr>
              <w:t xml:space="preserve">Identification ID of an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Template: </w:t>
            </w:r>
            <w:r>
              <w:rPr>
                <w:rFonts w:eastAsia="Times New Roman"/>
                <w:lang w:val="en-US"/>
              </w:rPr>
              <w:t xml:space="preserve">An implant template describing the properties (2D/3D geometry and other data) of one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Component Connection: </w:t>
            </w:r>
            <w:r>
              <w:rPr>
                <w:rFonts w:eastAsia="Times New Roman"/>
                <w:lang w:val="en-US"/>
              </w:rPr>
              <w:t xml:space="preserve">A connection of two Connected Implantation Plan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Mating Feature Set ID: </w:t>
            </w:r>
            <w:r>
              <w:rPr>
                <w:rFonts w:eastAsia="Times New Roman"/>
                <w:lang w:val="en-US"/>
              </w:rPr>
              <w:t xml:space="preserve">ID of a Mating Feature Set in an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Mating Feature ID: </w:t>
            </w:r>
            <w:r>
              <w:rPr>
                <w:rFonts w:eastAsia="Times New Roman"/>
                <w:lang w:val="en-US"/>
              </w:rPr>
              <w:t xml:space="preserve">ID of the Mating Feature in a Mating Feature Set in an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Spatial Registration: </w:t>
            </w:r>
            <w:r>
              <w:rPr>
                <w:rFonts w:eastAsia="Times New Roman"/>
                <w:lang w:val="en-US"/>
              </w:rPr>
              <w:t xml:space="preserve">The Spatial Registration of one or more Implant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Image: </w:t>
            </w:r>
            <w:r>
              <w:rPr>
                <w:rFonts w:eastAsia="Times New Roman"/>
                <w:lang w:val="en-US"/>
              </w:rPr>
              <w:t xml:space="preserve">Patient Images used for an implantation planning activity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Assembly: </w:t>
            </w:r>
            <w:r>
              <w:rPr>
                <w:rFonts w:eastAsia="Times New Roman"/>
                <w:lang w:val="en-US"/>
              </w:rPr>
              <w:t xml:space="preserve">A collection of Component Connections of Implant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Selected Fiducial: </w:t>
            </w:r>
            <w:r>
              <w:rPr>
                <w:rFonts w:eastAsia="Times New Roman"/>
                <w:lang w:val="en-US"/>
              </w:rPr>
              <w:t xml:space="preserve">Fiducials that are selected by the user and may or may not belong to anatomical landmarks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Fiducial: </w:t>
            </w:r>
            <w:r>
              <w:rPr>
                <w:rFonts w:eastAsia="Times New Roman"/>
                <w:lang w:val="en-US"/>
              </w:rPr>
              <w:t xml:space="preserve">Fiducials that represent geometric characteristics, such as center of rotation, and are derived from other fiducials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used for planning: </w:t>
            </w:r>
            <w:r>
              <w:rPr>
                <w:rFonts w:eastAsia="Times New Roman"/>
                <w:lang w:val="en-US"/>
              </w:rPr>
              <w:t xml:space="preserve">All parameters and data that were used for the planning activity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Supporting Information: </w:t>
            </w:r>
            <w:r>
              <w:rPr>
                <w:rFonts w:eastAsia="Times New Roman"/>
                <w:lang w:val="en-US"/>
              </w:rPr>
              <w:t xml:space="preserve">A description of the plan as encapsulated PDF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Component List: </w:t>
            </w:r>
            <w:r>
              <w:rPr>
                <w:rFonts w:eastAsia="Times New Roman"/>
                <w:lang w:val="en-US"/>
              </w:rPr>
              <w:t xml:space="preserve">A list of all Implant Components selected for an implantation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Data Used During Planning: </w:t>
            </w:r>
            <w:r>
              <w:rPr>
                <w:rFonts w:eastAsia="Times New Roman"/>
                <w:lang w:val="en-US"/>
              </w:rPr>
              <w:t xml:space="preserve">Reference to objects containing patient data that is used for planning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Degrees of Freedom Specification: </w:t>
            </w:r>
            <w:r>
              <w:rPr>
                <w:rFonts w:eastAsia="Times New Roman"/>
                <w:lang w:val="en-US"/>
              </w:rPr>
              <w:t xml:space="preserve">A specification of the values from one or more Degrees of Freedom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ID: </w:t>
            </w:r>
            <w:r>
              <w:rPr>
                <w:rFonts w:eastAsia="Times New Roman"/>
                <w:lang w:val="en-US"/>
              </w:rPr>
              <w:t xml:space="preserve">ID of one Degree of Freedom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Patient Data Not Used During Planning: </w:t>
            </w:r>
            <w:r>
              <w:rPr>
                <w:rFonts w:eastAsia="Times New Roman"/>
                <w:lang w:val="en-US"/>
              </w:rPr>
              <w:t xml:space="preserve">Reference to objects containing patient data that were not used for planning but are somehow related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Implantation Reports: </w:t>
            </w:r>
            <w:r>
              <w:rPr>
                <w:rFonts w:eastAsia="Times New Roman"/>
                <w:lang w:val="en-US"/>
              </w:rPr>
              <w:t xml:space="preserve">Implantation Reports that are somehow related. E.g., contemporaneous implantations that are independent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Assembly Template: </w:t>
            </w:r>
            <w:r>
              <w:rPr>
                <w:rFonts w:eastAsia="Times New Roman"/>
                <w:lang w:val="en-US"/>
              </w:rPr>
              <w:t xml:space="preserve">Implant Assembly Template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Planning Information for Intraoperative Usage: </w:t>
            </w:r>
            <w:r>
              <w:rPr>
                <w:rFonts w:eastAsia="Times New Roman"/>
                <w:lang w:val="en-US"/>
              </w:rPr>
              <w:t xml:space="preserve">Information that is intended to be used intra-operatively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Implantation Patient Positioning: </w:t>
            </w:r>
            <w:r>
              <w:rPr>
                <w:rFonts w:eastAsia="Times New Roman"/>
                <w:lang w:val="en-US"/>
              </w:rPr>
              <w:t xml:space="preserve">Position of the patient on the operating room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Fiducial Intent: </w:t>
            </w:r>
            <w:r>
              <w:rPr>
                <w:rFonts w:eastAsia="Times New Roman"/>
                <w:lang w:val="en-US"/>
              </w:rPr>
              <w:t xml:space="preserve">Intended use of the fiducial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Component Type: </w:t>
            </w:r>
            <w:r>
              <w:rPr>
                <w:rFonts w:eastAsia="Times New Roman"/>
                <w:lang w:val="en-US"/>
              </w:rPr>
              <w:t xml:space="preserve">Type of an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Manufacturer Implant Template: </w:t>
            </w:r>
            <w:r>
              <w:rPr>
                <w:rFonts w:eastAsia="Times New Roman"/>
                <w:lang w:val="en-US"/>
              </w:rPr>
              <w:t xml:space="preserve">Implant Template released by the Manufacturer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Planning Images: </w:t>
            </w:r>
            <w:r>
              <w:rPr>
                <w:rFonts w:eastAsia="Times New Roman"/>
                <w:lang w:val="en-US"/>
              </w:rPr>
              <w:t xml:space="preserve">Images that are created by a planning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Derived Planning Data: </w:t>
            </w:r>
            <w:r>
              <w:rPr>
                <w:rFonts w:eastAsia="Times New Roman"/>
                <w:lang w:val="en-US"/>
              </w:rPr>
              <w:t xml:space="preserve">Data that is created by a planning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Connected Implantation Plan Component: </w:t>
            </w:r>
            <w:r>
              <w:rPr>
                <w:rFonts w:eastAsia="Times New Roman"/>
                <w:lang w:val="en-US"/>
              </w:rPr>
              <w:t xml:space="preserve">One Implant Component that is connected to another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Planning Method: </w:t>
            </w:r>
            <w:r>
              <w:rPr>
                <w:rFonts w:eastAsia="Times New Roman"/>
                <w:lang w:val="en-US"/>
              </w:rPr>
              <w:t xml:space="preserve">The method used for planning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Exact Translational Value: </w:t>
            </w:r>
            <w:r>
              <w:rPr>
                <w:rFonts w:eastAsia="Times New Roman"/>
                <w:lang w:val="en-US"/>
              </w:rPr>
              <w:t xml:space="preserve">Defines the exact value that was planned for translation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Minimum Translational Value: </w:t>
            </w:r>
            <w:r>
              <w:rPr>
                <w:rFonts w:eastAsia="Times New Roman"/>
                <w:lang w:val="en-US"/>
              </w:rPr>
              <w:t xml:space="preserve">Defines the minimum value that was planned for translation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Maximum Translational Value: </w:t>
            </w:r>
            <w:r>
              <w:rPr>
                <w:rFonts w:eastAsia="Times New Roman"/>
                <w:lang w:val="en-US"/>
              </w:rPr>
              <w:t xml:space="preserve">Defines the maximum value that was planned for translation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Exact Rotational Translation Value: </w:t>
            </w:r>
            <w:r>
              <w:rPr>
                <w:rFonts w:eastAsia="Times New Roman"/>
                <w:lang w:val="en-US"/>
              </w:rPr>
              <w:t xml:space="preserve">Defines the exact value that was planned for rotation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Minimum Rotational Value: </w:t>
            </w:r>
            <w:r>
              <w:rPr>
                <w:rFonts w:eastAsia="Times New Roman"/>
                <w:lang w:val="en-US"/>
              </w:rPr>
              <w:t xml:space="preserve">Defines the minimum value that was planned for rotation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Maximum Rotational Value: </w:t>
            </w:r>
            <w:r>
              <w:rPr>
                <w:rFonts w:eastAsia="Times New Roman"/>
                <w:lang w:val="en-US"/>
              </w:rPr>
              <w:t xml:space="preserve">Defines the maximum value that was planned for rotation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Peri-operative Photographic Imaging: </w:t>
            </w:r>
            <w:r>
              <w:rPr>
                <w:rFonts w:eastAsia="Times New Roman"/>
                <w:lang w:val="en-US"/>
              </w:rPr>
              <w:t xml:space="preserve">Procedure step protocol for photographic imaging of surgical procedures, including photography of specimens collected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Gross Specimen Imaging: </w:t>
            </w:r>
            <w:r>
              <w:rPr>
                <w:rFonts w:eastAsia="Times New Roman"/>
                <w:lang w:val="en-US"/>
              </w:rPr>
              <w:t xml:space="preserve">Procedure step protocol for imaging gross specimens, typically with a photographic camera (modality XC), and planning further dissection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Procedure step protocol for imaging slide specimens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Whole Slide Imaging: </w:t>
            </w:r>
            <w:r>
              <w:rPr>
                <w:rFonts w:eastAsia="Times New Roman"/>
                <w:lang w:val="en-US"/>
              </w:rPr>
              <w:t xml:space="preserve">Procedure step protocol for imaging slide specimens using a whole slide scanner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WSI 20X RGB: </w:t>
            </w:r>
            <w:r>
              <w:rPr>
                <w:rFonts w:eastAsia="Times New Roman"/>
                <w:lang w:val="en-US"/>
              </w:rPr>
              <w:t xml:space="preserve">Procedure step protocol for imaging slide specimens using a whole slide scanner with a 20X nominal objective lens, in full color, with a single imaging focal plane across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WSI 40X RGB: </w:t>
            </w:r>
            <w:r>
              <w:rPr>
                <w:rFonts w:eastAsia="Times New Roman"/>
                <w:lang w:val="en-US"/>
              </w:rPr>
              <w:t xml:space="preserve">Procedure step protocol for imaging slide specimens using a whole slide scanner with a 40X nominal objective lens, in full color, with a single imaging focal plane across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Illumination Method: </w:t>
            </w:r>
            <w:r>
              <w:rPr>
                <w:rFonts w:eastAsia="Times New Roman"/>
                <w:lang w:val="en-US"/>
              </w:rPr>
              <w:t xml:space="preserve">Technique of illuminating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focal planes: </w:t>
            </w:r>
            <w:r>
              <w:rPr>
                <w:rFonts w:eastAsia="Times New Roman"/>
                <w:lang w:val="en-US"/>
              </w:rPr>
              <w:t xml:space="preserve">Number of focal planes for a microscopy image </w:t>
            </w:r>
            <w:r>
              <w:rPr>
                <w:rFonts w:eastAsia="Times New Roman"/>
                <w:lang w:val="en-US"/>
              </w:rPr>
              <w:lastRenderedPageBreak/>
              <w:t xml:space="preserve">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Focal plane Z offset: </w:t>
            </w:r>
            <w:r>
              <w:rPr>
                <w:rFonts w:eastAsia="Times New Roman"/>
                <w:lang w:val="en-US"/>
              </w:rPr>
              <w:t xml:space="preserve">Nominal distance above a reference plane (typically a slide glass substrate top surface) of the focal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Magnification selection: </w:t>
            </w:r>
            <w:r>
              <w:rPr>
                <w:rFonts w:eastAsia="Times New Roman"/>
                <w:lang w:val="en-US"/>
              </w:rPr>
              <w:t xml:space="preserve">Microscope magnification based on nominal objective lens power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Illumination wavelength: </w:t>
            </w:r>
            <w:r>
              <w:rPr>
                <w:rFonts w:eastAsia="Times New Roman"/>
                <w:lang w:val="en-US"/>
              </w:rPr>
              <w:t xml:space="preserve">Nominal center wavelength for an imaging spectral band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Illumination spectral band: </w:t>
            </w:r>
            <w:r>
              <w:rPr>
                <w:rFonts w:eastAsia="Times New Roman"/>
                <w:lang w:val="en-US"/>
              </w:rPr>
              <w:t xml:space="preserve">Name (coded) for an imaging spectral band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filter type: </w:t>
            </w:r>
            <w:r>
              <w:rPr>
                <w:rFonts w:eastAsia="Times New Roman"/>
                <w:lang w:val="en-US"/>
              </w:rPr>
              <w:t xml:space="preserve">Type of filter inserted into the optical imaging path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Tissue selection method: </w:t>
            </w:r>
            <w:r>
              <w:rPr>
                <w:rFonts w:eastAsia="Times New Roman"/>
                <w:lang w:val="en-US"/>
              </w:rPr>
              <w:t xml:space="preserve">Technique for identifying tissue to be imaged versus area of slide not to be imaged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planes: </w:t>
            </w:r>
            <w:r>
              <w:rPr>
                <w:rFonts w:eastAsia="Times New Roman"/>
                <w:lang w:val="en-US"/>
              </w:rPr>
              <w:t xml:space="preserve">Imaging performed at multiple imaging (focal) planes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5X: </w:t>
            </w:r>
            <w:r>
              <w:rPr>
                <w:rFonts w:eastAsia="Times New Roman"/>
                <w:lang w:val="en-US"/>
              </w:rPr>
              <w:t xml:space="preserve">Nominal 5 power objective lens, resulting in a digital image at approximately 2 um/pixel spacing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10X: </w:t>
            </w:r>
            <w:r>
              <w:rPr>
                <w:rFonts w:eastAsia="Times New Roman"/>
                <w:lang w:val="en-US"/>
              </w:rPr>
              <w:t xml:space="preserve">Nominal 10 power objective lens, resulting in a digital image at approximately 1 um/pixel spacing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20X: </w:t>
            </w:r>
            <w:r>
              <w:rPr>
                <w:rFonts w:eastAsia="Times New Roman"/>
                <w:lang w:val="en-US"/>
              </w:rPr>
              <w:t xml:space="preserve">Nominal 20 power microscope objective lens, resulting in a digital image at approximately 0.5 um/pixel spacing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40X: </w:t>
            </w:r>
            <w:r>
              <w:rPr>
                <w:rFonts w:eastAsia="Times New Roman"/>
                <w:lang w:val="en-US"/>
              </w:rPr>
              <w:t xml:space="preserve">Nominal 40 power microscope objective lens, with a combined condenser and objective lens numerical aperture of approximately 1.3, resulting in a digital image at approximately 0.25 um/pixel spacing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Nominal empty tile suppression: </w:t>
            </w:r>
            <w:r>
              <w:rPr>
                <w:rFonts w:eastAsia="Times New Roman"/>
                <w:lang w:val="en-US"/>
              </w:rPr>
              <w:t xml:space="preserve">Equipment-specific nominal or default method for identifying tiles without tissue imaged for suppression from inclusion in image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threshold empty tile suppression: </w:t>
            </w:r>
            <w:r>
              <w:rPr>
                <w:rFonts w:eastAsia="Times New Roman"/>
                <w:lang w:val="en-US"/>
              </w:rPr>
              <w:t xml:space="preserve">Equipment-specific high threshold method for identifying tiles without tissue imaged for suppression from inclusion in image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empty tile suppression: </w:t>
            </w:r>
            <w:r>
              <w:rPr>
                <w:rFonts w:eastAsia="Times New Roman"/>
                <w:lang w:val="en-US"/>
              </w:rPr>
              <w:t xml:space="preserve">Tiles without tissue imaged are not suppressed from inclusion in image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 Interest: </w:t>
            </w:r>
            <w:r>
              <w:rPr>
                <w:rFonts w:eastAsia="Times New Roman"/>
                <w:lang w:val="en-US"/>
              </w:rPr>
              <w:t xml:space="preserve">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for Quality Reasons: </w:t>
            </w:r>
            <w:r>
              <w:rPr>
                <w:rFonts w:eastAsia="Times New Roman"/>
                <w:lang w:val="en-US"/>
              </w:rPr>
              <w:t xml:space="preserve">Rejected for Quality Reasons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Referring Provider: </w:t>
            </w:r>
            <w:r>
              <w:rPr>
                <w:rFonts w:eastAsia="Times New Roman"/>
                <w:lang w:val="en-US"/>
              </w:rPr>
              <w:t xml:space="preserve">For Referring Provider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Surgery: </w:t>
            </w:r>
            <w:r>
              <w:rPr>
                <w:rFonts w:eastAsia="Times New Roman"/>
                <w:lang w:val="en-US"/>
              </w:rPr>
              <w:t xml:space="preserve">For Surgery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Teaching: </w:t>
            </w:r>
            <w:r>
              <w:rPr>
                <w:rFonts w:eastAsia="Times New Roman"/>
                <w:lang w:val="en-US"/>
              </w:rPr>
              <w:t xml:space="preserve">For Teaching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Conference: </w:t>
            </w:r>
            <w:r>
              <w:rPr>
                <w:rFonts w:eastAsia="Times New Roman"/>
                <w:lang w:val="en-US"/>
              </w:rPr>
              <w:t xml:space="preserve">For Conference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Therapy: </w:t>
            </w:r>
            <w:r>
              <w:rPr>
                <w:rFonts w:eastAsia="Times New Roman"/>
                <w:lang w:val="en-US"/>
              </w:rPr>
              <w:t xml:space="preserve">For Therapy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Patient: </w:t>
            </w:r>
            <w:r>
              <w:rPr>
                <w:rFonts w:eastAsia="Times New Roman"/>
                <w:lang w:val="en-US"/>
              </w:rPr>
              <w:t xml:space="preserve">For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Peer Review: </w:t>
            </w:r>
            <w:r>
              <w:rPr>
                <w:rFonts w:eastAsia="Times New Roman"/>
                <w:lang w:val="en-US"/>
              </w:rPr>
              <w:t xml:space="preserve">For Peer Review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Research: </w:t>
            </w:r>
            <w:r>
              <w:rPr>
                <w:rFonts w:eastAsia="Times New Roman"/>
                <w:lang w:val="en-US"/>
              </w:rPr>
              <w:t xml:space="preserve">For Research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Issue: </w:t>
            </w:r>
            <w:r>
              <w:rPr>
                <w:rFonts w:eastAsia="Times New Roman"/>
                <w:lang w:val="en-US"/>
              </w:rPr>
              <w:t xml:space="preserve">Quality 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Title Modifier: </w:t>
            </w:r>
            <w:r>
              <w:rPr>
                <w:rFonts w:eastAsia="Times New Roman"/>
                <w:lang w:val="en-US"/>
              </w:rPr>
              <w:t xml:space="preserve">Document Title Modifier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Key Object Description: </w:t>
            </w:r>
            <w:r>
              <w:rPr>
                <w:rFonts w:eastAsia="Times New Roman"/>
                <w:lang w:val="en-US"/>
              </w:rPr>
              <w:t xml:space="preserve">Key Object Description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Best In Set: </w:t>
            </w:r>
            <w:r>
              <w:rPr>
                <w:rFonts w:eastAsia="Times New Roman"/>
                <w:lang w:val="en-US"/>
              </w:rPr>
              <w:t xml:space="preserve">A selection that represents the "best" chosen from a larger set of items. E.g., the best images within a Study or Series. The </w:t>
            </w:r>
            <w:proofErr w:type="gramStart"/>
            <w:r>
              <w:rPr>
                <w:rFonts w:eastAsia="Times New Roman"/>
                <w:lang w:val="en-US"/>
              </w:rPr>
              <w:t>criteria</w:t>
            </w:r>
            <w:proofErr w:type="gramEnd"/>
            <w:r>
              <w:rPr>
                <w:rFonts w:eastAsia="Times New Roman"/>
                <w:lang w:val="en-US"/>
              </w:rPr>
              <w:t xml:space="preserve"> against which "best" is measured is not defined. Contrast this with the more specific term "Best illustration of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w:t>
            </w:r>
            <w:r>
              <w:rPr>
                <w:rFonts w:eastAsia="Times New Roman"/>
                <w:lang w:val="en-US"/>
              </w:rPr>
              <w:t xml:space="preserve">A study is a collection of one or more series of medical images, presentation states, and/or SR documents that are logically related for the purpose of diagnosing a patient. A study may include composite instances that are created by a single modality, multiple modalities or by multiple devices of the same modality. [From Section A.1.2.2 â€œStudy IEâ€ in PS3.3 ]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Series: </w:t>
            </w:r>
            <w:r>
              <w:rPr>
                <w:rFonts w:eastAsia="Times New Roman"/>
                <w:lang w:val="en-US"/>
              </w:rPr>
              <w:t xml:space="preserve">A distinct logical set used to group composite instances. All instances within a Series are of the same modality, in the same Frame of Reference (if any), and created by the same equipment. [See Section A.1.2.3 â€œSeries IEâ€ in PS3.3 ]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Performed Procedure Step: </w:t>
            </w:r>
            <w:r>
              <w:rPr>
                <w:rFonts w:eastAsia="Times New Roman"/>
                <w:lang w:val="en-US"/>
              </w:rPr>
              <w:t xml:space="preserve">An arbitrarily defined unit of service that has actually been performed (not just scheduled). [From Section 7.3.1.9 â€œModality Performed Procedure Stepâ€ in PS3.3 ]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Stage-View: </w:t>
            </w:r>
            <w:r>
              <w:rPr>
                <w:rFonts w:eastAsia="Times New Roman"/>
                <w:lang w:val="en-US"/>
              </w:rPr>
              <w:t xml:space="preserve">An image or set of images illustrating a specific stage (phase in a stress echo exam protocol) and view (combination of the transducer position and orientation at the time of image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Printing: </w:t>
            </w:r>
            <w:r>
              <w:rPr>
                <w:rFonts w:eastAsia="Times New Roman"/>
                <w:lang w:val="en-US"/>
              </w:rPr>
              <w:t xml:space="preserve">For Printing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Report Attachment: </w:t>
            </w:r>
            <w:r>
              <w:rPr>
                <w:rFonts w:eastAsia="Times New Roman"/>
                <w:lang w:val="en-US"/>
              </w:rPr>
              <w:t xml:space="preserve">Selection of information objects for attachment to the clinical report of the Current Requested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Litigation: </w:t>
            </w:r>
            <w:r>
              <w:rPr>
                <w:rFonts w:eastAsia="Times New Roman"/>
                <w:lang w:val="en-US"/>
              </w:rPr>
              <w:t xml:space="preserve">List of objects that are related to litigation and should be specially handled. E.g., may apply if a complaint has been received regarding a patient, or a specific set of images has been the subject of a subpoena, and needs to be sequestered or excluded from automatic purging according to retention policy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Double exposure: </w:t>
            </w:r>
            <w:r>
              <w:rPr>
                <w:rFonts w:eastAsia="Times New Roman"/>
                <w:lang w:val="en-US"/>
              </w:rPr>
              <w:t xml:space="preserve">Double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Manifest: </w:t>
            </w:r>
            <w:r>
              <w:rPr>
                <w:rFonts w:eastAsia="Times New Roman"/>
                <w:lang w:val="en-US"/>
              </w:rPr>
              <w:t xml:space="preserve">A list of objects that have been exported out of one organizational domain into another domain. Typically, the first domain has no direct control over what the second domain will do with the objects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Signed Manifest: </w:t>
            </w:r>
            <w:r>
              <w:rPr>
                <w:rFonts w:eastAsia="Times New Roman"/>
                <w:lang w:val="en-US"/>
              </w:rPr>
              <w:t xml:space="preserve">A signed list of objects that have been exported out of one organizational domain into another domain, referenced securely with either Digital Signatures or MACs. Typically, the first domain has no direct control over what the second domain will do with the objects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 Study Content: </w:t>
            </w:r>
            <w:r>
              <w:rPr>
                <w:rFonts w:eastAsia="Times New Roman"/>
                <w:lang w:val="en-US"/>
              </w:rPr>
              <w:t xml:space="preserve">The list of objects that constitute a study at the time that the list was created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Signed Complete Study Content: </w:t>
            </w:r>
            <w:r>
              <w:rPr>
                <w:rFonts w:eastAsia="Times New Roman"/>
                <w:lang w:val="en-US"/>
              </w:rPr>
              <w:t xml:space="preserve">The signed list of objects that constitute a study at the time that the list was created, referenced securely with either Digital Signatures or MACs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 Acquisition Content: </w:t>
            </w:r>
            <w:r>
              <w:rPr>
                <w:rFonts w:eastAsia="Times New Roman"/>
                <w:lang w:val="en-US"/>
              </w:rPr>
              <w:t xml:space="preserve">The list of objects that were generated in a single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Signed Complete Acquisition Content: </w:t>
            </w:r>
            <w:r>
              <w:rPr>
                <w:rFonts w:eastAsia="Times New Roman"/>
                <w:lang w:val="en-US"/>
              </w:rPr>
              <w:t xml:space="preserve">The signed list of objects that were </w:t>
            </w:r>
            <w:r>
              <w:rPr>
                <w:rFonts w:eastAsia="Times New Roman"/>
                <w:lang w:val="en-US"/>
              </w:rPr>
              <w:lastRenderedPageBreak/>
              <w:t xml:space="preserve">generated in a single procedure step, referenced securely with either Digital Signatures or MACs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Group of Frames for Display: </w:t>
            </w:r>
            <w:r>
              <w:rPr>
                <w:rFonts w:eastAsia="Times New Roman"/>
                <w:lang w:val="en-US"/>
              </w:rPr>
              <w:t xml:space="preserve">A list of frames or single-frame or entire multi-frame instances that together constitute a set for some purpose, such as might be displayed together in the same viewport, as distinct from another set that might be displayed in a separate viewport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for Patient Safety Reasons: </w:t>
            </w:r>
            <w:r>
              <w:rPr>
                <w:rFonts w:eastAsia="Times New Roman"/>
                <w:lang w:val="en-US"/>
              </w:rPr>
              <w:t xml:space="preserve">List of objects whose use is potentially harmful to the patient. E.g., an improperly labeled image could lead to dangerous surgical decisions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Incorrect Modality Worklist Entry: </w:t>
            </w:r>
            <w:r>
              <w:rPr>
                <w:rFonts w:eastAsia="Times New Roman"/>
                <w:lang w:val="en-US"/>
              </w:rPr>
              <w:t xml:space="preserve">List of objects that were acquired using an incorrect modality worklist entry, and that should not be used, since they may be incorrectly identified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Retention Policy Expired: </w:t>
            </w:r>
            <w:r>
              <w:rPr>
                <w:rFonts w:eastAsia="Times New Roman"/>
                <w:lang w:val="en-US"/>
              </w:rPr>
              <w:t xml:space="preserve">List of objects that have expired according to a defined data retention policy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Lossy Compression: </w:t>
            </w:r>
            <w:r>
              <w:rPr>
                <w:rFonts w:eastAsia="Times New Roman"/>
                <w:lang w:val="en-US"/>
              </w:rPr>
              <w:t xml:space="preserve">Lossy compression has been applied to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Apparent Diffusion Coefficient: </w:t>
            </w:r>
            <w:r>
              <w:rPr>
                <w:rFonts w:eastAsia="Times New Roman"/>
                <w:lang w:val="en-US"/>
              </w:rPr>
              <w:t xml:space="preserve">Values are derived by calculation of the apparent diffusion coefficient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addition: </w:t>
            </w:r>
            <w:r>
              <w:rPr>
                <w:rFonts w:eastAsia="Times New Roman"/>
                <w:lang w:val="en-US"/>
              </w:rPr>
              <w:t xml:space="preserve">Values are derived by the pixel by pixel addition of two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Diffusion weighted: </w:t>
            </w:r>
            <w:r>
              <w:rPr>
                <w:rFonts w:eastAsia="Times New Roman"/>
                <w:lang w:val="en-US"/>
              </w:rPr>
              <w:t xml:space="preserve">Values are derived by calculation of the diffusion weighting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Diffusion Anisotropy: </w:t>
            </w:r>
            <w:r>
              <w:rPr>
                <w:rFonts w:eastAsia="Times New Roman"/>
                <w:lang w:val="en-US"/>
              </w:rPr>
              <w:t xml:space="preserve">Values are derived by calculation of the diffusion anisotropy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Diffusion Attenuated: </w:t>
            </w:r>
            <w:r>
              <w:rPr>
                <w:rFonts w:eastAsia="Times New Roman"/>
                <w:lang w:val="en-US"/>
              </w:rPr>
              <w:t xml:space="preserve">Values are derived by calculation of the diffusion attenuation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division: </w:t>
            </w:r>
            <w:r>
              <w:rPr>
                <w:rFonts w:eastAsia="Times New Roman"/>
                <w:lang w:val="en-US"/>
              </w:rPr>
              <w:t xml:space="preserve">Values are derived by the pixel by pixel division of two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mask: </w:t>
            </w:r>
            <w:r>
              <w:rPr>
                <w:rFonts w:eastAsia="Times New Roman"/>
                <w:lang w:val="en-US"/>
              </w:rPr>
              <w:t xml:space="preserve">Values are derived by the pixel by pixel masking of one image by another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Maximum: </w:t>
            </w:r>
            <w:r>
              <w:rPr>
                <w:rFonts w:eastAsia="Times New Roman"/>
                <w:lang w:val="en-US"/>
              </w:rPr>
              <w:t xml:space="preserve">Values are derived by calculating the pixel by pixel maximum of two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mean: </w:t>
            </w:r>
            <w:r>
              <w:rPr>
                <w:rFonts w:eastAsia="Times New Roman"/>
                <w:lang w:val="en-US"/>
              </w:rPr>
              <w:t xml:space="preserve">Values are derived by calculating the pixel by pixel mean of two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Metabolite Maps from spectroscopy data: </w:t>
            </w:r>
            <w:r>
              <w:rPr>
                <w:rFonts w:eastAsia="Times New Roman"/>
                <w:lang w:val="en-US"/>
              </w:rPr>
              <w:t xml:space="preserve">Values are derived by calculating from spectroscopy data pixel values localized in two dimensional space based on the concentration of specific metabolites (i.e, at specific frequencies)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Minimum: </w:t>
            </w:r>
            <w:r>
              <w:rPr>
                <w:rFonts w:eastAsia="Times New Roman"/>
                <w:lang w:val="en-US"/>
              </w:rPr>
              <w:t xml:space="preserve">Values are derived by calculating the pixel by pixel minimum of two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Transit Time: </w:t>
            </w:r>
            <w:r>
              <w:rPr>
                <w:rFonts w:eastAsia="Times New Roman"/>
                <w:lang w:val="en-US"/>
              </w:rPr>
              <w:t xml:space="preserve">The time required for blood to pass through a region of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multiplication: </w:t>
            </w:r>
            <w:r>
              <w:rPr>
                <w:rFonts w:eastAsia="Times New Roman"/>
                <w:lang w:val="en-US"/>
              </w:rPr>
              <w:t xml:space="preserve">Values are derived by the pixel by pixel multiplication of two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Negative Enhancement Integral: </w:t>
            </w:r>
            <w:r>
              <w:rPr>
                <w:rFonts w:eastAsia="Times New Roman"/>
                <w:lang w:val="en-US"/>
              </w:rPr>
              <w:t xml:space="preserve">Values are derived by calculating negative enhancement integral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Cerebral Blood Flow: </w:t>
            </w:r>
            <w:r>
              <w:rPr>
                <w:rFonts w:eastAsia="Times New Roman"/>
                <w:lang w:val="en-US"/>
              </w:rPr>
              <w:t xml:space="preserve">The flow rate of blood perfusing a region of the brain as volume per mass per unit of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Cerebral Blood Volume: </w:t>
            </w:r>
            <w:r>
              <w:rPr>
                <w:rFonts w:eastAsia="Times New Roman"/>
                <w:lang w:val="en-US"/>
              </w:rPr>
              <w:t xml:space="preserve">The volume of blood perfusing a region of brain as as volume per mass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R-Coefficient: </w:t>
            </w:r>
            <w:r>
              <w:rPr>
                <w:rFonts w:eastAsia="Times New Roman"/>
                <w:lang w:val="en-US"/>
              </w:rPr>
              <w:t xml:space="preserve">Correlation Coefficient, 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Proton Density: </w:t>
            </w:r>
            <w:r>
              <w:rPr>
                <w:rFonts w:eastAsia="Times New Roman"/>
                <w:lang w:val="en-US"/>
              </w:rPr>
              <w:t xml:space="preserve">Values are derived by calculating proton density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Change: </w:t>
            </w:r>
            <w:r>
              <w:rPr>
                <w:rFonts w:eastAsia="Times New Roman"/>
                <w:lang w:val="en-US"/>
              </w:rPr>
              <w:t xml:space="preserve">Values are derived by calculating signal change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to Noise: </w:t>
            </w:r>
            <w:r>
              <w:rPr>
                <w:rFonts w:eastAsia="Times New Roman"/>
                <w:lang w:val="en-US"/>
              </w:rPr>
              <w:t xml:space="preserve">Values are derived by calculating the signal to noise ratio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w:t>
            </w:r>
            <w:r>
              <w:rPr>
                <w:rFonts w:eastAsia="Times New Roman"/>
                <w:lang w:val="en-US"/>
              </w:rPr>
              <w:t xml:space="preserve">Values are derived by calculating the standard deviation of two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subtraction: </w:t>
            </w:r>
            <w:r>
              <w:rPr>
                <w:rFonts w:eastAsia="Times New Roman"/>
                <w:lang w:val="en-US"/>
              </w:rPr>
              <w:t xml:space="preserve">Values are derived by the pixel by pixel subtraction of two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w:t>
            </w:r>
            <w:r>
              <w:rPr>
                <w:rFonts w:eastAsia="Times New Roman"/>
                <w:lang w:val="en-US"/>
              </w:rPr>
              <w:t xml:space="preserve">Values are derived by calculating T1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Course of Signal: </w:t>
            </w:r>
            <w:r>
              <w:rPr>
                <w:rFonts w:eastAsia="Times New Roman"/>
                <w:lang w:val="en-US"/>
              </w:rPr>
              <w:t xml:space="preserve">Values are derived by calculating values based on the time course of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Temperature encoded: </w:t>
            </w:r>
            <w:r>
              <w:rPr>
                <w:rFonts w:eastAsia="Times New Roman"/>
                <w:lang w:val="en-US"/>
              </w:rPr>
              <w:t xml:space="preserve">Values are derived by calculating values based on temperature encoding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Student's T-Test: </w:t>
            </w:r>
            <w:r>
              <w:rPr>
                <w:rFonts w:eastAsia="Times New Roman"/>
                <w:lang w:val="en-US"/>
              </w:rPr>
              <w:t xml:space="preserve">Values are derived by calculating the value of the Student's T-Test statistic from multiple image samples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To Peak: </w:t>
            </w:r>
            <w:r>
              <w:rPr>
                <w:rFonts w:eastAsia="Times New Roman"/>
                <w:lang w:val="en-US"/>
              </w:rPr>
              <w:t xml:space="preserve">The time from the start of the contrast agent injection to the maximum enhancement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Velocity encoded: </w:t>
            </w:r>
            <w:r>
              <w:rPr>
                <w:rFonts w:eastAsia="Times New Roman"/>
                <w:lang w:val="en-US"/>
              </w:rPr>
              <w:t xml:space="preserve">Values are derived by calculating values based on velocity encoded. E.g., phase contrast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Z-Score: </w:t>
            </w:r>
            <w:r>
              <w:rPr>
                <w:rFonts w:eastAsia="Times New Roman"/>
                <w:lang w:val="en-US"/>
              </w:rPr>
              <w:t xml:space="preserve">Values are derived by calculating the value of the Z-Score statistic from multiple image samples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Multiplanar reformatting: </w:t>
            </w:r>
            <w:r>
              <w:rPr>
                <w:rFonts w:eastAsia="Times New Roman"/>
                <w:lang w:val="en-US"/>
              </w:rPr>
              <w:t xml:space="preserve">Values are derived by reformatting in a flat plane other than that originally acquired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Curved multiplanar reformatting: </w:t>
            </w:r>
            <w:r>
              <w:rPr>
                <w:rFonts w:eastAsia="Times New Roman"/>
                <w:lang w:val="en-US"/>
              </w:rPr>
              <w:t xml:space="preserve">Values are derived by reformatting in a curve plane other than that originally acquired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rendering: </w:t>
            </w:r>
            <w:r>
              <w:rPr>
                <w:rFonts w:eastAsia="Times New Roman"/>
                <w:lang w:val="en-US"/>
              </w:rPr>
              <w:t xml:space="preserve">Values are derived by volume rendering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Surface rendering: </w:t>
            </w:r>
            <w:r>
              <w:rPr>
                <w:rFonts w:eastAsia="Times New Roman"/>
                <w:lang w:val="en-US"/>
              </w:rPr>
              <w:t xml:space="preserve">Values are derived by surface rendering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Segmentation: </w:t>
            </w:r>
            <w:r>
              <w:rPr>
                <w:rFonts w:eastAsia="Times New Roman"/>
                <w:lang w:val="en-US"/>
              </w:rPr>
              <w:t xml:space="preserve">Values are derived by segmentation (classification into tissue types)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editing: </w:t>
            </w:r>
            <w:r>
              <w:rPr>
                <w:rFonts w:eastAsia="Times New Roman"/>
                <w:lang w:val="en-US"/>
              </w:rPr>
              <w:t xml:space="preserve">Values are derived by selectively editing acquired data (removing values from the volume), such as in order to remove obscuring structures or noise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intensity projection: </w:t>
            </w:r>
            <w:r>
              <w:rPr>
                <w:rFonts w:eastAsia="Times New Roman"/>
                <w:lang w:val="en-US"/>
              </w:rPr>
              <w:t xml:space="preserve">Values are derived by maximum intensity projection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Minimum intensity projection: </w:t>
            </w:r>
            <w:r>
              <w:rPr>
                <w:rFonts w:eastAsia="Times New Roman"/>
                <w:lang w:val="en-US"/>
              </w:rPr>
              <w:t xml:space="preserve">Values are derived by minimum intensity projection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Glutamate and glutamine: </w:t>
            </w:r>
            <w:r>
              <w:rPr>
                <w:rFonts w:eastAsia="Times New Roman"/>
                <w:lang w:val="en-US"/>
              </w:rPr>
              <w:t xml:space="preserve">For single-proton MR spectroscopy, the resonance peak corresponding to glutamate and glutamine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Choline/Creatine Ratio: </w:t>
            </w:r>
            <w:r>
              <w:rPr>
                <w:rFonts w:eastAsia="Times New Roman"/>
                <w:lang w:val="en-US"/>
              </w:rPr>
              <w:t xml:space="preserve">For single-proton MR spectroscopy, the ratio between the Choline and Creatine resonance peaks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N-acetylaspartate /Creatine Ratio: </w:t>
            </w:r>
            <w:r>
              <w:rPr>
                <w:rFonts w:eastAsia="Times New Roman"/>
                <w:lang w:val="en-US"/>
              </w:rPr>
              <w:t xml:space="preserve">For single-proton MR spectroscopy, the ratio between the N-acetylaspartate and Creatine resonance peaks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N-acetylaspartate /Choline Ratio: </w:t>
            </w:r>
            <w:r>
              <w:rPr>
                <w:rFonts w:eastAsia="Times New Roman"/>
                <w:lang w:val="en-US"/>
              </w:rPr>
              <w:t xml:space="preserve">For single-proton MR spectroscopy, the ratio between the N-acetylaspartate and Choline resonance peaks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Spatial resampling: </w:t>
            </w:r>
            <w:r>
              <w:rPr>
                <w:rFonts w:eastAsia="Times New Roman"/>
                <w:lang w:val="en-US"/>
              </w:rPr>
              <w:t xml:space="preserve">Values are derived by spatial resampling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Edge enhancement: </w:t>
            </w:r>
            <w:r>
              <w:rPr>
                <w:rFonts w:eastAsia="Times New Roman"/>
                <w:lang w:val="en-US"/>
              </w:rPr>
              <w:t xml:space="preserve">Values are derived by edge enhancement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Smoothing: </w:t>
            </w:r>
            <w:r>
              <w:rPr>
                <w:rFonts w:eastAsia="Times New Roman"/>
                <w:lang w:val="en-US"/>
              </w:rPr>
              <w:t xml:space="preserve">Values are derived by smoothing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Gaussian blur: </w:t>
            </w:r>
            <w:r>
              <w:rPr>
                <w:rFonts w:eastAsia="Times New Roman"/>
                <w:lang w:val="en-US"/>
              </w:rPr>
              <w:t xml:space="preserve">Values are derived by Gaussian blurring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Unsharp mask: </w:t>
            </w:r>
            <w:r>
              <w:rPr>
                <w:rFonts w:eastAsia="Times New Roman"/>
                <w:lang w:val="en-US"/>
              </w:rPr>
              <w:t xml:space="preserve">Values are derived by unsharp masking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stitching: </w:t>
            </w:r>
            <w:r>
              <w:rPr>
                <w:rFonts w:eastAsia="Times New Roman"/>
                <w:lang w:val="en-US"/>
              </w:rPr>
              <w:t xml:space="preserve">Values are derived by stitching two or more images together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Spatially-related frames extracted from the volume: </w:t>
            </w:r>
            <w:r>
              <w:rPr>
                <w:rFonts w:eastAsia="Times New Roman"/>
                <w:lang w:val="en-US"/>
              </w:rPr>
              <w:t xml:space="preserve">Spatially-related frames in this image are representative frames from the referenced 3D volume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Temporally-related frames extracted from the set of volumes: </w:t>
            </w:r>
            <w:r>
              <w:rPr>
                <w:rFonts w:eastAsia="Times New Roman"/>
                <w:lang w:val="en-US"/>
              </w:rPr>
              <w:t xml:space="preserve">Temporally-related frames in this image are representative frames from the referenced 3D volume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Polar to Rectangular Scan Conversion: </w:t>
            </w:r>
            <w:r>
              <w:rPr>
                <w:rFonts w:eastAsia="Times New Roman"/>
                <w:lang w:val="en-US"/>
              </w:rPr>
              <w:t xml:space="preserve">Conversion of a polar coordinate image to rectangular (Cartesian) coordinate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Creatine and Choline: </w:t>
            </w:r>
            <w:r>
              <w:rPr>
                <w:rFonts w:eastAsia="Times New Roman"/>
                <w:lang w:val="en-US"/>
              </w:rPr>
              <w:t xml:space="preserve">For single-proton MR spectroscopy, the resonance peak corresponding to creatine and choline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Lipid and Lactate: </w:t>
            </w:r>
            <w:r>
              <w:rPr>
                <w:rFonts w:eastAsia="Times New Roman"/>
                <w:lang w:val="en-US"/>
              </w:rPr>
              <w:t xml:space="preserve">For single-proton MR spectroscopy, the resonance peak corresponding to lipid and lactate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Creatine+Choline/ Citrate Ratio: </w:t>
            </w:r>
            <w:r>
              <w:rPr>
                <w:rFonts w:eastAsia="Times New Roman"/>
                <w:lang w:val="en-US"/>
              </w:rPr>
              <w:t xml:space="preserve">For single-proton MR spectroscopy, the ratio between the Choline and Creatine resonance peak and the Citrate resonance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Multi-energy proportional weighting: </w:t>
            </w:r>
            <w:r>
              <w:rPr>
                <w:rFonts w:eastAsia="Times New Roman"/>
                <w:lang w:val="en-US"/>
              </w:rPr>
              <w:t xml:space="preserve">Image pixels created through proportional weighting of multiple acquisitions at distinct X-Ray energies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Basic Application Confidentiality Profile: </w:t>
            </w:r>
            <w:r>
              <w:rPr>
                <w:rFonts w:eastAsia="Times New Roman"/>
                <w:lang w:val="en-US"/>
              </w:rPr>
              <w:t xml:space="preserve">De-identification using a profile defined in PS3.15 that requires removing all information related to the identity and demographic characteristics of the patient, any responsible parties or family members, any personnel involved in the procedure, the organizations involved in ordering or performing the procedure, additional information that could be used to match instances if given access to the originals, such as UIDs, dates and times, and private attributes, when that information is present in the non-Pixel Data Attributes, including graphics or overlays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Pixel Data Option: </w:t>
            </w:r>
            <w:r>
              <w:rPr>
                <w:rFonts w:eastAsia="Times New Roman"/>
                <w:lang w:val="en-US"/>
              </w:rPr>
              <w:t xml:space="preserve">Additional de-identification according to an option defined in PS3.15 that requires any information burned in to the Pixel Data corresponding to the Attribute information specified to be removed by the Profile and any other Options specified also be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Recognizable Visual Features Option: </w:t>
            </w:r>
            <w:r>
              <w:rPr>
                <w:rFonts w:eastAsia="Times New Roman"/>
                <w:lang w:val="en-US"/>
              </w:rPr>
              <w:t xml:space="preserve">Additional de-identification </w:t>
            </w:r>
            <w:r>
              <w:rPr>
                <w:rFonts w:eastAsia="Times New Roman"/>
                <w:lang w:val="en-US"/>
              </w:rPr>
              <w:lastRenderedPageBreak/>
              <w:t xml:space="preserve">according to an option defined in PS3.15 that requires that sufficient removal or distortion of the Pixel Data shall be applied to prevent recognition of an individual from the instances themselves or a reconstruction of a set of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Graphics Option: </w:t>
            </w:r>
            <w:r>
              <w:rPr>
                <w:rFonts w:eastAsia="Times New Roman"/>
                <w:lang w:val="en-US"/>
              </w:rPr>
              <w:t xml:space="preserve">Additional de-identification according to an option defined in PS3.15 that requires that any information encoded in graphics, text annotations or overlays corresponding to the Attribute information specified to be removed by the Profile and any other Options specified also be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Structured Content Option: </w:t>
            </w:r>
            <w:r>
              <w:rPr>
                <w:rFonts w:eastAsia="Times New Roman"/>
                <w:lang w:val="en-US"/>
              </w:rPr>
              <w:t xml:space="preserve">Additional de-identification according to an option defined in PS3.15 that requires that any information encoded in SR Content Items or Acquisition Context Sequence Items corresponding to the Attribute information specified to be removed by the Profile and any other Options specified also be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Descriptors Option: </w:t>
            </w:r>
            <w:r>
              <w:rPr>
                <w:rFonts w:eastAsia="Times New Roman"/>
                <w:lang w:val="en-US"/>
              </w:rPr>
              <w:t xml:space="preserve">Additional de-identification according to an option defined in PS3.15 that requires that any information that is embedded in text or string Attributes corresponding to the Attribute information specified to be removed by the Profile and any other Options specified also be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Longitudinal Temporal Information Full Dates Option: </w:t>
            </w:r>
            <w:r>
              <w:rPr>
                <w:rFonts w:eastAsia="Times New Roman"/>
                <w:lang w:val="en-US"/>
              </w:rPr>
              <w:t xml:space="preserve">Retention of information that would otherwise be removed during de-identification according to an option defined in PS3.15 that requires that any dates and times be retained,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Longitudinal Temporal Information Modified Dates Option: </w:t>
            </w:r>
            <w:r>
              <w:rPr>
                <w:rFonts w:eastAsia="Times New Roman"/>
                <w:lang w:val="en-US"/>
              </w:rPr>
              <w:t xml:space="preserve">Retention of information that would otherwise be removed during de-identification according to an option defined in PS3.15 that requires that any dates and times be modified in a manner that preserves temporal relationships. E.g., Study Date and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Patient Characteristics Option: </w:t>
            </w:r>
            <w:r>
              <w:rPr>
                <w:rFonts w:eastAsia="Times New Roman"/>
                <w:lang w:val="en-US"/>
              </w:rPr>
              <w:t xml:space="preserve">Retention of information that would otherwise be removed during de-identification according to an option defined in PS3.15 that requires that any physical characteristics of the patient, which are descriptive rather than identifying information per se, be retained. E.g., Patient's Age, Sex, Size (height) and Weight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Device Identity Option: </w:t>
            </w:r>
            <w:r>
              <w:rPr>
                <w:rFonts w:eastAsia="Times New Roman"/>
                <w:lang w:val="en-US"/>
              </w:rPr>
              <w:t xml:space="preserve">Retention of information that would otherwise be removed during de-identification according to an option defined in PS3.15 that requires that any information that identifies a device be retained. E.g., Device Serial Number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UIDs Option: </w:t>
            </w:r>
            <w:r>
              <w:rPr>
                <w:rFonts w:eastAsia="Times New Roman"/>
                <w:lang w:val="en-US"/>
              </w:rPr>
              <w:t xml:space="preserve">Retention of information that would otherwise be removed during de-identification according to an option defined in PS3.15 that requires that UIDs be retained. E.g., SOP Instance 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Safe Private Option: </w:t>
            </w:r>
            <w:r>
              <w:rPr>
                <w:rFonts w:eastAsia="Times New Roman"/>
                <w:lang w:val="en-US"/>
              </w:rPr>
              <w:t xml:space="preserve">Retention of information that would otherwise be removed during de-identification according to an option defined in PS3.15 that requires that private attributes that are known not to contain identity information be retained. E.g., private SUV scale factor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Radiation Dose Report: </w:t>
            </w:r>
            <w:r>
              <w:rPr>
                <w:rFonts w:eastAsia="Times New Roman"/>
                <w:lang w:val="en-US"/>
              </w:rPr>
              <w:t xml:space="preserve">The procedure report is a Radiopharmaceutical Radiation Dose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Administration: </w:t>
            </w:r>
            <w:r>
              <w:rPr>
                <w:rFonts w:eastAsia="Times New Roman"/>
                <w:lang w:val="en-US"/>
              </w:rPr>
              <w:t xml:space="preserve">Information pertaining to the administration of a radiopharmaceutical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Administration Event UID: </w:t>
            </w:r>
            <w:r>
              <w:rPr>
                <w:rFonts w:eastAsia="Times New Roman"/>
                <w:lang w:val="en-US"/>
              </w:rPr>
              <w:t xml:space="preserve">Unique identification of a </w:t>
            </w:r>
            <w:r>
              <w:rPr>
                <w:rFonts w:eastAsia="Times New Roman"/>
                <w:lang w:val="en-US"/>
              </w:rPr>
              <w:lastRenderedPageBreak/>
              <w:t xml:space="preserve">single radiopharmaceutical administration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Intravenous Extravasation Symptoms: </w:t>
            </w:r>
            <w:r>
              <w:rPr>
                <w:rFonts w:eastAsia="Times New Roman"/>
                <w:lang w:val="en-US"/>
              </w:rPr>
              <w:t xml:space="preserve">Initial signs or symptoms of extravasation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Estimated Extravasation Activity: </w:t>
            </w:r>
            <w:r>
              <w:rPr>
                <w:rFonts w:eastAsia="Times New Roman"/>
                <w:lang w:val="en-US"/>
              </w:rPr>
              <w:t xml:space="preserve">The estimated percentage of administered activity lost at the injection site. The estimation includes extravasation, paravenous administration and leakage at the injection site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Administered activity: </w:t>
            </w:r>
            <w:r>
              <w:rPr>
                <w:rFonts w:eastAsia="Times New Roman"/>
                <w:lang w:val="en-US"/>
              </w:rPr>
              <w:t>The calculated activity at the Radiopharmaceutical Start Time when the radiopharmaceutical is administered to the patient. The residual activity (i.e. radiopharmaceutical not administered</w:t>
            </w:r>
            <w:proofErr w:type="gramStart"/>
            <w:r>
              <w:rPr>
                <w:rFonts w:eastAsia="Times New Roman"/>
                <w:lang w:val="en-US"/>
              </w:rPr>
              <w:t>) ,</w:t>
            </w:r>
            <w:proofErr w:type="gramEnd"/>
            <w:r>
              <w:rPr>
                <w:rFonts w:eastAsia="Times New Roman"/>
                <w:lang w:val="en-US"/>
              </w:rPr>
              <w:t xml:space="preserve"> if measured, is reflected in the calculated value. The estimated extravasation is not reflected in the calculated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Pre-Administration Measured Activity: </w:t>
            </w:r>
            <w:r>
              <w:rPr>
                <w:rFonts w:eastAsia="Times New Roman"/>
                <w:lang w:val="en-US"/>
              </w:rPr>
              <w:t xml:space="preserve">Radioactivity measurement of radiopharmaceutical before or during the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Post-Administration Measured Activity: </w:t>
            </w:r>
            <w:r>
              <w:rPr>
                <w:rFonts w:eastAsia="Times New Roman"/>
                <w:lang w:val="en-US"/>
              </w:rPr>
              <w:t xml:space="preserve">Radioactivity measurement of radiopharmaceutical after the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Product Identifier: </w:t>
            </w:r>
            <w:r>
              <w:rPr>
                <w:rFonts w:eastAsia="Times New Roman"/>
                <w:lang w:val="en-US"/>
              </w:rPr>
              <w:t xml:space="preserve">Registered drug establishment code for product, coding scheme example is NDC or RxNorm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Dispense Unit Identifier: </w:t>
            </w:r>
            <w:r>
              <w:rPr>
                <w:rFonts w:eastAsia="Times New Roman"/>
                <w:lang w:val="en-US"/>
              </w:rPr>
              <w:t xml:space="preserve">The human readable identification of the specific radiopharmaceutical dispensed quantity or dose ("dose" as unit of medication delivery, not radiation dose measure) to be administered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Lot Identifier: </w:t>
            </w:r>
            <w:r>
              <w:rPr>
                <w:rFonts w:eastAsia="Times New Roman"/>
                <w:lang w:val="en-US"/>
              </w:rPr>
              <w:t xml:space="preserve">Identifies the vial, batch or lot number from which the individual dispense radiopharmaceutical quantity (dose) is produced. The Radiopharmaceutical Dispense Unit Identifier records the identification for each individual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Reagent Vial Identifier: </w:t>
            </w:r>
            <w:r>
              <w:rPr>
                <w:rFonts w:eastAsia="Times New Roman"/>
                <w:lang w:val="en-US"/>
              </w:rPr>
              <w:t xml:space="preserve">Identifies the lot or unit serial number for the reagent component for the radiopharmaceutical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Radionuclide Vial Identifier: </w:t>
            </w:r>
            <w:r>
              <w:rPr>
                <w:rFonts w:eastAsia="Times New Roman"/>
                <w:lang w:val="en-US"/>
              </w:rPr>
              <w:t xml:space="preserve">Identifies the lot or unit serial number for the radionuclide component for the radiopharmaceutical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Prescription Identifier: </w:t>
            </w:r>
            <w:r>
              <w:rPr>
                <w:rFonts w:eastAsia="Times New Roman"/>
                <w:lang w:val="en-US"/>
              </w:rPr>
              <w:t xml:space="preserve">Administered Product's Prescription Number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 Dose Information: </w:t>
            </w:r>
            <w:r>
              <w:rPr>
                <w:rFonts w:eastAsia="Times New Roman"/>
                <w:lang w:val="en-US"/>
              </w:rPr>
              <w:t xml:space="preserve">Information pertaining to the estimated absorbed radiation dose to an organ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 Dose: </w:t>
            </w:r>
            <w:r>
              <w:rPr>
                <w:rFonts w:eastAsia="Times New Roman"/>
                <w:lang w:val="en-US"/>
              </w:rPr>
              <w:t xml:space="preserve">The absorbed radiation dose to organ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MIRD Pamphlet 1: </w:t>
            </w:r>
            <w:r>
              <w:rPr>
                <w:rFonts w:eastAsia="Times New Roman"/>
                <w:lang w:val="en-US"/>
              </w:rPr>
              <w:t xml:space="preserve">Reference authority MIRD Pamphlet No.1 (rev) ,Society of Nuclear Medicine, 1976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Publication 53: </w:t>
            </w:r>
            <w:r>
              <w:rPr>
                <w:rFonts w:eastAsia="Times New Roman"/>
                <w:lang w:val="en-US"/>
              </w:rPr>
              <w:t xml:space="preserve">Reference authority ICRP, 1988. Radiation Dose to Patients from Radiopharmaceuticals. ICRP Publication 53. Ann. ICRP 18 (1-4)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Publication 80: </w:t>
            </w:r>
            <w:r>
              <w:rPr>
                <w:rFonts w:eastAsia="Times New Roman"/>
                <w:lang w:val="en-US"/>
              </w:rPr>
              <w:t xml:space="preserve">Reference authority ICRP, 1998. Radiation Dose to Patients from Radiopharmaceuticals (Addendum to ICRP Publication 53). ICRP Publication 80. Ann. ICRP 28 (3)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Publication 106: </w:t>
            </w:r>
            <w:r>
              <w:rPr>
                <w:rFonts w:eastAsia="Times New Roman"/>
                <w:lang w:val="en-US"/>
              </w:rPr>
              <w:t xml:space="preserve">Reference authority ICRP, 2008. Radiation Dose to Patients from Radiopharmaceuticals - Addendum 3 to ICRP Publication 53. ICRP Publication 106. Ann. ICRP 38 (1-2)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MIRDOSE: </w:t>
            </w:r>
            <w:r>
              <w:rPr>
                <w:rFonts w:eastAsia="Times New Roman"/>
                <w:lang w:val="en-US"/>
              </w:rPr>
              <w:t xml:space="preserve">Reference authority Stabin MG, Sparks RB, Crowe E (1994) </w:t>
            </w:r>
            <w:r>
              <w:rPr>
                <w:rFonts w:eastAsia="Times New Roman"/>
                <w:lang w:val="en-US"/>
              </w:rPr>
              <w:lastRenderedPageBreak/>
              <w:t xml:space="preserve">MIRDOSE: personal computer software for internal dose assessment in nuclear medicine [Computer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OLINDA-EXM: </w:t>
            </w:r>
            <w:r>
              <w:rPr>
                <w:rFonts w:eastAsia="Times New Roman"/>
                <w:lang w:val="en-US"/>
              </w:rPr>
              <w:t xml:space="preserve">Reference authority Stabin MG, Sparks RB, Crowe E (2005) OLINDA/EXM: The Second-Generation Personal Computer Software for Internal Dose Assessment in Nuclear Medicine [Computer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Package Insert: </w:t>
            </w:r>
            <w:r>
              <w:rPr>
                <w:rFonts w:eastAsia="Times New Roman"/>
                <w:lang w:val="en-US"/>
              </w:rPr>
              <w:t xml:space="preserve">Reference authority The reported organ dose is based on radiopharmaceutical's package insert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Institutionally Approved Estimates: </w:t>
            </w:r>
            <w:r>
              <w:rPr>
                <w:rFonts w:eastAsia="Times New Roman"/>
                <w:lang w:val="en-US"/>
              </w:rPr>
              <w:t xml:space="preserve">Reference authority The reported organ dose is based on Institutionally approved estimates from the Radioactive Drug Research Committee (RDRC) of the institution itself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Investigational New Drug: </w:t>
            </w:r>
            <w:r>
              <w:rPr>
                <w:rFonts w:eastAsia="Times New Roman"/>
                <w:lang w:val="en-US"/>
              </w:rPr>
              <w:t xml:space="preserve">Reference authority The reported organ dose is based on an Investigation new drug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Activity Measurement Device: </w:t>
            </w:r>
            <w:r>
              <w:rPr>
                <w:rFonts w:eastAsia="Times New Roman"/>
                <w:lang w:val="en-US"/>
              </w:rPr>
              <w:t xml:space="preserve">The type of device that performed the activity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Calibrator: </w:t>
            </w:r>
            <w:r>
              <w:rPr>
                <w:rFonts w:eastAsia="Times New Roman"/>
                <w:lang w:val="en-US"/>
              </w:rPr>
              <w:t xml:space="preserve">The device that measures the radiation activity of the radiopharmaceutical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Infusion System: </w:t>
            </w:r>
            <w:r>
              <w:rPr>
                <w:rFonts w:eastAsia="Times New Roman"/>
                <w:lang w:val="en-US"/>
              </w:rPr>
              <w:t xml:space="preserve">Radiopharmaceutical Infusion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Generator: </w:t>
            </w:r>
            <w:r>
              <w:rPr>
                <w:rFonts w:eastAsia="Times New Roman"/>
                <w:lang w:val="en-US"/>
              </w:rPr>
              <w:t xml:space="preserve">Radioisotope Generator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Fasting Duration: </w:t>
            </w:r>
            <w:r>
              <w:rPr>
                <w:rFonts w:eastAsia="Times New Roman"/>
                <w:lang w:val="en-US"/>
              </w:rPr>
              <w:t xml:space="preserve">The number hours the patient has gone without food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Hydration Volume: </w:t>
            </w:r>
            <w:r>
              <w:rPr>
                <w:rFonts w:eastAsia="Times New Roman"/>
                <w:lang w:val="en-US"/>
              </w:rPr>
              <w:t xml:space="preserve">The amount of fluids the patient has consumed before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Recent Physical Activity: </w:t>
            </w:r>
            <w:r>
              <w:rPr>
                <w:rFonts w:eastAsia="Times New Roman"/>
                <w:lang w:val="en-US"/>
              </w:rPr>
              <w:t xml:space="preserve">A description of physical activity the patient performed before the start of the procedure, such as that which may affect imaging agent biodistribution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Acute unilateral renal blockage: </w:t>
            </w:r>
            <w:r>
              <w:rPr>
                <w:rFonts w:eastAsia="Times New Roman"/>
                <w:lang w:val="en-US"/>
              </w:rPr>
              <w:t xml:space="preserve">Blockage in one of the tubes (ureters) that drain urine from the kidneys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Thyroid Uptake: </w:t>
            </w:r>
            <w:r>
              <w:rPr>
                <w:rFonts w:eastAsia="Times New Roman"/>
                <w:lang w:val="en-US"/>
              </w:rPr>
              <w:t xml:space="preserve">5% or less Thyroid Uptake of Iodine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Thyroid Uptake: </w:t>
            </w:r>
            <w:r>
              <w:rPr>
                <w:rFonts w:eastAsia="Times New Roman"/>
                <w:lang w:val="en-US"/>
              </w:rPr>
              <w:t xml:space="preserve">25% or higher Thyroid Uptake of Iodine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Severely Jaundiced: </w:t>
            </w:r>
            <w:r>
              <w:rPr>
                <w:rFonts w:eastAsia="Times New Roman"/>
                <w:lang w:val="en-US"/>
              </w:rPr>
              <w:t xml:space="preserve">The patient exhibits symptoms severe of jaundice and/or has a Bilirubin &gt;10 mg/dL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Extravasation visible in image: </w:t>
            </w:r>
            <w:r>
              <w:rPr>
                <w:rFonts w:eastAsia="Times New Roman"/>
                <w:lang w:val="en-US"/>
              </w:rPr>
              <w:t xml:space="preserve">Extravasation or paravenous administration of the product is visible in the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Cockroft-Gault Formula estimation of GFR: </w:t>
            </w:r>
            <w:r>
              <w:rPr>
                <w:rFonts w:eastAsia="Times New Roman"/>
                <w:lang w:val="en-US"/>
              </w:rPr>
              <w:t xml:space="preserve">The measurement method of the Glomerular Filtration Rate is Cockroft-Gault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CKD-EPI Formula estimation of GFR: </w:t>
            </w:r>
            <w:r>
              <w:rPr>
                <w:rFonts w:eastAsia="Times New Roman"/>
                <w:lang w:val="en-US"/>
              </w:rPr>
              <w:t xml:space="preserve">The measurement method of the Glomerular Filtration Rate is CKD-EPI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(MDRD): </w:t>
            </w:r>
            <w:r>
              <w:rPr>
                <w:rFonts w:eastAsia="Times New Roman"/>
                <w:lang w:val="en-US"/>
              </w:rPr>
              <w:t xml:space="preserve">The measurement method of the Glomerular Filtration Rate is MDRD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non-black (MDRD): </w:t>
            </w:r>
            <w:r>
              <w:rPr>
                <w:rFonts w:eastAsia="Times New Roman"/>
                <w:lang w:val="en-US"/>
              </w:rPr>
              <w:t xml:space="preserve">The measurement method of the Glomerular Filtration Rate is non-black MDRD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black (MDRD): </w:t>
            </w:r>
            <w:r>
              <w:rPr>
                <w:rFonts w:eastAsia="Times New Roman"/>
                <w:lang w:val="en-US"/>
              </w:rPr>
              <w:t xml:space="preserve">The measurement method of the Glomerular Filtration Rate is black (MDRD)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female (MDRD): </w:t>
            </w:r>
            <w:r>
              <w:rPr>
                <w:rFonts w:eastAsia="Times New Roman"/>
                <w:lang w:val="en-US"/>
              </w:rPr>
              <w:t xml:space="preserve">The measurement method of the Glomerular Filtration Rate is female (MDRD)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Cystatin-based formula: </w:t>
            </w:r>
            <w:r>
              <w:rPr>
                <w:rFonts w:eastAsia="Times New Roman"/>
                <w:lang w:val="en-US"/>
              </w:rPr>
              <w:t xml:space="preserve">The measurement method of the Glomerular Filtration Rate is Cystatin-based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Creatinine-based formula (Schwartz): </w:t>
            </w:r>
            <w:r>
              <w:rPr>
                <w:rFonts w:eastAsia="Times New Roman"/>
                <w:lang w:val="en-US"/>
              </w:rPr>
              <w:t xml:space="preserve">The measurement method of the Glomerular Filtration Rate is Creatinine-based formula (Schwartz)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&lt; 32.0 cm lateral thickness: </w:t>
            </w:r>
            <w:r>
              <w:rPr>
                <w:rFonts w:eastAsia="Times New Roman"/>
                <w:lang w:val="en-US"/>
              </w:rPr>
              <w:t xml:space="preserve">Small body thickness for calcium scoring adjustment. Lateral thickness is measured from skin-to-skin, at the level of the proximal ascending aorta, from an A/P localizer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Medium: 32.0-38.0 cm lateral thickness: </w:t>
            </w:r>
            <w:r>
              <w:rPr>
                <w:rFonts w:eastAsia="Times New Roman"/>
                <w:lang w:val="en-US"/>
              </w:rPr>
              <w:t xml:space="preserve">Medium body thickness for calcium scoring adjustment. Lateral thickness is measured from skin-to-skin, at the level of the proximal ascending aorta, from an A/P localizer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Large: &gt; 38.0 cm lateral thickness: </w:t>
            </w:r>
            <w:r>
              <w:rPr>
                <w:rFonts w:eastAsia="Times New Roman"/>
                <w:lang w:val="en-US"/>
              </w:rPr>
              <w:t xml:space="preserve">Large body thickness for calcium scoring adjustment. Lateral thickness is measured from skin-to-skin, at the level of the proximal ascending aorta, from an A/P localizer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Label: </w:t>
            </w:r>
            <w:r>
              <w:rPr>
                <w:rFonts w:eastAsia="Times New Roman"/>
                <w:lang w:val="en-US"/>
              </w:rPr>
              <w:t xml:space="preserve">A human-readable label identifying an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Label Type: </w:t>
            </w:r>
            <w:r>
              <w:rPr>
                <w:rFonts w:eastAsia="Times New Roman"/>
                <w:lang w:val="en-US"/>
              </w:rPr>
              <w:t xml:space="preserve">The type of a human-readable label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Series Number: </w:t>
            </w:r>
            <w:r>
              <w:rPr>
                <w:rFonts w:eastAsia="Times New Roman"/>
                <w:lang w:val="en-US"/>
              </w:rPr>
              <w:t xml:space="preserve">A number that identifies a Series. Corresponds to (0020,0011) in PS3.3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Number: </w:t>
            </w:r>
            <w:r>
              <w:rPr>
                <w:rFonts w:eastAsia="Times New Roman"/>
                <w:lang w:val="en-US"/>
              </w:rPr>
              <w:t xml:space="preserve">A number that identifies an Acquisition. Corresponds to (0020,0012) in PS3.3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Instance Number: </w:t>
            </w:r>
            <w:r>
              <w:rPr>
                <w:rFonts w:eastAsia="Times New Roman"/>
                <w:lang w:val="en-US"/>
              </w:rPr>
              <w:t xml:space="preserve">A number that identifies an Instance. Corresponds to (0020,0013) in PS3.3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Acquisition where the X-Ray source does not move in relation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Stepping Acquisition: </w:t>
            </w:r>
            <w:r>
              <w:rPr>
                <w:rFonts w:eastAsia="Times New Roman"/>
                <w:lang w:val="en-US"/>
              </w:rPr>
              <w:t xml:space="preserve">Acquisition where the X-Ray source moves laterally in relation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Rotational Acquisition: </w:t>
            </w:r>
            <w:r>
              <w:rPr>
                <w:rFonts w:eastAsia="Times New Roman"/>
                <w:lang w:val="en-US"/>
              </w:rPr>
              <w:t xml:space="preserve">Acquisition where the X-Ray source moves angularly in relation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Plane A: </w:t>
            </w:r>
            <w:r>
              <w:rPr>
                <w:rFonts w:eastAsia="Times New Roman"/>
                <w:lang w:val="en-US"/>
              </w:rPr>
              <w:t xml:space="preserve">Primary plane of a Biplane acquisition equipment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Plane B: </w:t>
            </w:r>
            <w:r>
              <w:rPr>
                <w:rFonts w:eastAsia="Times New Roman"/>
                <w:lang w:val="en-US"/>
              </w:rPr>
              <w:t xml:space="preserve">Secondary plane of a Biplane acquisition equipment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Plane: </w:t>
            </w:r>
            <w:r>
              <w:rPr>
                <w:rFonts w:eastAsia="Times New Roman"/>
                <w:lang w:val="en-US"/>
              </w:rPr>
              <w:t xml:space="preserve">Single plane acquisition equipment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Continuous: </w:t>
            </w:r>
            <w:r>
              <w:rPr>
                <w:rFonts w:eastAsia="Times New Roman"/>
                <w:lang w:val="en-US"/>
              </w:rPr>
              <w:t xml:space="preserve">Continuous X-Ray radiation is applied during an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Pulsed: </w:t>
            </w:r>
            <w:r>
              <w:rPr>
                <w:rFonts w:eastAsia="Times New Roman"/>
                <w:lang w:val="en-US"/>
              </w:rPr>
              <w:t xml:space="preserve">Pulsed X-Ray radiation is applied during an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Strip filter: </w:t>
            </w:r>
            <w:r>
              <w:rPr>
                <w:rFonts w:eastAsia="Times New Roman"/>
                <w:lang w:val="en-US"/>
              </w:rPr>
              <w:t xml:space="preserve">Filter with uniform thickness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Wedge filter: </w:t>
            </w:r>
            <w:r>
              <w:rPr>
                <w:rFonts w:eastAsia="Times New Roman"/>
                <w:lang w:val="en-US"/>
              </w:rPr>
              <w:t xml:space="preserve">Filter with variation in thickness from one edge to the opposite edge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Butterfly filter: </w:t>
            </w:r>
            <w:r>
              <w:rPr>
                <w:rFonts w:eastAsia="Times New Roman"/>
                <w:lang w:val="en-US"/>
              </w:rPr>
              <w:t xml:space="preserve">Filter with two triangular sections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Flat filter: </w:t>
            </w:r>
            <w:r>
              <w:rPr>
                <w:rFonts w:eastAsia="Times New Roman"/>
                <w:lang w:val="en-US"/>
              </w:rPr>
              <w:t xml:space="preserve">Filter with uniform thickness that is for spectral filtering only. E.g., filter out low energy portion of the X-Ray that would only contribute to skin dose, but not to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Outline of lobulations: </w:t>
            </w:r>
            <w:r>
              <w:rPr>
                <w:rFonts w:eastAsia="Times New Roman"/>
                <w:lang w:val="en-US"/>
              </w:rPr>
              <w:t xml:space="preserve">A polyline defining the outline of a lobulated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Inner limits of fuzzy margin: </w:t>
            </w:r>
            <w:r>
              <w:rPr>
                <w:rFonts w:eastAsia="Times New Roman"/>
                <w:lang w:val="en-US"/>
              </w:rPr>
              <w:t xml:space="preserve">A polyline defining the inner limits of a finding with fuzzy margin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Outer limits of fuzzy margin: </w:t>
            </w:r>
            <w:r>
              <w:rPr>
                <w:rFonts w:eastAsia="Times New Roman"/>
                <w:lang w:val="en-US"/>
              </w:rPr>
              <w:t xml:space="preserve">A polyline defining the outer limits of a finding with fuzzy margin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Outline of spiculations: </w:t>
            </w:r>
            <w:r>
              <w:rPr>
                <w:rFonts w:eastAsia="Times New Roman"/>
                <w:lang w:val="en-US"/>
              </w:rPr>
              <w:t xml:space="preserve">A polyline defining the outline of the spiculations of a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Linear spiculation: </w:t>
            </w:r>
            <w:r>
              <w:rPr>
                <w:rFonts w:eastAsia="Times New Roman"/>
                <w:lang w:val="en-US"/>
              </w:rPr>
              <w:t xml:space="preserve">A polyline segment graphically indicating the location and direction of a spiculation of a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Pixelated spiculations: </w:t>
            </w:r>
            <w:r>
              <w:rPr>
                <w:rFonts w:eastAsia="Times New Roman"/>
                <w:lang w:val="en-US"/>
              </w:rPr>
              <w:t xml:space="preserve">A collection of points indicating the pixel locations of the spiculations of a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Orthogonal location arc: </w:t>
            </w:r>
            <w:r>
              <w:rPr>
                <w:rFonts w:eastAsia="Times New Roman"/>
                <w:lang w:val="en-US"/>
              </w:rPr>
              <w:t xml:space="preserve">Connected line segments indicating the center of location of a finding on an orthogonal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Orthogonal location arc inner margin: </w:t>
            </w:r>
            <w:r>
              <w:rPr>
                <w:rFonts w:eastAsia="Times New Roman"/>
                <w:lang w:val="en-US"/>
              </w:rPr>
              <w:t xml:space="preserve">Connected line segments indicating the inner margin of the location of a finding on an orthogonal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Orthogonal location arc outer margin: </w:t>
            </w:r>
            <w:r>
              <w:rPr>
                <w:rFonts w:eastAsia="Times New Roman"/>
                <w:lang w:val="en-US"/>
              </w:rPr>
              <w:t xml:space="preserve">Connected line segments indicating the outer location of a finding on an orthogonal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Control Intent: </w:t>
            </w:r>
            <w:r>
              <w:rPr>
                <w:rFonts w:eastAsia="Times New Roman"/>
                <w:lang w:val="en-US"/>
              </w:rPr>
              <w:t xml:space="preserve">This procedure is intended to gather data that is used for calibration or other quality control purposes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Phantom: </w:t>
            </w:r>
            <w:r>
              <w:rPr>
                <w:rFonts w:eastAsia="Times New Roman"/>
                <w:lang w:val="en-US"/>
              </w:rPr>
              <w:t xml:space="preserve">An artificial subject of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CT: </w:t>
            </w:r>
            <w:r>
              <w:rPr>
                <w:rFonts w:eastAsia="Times New Roman"/>
                <w:lang w:val="en-US"/>
              </w:rPr>
              <w:t xml:space="preserve">A phantom acceptable for the ACR Computed Tomography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MR: </w:t>
            </w:r>
            <w:r>
              <w:rPr>
                <w:rFonts w:eastAsia="Times New Roman"/>
                <w:lang w:val="en-US"/>
              </w:rPr>
              <w:t xml:space="preserve">A phantom acceptable for the ACR Magnetic Resonance Imaging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Mammography: </w:t>
            </w:r>
            <w:r>
              <w:rPr>
                <w:rFonts w:eastAsia="Times New Roman"/>
                <w:lang w:val="en-US"/>
              </w:rPr>
              <w:t xml:space="preserve">A phantom acceptable for the ACR Mammography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Stereotactic Breast Biopsy: </w:t>
            </w:r>
            <w:r>
              <w:rPr>
                <w:rFonts w:eastAsia="Times New Roman"/>
                <w:lang w:val="en-US"/>
              </w:rPr>
              <w:t xml:space="preserve">A phantom acceptable for the ACR Stereotactic Breast Biopsy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ECT: </w:t>
            </w:r>
            <w:r>
              <w:rPr>
                <w:rFonts w:eastAsia="Times New Roman"/>
                <w:lang w:val="en-US"/>
              </w:rPr>
              <w:t xml:space="preserve">A phantom acceptable for the ACR SPECT Accreditation program (but not for PET)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PET: </w:t>
            </w:r>
            <w:r>
              <w:rPr>
                <w:rFonts w:eastAsia="Times New Roman"/>
                <w:lang w:val="en-US"/>
              </w:rPr>
              <w:t xml:space="preserve">A phantom acceptable for the ACR PET Accreditation program (but not for SPECT)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ECT/PET: </w:t>
            </w:r>
            <w:r>
              <w:rPr>
                <w:rFonts w:eastAsia="Times New Roman"/>
                <w:lang w:val="en-US"/>
              </w:rPr>
              <w:t xml:space="preserve">A SPECT phantom with a PET faceplate acceptable for both the ACR SPECT and PET Accreditation programs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PET Faceplate: </w:t>
            </w:r>
            <w:r>
              <w:rPr>
                <w:rFonts w:eastAsia="Times New Roman"/>
                <w:lang w:val="en-US"/>
              </w:rPr>
              <w:t xml:space="preserve">A PET faceplate (made to fit an existing flangeless or flanged ECT phantom) acceptable for the ACR PET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 Head Dosimetry Phantom: </w:t>
            </w:r>
            <w:r>
              <w:rPr>
                <w:rFonts w:eastAsia="Times New Roman"/>
                <w:lang w:val="en-US"/>
              </w:rPr>
              <w:t xml:space="preserve">A phantom used for CTDI measurement in head modes according to IEC 60601-2-44, Ed.2.1 (Head 16 cm diameter Polymethyl methacrylate PMMA)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 Body Dosimetry Phantom: </w:t>
            </w:r>
            <w:r>
              <w:rPr>
                <w:rFonts w:eastAsia="Times New Roman"/>
                <w:lang w:val="en-US"/>
              </w:rPr>
              <w:t xml:space="preserve">A phantom used for CTDI measurement in body modes according to IEC 60601-2-44, Ed.2.1 (Body 32cm diameter Polymethyl </w:t>
            </w:r>
            <w:r>
              <w:rPr>
                <w:rFonts w:eastAsia="Times New Roman"/>
                <w:lang w:val="en-US"/>
              </w:rPr>
              <w:lastRenderedPageBreak/>
              <w:t xml:space="preserve">methacrylate PMMA)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NEMA XR21-2000 Phantom: </w:t>
            </w:r>
            <w:r>
              <w:rPr>
                <w:rFonts w:eastAsia="Times New Roman"/>
                <w:lang w:val="en-US"/>
              </w:rPr>
              <w:t xml:space="preserve">A phantom in accordance with NEMA standard XR-21-2000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Radiation Dose Report: </w:t>
            </w:r>
            <w:r>
              <w:rPr>
                <w:rFonts w:eastAsia="Times New Roman"/>
                <w:lang w:val="en-US"/>
              </w:rPr>
              <w:t xml:space="preserve">X-Ray Radiation Dose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Accumulated X-Ray Dose Data: </w:t>
            </w:r>
            <w:r>
              <w:rPr>
                <w:rFonts w:eastAsia="Times New Roman"/>
                <w:lang w:val="en-US"/>
              </w:rPr>
              <w:t xml:space="preserve">X-Ray dose data accumulated over multiple irradiation events. E.g., for a study or a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Projection X-Ray: </w:t>
            </w:r>
            <w:r>
              <w:rPr>
                <w:rFonts w:eastAsia="Times New Roman"/>
                <w:lang w:val="en-US"/>
              </w:rPr>
              <w:t xml:space="preserve">Imaging using a point X-Ray source with a diverging beam projected onto a 2 dimensional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Scope of Accumulation: </w:t>
            </w:r>
            <w:r>
              <w:rPr>
                <w:rFonts w:eastAsia="Times New Roman"/>
                <w:lang w:val="en-US"/>
              </w:rPr>
              <w:t xml:space="preserve">Entity over which dose accumulation values are integrated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X-Ray Data: </w:t>
            </w:r>
            <w:r>
              <w:rPr>
                <w:rFonts w:eastAsia="Times New Roman"/>
                <w:lang w:val="en-US"/>
              </w:rPr>
              <w:t xml:space="preserve">X-Ray dose data for a single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Niobium or Niobium compound: </w:t>
            </w:r>
            <w:r>
              <w:rPr>
                <w:rFonts w:eastAsia="Times New Roman"/>
                <w:lang w:val="en-US"/>
              </w:rPr>
              <w:t xml:space="preserve">Material containing Niobium or a Niobium compound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Europium or Europium compound: </w:t>
            </w:r>
            <w:r>
              <w:rPr>
                <w:rFonts w:eastAsia="Times New Roman"/>
                <w:lang w:val="en-US"/>
              </w:rPr>
              <w:t xml:space="preserve">Material containing Europium or a Europium compound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Protocol: </w:t>
            </w:r>
            <w:r>
              <w:rPr>
                <w:rFonts w:eastAsia="Times New Roman"/>
                <w:lang w:val="en-US"/>
              </w:rPr>
              <w:t xml:space="preserve">Describes the method used to derive the calibration factor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Type: </w:t>
            </w:r>
            <w:r>
              <w:rPr>
                <w:rFonts w:eastAsia="Times New Roman"/>
                <w:lang w:val="en-US"/>
              </w:rPr>
              <w:t xml:space="preserve">Denotes the type of irradiation event recorded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Area Product Total: </w:t>
            </w:r>
            <w:r>
              <w:rPr>
                <w:rFonts w:eastAsia="Times New Roman"/>
                <w:lang w:val="en-US"/>
              </w:rPr>
              <w:t xml:space="preserve">Total calculated Dose Area Product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Date: </w:t>
            </w:r>
            <w:r>
              <w:rPr>
                <w:rFonts w:eastAsia="Times New Roman"/>
                <w:lang w:val="en-US"/>
              </w:rPr>
              <w:t xml:space="preserve">Last calibration Date for the integrated dose meter or dose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Responsible Party: </w:t>
            </w:r>
            <w:r>
              <w:rPr>
                <w:rFonts w:eastAsia="Times New Roman"/>
                <w:lang w:val="en-US"/>
              </w:rPr>
              <w:t xml:space="preserve">Individual or organization responsible for calibration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(RP) Total: </w:t>
            </w:r>
            <w:r>
              <w:rPr>
                <w:rFonts w:eastAsia="Times New Roman"/>
                <w:lang w:val="en-US"/>
              </w:rPr>
              <w:t xml:space="preserve">Total Dose related to Reference Point (RP).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 Dose Area Product Total: </w:t>
            </w:r>
            <w:r>
              <w:rPr>
                <w:rFonts w:eastAsia="Times New Roman"/>
                <w:lang w:val="en-US"/>
              </w:rPr>
              <w:t xml:space="preserve">Total calculated Dose Area Product applied in Fluoroscopy Modes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Dose Area Product Total: </w:t>
            </w:r>
            <w:r>
              <w:rPr>
                <w:rFonts w:eastAsia="Times New Roman"/>
                <w:lang w:val="en-US"/>
              </w:rPr>
              <w:t xml:space="preserve">Total calculated Dose Area Product applied in Acquisition Modes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 Dose (RP) Total: </w:t>
            </w:r>
            <w:r>
              <w:rPr>
                <w:rFonts w:eastAsia="Times New Roman"/>
                <w:lang w:val="en-US"/>
              </w:rPr>
              <w:t xml:space="preserve">Dose applied in Fluoroscopy Modes, related to Reference Point (RP).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Dose (RP) Total: </w:t>
            </w:r>
            <w:r>
              <w:rPr>
                <w:rFonts w:eastAsia="Times New Roman"/>
                <w:lang w:val="en-US"/>
              </w:rPr>
              <w:t xml:space="preserve">Dose applied in Acquisition Modes, related to Reference Point (RP).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Fluoro Time: </w:t>
            </w:r>
            <w:r>
              <w:rPr>
                <w:rFonts w:eastAsia="Times New Roman"/>
                <w:lang w:val="en-US"/>
              </w:rPr>
              <w:t xml:space="preserve">Total accumulated clock time of Fluoroscopy in the scope of the including report (i.e., the sum of the Irradiation Duration values for accumulated fluoroscopy irradiation events)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Number of Radiographic Frames: </w:t>
            </w:r>
            <w:r>
              <w:rPr>
                <w:rFonts w:eastAsia="Times New Roman"/>
                <w:lang w:val="en-US"/>
              </w:rPr>
              <w:t xml:space="preserve">Accumulated Count of exposure pulses (single or multi-frame encoded) created from irradiation events performed with high dose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 Mode: </w:t>
            </w:r>
            <w:r>
              <w:rPr>
                <w:rFonts w:eastAsia="Times New Roman"/>
                <w:lang w:val="en-US"/>
              </w:rPr>
              <w:t xml:space="preserve">Mode of application of X-Rays during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KVP: </w:t>
            </w:r>
            <w:r>
              <w:rPr>
                <w:rFonts w:eastAsia="Times New Roman"/>
                <w:lang w:val="en-US"/>
              </w:rPr>
              <w:t xml:space="preserve">Applied X-Ray Tube voltage at peak of X-Ray generation, in kilovolts; </w:t>
            </w:r>
            <w:r>
              <w:rPr>
                <w:rFonts w:eastAsia="Times New Roman"/>
                <w:lang w:val="en-US"/>
              </w:rPr>
              <w:lastRenderedPageBreak/>
              <w:t xml:space="preserve">Mean value if measured over multiple peaks (pulses)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Tube Current: </w:t>
            </w:r>
            <w:r>
              <w:rPr>
                <w:rFonts w:eastAsia="Times New Roman"/>
                <w:lang w:val="en-US"/>
              </w:rPr>
              <w:t xml:space="preserve">Mean value of applied Tube Current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Time: </w:t>
            </w:r>
            <w:r>
              <w:rPr>
                <w:rFonts w:eastAsia="Times New Roman"/>
                <w:lang w:val="en-US"/>
              </w:rPr>
              <w:t xml:space="preserve">Cumulative time the patient has received X-Ray exposure during the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w:t>
            </w:r>
            <w:r>
              <w:rPr>
                <w:rFonts w:eastAsia="Times New Roman"/>
                <w:lang w:val="en-US"/>
              </w:rPr>
              <w:t xml:space="preserve">Mean value of X-Ray Current Time product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Source to Reference Point: </w:t>
            </w:r>
            <w:r>
              <w:rPr>
                <w:rFonts w:eastAsia="Times New Roman"/>
                <w:lang w:val="en-US"/>
              </w:rPr>
              <w:t xml:space="preserve">Distance to the Reference Point (RP) defined according to IEC 60601-2-43 or equipment defined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(RP): </w:t>
            </w:r>
            <w:r>
              <w:rPr>
                <w:rFonts w:eastAsia="Times New Roman"/>
                <w:lang w:val="en-US"/>
              </w:rPr>
              <w:t xml:space="preserve">Dose applied at the Reference Point (RP)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Positioner Primary End Angle: </w:t>
            </w:r>
            <w:r>
              <w:rPr>
                <w:rFonts w:eastAsia="Times New Roman"/>
                <w:lang w:val="en-US"/>
              </w:rPr>
              <w:t xml:space="preserve">Positioner Primary Angle at the end of an irradiation event. For further definition see (112011, DCM, "Positioner Primary Angle")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Positioner Secondary End Angle: </w:t>
            </w:r>
            <w:r>
              <w:rPr>
                <w:rFonts w:eastAsia="Times New Roman"/>
                <w:lang w:val="en-US"/>
              </w:rPr>
              <w:t xml:space="preserve">Positioner Secondary Angle at the end of an irradiation event. For further definition see (112012, DCM, "Positioner Secondary Angle")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Duration: </w:t>
            </w:r>
            <w:r>
              <w:rPr>
                <w:rFonts w:eastAsia="Times New Roman"/>
                <w:lang w:val="en-US"/>
              </w:rPr>
              <w:t xml:space="preserve">Clock time from the start of loading time of the first pulse until the loading time trailing edge of the final pulse in the same irradiation event. Note Loading time is defined in IEC 60601-1-3:2008, 3.37, and described in IEC 60601-2-54:2009, 203.4.101.3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Orientation: </w:t>
            </w:r>
            <w:r>
              <w:rPr>
                <w:rFonts w:eastAsia="Times New Roman"/>
                <w:lang w:val="en-US"/>
              </w:rPr>
              <w:t xml:space="preserve">Orientation of the Patient with respect to Gravity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Orientation Modifier: </w:t>
            </w:r>
            <w:r>
              <w:rPr>
                <w:rFonts w:eastAsia="Times New Roman"/>
                <w:lang w:val="en-US"/>
              </w:rPr>
              <w:t xml:space="preserve">Enhances or modifies the Patient orientation specified in Patient Orientation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Table Relationship: </w:t>
            </w:r>
            <w:r>
              <w:rPr>
                <w:rFonts w:eastAsia="Times New Roman"/>
                <w:lang w:val="en-US"/>
              </w:rPr>
              <w:t xml:space="preserve">Orientation of the Patient with respect to the Head of the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Source to Isocenter: </w:t>
            </w:r>
            <w:r>
              <w:rPr>
                <w:rFonts w:eastAsia="Times New Roman"/>
                <w:lang w:val="en-US"/>
              </w:rPr>
              <w:t xml:space="preserve">Distance from the X-Ray Source to the Equipment C-Arm Isocenter.(Center of Rotation)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Source to Detector: </w:t>
            </w:r>
            <w:r>
              <w:rPr>
                <w:rFonts w:eastAsia="Times New Roman"/>
                <w:lang w:val="en-US"/>
              </w:rPr>
              <w:t xml:space="preserve">Measured or calculated distance from the X-Ray source to the detector plane in the center of the beam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Longitudinal Position: </w:t>
            </w:r>
            <w:r>
              <w:rPr>
                <w:rFonts w:eastAsia="Times New Roman"/>
                <w:lang w:val="en-US"/>
              </w:rPr>
              <w:t xml:space="preserve">Table Longitudinal Position with respect to an arbitrary chosen reference by the equipment. Table motion towards LAO is positive assuming that the patient is positioned supine and its head is in normal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Lateral Position: </w:t>
            </w:r>
            <w:r>
              <w:rPr>
                <w:rFonts w:eastAsia="Times New Roman"/>
                <w:lang w:val="en-US"/>
              </w:rPr>
              <w:t xml:space="preserve">Table Lateral Position with respect to an arbitrary chosen reference by the equipment. Table motion towards CRA is positive assuming that the patient is positioned supine and its head is in normal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Height Position: </w:t>
            </w:r>
            <w:r>
              <w:rPr>
                <w:rFonts w:eastAsia="Times New Roman"/>
                <w:lang w:val="en-US"/>
              </w:rPr>
              <w:t xml:space="preserve">Table Height Position with respect to an arbitrary chosen reference by the equipment in (mm). Table motion downwards is positive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Head Tilt Angle: </w:t>
            </w:r>
            <w:r>
              <w:rPr>
                <w:rFonts w:eastAsia="Times New Roman"/>
                <w:lang w:val="en-US"/>
              </w:rPr>
              <w:t xml:space="preserve">Angle of the head-feet axis of the table in degrees relative to the horizontal plane. Positive values indicate that the head of the table is upwards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Horizontal Rotation Angle: </w:t>
            </w:r>
            <w:r>
              <w:rPr>
                <w:rFonts w:eastAsia="Times New Roman"/>
                <w:lang w:val="en-US"/>
              </w:rPr>
              <w:t xml:space="preserve">Rotation of the table in the horizontal plane (clockwise when looking from above the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Cradle Tilt Angle: </w:t>
            </w:r>
            <w:r>
              <w:rPr>
                <w:rFonts w:eastAsia="Times New Roman"/>
                <w:lang w:val="en-US"/>
              </w:rPr>
              <w:t xml:space="preserve">Angle of the left-right axis of the table in degrees relative to the horizontal plane. Positive values indicate that the left of the table is upwards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Material: </w:t>
            </w:r>
            <w:r>
              <w:rPr>
                <w:rFonts w:eastAsia="Times New Roman"/>
                <w:lang w:val="en-US"/>
              </w:rPr>
              <w:t xml:space="preserve">X-Ray absorbing material used in the filter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Thickness Minimum: </w:t>
            </w:r>
            <w:r>
              <w:rPr>
                <w:rFonts w:eastAsia="Times New Roman"/>
                <w:lang w:val="en-US"/>
              </w:rPr>
              <w:t xml:space="preserve">The minimum thickness of the X-Ray absorbing material used in the filters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Longitudinal End Position: </w:t>
            </w:r>
            <w:r>
              <w:rPr>
                <w:rFonts w:eastAsia="Times New Roman"/>
                <w:lang w:val="en-US"/>
              </w:rPr>
              <w:t xml:space="preserve">Table Longitudinal Position at the end of an irradiation event; see (113751, DCM, "Table Longitudinal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Lateral End Position: </w:t>
            </w:r>
            <w:r>
              <w:rPr>
                <w:rFonts w:eastAsia="Times New Roman"/>
                <w:lang w:val="en-US"/>
              </w:rPr>
              <w:t xml:space="preserve">Table Lateral Position at the end of an irradiation event; see (113752, DCM, "Table Lateral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Height End Position: </w:t>
            </w:r>
            <w:r>
              <w:rPr>
                <w:rFonts w:eastAsia="Times New Roman"/>
                <w:lang w:val="en-US"/>
              </w:rPr>
              <w:t xml:space="preserve">Table Height Position at the end of an irradiation event; see (113753, DCM, "Table Height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Uncertainty: </w:t>
            </w:r>
            <w:r>
              <w:rPr>
                <w:rFonts w:eastAsia="Times New Roman"/>
                <w:lang w:val="en-US"/>
              </w:rPr>
              <w:t xml:space="preserve">Uncertainty of the 'actual'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Plane: </w:t>
            </w:r>
            <w:r>
              <w:rPr>
                <w:rFonts w:eastAsia="Times New Roman"/>
                <w:lang w:val="en-US"/>
              </w:rPr>
              <w:t xml:space="preserve">Identification of Acquisition Plane with Biplane systems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Focal Spot Size: </w:t>
            </w:r>
            <w:r>
              <w:rPr>
                <w:rFonts w:eastAsia="Times New Roman"/>
                <w:lang w:val="en-US"/>
              </w:rPr>
              <w:t xml:space="preserve">Nominal Size of Focal Spot of X-Ray Tube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Average X-Ray Tube Current: </w:t>
            </w:r>
            <w:r>
              <w:rPr>
                <w:rFonts w:eastAsia="Times New Roman"/>
                <w:lang w:val="en-US"/>
              </w:rPr>
              <w:t xml:space="preserve">Average X-Ray Tube Current averaged over time for pulse or for continuous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Pulses: </w:t>
            </w:r>
            <w:r>
              <w:rPr>
                <w:rFonts w:eastAsia="Times New Roman"/>
                <w:lang w:val="en-US"/>
              </w:rPr>
              <w:t xml:space="preserve">Number of pulses applied by X-Ray systems during an irradiation event (acquisition run or pulsed fluoro)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identification of a single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Column Angulation: </w:t>
            </w:r>
            <w:r>
              <w:rPr>
                <w:rFonts w:eastAsia="Times New Roman"/>
                <w:lang w:val="en-US"/>
              </w:rPr>
              <w:t xml:space="preserve">Angle of the X-Ray beam in degree relative to an orthogonal axis to the detector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Filters: </w:t>
            </w:r>
            <w:r>
              <w:rPr>
                <w:rFonts w:eastAsia="Times New Roman"/>
                <w:lang w:val="en-US"/>
              </w:rPr>
              <w:t xml:space="preserve">Devices used to modify the energy or energy distribution of X-Rays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Type: </w:t>
            </w:r>
            <w:r>
              <w:rPr>
                <w:rFonts w:eastAsia="Times New Roman"/>
                <w:lang w:val="en-US"/>
              </w:rPr>
              <w:t xml:space="preserve">Type of filter(s) inserted into the X-Ray beam. E.g., wedges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Thickness Maximum: </w:t>
            </w:r>
            <w:r>
              <w:rPr>
                <w:rFonts w:eastAsia="Times New Roman"/>
                <w:lang w:val="en-US"/>
              </w:rPr>
              <w:t xml:space="preserve">The maximum thickness of the X-Ray absorbing material used in the filters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Point Definition: </w:t>
            </w:r>
            <w:r>
              <w:rPr>
                <w:rFonts w:eastAsia="Times New Roman"/>
                <w:lang w:val="en-US"/>
              </w:rPr>
              <w:t xml:space="preserve">System provided definition of the Reference Point used for Dose calculations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Collimated Field Height: </w:t>
            </w:r>
            <w:r>
              <w:rPr>
                <w:rFonts w:eastAsia="Times New Roman"/>
                <w:lang w:val="en-US"/>
              </w:rPr>
              <w:t xml:space="preserve">Distance between the collimator blades in pixel column direction as projected at the detector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Collimated Field Width: </w:t>
            </w:r>
            <w:r>
              <w:rPr>
                <w:rFonts w:eastAsia="Times New Roman"/>
                <w:lang w:val="en-US"/>
              </w:rPr>
              <w:t xml:space="preserve">Distance between the collimator blades in pixel row direction as projected at the detector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Collimated Field Area: </w:t>
            </w:r>
            <w:r>
              <w:rPr>
                <w:rFonts w:eastAsia="Times New Roman"/>
                <w:lang w:val="en-US"/>
              </w:rPr>
              <w:t xml:space="preserve">Collimated field area at image receptor. Area for compatibility with IEC 60601-2-43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 Rate: </w:t>
            </w:r>
            <w:r>
              <w:rPr>
                <w:rFonts w:eastAsia="Times New Roman"/>
                <w:lang w:val="en-US"/>
              </w:rPr>
              <w:t xml:space="preserve">Pulse rate applied by equipment during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Source to Table Plane: </w:t>
            </w:r>
            <w:r>
              <w:rPr>
                <w:rFonts w:eastAsia="Times New Roman"/>
                <w:lang w:val="en-US"/>
              </w:rPr>
              <w:t xml:space="preserve">Measured or calculated distance from the X-Ray source to the table plane in the center of the beam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 Width: </w:t>
            </w:r>
            <w:r>
              <w:rPr>
                <w:rFonts w:eastAsia="Times New Roman"/>
                <w:lang w:val="en-US"/>
              </w:rPr>
              <w:t xml:space="preserve">(Average) X-Ray pulse width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Measurement Device: </w:t>
            </w:r>
            <w:r>
              <w:rPr>
                <w:rFonts w:eastAsia="Times New Roman"/>
                <w:lang w:val="en-US"/>
              </w:rPr>
              <w:t xml:space="preserve">Calibrated device to perform dose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Acquired Image: </w:t>
            </w:r>
            <w:r>
              <w:rPr>
                <w:rFonts w:eastAsia="Times New Roman"/>
                <w:lang w:val="en-US"/>
              </w:rPr>
              <w:t xml:space="preserve">Image acquired during a specified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to E conversion via MC computation: </w:t>
            </w:r>
            <w:r>
              <w:rPr>
                <w:rFonts w:eastAsia="Times New Roman"/>
                <w:lang w:val="en-US"/>
              </w:rPr>
              <w:t xml:space="preserve">Effective Dose evaluation from the product of Dose Length Product (DLP) and the Effective Dose Conversion Factor (E/DLP in units of mSv/mGy-cm), where the ratio is derived by means of Monte Carlo computations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CTDIfreeair to E conversion via MC computation: </w:t>
            </w:r>
            <w:r>
              <w:rPr>
                <w:rFonts w:eastAsia="Times New Roman"/>
                <w:lang w:val="en-US"/>
              </w:rPr>
              <w:t xml:space="preserve">Effective Dose evaluation from the product of the Mean CTDIfreeair and the ratio E/CTDIfreeair (mSv/mGy), where the ratio is derived by means of Monte Carlo computations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to E conversion via measurement: </w:t>
            </w:r>
            <w:r>
              <w:rPr>
                <w:rFonts w:eastAsia="Times New Roman"/>
                <w:lang w:val="en-US"/>
              </w:rPr>
              <w:t xml:space="preserve">Effective Dose evaluation from the product of Dose Length Product (DLP) and the Effective Dose Conversion Factor (E/DLP in units of mSv/mGy-cm), where the ratio is derived by means of dosimetric measurements with an anthropomorphic phantom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CTDIfreeair to E conversion via measurement: </w:t>
            </w:r>
            <w:r>
              <w:rPr>
                <w:rFonts w:eastAsia="Times New Roman"/>
                <w:lang w:val="en-US"/>
              </w:rPr>
              <w:t xml:space="preserve">Effective Dose evaluation from the product of the Mean CTDIfreeair and the ratio E/CTDIfreeair (mSv/mGy), where the ratio is derived by means of dosimetric measurements with an anthropomorphic phantom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Sequenced Acquisition: </w:t>
            </w:r>
            <w:r>
              <w:rPr>
                <w:rFonts w:eastAsia="Times New Roman"/>
                <w:lang w:val="en-US"/>
              </w:rPr>
              <w:t xml:space="preserve">The CT acquisition was performed by acquiring single or multi detector data while rotating the source about the gantry while the table is not moving. Additional slices are acquired by incrementing the table position and again rotating the source about the gantry while the table is not moving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Constant Angle Acquisition: </w:t>
            </w:r>
            <w:r>
              <w:rPr>
                <w:rFonts w:eastAsia="Times New Roman"/>
                <w:lang w:val="en-US"/>
              </w:rPr>
              <w:t xml:space="preserve">The CT acquisition was performed by holding the source at a constant angle and moving the table to obtain a projection image. E.g., localizer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The CT acquisition was performed by holding the table at a constant position and acquiring multiple slices over time at the same location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Free Acquisition: </w:t>
            </w:r>
            <w:r>
              <w:rPr>
                <w:rFonts w:eastAsia="Times New Roman"/>
                <w:lang w:val="en-US"/>
              </w:rPr>
              <w:t xml:space="preserve">The CT acquisition was performed while rotating the source about the gantry while the table movement is under direct control of a human operator or under the control of an analysis application. E.g., fluoro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 60: </w:t>
            </w:r>
            <w:r>
              <w:rPr>
                <w:rFonts w:eastAsia="Times New Roman"/>
                <w:lang w:val="en-US"/>
              </w:rPr>
              <w:t xml:space="preserve">Reference authority 1990 Recommendations of the International Commission on Radiological Protection (ICRP Publication 60, published as the Annals of the ICRP Vol. 21, No. 1-3, Pergamon Press,1991)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X-Ray Irradiation: </w:t>
            </w:r>
            <w:r>
              <w:rPr>
                <w:rFonts w:eastAsia="Times New Roman"/>
                <w:lang w:val="en-US"/>
              </w:rPr>
              <w:t xml:space="preserve">Start, DateTime of the first X-Ray Irradiation Event of the accumulation within a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of X-Ray Irradiation: </w:t>
            </w:r>
            <w:r>
              <w:rPr>
                <w:rFonts w:eastAsia="Times New Roman"/>
                <w:lang w:val="en-US"/>
              </w:rPr>
              <w:t xml:space="preserve">End, DateTime of the last X-Ray Irradiation Event of the accumulation within a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Accumulated Dose Data: </w:t>
            </w:r>
            <w:r>
              <w:rPr>
                <w:rFonts w:eastAsia="Times New Roman"/>
                <w:lang w:val="en-US"/>
              </w:rPr>
              <w:t xml:space="preserve">X-Ray dose accumulated over multiple CT irradiation events. E.g., for a study or a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Number of Irradiation Events: </w:t>
            </w:r>
            <w:r>
              <w:rPr>
                <w:rFonts w:eastAsia="Times New Roman"/>
                <w:lang w:val="en-US"/>
              </w:rPr>
              <w:t xml:space="preserve">Total number of events during the defined scope of accumulation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Dose Length Product Total: </w:t>
            </w:r>
            <w:r>
              <w:rPr>
                <w:rFonts w:eastAsia="Times New Roman"/>
                <w:lang w:val="en-US"/>
              </w:rPr>
              <w:t xml:space="preserve">The total dose length product defined scope of accumulation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Effective Dose Total: </w:t>
            </w:r>
            <w:r>
              <w:rPr>
                <w:rFonts w:eastAsia="Times New Roman"/>
                <w:lang w:val="en-US"/>
              </w:rPr>
              <w:t xml:space="preserve">The total Effective Dose at the defined scope of accumulation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Model: </w:t>
            </w:r>
            <w:r>
              <w:rPr>
                <w:rFonts w:eastAsia="Times New Roman"/>
                <w:lang w:val="en-US"/>
              </w:rPr>
              <w:t xml:space="preserve">Identification of the reference-patient model used when Effective Dose is evaluated via Monte Carlo calculations or from a Dose Length Product conversion factor based on Monte Carlo calculations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Condition Effective Dose measured: </w:t>
            </w:r>
            <w:r>
              <w:rPr>
                <w:rFonts w:eastAsia="Times New Roman"/>
                <w:lang w:val="en-US"/>
              </w:rPr>
              <w:t xml:space="preserve">References the physical phantom and the type of dosimeter used when measurements are done to establish Effective Dose </w:t>
            </w:r>
            <w:r>
              <w:rPr>
                <w:rFonts w:eastAsia="Times New Roman"/>
                <w:lang w:val="en-US"/>
              </w:rPr>
              <w:lastRenderedPageBreak/>
              <w:t xml:space="preserve">Conversion Factors (E/DLP) or ratios E/CTDIfreeair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Effective Dose Phantom Type: </w:t>
            </w:r>
            <w:r>
              <w:rPr>
                <w:rFonts w:eastAsia="Times New Roman"/>
                <w:lang w:val="en-US"/>
              </w:rPr>
              <w:t xml:space="preserve">Type of Effective Dose phantom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Dosimeter Type: </w:t>
            </w:r>
            <w:r>
              <w:rPr>
                <w:rFonts w:eastAsia="Times New Roman"/>
                <w:lang w:val="en-US"/>
              </w:rPr>
              <w:t xml:space="preserve">Type of dosimeter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Acquisition: </w:t>
            </w:r>
            <w:r>
              <w:rPr>
                <w:rFonts w:eastAsia="Times New Roman"/>
                <w:lang w:val="en-US"/>
              </w:rPr>
              <w:t xml:space="preserve">General description of the CT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Acquisition Type: </w:t>
            </w:r>
            <w:r>
              <w:rPr>
                <w:rFonts w:eastAsia="Times New Roman"/>
                <w:lang w:val="en-US"/>
              </w:rPr>
              <w:t xml:space="preserve">Method of the CT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Aluminum Equivalent: </w:t>
            </w:r>
            <w:r>
              <w:rPr>
                <w:rFonts w:eastAsia="Times New Roman"/>
                <w:lang w:val="en-US"/>
              </w:rPr>
              <w:t xml:space="preserve">Thickness of an equivalent filter in mm in Aluminum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Acquisition Parameters: </w:t>
            </w:r>
            <w:r>
              <w:rPr>
                <w:rFonts w:eastAsia="Times New Roman"/>
                <w:lang w:val="en-US"/>
              </w:rPr>
              <w:t xml:space="preserve">General description of the acquisition parameters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X-Ray Sources: </w:t>
            </w:r>
            <w:r>
              <w:rPr>
                <w:rFonts w:eastAsia="Times New Roman"/>
                <w:lang w:val="en-US"/>
              </w:rPr>
              <w:t xml:space="preserve">Number of X-Ray sources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Time: </w:t>
            </w:r>
            <w:r>
              <w:rPr>
                <w:rFonts w:eastAsia="Times New Roman"/>
                <w:lang w:val="en-US"/>
              </w:rPr>
              <w:t xml:space="preserve">Total time the patient has received X-Ray exposure during the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Scanning Length: </w:t>
            </w:r>
            <w:r>
              <w:rPr>
                <w:rFonts w:eastAsia="Times New Roman"/>
                <w:lang w:val="en-US"/>
              </w:rPr>
              <w:t xml:space="preserve">Length of the table travel during the entire tube loading, according to IEC 60601-2-44 Note Scanning Length might be longer than the programmed acquisition length (Length of Reconstructable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Nominal Single Collimation Width: </w:t>
            </w:r>
            <w:r>
              <w:rPr>
                <w:rFonts w:eastAsia="Times New Roman"/>
                <w:lang w:val="en-US"/>
              </w:rPr>
              <w:t xml:space="preserve">The value of the nominal width referenced to the location of the isocenter along the z axis of a single row of acquired data in mm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Nominal Total Collimation Width: </w:t>
            </w:r>
            <w:r>
              <w:rPr>
                <w:rFonts w:eastAsia="Times New Roman"/>
                <w:lang w:val="en-US"/>
              </w:rPr>
              <w:t xml:space="preserve">The value of the nominal width referenced to the location of the isocenter along the z axis of the total collimation in mm over the area of active X-Ray detection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Pitch Factor: </w:t>
            </w:r>
            <w:r>
              <w:rPr>
                <w:rFonts w:eastAsia="Times New Roman"/>
                <w:lang w:val="en-US"/>
              </w:rPr>
              <w:t xml:space="preserve">For Spiral scanning: Pitch Factor = (Table Feed per Rotation (mm)) /(Nominal Total Collimation Width (mm)) For Sequenced scanning: Pitch Factor = (Table Feed per single Sequenced scan (mm)) /(Nominal Total Collimation Width (mm))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Dose: </w:t>
            </w:r>
            <w:r>
              <w:rPr>
                <w:rFonts w:eastAsia="Times New Roman"/>
                <w:lang w:val="en-US"/>
              </w:rPr>
              <w:t xml:space="preserve">General description of CT dose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CTDIvol: </w:t>
            </w:r>
            <w:r>
              <w:rPr>
                <w:rFonts w:eastAsia="Times New Roman"/>
                <w:lang w:val="en-US"/>
              </w:rPr>
              <w:t xml:space="preserve">"Mean CTDIvol" refers to the average value of the CTDIvol associated with this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X-Ray Source Parameters: </w:t>
            </w:r>
            <w:r>
              <w:rPr>
                <w:rFonts w:eastAsia="Times New Roman"/>
                <w:lang w:val="en-US"/>
              </w:rPr>
              <w:t xml:space="preserve">Identification, tube-potential, tube-current, and exposure-time parameters associated with an X-Ray source during an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Identification of the X-Ray Source: </w:t>
            </w:r>
            <w:r>
              <w:rPr>
                <w:rFonts w:eastAsia="Times New Roman"/>
                <w:lang w:val="en-US"/>
              </w:rPr>
              <w:t xml:space="preserve">Identifies the particular X-Ray source (in a multi-source CT system) for which the set of X-Ray source parameter values is reported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X-Ray Tube Current: </w:t>
            </w:r>
            <w:r>
              <w:rPr>
                <w:rFonts w:eastAsia="Times New Roman"/>
                <w:lang w:val="en-US"/>
              </w:rPr>
              <w:t xml:space="preserve">Maximum X-Ray tube current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Time per Rotation: </w:t>
            </w:r>
            <w:r>
              <w:rPr>
                <w:rFonts w:eastAsia="Times New Roman"/>
                <w:lang w:val="en-US"/>
              </w:rPr>
              <w:t xml:space="preserve">The exposure time for one rotation of the source around the object in 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CTDIw Phantom Type: </w:t>
            </w:r>
            <w:r>
              <w:rPr>
                <w:rFonts w:eastAsia="Times New Roman"/>
                <w:lang w:val="en-US"/>
              </w:rPr>
              <w:t xml:space="preserve">A label describing the type of phantom used for CTDIW measurement according to IEC 60601-2-44 (Head 16 cm diameter PMMA, Body 32 cm diameter PMMA)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CTDIfreeair Calculation Factor: </w:t>
            </w:r>
            <w:r>
              <w:rPr>
                <w:rFonts w:eastAsia="Times New Roman"/>
                <w:lang w:val="en-US"/>
              </w:rPr>
              <w:t xml:space="preserve">The CTDIfreeair Calculation Factor is the CTDIfreeair per mAs, expressed in units of mGy/mAs. The CTDIfreeair Calculation Factor may be used in one method calculating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CTDIfreeair: </w:t>
            </w:r>
            <w:r>
              <w:rPr>
                <w:rFonts w:eastAsia="Times New Roman"/>
                <w:lang w:val="en-US"/>
              </w:rPr>
              <w:t xml:space="preserve">The average value of the free-in-air CTDI associated with this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w:t>
            </w:r>
            <w:r>
              <w:rPr>
                <w:rFonts w:eastAsia="Times New Roman"/>
                <w:lang w:val="en-US"/>
              </w:rPr>
              <w:t xml:space="preserve">Dose Length Product (DLP), expressed in mGy-cm, is an index characterizing the product of the CTDIvol and the length scanned. For Spiral scanning, DLP = CTDIvol âœ• Scanning Length. For Sequenced scanning, DLP = CTDIvol âœ• Nominal Total Collimation Width âœ• Cumulative Exposure Time / Exposure Time per Rotation. For Stationary and Free scanning, DLP = CTDIvol âœ• Nominal Total Collimation Width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Effective Dose: </w:t>
            </w:r>
            <w:r>
              <w:rPr>
                <w:rFonts w:eastAsia="Times New Roman"/>
                <w:lang w:val="en-US"/>
              </w:rPr>
              <w:t xml:space="preserve">Effective dose in mSv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Effective Dose Conversion Factor: </w:t>
            </w:r>
            <w:r>
              <w:rPr>
                <w:rFonts w:eastAsia="Times New Roman"/>
                <w:lang w:val="en-US"/>
              </w:rPr>
              <w:t xml:space="preserve">Effective Dose per DLP, reference value for Effective Dose calculation, expressed in mSv/mGY.cm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 103: </w:t>
            </w:r>
            <w:r>
              <w:rPr>
                <w:rFonts w:eastAsia="Times New Roman"/>
                <w:lang w:val="en-US"/>
              </w:rPr>
              <w:t xml:space="preserve">Effective Dose Reference authority 2007 Recommendations of the International Commission on Radiological Protection (ICRP Publication 103, published as the Annals of the ICRP Vol. 37, No. 2-4, Elsevier, 2007)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Modulation Type: </w:t>
            </w:r>
            <w:r>
              <w:rPr>
                <w:rFonts w:eastAsia="Times New Roman"/>
                <w:lang w:val="en-US"/>
              </w:rPr>
              <w:t xml:space="preserve">The type of exposure modulation used for the purpose of limiting the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Index: </w:t>
            </w:r>
            <w:r>
              <w:rPr>
                <w:rFonts w:eastAsia="Times New Roman"/>
                <w:lang w:val="en-US"/>
              </w:rPr>
              <w:t xml:space="preserve">Measure of the detector response to radiation in the relevant image region of an image acquired with a digital X-Ray imaging system as defined in IEC 62494-1; see PS3.3 definition of Exposure Index Macro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Exposure Index: </w:t>
            </w:r>
            <w:r>
              <w:rPr>
                <w:rFonts w:eastAsia="Times New Roman"/>
                <w:lang w:val="en-US"/>
              </w:rPr>
              <w:t xml:space="preserve">The target value used to calculate the Deviation Index as defined in IEC 62494-1; see PS3.3 definition of Exposure Index Macro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Deviation Index: </w:t>
            </w:r>
            <w:r>
              <w:rPr>
                <w:rFonts w:eastAsia="Times New Roman"/>
                <w:lang w:val="en-US"/>
              </w:rPr>
              <w:t xml:space="preserve">A scaled representation of the accuracy of the Exposure Index compared to the Target Exposure Index as defined in IEC 62494-1; see PS3.3 definition of Exposure Index Macro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Authorizing: </w:t>
            </w:r>
            <w:r>
              <w:rPr>
                <w:rFonts w:eastAsia="Times New Roman"/>
                <w:lang w:val="en-US"/>
              </w:rPr>
              <w:t xml:space="preserve">The clinician responsible for determining that the irradiating procedure was appropriate for the indications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Administering: </w:t>
            </w:r>
            <w:r>
              <w:rPr>
                <w:rFonts w:eastAsia="Times New Roman"/>
                <w:lang w:val="en-US"/>
              </w:rPr>
              <w:t xml:space="preserve">The person responsible for the administration of radiation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w:t>
            </w:r>
            <w:r>
              <w:rPr>
                <w:rFonts w:eastAsia="Times New Roman"/>
                <w:lang w:val="en-US"/>
              </w:rPr>
              <w:t xml:space="preserve">An irradiation event is the loading of X-Ray equipment caused by a single continuous actuation of the equipment's irradiation switch, from the start of the loading time of the first pulse until the loading time trailing edge of the final pulse. Any automatic on-off switching of the irradiation source during the event is not treated as separate </w:t>
            </w:r>
            <w:proofErr w:type="gramStart"/>
            <w:r>
              <w:rPr>
                <w:rFonts w:eastAsia="Times New Roman"/>
                <w:lang w:val="en-US"/>
              </w:rPr>
              <w:t>events,</w:t>
            </w:r>
            <w:proofErr w:type="gramEnd"/>
            <w:r>
              <w:rPr>
                <w:rFonts w:eastAsia="Times New Roman"/>
                <w:lang w:val="en-US"/>
              </w:rPr>
              <w:t xml:space="preserve"> rather the event includes the time between start and stop of irradiation as triggered by the user. E.g., a pulsed fluoro X-Ray acquisition shall be treated as a single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Identifier of an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of Dose Information: </w:t>
            </w:r>
            <w:r>
              <w:rPr>
                <w:rFonts w:eastAsia="Times New Roman"/>
                <w:lang w:val="en-US"/>
              </w:rPr>
              <w:t xml:space="preserve">Method by which dose-related details of an Irradiation Event were obtained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Acquisition Time: </w:t>
            </w:r>
            <w:r>
              <w:rPr>
                <w:rFonts w:eastAsia="Times New Roman"/>
                <w:lang w:val="en-US"/>
              </w:rPr>
              <w:t xml:space="preserve">Total accumulated acquisition clock time in the scope of the including report (i.e., the sum of the Irradiation Duration values for accumulated acquisition irradiation events)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Automated Data Collection: </w:t>
            </w:r>
            <w:r>
              <w:rPr>
                <w:rFonts w:eastAsia="Times New Roman"/>
                <w:lang w:val="en-US"/>
              </w:rPr>
              <w:t xml:space="preserve">Direct recording of data by a relevant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Manual Entry: </w:t>
            </w:r>
            <w:r>
              <w:rPr>
                <w:rFonts w:eastAsia="Times New Roman"/>
                <w:lang w:val="en-US"/>
              </w:rPr>
              <w:t xml:space="preserve">Recording of data by a human operator, including manual transcription of electronic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MPPS Content: </w:t>
            </w:r>
            <w:r>
              <w:rPr>
                <w:rFonts w:eastAsia="Times New Roman"/>
                <w:lang w:val="en-US"/>
              </w:rPr>
              <w:t xml:space="preserve">The data is taken from an MPPS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Irradiating Device: </w:t>
            </w:r>
            <w:r>
              <w:rPr>
                <w:rFonts w:eastAsia="Times New Roman"/>
                <w:lang w:val="en-US"/>
              </w:rPr>
              <w:t xml:space="preserve">A device exposing a patient to ionizing radiation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15cm from Isocenter toward Source: </w:t>
            </w:r>
            <w:r>
              <w:rPr>
                <w:rFonts w:eastAsia="Times New Roman"/>
                <w:lang w:val="en-US"/>
              </w:rPr>
              <w:t xml:space="preserve">15cm from the isocenter towards the X-Ray source; See IEC 60601-2-43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30cm in Front of Image Input Surface: </w:t>
            </w:r>
            <w:r>
              <w:rPr>
                <w:rFonts w:eastAsia="Times New Roman"/>
                <w:lang w:val="en-US"/>
              </w:rPr>
              <w:t xml:space="preserve">30cm in front (towards the tube) of the input surface of the image receptor; See FDA Federal Performance Standard for Diagnostic X-Ray Systems Â§1020.32(d)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1cm above Tabletop: </w:t>
            </w:r>
            <w:r>
              <w:rPr>
                <w:rFonts w:eastAsia="Times New Roman"/>
                <w:lang w:val="en-US"/>
              </w:rPr>
              <w:t xml:space="preserve">1cm above the patient tabletop or cradle; See FDA Federal Performance Standard for Diagnostic X-Ray Systems Â§1020.32(d)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30cm above Tabletop: </w:t>
            </w:r>
            <w:r>
              <w:rPr>
                <w:rFonts w:eastAsia="Times New Roman"/>
                <w:lang w:val="en-US"/>
              </w:rPr>
              <w:t xml:space="preserve">30cm above the patient tabletop of cradle; See FDA Federal Performance Standard for Diagnostic X-Ray Systems Â§1020.32(d)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15cm from Table Centerline: </w:t>
            </w:r>
            <w:r>
              <w:rPr>
                <w:rFonts w:eastAsia="Times New Roman"/>
                <w:lang w:val="en-US"/>
              </w:rPr>
              <w:t xml:space="preserve">15cm from the centerline of the X-Ray table and in the direction of the X-Ray source; See FDA Federal Performance Standard for Diagnostic X-Ray Systems Â§1020.32(d)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Entrance exposure to a 4.2 cm breast thickness: </w:t>
            </w:r>
            <w:r>
              <w:rPr>
                <w:rFonts w:eastAsia="Times New Roman"/>
                <w:lang w:val="en-US"/>
              </w:rPr>
              <w:t xml:space="preserve">Standard breast means a 4.2 centimeter (cm) thick compressed breast consisting of 50 percent glandular and 50 percent adipose tissue. See Department of Health and Human Services, Food and Drug Administration. Mammography quality standards; final rule. Federal Register. Oct. 28, 1997; 68(208):55852-55994; see 900.2(uu)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Copied From Image Attributes: </w:t>
            </w:r>
            <w:r>
              <w:rPr>
                <w:rFonts w:eastAsia="Times New Roman"/>
                <w:lang w:val="en-US"/>
              </w:rPr>
              <w:t xml:space="preserve">The data is copied from information present in the image attributes. E.g., dose attributes such as CTDIvol (0018,9345)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Computed From Image Attributes: </w:t>
            </w:r>
            <w:r>
              <w:rPr>
                <w:rFonts w:eastAsia="Times New Roman"/>
                <w:lang w:val="en-US"/>
              </w:rPr>
              <w:t xml:space="preserve">The data is computed from information present in the image attributes. E.g., by using dosimetry information for the specific irradiating device make and model, applied to technique information such as KVP and mAs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From Human-Readable Reports: </w:t>
            </w:r>
            <w:r>
              <w:rPr>
                <w:rFonts w:eastAsia="Times New Roman"/>
                <w:lang w:val="en-US"/>
              </w:rPr>
              <w:t xml:space="preserve">The data is derived from human-readable reports. E.g., by natural language parsing of text reports, or optical character recognition from reports saved as images by the irradiating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Name: </w:t>
            </w:r>
            <w:r>
              <w:rPr>
                <w:rFonts w:eastAsia="Times New Roman"/>
                <w:lang w:val="en-US"/>
              </w:rPr>
              <w:t xml:space="preserve">The name of a specific person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ID: </w:t>
            </w:r>
            <w:r>
              <w:rPr>
                <w:rFonts w:eastAsia="Times New Roman"/>
                <w:lang w:val="en-US"/>
              </w:rPr>
              <w:t xml:space="preserve">An identification number or code for a specific person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ID Issuer: </w:t>
            </w:r>
            <w:r>
              <w:rPr>
                <w:rFonts w:eastAsia="Times New Roman"/>
                <w:lang w:val="en-US"/>
              </w:rPr>
              <w:t xml:space="preserve">The organization that issued a Person 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Name: </w:t>
            </w:r>
            <w:r>
              <w:rPr>
                <w:rFonts w:eastAsia="Times New Roman"/>
                <w:lang w:val="en-US"/>
              </w:rPr>
              <w:t xml:space="preserve">The name of an organization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Role in Organization: </w:t>
            </w:r>
            <w:r>
              <w:rPr>
                <w:rFonts w:eastAsia="Times New Roman"/>
                <w:lang w:val="en-US"/>
              </w:rPr>
              <w:t xml:space="preserve">The role played by a person in an organization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Role in Procedure: </w:t>
            </w:r>
            <w:r>
              <w:rPr>
                <w:rFonts w:eastAsia="Times New Roman"/>
                <w:lang w:val="en-US"/>
              </w:rPr>
              <w:t xml:space="preserve">The role played by a person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Role in Procedure: </w:t>
            </w:r>
            <w:r>
              <w:rPr>
                <w:rFonts w:eastAsia="Times New Roman"/>
                <w:lang w:val="en-US"/>
              </w:rPr>
              <w:t xml:space="preserve">The role played by a device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Name: </w:t>
            </w:r>
            <w:r>
              <w:rPr>
                <w:rFonts w:eastAsia="Times New Roman"/>
                <w:lang w:val="en-US"/>
              </w:rPr>
              <w:t xml:space="preserve">The name used to refer to a device; usually locally unique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Manufacturer: </w:t>
            </w:r>
            <w:r>
              <w:rPr>
                <w:rFonts w:eastAsia="Times New Roman"/>
                <w:lang w:val="en-US"/>
              </w:rPr>
              <w:t xml:space="preserve">Manufacturer of a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Model Name: </w:t>
            </w:r>
            <w:r>
              <w:rPr>
                <w:rFonts w:eastAsia="Times New Roman"/>
                <w:lang w:val="en-US"/>
              </w:rPr>
              <w:t xml:space="preserve">Model Name of a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Serial Number: </w:t>
            </w:r>
            <w:r>
              <w:rPr>
                <w:rFonts w:eastAsia="Times New Roman"/>
                <w:lang w:val="en-US"/>
              </w:rPr>
              <w:t xml:space="preserve">Serial Number of a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 Planes: </w:t>
            </w:r>
            <w:r>
              <w:rPr>
                <w:rFonts w:eastAsia="Times New Roman"/>
                <w:lang w:val="en-US"/>
              </w:rPr>
              <w:t xml:space="preserve">All planes of a multi-plane acquisition equipment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Length of Reconstructable Volume: </w:t>
            </w:r>
            <w:r>
              <w:rPr>
                <w:rFonts w:eastAsia="Times New Roman"/>
                <w:lang w:val="en-US"/>
              </w:rPr>
              <w:t xml:space="preserve">The length from which images may be reconstructed (i.e., excluding any overranging performed in a spiral acquisition that </w:t>
            </w:r>
            <w:r>
              <w:rPr>
                <w:rFonts w:eastAsia="Times New Roman"/>
                <w:lang w:val="en-US"/>
              </w:rPr>
              <w:lastRenderedPageBreak/>
              <w:t xml:space="preserve">is required for data interpolation). Value is distinct from (1113825, DCM, "Scanning Length"), which is the actual length of the table travel during the entire tube loading, according to IEC 60601-2-44, and includes overranging. Also distinct from any actual Reconstructed Volume, which may depend on the slice thickness chosen for a particular reconstruction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Top Z Location of Reconstructable Volume: </w:t>
            </w:r>
            <w:r>
              <w:rPr>
                <w:rFonts w:eastAsia="Times New Roman"/>
                <w:lang w:val="en-US"/>
              </w:rPr>
              <w:t xml:space="preserve">The Z location that is the top (highest Z value) of the Reconstructable Volume. Specified as the Z component within the Patient Coordinate System defined by a specified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Bottom Z Location of Reconstructable Volume: </w:t>
            </w:r>
            <w:r>
              <w:rPr>
                <w:rFonts w:eastAsia="Times New Roman"/>
                <w:lang w:val="en-US"/>
              </w:rPr>
              <w:t xml:space="preserve">The Z location that is the bottom (lowest Z value) of the Reconstructable Volume. Specified as the Z component within the Patient Coordinate System defined by a specified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Top Z Location of Scanning Length: </w:t>
            </w:r>
            <w:r>
              <w:rPr>
                <w:rFonts w:eastAsia="Times New Roman"/>
                <w:lang w:val="en-US"/>
              </w:rPr>
              <w:t xml:space="preserve">The Z location that is the top (highest Z value) of the scanning length. Specified as the Z component within the Patient Coordinate System defined by a specified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Bottom Z Location of Scanning Length: </w:t>
            </w:r>
            <w:r>
              <w:rPr>
                <w:rFonts w:eastAsia="Times New Roman"/>
                <w:lang w:val="en-US"/>
              </w:rPr>
              <w:t xml:space="preserve">The Z location that is the bottom (lowest Z value) of the scanning length. Specified as the Z component within the Patient Coordinate System defined by a specified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Exposed Range: </w:t>
            </w:r>
            <w:r>
              <w:rPr>
                <w:rFonts w:eastAsia="Times New Roman"/>
                <w:lang w:val="en-US"/>
              </w:rPr>
              <w:t xml:space="preserve">The range along the z axis of the total volume irradiated, per IEC 60601-2-44, Ed. 3, 203.115(b). The start and stop of loading corresponding to the outer edge of the full width half maximum of the free-in-air dose profile for the beam collimation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Check Alert Details: </w:t>
            </w:r>
            <w:r>
              <w:rPr>
                <w:rFonts w:eastAsia="Times New Roman"/>
                <w:lang w:val="en-US"/>
              </w:rPr>
              <w:t xml:space="preserve">Report section about cumulative dose alerts during an examination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Alert Value Configured: </w:t>
            </w:r>
            <w:r>
              <w:rPr>
                <w:rFonts w:eastAsia="Times New Roman"/>
                <w:lang w:val="en-US"/>
              </w:rPr>
              <w:t xml:space="preserve">Flag denoting whether a DLP Alert Value was configured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Alert Value Configured: </w:t>
            </w:r>
            <w:r>
              <w:rPr>
                <w:rFonts w:eastAsia="Times New Roman"/>
                <w:lang w:val="en-US"/>
              </w:rPr>
              <w:t xml:space="preserve">Flag denoting whether a CTDIvol Alert Value was configured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Alert Value: </w:t>
            </w:r>
            <w:r>
              <w:rPr>
                <w:rFonts w:eastAsia="Times New Roman"/>
                <w:lang w:val="en-US"/>
              </w:rPr>
              <w:t xml:space="preserve">Cumulative Dose Length Product value configured to trigger an alert;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Alert Value: </w:t>
            </w:r>
            <w:r>
              <w:rPr>
                <w:rFonts w:eastAsia="Times New Roman"/>
                <w:lang w:val="en-US"/>
              </w:rPr>
              <w:t xml:space="preserve">Cumulative CTDIvol value configured to trigger an alert;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Accumulated DLP Forward Estimate: </w:t>
            </w:r>
            <w:r>
              <w:rPr>
                <w:rFonts w:eastAsia="Times New Roman"/>
                <w:lang w:val="en-US"/>
              </w:rPr>
              <w:t xml:space="preserve">A forward estimate of the accumulated DLP plus the estimated DLP for the next Protocol Element Group;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Accumulated CTDIvol Forward Estimate: </w:t>
            </w:r>
            <w:r>
              <w:rPr>
                <w:rFonts w:eastAsia="Times New Roman"/>
                <w:lang w:val="en-US"/>
              </w:rPr>
              <w:t xml:space="preserve">A forward estimate at a given location of the accumulated CTDIvol plus the estimated CTDIvol for the next Protocol Element Group;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Reason for Proceeding: </w:t>
            </w:r>
            <w:r>
              <w:rPr>
                <w:rFonts w:eastAsia="Times New Roman"/>
                <w:lang w:val="en-US"/>
              </w:rPr>
              <w:t xml:space="preserve">Reason provided for proceeding with a procedure that is projected to exceed a configured dose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Check Notification Details: </w:t>
            </w:r>
            <w:r>
              <w:rPr>
                <w:rFonts w:eastAsia="Times New Roman"/>
                <w:lang w:val="en-US"/>
              </w:rPr>
              <w:t xml:space="preserve">Report section about dose notifications during a protocol element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Notification Value Configured: </w:t>
            </w:r>
            <w:r>
              <w:rPr>
                <w:rFonts w:eastAsia="Times New Roman"/>
                <w:lang w:val="en-US"/>
              </w:rPr>
              <w:t xml:space="preserve">Flag denoting whether a DLP Notification </w:t>
            </w:r>
            <w:r>
              <w:rPr>
                <w:rFonts w:eastAsia="Times New Roman"/>
                <w:lang w:val="en-US"/>
              </w:rPr>
              <w:lastRenderedPageBreak/>
              <w:t xml:space="preserve">Value was configured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Notification Value Configured: </w:t>
            </w:r>
            <w:r>
              <w:rPr>
                <w:rFonts w:eastAsia="Times New Roman"/>
                <w:lang w:val="en-US"/>
              </w:rPr>
              <w:t xml:space="preserve">Flag denoting whether a CTDIvol Notification Value was configured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Notification Value: </w:t>
            </w:r>
            <w:r>
              <w:rPr>
                <w:rFonts w:eastAsia="Times New Roman"/>
                <w:lang w:val="en-US"/>
              </w:rPr>
              <w:t xml:space="preserve">Dose Length Product value configured to trigger a notification for a given protocol element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Notification Value: </w:t>
            </w:r>
            <w:r>
              <w:rPr>
                <w:rFonts w:eastAsia="Times New Roman"/>
                <w:lang w:val="en-US"/>
              </w:rPr>
              <w:t xml:space="preserve">CTDIvol value configured to trigger a notification for a given protocol element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Forward Estimate: </w:t>
            </w:r>
            <w:r>
              <w:rPr>
                <w:rFonts w:eastAsia="Times New Roman"/>
                <w:lang w:val="en-US"/>
              </w:rPr>
              <w:t xml:space="preserve">A forward estimate of the DLP for the next Protocol Element Group;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Forward Estimate: </w:t>
            </w:r>
            <w:r>
              <w:rPr>
                <w:rFonts w:eastAsia="Times New Roman"/>
                <w:lang w:val="en-US"/>
              </w:rPr>
              <w:t xml:space="preserve">A forward estimate of the CTDIvol for the next Protocol Element Group;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Exposure: </w:t>
            </w:r>
            <w:r>
              <w:rPr>
                <w:rFonts w:eastAsia="Times New Roman"/>
                <w:lang w:val="en-US"/>
              </w:rPr>
              <w:t xml:space="preserve">The amount of ionizing radiation to which the patient was exposed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Radioactive Substance Administered: </w:t>
            </w:r>
            <w:r>
              <w:rPr>
                <w:rFonts w:eastAsia="Times New Roman"/>
                <w:lang w:val="en-US"/>
              </w:rPr>
              <w:t xml:space="preserve">Type, amount and route of radioactive substance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Exposure and Protection Information: </w:t>
            </w:r>
            <w:r>
              <w:rPr>
                <w:rFonts w:eastAsia="Times New Roman"/>
                <w:lang w:val="en-US"/>
              </w:rPr>
              <w:t xml:space="preserve">Exposure to ionizing radiation and associated preventive measures used to reduce the exposure of parts of the body like lead apron or eye, thyroid gland or gonad protection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Size Specific Dose Estimation: </w:t>
            </w:r>
            <w:r>
              <w:rPr>
                <w:rFonts w:eastAsia="Times New Roman"/>
                <w:lang w:val="en-US"/>
              </w:rPr>
              <w:t xml:space="preserve">The Size-Specific Dose Estimate is a patient dose estimate that takes into account the size of the patient, such as described in AAPM Report 204 by using linear dimensions measured on the patient or patient images or estimated from patient 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Measured Lateral Dimension: </w:t>
            </w:r>
            <w:r>
              <w:rPr>
                <w:rFonts w:eastAsia="Times New Roman"/>
                <w:lang w:val="en-US"/>
              </w:rPr>
              <w:t xml:space="preserve">The side-to-side (left to right) dimension of the body part being scanned (per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Measured AP Dimension: </w:t>
            </w:r>
            <w:r>
              <w:rPr>
                <w:rFonts w:eastAsia="Times New Roman"/>
                <w:lang w:val="en-US"/>
              </w:rPr>
              <w:t xml:space="preserve">The thickness of the body part being scanned, in the antero-posterior dimension (per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Effective Diameter: </w:t>
            </w:r>
            <w:r>
              <w:rPr>
                <w:rFonts w:eastAsia="Times New Roman"/>
                <w:lang w:val="en-US"/>
              </w:rPr>
              <w:t xml:space="preserve">The diameter of the patient at a given location along the Z-axis of the patient, assuming that the patient has a circular cross-section (per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AAPM 204 Lateral Dimension: </w:t>
            </w:r>
            <w:r>
              <w:rPr>
                <w:rFonts w:eastAsia="Times New Roman"/>
                <w:lang w:val="en-US"/>
              </w:rPr>
              <w:t xml:space="preserve">The Size Specific Dose Estimation is computed using Table 1B (32cm phantom) or Table 2B (16cm phantom) of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AAPM 204 AP Dimension: </w:t>
            </w:r>
            <w:r>
              <w:rPr>
                <w:rFonts w:eastAsia="Times New Roman"/>
                <w:lang w:val="en-US"/>
              </w:rPr>
              <w:t xml:space="preserve">The Size Specific Dose Estimation is computed using Table 1C (32cm phantom) or Table 2C (16cm phantom) of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AAPM 204 Sum of Lateral and AP Dimension: </w:t>
            </w:r>
            <w:r>
              <w:rPr>
                <w:rFonts w:eastAsia="Times New Roman"/>
                <w:lang w:val="en-US"/>
              </w:rPr>
              <w:t xml:space="preserve">The Size Specific Dose Estimation is computed using Table 1A (32cm phantom) or Table 2A (16cm phantom) of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AAPM 204 Effective Diameter Estimated From Patient Age: </w:t>
            </w:r>
            <w:r>
              <w:rPr>
                <w:rFonts w:eastAsia="Times New Roman"/>
                <w:lang w:val="en-US"/>
              </w:rPr>
              <w:t xml:space="preserve">The Size Specific Dose Estimation is computed using Table 1D (32cm phantom) or Table 2D (16cm phantom) using an effective diameter estimated from the patient's age using Table 3 of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 Calculated: </w:t>
            </w:r>
            <w:r>
              <w:rPr>
                <w:rFonts w:eastAsia="Times New Roman"/>
                <w:lang w:val="en-US"/>
              </w:rPr>
              <w:t xml:space="preserve">Values calculated from other existing parameters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Detector Plane: </w:t>
            </w:r>
            <w:r>
              <w:rPr>
                <w:rFonts w:eastAsia="Times New Roman"/>
                <w:lang w:val="en-US"/>
              </w:rPr>
              <w:t xml:space="preserve">A segmented region of the detector surface within the irradiated area (but might not be near the center of the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Reading Device: </w:t>
            </w:r>
            <w:r>
              <w:rPr>
                <w:rFonts w:eastAsia="Times New Roman"/>
                <w:lang w:val="en-US"/>
              </w:rPr>
              <w:t xml:space="preserve">A device that creates digital images from X-Ray detectors (Direct, Indirect or Storage)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Source Data Available: </w:t>
            </w:r>
            <w:r>
              <w:rPr>
                <w:rFonts w:eastAsia="Times New Roman"/>
                <w:lang w:val="en-US"/>
              </w:rPr>
              <w:t xml:space="preserve">Parameters related to the X-Ray source (generator, tube, etc) are available to the recording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Mechanical Data Available: </w:t>
            </w:r>
            <w:r>
              <w:rPr>
                <w:rFonts w:eastAsia="Times New Roman"/>
                <w:lang w:val="en-US"/>
              </w:rPr>
              <w:t xml:space="preserve">Parameters related to the X-Ray Mechanical System (Stand, Table) are available to the recording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Detector Data Available: </w:t>
            </w:r>
            <w:r>
              <w:rPr>
                <w:rFonts w:eastAsia="Times New Roman"/>
                <w:lang w:val="en-US"/>
              </w:rPr>
              <w:t xml:space="preserve">Parameters related to the X-Ray Detector are available to the recording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Projection Eponymous Name: </w:t>
            </w:r>
            <w:r>
              <w:rPr>
                <w:rFonts w:eastAsia="Times New Roman"/>
                <w:lang w:val="en-US"/>
              </w:rPr>
              <w:t xml:space="preserve">Describes the radiographic method of patient, tube and detector positioning to achieve a well described projection or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Detector Type: </w:t>
            </w:r>
            <w:r>
              <w:rPr>
                <w:rFonts w:eastAsia="Times New Roman"/>
                <w:lang w:val="en-US"/>
              </w:rPr>
              <w:t xml:space="preserve">Type of Detector used to acquire data. E.g.,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 Detector: </w:t>
            </w:r>
            <w:r>
              <w:rPr>
                <w:rFonts w:eastAsia="Times New Roman"/>
                <w:lang w:val="en-US"/>
              </w:rPr>
              <w:t xml:space="preserve">Detector that directly transforms the input signal to pixel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Indirect Detector: </w:t>
            </w:r>
            <w:r>
              <w:rPr>
                <w:rFonts w:eastAsia="Times New Roman"/>
                <w:lang w:val="en-US"/>
              </w:rPr>
              <w:t xml:space="preserve">Detector that transforms an intermediate signal into pixel values. E.g., a scintillator-based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Storage Detector: </w:t>
            </w:r>
            <w:r>
              <w:rPr>
                <w:rFonts w:eastAsia="Times New Roman"/>
                <w:lang w:val="en-US"/>
              </w:rPr>
              <w:t xml:space="preserve">Storage detector that stores a signal that is later transformed by a reader into pixel values. E.g., a phosphor-based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w:t>
            </w:r>
            <w:r>
              <w:rPr>
                <w:rFonts w:eastAsia="Times New Roman"/>
                <w:lang w:val="en-US"/>
              </w:rPr>
              <w:t xml:space="preserve">Film that is scanned to create pixel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Mount: </w:t>
            </w:r>
            <w:r>
              <w:rPr>
                <w:rFonts w:eastAsia="Times New Roman"/>
                <w:lang w:val="en-US"/>
              </w:rPr>
              <w:t xml:space="preserve">The cassette/detector is mounted in the patient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Unmounted Detector: </w:t>
            </w:r>
            <w:r>
              <w:rPr>
                <w:rFonts w:eastAsia="Times New Roman"/>
                <w:lang w:val="en-US"/>
              </w:rPr>
              <w:t>The cassette/detector is not mounted</w:t>
            </w:r>
            <w:proofErr w:type="gramStart"/>
            <w:r>
              <w:rPr>
                <w:rFonts w:eastAsia="Times New Roman"/>
                <w:lang w:val="en-US"/>
              </w:rPr>
              <w:t>..</w:t>
            </w:r>
            <w:proofErr w:type="gramEnd"/>
            <w:r>
              <w:rPr>
                <w:rFonts w:eastAsia="Times New Roman"/>
                <w:lang w:val="en-US"/>
              </w:rPr>
              <w:t xml:space="preserve"> E.g., a cassette placed underneath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Upright Stand Mount: </w:t>
            </w:r>
            <w:r>
              <w:rPr>
                <w:rFonts w:eastAsia="Times New Roman"/>
                <w:lang w:val="en-US"/>
              </w:rPr>
              <w:t xml:space="preserve">The cassette/detector is mounted in an upright stand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C-Arm Mount: </w:t>
            </w:r>
            <w:r>
              <w:rPr>
                <w:rFonts w:eastAsia="Times New Roman"/>
                <w:lang w:val="en-US"/>
              </w:rPr>
              <w:t xml:space="preserve">The cassette/detector is mounted on a c-arm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CR/DR Mechanical Configuration: </w:t>
            </w:r>
            <w:r>
              <w:rPr>
                <w:rFonts w:eastAsia="Times New Roman"/>
                <w:lang w:val="en-US"/>
              </w:rPr>
              <w:t xml:space="preserve">Method of mounting or positioning a CR/DR cassette or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Fluoroscopy-Guided Projection Radiography System: </w:t>
            </w:r>
            <w:r>
              <w:rPr>
                <w:rFonts w:eastAsia="Times New Roman"/>
                <w:lang w:val="en-US"/>
              </w:rPr>
              <w:t xml:space="preserve">An integrated projection radiography system capable of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Integrated Projection Radiography System: </w:t>
            </w:r>
            <w:r>
              <w:rPr>
                <w:rFonts w:eastAsia="Times New Roman"/>
                <w:lang w:val="en-US"/>
              </w:rPr>
              <w:t xml:space="preserve">A projection radiography system where the X-Ray detector, X-Ray Source and gantry components are integrated and the managing system is able to access details of each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Cassette-based Projection Radiography System: </w:t>
            </w:r>
            <w:r>
              <w:rPr>
                <w:rFonts w:eastAsia="Times New Roman"/>
                <w:lang w:val="en-US"/>
              </w:rPr>
              <w:t xml:space="preserve">A projection radiography system where the X-Ray detector, X-Ray Source and gantry components are not integrated. E.g., cassette-based CR and DR systems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Reconstruction Algorithm: </w:t>
            </w:r>
            <w:r>
              <w:rPr>
                <w:rFonts w:eastAsia="Times New Roman"/>
                <w:lang w:val="en-US"/>
              </w:rPr>
              <w:t xml:space="preserve">Description of the algorithm used when reconstructing the image from the data acquired during the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Filtered Back Projection: </w:t>
            </w:r>
            <w:r>
              <w:rPr>
                <w:rFonts w:eastAsia="Times New Roman"/>
                <w:lang w:val="en-US"/>
              </w:rPr>
              <w:t xml:space="preserve">An algorithm for reconstructing an image from multiple projections by back-projecting the measured values along the line of the projection and filtering the result to reduce blurring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Iterative Reconstruction: </w:t>
            </w:r>
            <w:r>
              <w:rPr>
                <w:rFonts w:eastAsia="Times New Roman"/>
                <w:lang w:val="en-US"/>
              </w:rPr>
              <w:t xml:space="preserve">An algorithm for reconstructing an image from multiple projections by starting with an assumed reconstructed image, computing projections from the image, comparing the original projection data and updating the </w:t>
            </w:r>
            <w:r>
              <w:rPr>
                <w:rFonts w:eastAsia="Times New Roman"/>
                <w:lang w:val="en-US"/>
              </w:rPr>
              <w:lastRenderedPageBreak/>
              <w:t xml:space="preserve">reconstructed image based upon the difference between the calculated and the actual projections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Step To This Point: </w:t>
            </w:r>
            <w:r>
              <w:rPr>
                <w:rFonts w:eastAsia="Times New Roman"/>
                <w:lang w:val="en-US"/>
              </w:rPr>
              <w:t xml:space="preserve">The period of time from the start of a Procedure Step until the time point established by the context of the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 number: </w:t>
            </w:r>
            <w:r>
              <w:rPr>
                <w:rFonts w:eastAsia="Times New Roman"/>
                <w:lang w:val="en-US"/>
              </w:rPr>
              <w:t xml:space="preserve">Measurement not available: Not a number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Negative Infinity: </w:t>
            </w:r>
            <w:r>
              <w:rPr>
                <w:rFonts w:eastAsia="Times New Roman"/>
                <w:lang w:val="en-US"/>
              </w:rPr>
              <w:t xml:space="preserve">Measurement not available: Negative Infinity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Positive Infinity: </w:t>
            </w:r>
            <w:r>
              <w:rPr>
                <w:rFonts w:eastAsia="Times New Roman"/>
                <w:lang w:val="en-US"/>
              </w:rPr>
              <w:t xml:space="preserve">Measurement not available: Positive Infinity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Divide by zero: </w:t>
            </w:r>
            <w:r>
              <w:rPr>
                <w:rFonts w:eastAsia="Times New Roman"/>
                <w:lang w:val="en-US"/>
              </w:rPr>
              <w:t xml:space="preserve">Measurement not available: Divide by zero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Underflow: </w:t>
            </w:r>
            <w:r>
              <w:rPr>
                <w:rFonts w:eastAsia="Times New Roman"/>
                <w:lang w:val="en-US"/>
              </w:rPr>
              <w:t xml:space="preserve">Measurement not available: Underflow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Overflow: </w:t>
            </w:r>
            <w:r>
              <w:rPr>
                <w:rFonts w:eastAsia="Times New Roman"/>
                <w:lang w:val="en-US"/>
              </w:rPr>
              <w:t xml:space="preserve">Measurement not available: Overflow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failure: </w:t>
            </w:r>
            <w:r>
              <w:rPr>
                <w:rFonts w:eastAsia="Times New Roman"/>
                <w:lang w:val="en-US"/>
              </w:rPr>
              <w:t xml:space="preserve">Measurement not available: Measurement failure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not attempted: </w:t>
            </w:r>
            <w:r>
              <w:rPr>
                <w:rFonts w:eastAsia="Times New Roman"/>
                <w:lang w:val="en-US"/>
              </w:rPr>
              <w:t xml:space="preserve">Measurement not available: Measurement not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Calculation failure: </w:t>
            </w:r>
            <w:r>
              <w:rPr>
                <w:rFonts w:eastAsia="Times New Roman"/>
                <w:lang w:val="en-US"/>
              </w:rPr>
              <w:t xml:space="preserve">Measurement not available: Calculation failure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 out of range: </w:t>
            </w:r>
            <w:r>
              <w:rPr>
                <w:rFonts w:eastAsia="Times New Roman"/>
                <w:lang w:val="en-US"/>
              </w:rPr>
              <w:t xml:space="preserve">Measurement not available: Value out of range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 unknown: </w:t>
            </w:r>
            <w:r>
              <w:rPr>
                <w:rFonts w:eastAsia="Times New Roman"/>
                <w:lang w:val="en-US"/>
              </w:rPr>
              <w:t xml:space="preserve">Measurement not available: Value unknown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 indeterminate: </w:t>
            </w:r>
            <w:r>
              <w:rPr>
                <w:rFonts w:eastAsia="Times New Roman"/>
                <w:lang w:val="en-US"/>
              </w:rPr>
              <w:t xml:space="preserve">Measurement not available: Value indeterminate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of flight: </w:t>
            </w:r>
            <w:r>
              <w:rPr>
                <w:rFonts w:eastAsia="Times New Roman"/>
                <w:lang w:val="en-US"/>
              </w:rPr>
              <w:t xml:space="preserve">Measures the time-of-flight of a light signal between the camera and the subject for each point of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Interferometry: </w:t>
            </w:r>
            <w:r>
              <w:rPr>
                <w:rFonts w:eastAsia="Times New Roman"/>
                <w:lang w:val="en-US"/>
              </w:rPr>
              <w:t xml:space="preserve">Interferometry is a family of techniques in which waves are superimposed in order to extract depth information about the scanned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Laser scanning: </w:t>
            </w:r>
            <w:r>
              <w:rPr>
                <w:rFonts w:eastAsia="Times New Roman"/>
                <w:lang w:val="en-US"/>
              </w:rPr>
              <w:t xml:space="preserve">Laser scanning describes the general method to sample or scan a surface using laser technology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Pattern projection: </w:t>
            </w:r>
            <w:r>
              <w:rPr>
                <w:rFonts w:eastAsia="Times New Roman"/>
                <w:lang w:val="en-US"/>
              </w:rPr>
              <w:t xml:space="preserve">Projecting a narrow band of light onto a three-dimensionally shaped surface produces a line of illumination that appears distorted from other perspectives than that of the projector. It can be used for an exact geometric reconstruction of the surface shape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Shape from shading: </w:t>
            </w:r>
            <w:r>
              <w:rPr>
                <w:rFonts w:eastAsia="Times New Roman"/>
                <w:lang w:val="en-US"/>
              </w:rPr>
              <w:t xml:space="preserve">A technique for estimating the surface normal of an object by observing that object under different lighting conditions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Shape from motion: </w:t>
            </w:r>
            <w:r>
              <w:rPr>
                <w:rFonts w:eastAsia="Times New Roman"/>
                <w:lang w:val="en-US"/>
              </w:rPr>
              <w:t xml:space="preserve">A technique for estimating the surface normal of an object by observing that object under different motions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Confocal imaging: </w:t>
            </w:r>
            <w:r>
              <w:rPr>
                <w:rFonts w:eastAsia="Times New Roman"/>
                <w:lang w:val="en-US"/>
              </w:rPr>
              <w:t xml:space="preserve">An optical imaging technique used to increase optical resolution and contrast of a micrograph by using point illumination and a spatial pinhole to eliminate out-of-focus light in specimens that are thicker than the focal plane. It enables the reconstruction of 3D structures from the obtained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Point Cloud Algorithmic: </w:t>
            </w:r>
            <w:r>
              <w:rPr>
                <w:rFonts w:eastAsia="Times New Roman"/>
                <w:lang w:val="en-US"/>
              </w:rPr>
              <w:t xml:space="preserve">Point cloud that was calculated by an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Turntable Scan Method: </w:t>
            </w:r>
            <w:r>
              <w:rPr>
                <w:rFonts w:eastAsia="Times New Roman"/>
                <w:lang w:val="en-US"/>
              </w:rPr>
              <w:t xml:space="preserve">Scanning the object from different views by placing it on a rotating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resolution: </w:t>
            </w:r>
            <w:r>
              <w:rPr>
                <w:rFonts w:eastAsia="Times New Roman"/>
                <w:lang w:val="en-US"/>
              </w:rPr>
              <w:t xml:space="preserve">Higher resolution with a longer acquisition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Fast mode: </w:t>
            </w:r>
            <w:r>
              <w:rPr>
                <w:rFonts w:eastAsia="Times New Roman"/>
                <w:lang w:val="en-US"/>
              </w:rPr>
              <w:t xml:space="preserve">Lower resolution with a shorter acquisition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Iterative Closest Point: </w:t>
            </w:r>
            <w:r>
              <w:rPr>
                <w:rFonts w:eastAsia="Times New Roman"/>
                <w:lang w:val="en-US"/>
              </w:rPr>
              <w:t xml:space="preserve">An algorithm employed to minimize the difference </w:t>
            </w:r>
            <w:r>
              <w:rPr>
                <w:rFonts w:eastAsia="Times New Roman"/>
                <w:lang w:val="en-US"/>
              </w:rPr>
              <w:lastRenderedPageBreak/>
              <w:t xml:space="preserve">between two clouds of points. It iteratively revises the transformation (translation, rotation) needed to minimize the distance between the points of two point clouds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Freehand: </w:t>
            </w:r>
            <w:r>
              <w:rPr>
                <w:rFonts w:eastAsia="Times New Roman"/>
                <w:lang w:val="en-US"/>
              </w:rPr>
              <w:t xml:space="preserve">Human controlled minimization of the distance between the points of two point clouds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Checkerboard: </w:t>
            </w:r>
            <w:r>
              <w:rPr>
                <w:rFonts w:eastAsia="Times New Roman"/>
                <w:lang w:val="en-US"/>
              </w:rPr>
              <w:t xml:space="preserve">Scanning the object from different views by placing it in front of a checkerboard pattern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Quotation Mode: </w:t>
            </w:r>
            <w:r>
              <w:rPr>
                <w:rFonts w:eastAsia="Times New Roman"/>
                <w:lang w:val="en-US"/>
              </w:rPr>
              <w:t xml:space="preserve">Type of source for observations quoted from an external source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Quoted Source: </w:t>
            </w:r>
            <w:r>
              <w:rPr>
                <w:rFonts w:eastAsia="Times New Roman"/>
                <w:lang w:val="en-US"/>
              </w:rPr>
              <w:t xml:space="preserve">Reference to external source of quoted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Documentary source of quoted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Verbal: </w:t>
            </w:r>
            <w:r>
              <w:rPr>
                <w:rFonts w:eastAsia="Times New Roman"/>
                <w:lang w:val="en-US"/>
              </w:rPr>
              <w:t xml:space="preserve">Verbal source of quoted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Observer Type: </w:t>
            </w:r>
            <w:r>
              <w:rPr>
                <w:rFonts w:eastAsia="Times New Roman"/>
                <w:lang w:val="en-US"/>
              </w:rPr>
              <w:t xml:space="preserve">Type of observer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 xml:space="preserve">Human observer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w:t>
            </w:r>
            <w:r>
              <w:rPr>
                <w:rFonts w:eastAsia="Times New Roman"/>
                <w:lang w:val="en-US"/>
              </w:rPr>
              <w:t xml:space="preserve">Automated device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Observer Name: </w:t>
            </w:r>
            <w:r>
              <w:rPr>
                <w:rFonts w:eastAsia="Times New Roman"/>
                <w:lang w:val="en-US"/>
              </w:rPr>
              <w:t xml:space="preserve">Name of human observer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Observer's Organization Name: </w:t>
            </w:r>
            <w:r>
              <w:rPr>
                <w:rFonts w:eastAsia="Times New Roman"/>
                <w:lang w:val="en-US"/>
              </w:rPr>
              <w:t xml:space="preserve">Organization or institution with which the human observer is affiliated for the context of the current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Observer's Role in the Organization: </w:t>
            </w:r>
            <w:r>
              <w:rPr>
                <w:rFonts w:eastAsia="Times New Roman"/>
                <w:lang w:val="en-US"/>
              </w:rPr>
              <w:t xml:space="preserve">Organizational role of human observer for the context of the current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Observer's Role in this Procedure: </w:t>
            </w:r>
            <w:r>
              <w:rPr>
                <w:rFonts w:eastAsia="Times New Roman"/>
                <w:lang w:val="en-US"/>
              </w:rPr>
              <w:t xml:space="preserve">Procedural role of human observer for the context of the current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UID: </w:t>
            </w:r>
            <w:r>
              <w:rPr>
                <w:rFonts w:eastAsia="Times New Roman"/>
                <w:lang w:val="en-US"/>
              </w:rPr>
              <w:t xml:space="preserve">Unique identifier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Name: </w:t>
            </w:r>
            <w:r>
              <w:rPr>
                <w:rFonts w:eastAsia="Times New Roman"/>
                <w:lang w:val="en-US"/>
              </w:rPr>
              <w:t xml:space="preserve">Institution-provided identifier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Manufacturer: </w:t>
            </w:r>
            <w:r>
              <w:rPr>
                <w:rFonts w:eastAsia="Times New Roman"/>
                <w:lang w:val="en-US"/>
              </w:rPr>
              <w:t xml:space="preserve">Manufacturer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Model Name: </w:t>
            </w:r>
            <w:r>
              <w:rPr>
                <w:rFonts w:eastAsia="Times New Roman"/>
                <w:lang w:val="en-US"/>
              </w:rPr>
              <w:t xml:space="preserve">Manufacturer-provided model name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Serial Number: </w:t>
            </w:r>
            <w:r>
              <w:rPr>
                <w:rFonts w:eastAsia="Times New Roman"/>
                <w:lang w:val="en-US"/>
              </w:rPr>
              <w:t xml:space="preserve">Manufacturer-provided serial number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Physical Location During Observation: </w:t>
            </w:r>
            <w:r>
              <w:rPr>
                <w:rFonts w:eastAsia="Times New Roman"/>
                <w:lang w:val="en-US"/>
              </w:rPr>
              <w:t xml:space="preserve">Location of automated device that created the observations whilst the observations were being made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Study Instance UID: </w:t>
            </w:r>
            <w:r>
              <w:rPr>
                <w:rFonts w:eastAsia="Times New Roman"/>
                <w:lang w:val="en-US"/>
              </w:rPr>
              <w:t xml:space="preserve">Unique identifier for the Study or Requested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Study Component UID: </w:t>
            </w:r>
            <w:r>
              <w:rPr>
                <w:rFonts w:eastAsia="Times New Roman"/>
                <w:lang w:val="en-US"/>
              </w:rPr>
              <w:t xml:space="preserve">Unique identifier for the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Placer Number: </w:t>
            </w:r>
            <w:r>
              <w:rPr>
                <w:rFonts w:eastAsia="Times New Roman"/>
                <w:lang w:val="en-US"/>
              </w:rPr>
              <w:t xml:space="preserve">Identifier for the Order (or Service Request) assigned by the order placer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Filler Number: </w:t>
            </w:r>
            <w:r>
              <w:rPr>
                <w:rFonts w:eastAsia="Times New Roman"/>
                <w:lang w:val="en-US"/>
              </w:rPr>
              <w:t xml:space="preserve">Identifier for the Order (or Service Request) assigned by the order filler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Accession Number: </w:t>
            </w:r>
            <w:r>
              <w:rPr>
                <w:rFonts w:eastAsia="Times New Roman"/>
                <w:lang w:val="en-US"/>
              </w:rPr>
              <w:t xml:space="preserve">Identifier for the Order (or Service Request) assigned by the </w:t>
            </w:r>
            <w:r>
              <w:rPr>
                <w:rFonts w:eastAsia="Times New Roman"/>
                <w:lang w:val="en-US"/>
              </w:rPr>
              <w:lastRenderedPageBreak/>
              <w:t xml:space="preserve">department information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Code: </w:t>
            </w:r>
            <w:r>
              <w:rPr>
                <w:rFonts w:eastAsia="Times New Roman"/>
                <w:lang w:val="en-US"/>
              </w:rPr>
              <w:t xml:space="preserve">Type of procedure scheduled or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Class: </w:t>
            </w:r>
            <w:r>
              <w:rPr>
                <w:rFonts w:eastAsia="Times New Roman"/>
                <w:lang w:val="en-US"/>
              </w:rPr>
              <w:t xml:space="preserve">Type of observation subject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 xml:space="preserve">A patient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Fetus: </w:t>
            </w:r>
            <w:r>
              <w:rPr>
                <w:rFonts w:eastAsia="Times New Roman"/>
                <w:lang w:val="en-US"/>
              </w:rPr>
              <w:t xml:space="preserve">Fetus of patient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w:t>
            </w:r>
            <w:r>
              <w:rPr>
                <w:rFonts w:eastAsia="Times New Roman"/>
                <w:lang w:val="en-US"/>
              </w:rPr>
              <w:t xml:space="preserve">Specimen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UID: </w:t>
            </w:r>
            <w:r>
              <w:rPr>
                <w:rFonts w:eastAsia="Times New Roman"/>
                <w:lang w:val="en-US"/>
              </w:rPr>
              <w:t xml:space="preserve">Unique Identifier of patient or fetus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Name: </w:t>
            </w:r>
            <w:r>
              <w:rPr>
                <w:rFonts w:eastAsia="Times New Roman"/>
                <w:lang w:val="en-US"/>
              </w:rPr>
              <w:t xml:space="preserve">Name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ID: </w:t>
            </w:r>
            <w:r>
              <w:rPr>
                <w:rFonts w:eastAsia="Times New Roman"/>
                <w:lang w:val="en-US"/>
              </w:rPr>
              <w:t xml:space="preserve">Identifier of patient or fetus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Birth Date: </w:t>
            </w:r>
            <w:r>
              <w:rPr>
                <w:rFonts w:eastAsia="Times New Roman"/>
                <w:lang w:val="en-US"/>
              </w:rPr>
              <w:t xml:space="preserve">Birth Date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Sex: </w:t>
            </w:r>
            <w:r>
              <w:rPr>
                <w:rFonts w:eastAsia="Times New Roman"/>
                <w:lang w:val="en-US"/>
              </w:rPr>
              <w:t xml:space="preserve">Sex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Age: </w:t>
            </w:r>
            <w:r>
              <w:rPr>
                <w:rFonts w:eastAsia="Times New Roman"/>
                <w:lang w:val="en-US"/>
              </w:rPr>
              <w:t xml:space="preserve">Age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Species: </w:t>
            </w:r>
            <w:r>
              <w:rPr>
                <w:rFonts w:eastAsia="Times New Roman"/>
                <w:lang w:val="en-US"/>
              </w:rPr>
              <w:t xml:space="preserve">Species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Breed: </w:t>
            </w:r>
            <w:r>
              <w:rPr>
                <w:rFonts w:eastAsia="Times New Roman"/>
                <w:lang w:val="en-US"/>
              </w:rPr>
              <w:t xml:space="preserve">The breed of the subject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Mother of fetus: </w:t>
            </w:r>
            <w:r>
              <w:rPr>
                <w:rFonts w:eastAsia="Times New Roman"/>
                <w:lang w:val="en-US"/>
              </w:rPr>
              <w:t xml:space="preserve">Name of mother of fetus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Fetus number: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Fetuses: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UID: </w:t>
            </w:r>
            <w:r>
              <w:rPr>
                <w:rFonts w:eastAsia="Times New Roman"/>
                <w:lang w:val="en-US"/>
              </w:rPr>
              <w:t xml:space="preserve">Unique Identifier of specimen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Accession Number: </w:t>
            </w:r>
            <w:r>
              <w:rPr>
                <w:rFonts w:eastAsia="Times New Roman"/>
                <w:lang w:val="en-US"/>
              </w:rPr>
              <w:t xml:space="preserve">Accession Number of specimen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Identifier: </w:t>
            </w:r>
            <w:r>
              <w:rPr>
                <w:rFonts w:eastAsia="Times New Roman"/>
                <w:lang w:val="en-US"/>
              </w:rPr>
              <w:t xml:space="preserve">Identifier of specimen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Type: </w:t>
            </w:r>
            <w:r>
              <w:rPr>
                <w:rFonts w:eastAsia="Times New Roman"/>
                <w:lang w:val="en-US"/>
              </w:rPr>
              <w:t xml:space="preserve">Coded category of specimen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 Identifier: </w:t>
            </w:r>
            <w:r>
              <w:rPr>
                <w:rFonts w:eastAsia="Times New Roman"/>
                <w:lang w:val="en-US"/>
              </w:rPr>
              <w:t xml:space="preserve">Identifier of specimen microscope slide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 UID: </w:t>
            </w:r>
            <w:r>
              <w:rPr>
                <w:rFonts w:eastAsia="Times New Roman"/>
                <w:lang w:val="en-US"/>
              </w:rPr>
              <w:t xml:space="preserve">Unique Identifier of specimen microscope slide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Language: </w:t>
            </w:r>
            <w:r>
              <w:rPr>
                <w:rFonts w:eastAsia="Times New Roman"/>
                <w:lang w:val="en-US"/>
              </w:rPr>
              <w:t xml:space="preserve">The language of the content, being a language that is primarily used for human communication. E.g., English, French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Country of Language: </w:t>
            </w:r>
            <w:r>
              <w:rPr>
                <w:rFonts w:eastAsia="Times New Roman"/>
                <w:lang w:val="en-US"/>
              </w:rPr>
              <w:t xml:space="preserve">The country-specific variant of language. E.g., Canada for Candadian French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Language of Value: </w:t>
            </w:r>
            <w:r>
              <w:rPr>
                <w:rFonts w:eastAsia="Times New Roman"/>
                <w:lang w:val="en-US"/>
              </w:rPr>
              <w:t xml:space="preserve">The language of the value component of a name-value pair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Language of Name and Value: </w:t>
            </w:r>
            <w:r>
              <w:rPr>
                <w:rFonts w:eastAsia="Times New Roman"/>
                <w:lang w:val="en-US"/>
              </w:rPr>
              <w:t xml:space="preserve">The language of both the name component and the value component of a name-value pair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Language of Content Item and Descendants: </w:t>
            </w:r>
            <w:r>
              <w:rPr>
                <w:rFonts w:eastAsia="Times New Roman"/>
                <w:lang w:val="en-US"/>
              </w:rPr>
              <w:t xml:space="preserve">The language of the current content item (node in a tree of content) and all its descendants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Meaning of Concept Name: </w:t>
            </w:r>
            <w:r>
              <w:rPr>
                <w:rFonts w:eastAsia="Times New Roman"/>
                <w:lang w:val="en-US"/>
              </w:rPr>
              <w:t xml:space="preserve">The human readable meaning of the name component of a name-value pair that is equivalent to the post-coordinated meaning conveyed by the coded name and its concept modifier children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Meaning of Value: </w:t>
            </w:r>
            <w:r>
              <w:rPr>
                <w:rFonts w:eastAsia="Times New Roman"/>
                <w:lang w:val="en-US"/>
              </w:rPr>
              <w:t xml:space="preserve">The human readable meaning of the value </w:t>
            </w:r>
            <w:r>
              <w:rPr>
                <w:rFonts w:eastAsia="Times New Roman"/>
                <w:lang w:val="en-US"/>
              </w:rPr>
              <w:lastRenderedPageBreak/>
              <w:t xml:space="preserve">component of a name-value pair that is equivalent to the post-coordinated meaning conveyed by the coded value and its concept modifier children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Presence of property: </w:t>
            </w:r>
            <w:r>
              <w:rPr>
                <w:rFonts w:eastAsia="Times New Roman"/>
                <w:lang w:val="en-US"/>
              </w:rPr>
              <w:t xml:space="preserve">Whether or not the property concept being modified is present or absent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 </w:t>
            </w:r>
            <w:r>
              <w:rPr>
                <w:rFonts w:eastAsia="Times New Roman"/>
                <w:lang w:val="en-US"/>
              </w:rPr>
              <w:t xml:space="preserve">A set of points on an image, that when connected by line segments, provide a polyline from which a linear measurement was inferred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outline: </w:t>
            </w:r>
            <w:r>
              <w:rPr>
                <w:rFonts w:eastAsia="Times New Roman"/>
                <w:lang w:val="en-US"/>
              </w:rPr>
              <w:t xml:space="preserve">A set of points on an image, that when connected by line segments, provide a closed polyline that is the border of a defined region from which an area, or two-dimensional measurement, was inferred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Perimeter outline: </w:t>
            </w:r>
            <w:r>
              <w:rPr>
                <w:rFonts w:eastAsia="Times New Roman"/>
                <w:lang w:val="en-US"/>
              </w:rPr>
              <w:t xml:space="preserve">A set of points on an image, that when connected by line segments, provide a closed polyline that is a two-dimensional border of a three-dimensional region's intersection with, or projection into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reported: </w:t>
            </w:r>
            <w:r>
              <w:rPr>
                <w:rFonts w:eastAsia="Times New Roman"/>
                <w:lang w:val="en-US"/>
              </w:rPr>
              <w:t xml:space="preserve">The imaging procedure whose results are reported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Presence Undetermined: </w:t>
            </w:r>
            <w:r>
              <w:rPr>
                <w:rFonts w:eastAsia="Times New Roman"/>
                <w:lang w:val="en-US"/>
              </w:rPr>
              <w:t xml:space="preserve">Presence or absence of a property is undetermined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Current Procedure Descriptions: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Description: </w:t>
            </w:r>
            <w:r>
              <w:rPr>
                <w:rFonts w:eastAsia="Times New Roman"/>
                <w:lang w:val="en-US"/>
              </w:rPr>
              <w:t xml:space="preserve">A description of the imaging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Prior Procedure Descriptions: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Finding: </w:t>
            </w:r>
            <w:r>
              <w:rPr>
                <w:rFonts w:eastAsia="Times New Roman"/>
                <w:lang w:val="en-US"/>
              </w:rPr>
              <w:t xml:space="preserve">An observation found on a prior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found on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Impressions: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Impression: </w:t>
            </w:r>
            <w:r>
              <w:rPr>
                <w:rFonts w:eastAsia="Times New Roman"/>
                <w:lang w:val="en-US"/>
              </w:rPr>
              <w:t xml:space="preserve">An interpretation in the clinical context of the finding(s) on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Recommendation: </w:t>
            </w:r>
            <w:r>
              <w:rPr>
                <w:rFonts w:eastAsia="Times New Roman"/>
                <w:lang w:val="en-US"/>
              </w:rPr>
              <w:t xml:space="preserve">A recommendation for management or investigation based on the findings and impressions of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Conclusions: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Conclusion: </w:t>
            </w:r>
            <w:r>
              <w:rPr>
                <w:rFonts w:eastAsia="Times New Roman"/>
                <w:lang w:val="en-US"/>
              </w:rPr>
              <w:t xml:space="preserve">An interpretation in the clinical context of the finding(s) on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Addendum: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w:t>
            </w:r>
            <w:r>
              <w:rPr>
                <w:rFonts w:eastAsia="Times New Roman"/>
                <w:lang w:val="en-US"/>
              </w:rPr>
              <w:t xml:space="preserve">Initial images used to esyablish a beginning condition that is used for comparison over time to look for changes. [Paraphrases NCI-PT (C1442488, UMLS, "Baseline"), which is defined as "An initial measurement that is taken at an early time point to represent a beginning condition, and is used for comparison over time to look for changes. For example, the size of a tumor will be measured before treatment (baseline) and then afterwards to see if the treatment had an effect. A </w:t>
            </w:r>
            <w:r>
              <w:rPr>
                <w:rFonts w:eastAsia="Times New Roman"/>
                <w:lang w:val="en-US"/>
              </w:rPr>
              <w:lastRenderedPageBreak/>
              <w:t xml:space="preserve">starting point to which things may be compared."]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Best illustration of finding: </w:t>
            </w:r>
            <w:r>
              <w:rPr>
                <w:rFonts w:eastAsia="Times New Roman"/>
                <w:lang w:val="en-US"/>
              </w:rPr>
              <w:t xml:space="preserve">A selection of composite instances that best illustrates a particular finding. E.g., an image slice at the location of the largest extent of a tumor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Physician: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Technologist: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Resident: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Registrar: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Fellow: </w:t>
            </w:r>
            <w:r>
              <w:rPr>
                <w:rFonts w:eastAsia="Times New Roman"/>
                <w:lang w:val="en-US"/>
              </w:rPr>
              <w:t xml:space="preserve">A medical practitioner undergoing sub-specialty training. E.g., during the period after specialty training (residency)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Attending [Consultant]: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Scrub nurse: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Surgeon: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Sonologist: </w:t>
            </w:r>
            <w:r>
              <w:rPr>
                <w:rFonts w:eastAsia="Times New Roman"/>
                <w:lang w:val="en-US"/>
              </w:rPr>
              <w:t xml:space="preserve">A medical practitioner with sub-specialty training in Ultrasound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Sonographer: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Performing: </w:t>
            </w:r>
            <w:r>
              <w:rPr>
                <w:rFonts w:eastAsia="Times New Roman"/>
                <w:lang w:val="en-US"/>
              </w:rPr>
              <w:t xml:space="preserve">The person responsible for performing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Referring: </w:t>
            </w:r>
            <w:r>
              <w:rPr>
                <w:rFonts w:eastAsia="Times New Roman"/>
                <w:lang w:val="en-US"/>
              </w:rPr>
              <w:t xml:space="preserve">The person responsible for referring the patient for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Requesting: </w:t>
            </w:r>
            <w:r>
              <w:rPr>
                <w:rFonts w:eastAsia="Times New Roman"/>
                <w:lang w:val="en-US"/>
              </w:rPr>
              <w:t xml:space="preserve">The person responsible for requesting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Recording: </w:t>
            </w:r>
            <w:r>
              <w:rPr>
                <w:rFonts w:eastAsia="Times New Roman"/>
                <w:lang w:val="en-US"/>
              </w:rPr>
              <w:t xml:space="preserve">The person responsible for recording the procedure or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Verifying: </w:t>
            </w:r>
            <w:r>
              <w:rPr>
                <w:rFonts w:eastAsia="Times New Roman"/>
                <w:lang w:val="en-US"/>
              </w:rPr>
              <w:t xml:space="preserve">The person responsible for verifying the recorded procedure or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Assisting: </w:t>
            </w:r>
            <w:r>
              <w:rPr>
                <w:rFonts w:eastAsia="Times New Roman"/>
                <w:lang w:val="en-US"/>
              </w:rPr>
              <w:t xml:space="preserve">The person responsible for assisting with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Circulating: </w:t>
            </w:r>
            <w:r>
              <w:rPr>
                <w:rFonts w:eastAsia="Times New Roman"/>
                <w:lang w:val="en-US"/>
              </w:rPr>
              <w:t xml:space="preserve">The person responsible for making preparations for and monitoring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Standby: </w:t>
            </w:r>
            <w:r>
              <w:rPr>
                <w:rFonts w:eastAsia="Times New Roman"/>
                <w:lang w:val="en-US"/>
              </w:rPr>
              <w:t xml:space="preserve">The person responsible for standing by to assist with the precedure if required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sex: </w:t>
            </w:r>
            <w:r>
              <w:rPr>
                <w:rFonts w:eastAsia="Times New Roman"/>
                <w:lang w:val="en-US"/>
              </w:rPr>
              <w:t xml:space="preserve">Other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Undetermined sex: </w:t>
            </w:r>
            <w:r>
              <w:rPr>
                <w:rFonts w:eastAsia="Times New Roman"/>
                <w:lang w:val="en-US"/>
              </w:rPr>
              <w:t xml:space="preserve">Sex of subject undetermined at time of encoding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Ambiguous sex: </w:t>
            </w:r>
            <w:r>
              <w:rPr>
                <w:rFonts w:eastAsia="Times New Roman"/>
                <w:lang w:val="en-US"/>
              </w:rPr>
              <w:t xml:space="preserve">Ambiguous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Physicist: </w:t>
            </w:r>
            <w:r>
              <w:rPr>
                <w:rFonts w:eastAsia="Times New Roman"/>
                <w:lang w:val="en-US"/>
              </w:rPr>
              <w:t xml:space="preserve">Radiation Physicist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Comment: </w:t>
            </w:r>
            <w:r>
              <w:rPr>
                <w:rFonts w:eastAsia="Times New Roman"/>
                <w:lang w:val="en-US"/>
              </w:rPr>
              <w:t xml:space="preserve">Comment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Indications for Procedure: </w:t>
            </w:r>
            <w:r>
              <w:rPr>
                <w:rFonts w:eastAsia="Times New Roman"/>
                <w:lang w:val="en-US"/>
              </w:rPr>
              <w:t xml:space="preserve">Indications for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Presentation: </w:t>
            </w:r>
            <w:r>
              <w:rPr>
                <w:rFonts w:eastAsia="Times New Roman"/>
                <w:lang w:val="en-US"/>
              </w:rPr>
              <w:t xml:space="preserve">Patient condition at the beginning of a healthcare encounter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Summary: </w:t>
            </w:r>
            <w:r>
              <w:rPr>
                <w:rFonts w:eastAsia="Times New Roman"/>
                <w:lang w:val="en-US"/>
              </w:rPr>
              <w:t xml:space="preserve">Summary of a procedure, including most significant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of Measurement: </w:t>
            </w:r>
            <w:r>
              <w:rPr>
                <w:rFonts w:eastAsia="Times New Roman"/>
                <w:lang w:val="en-US"/>
              </w:rPr>
              <w:t xml:space="preserve">Image or waveform used as source for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Complications: </w:t>
            </w:r>
            <w:r>
              <w:rPr>
                <w:rFonts w:eastAsia="Times New Roman"/>
                <w:lang w:val="en-US"/>
              </w:rPr>
              <w:t xml:space="preserve">Complications from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Performing Physician: </w:t>
            </w:r>
            <w:r>
              <w:rPr>
                <w:rFonts w:eastAsia="Times New Roman"/>
                <w:lang w:val="en-US"/>
              </w:rPr>
              <w:t xml:space="preserve">Physician who performed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Discharge Summary: </w:t>
            </w:r>
            <w:r>
              <w:rPr>
                <w:rFonts w:eastAsia="Times New Roman"/>
                <w:lang w:val="en-US"/>
              </w:rPr>
              <w:t xml:space="preserve">Summary of patient condition upon Discharge from a healthcare facility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Proximal Finding Site: </w:t>
            </w:r>
            <w:r>
              <w:rPr>
                <w:rFonts w:eastAsia="Times New Roman"/>
                <w:lang w:val="en-US"/>
              </w:rPr>
              <w:t xml:space="preserve">Proximal Anatomic Location for a differential measurement; may be considered subtype of term (G-C0E3, SRT, "Finding Site"). E.g., distance or pressure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Finding Site: </w:t>
            </w:r>
            <w:r>
              <w:rPr>
                <w:rFonts w:eastAsia="Times New Roman"/>
                <w:lang w:val="en-US"/>
              </w:rPr>
              <w:t xml:space="preserve">Distal Anatomic Location for a differential measurement; may be considered subtype of term (G-C0E3, SRT, "Finding Site"). E.g., distance or pressure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Characteristics: </w:t>
            </w:r>
            <w:r>
              <w:rPr>
                <w:rFonts w:eastAsia="Times New Roman"/>
                <w:lang w:val="en-US"/>
              </w:rPr>
              <w:t xml:space="preserve">Patient Characteristics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Cath Lab Procedure Log: </w:t>
            </w:r>
            <w:r>
              <w:rPr>
                <w:rFonts w:eastAsia="Times New Roman"/>
                <w:lang w:val="en-US"/>
              </w:rPr>
              <w:t xml:space="preserve">Time-stamped record of events that occur during a catheterization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identification: </w:t>
            </w:r>
            <w:r>
              <w:rPr>
                <w:rFonts w:eastAsia="Times New Roman"/>
                <w:lang w:val="en-US"/>
              </w:rPr>
              <w:t xml:space="preserve">Room identification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Identification: </w:t>
            </w:r>
            <w:r>
              <w:rPr>
                <w:rFonts w:eastAsia="Times New Roman"/>
                <w:lang w:val="en-US"/>
              </w:rPr>
              <w:t xml:space="preserve">Equipment identification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Status or Event: </w:t>
            </w:r>
            <w:r>
              <w:rPr>
                <w:rFonts w:eastAsia="Times New Roman"/>
                <w:lang w:val="en-US"/>
              </w:rPr>
              <w:t xml:space="preserve">A recorded Patient Status or an event involving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Action Item ID: </w:t>
            </w:r>
            <w:r>
              <w:rPr>
                <w:rFonts w:eastAsia="Times New Roman"/>
                <w:lang w:val="en-US"/>
              </w:rPr>
              <w:t xml:space="preserve">Identification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of Recording of Log Entry: </w:t>
            </w:r>
            <w:r>
              <w:rPr>
                <w:rFonts w:eastAsia="Times New Roman"/>
                <w:lang w:val="en-US"/>
              </w:rPr>
              <w:t xml:space="preserve">DateTime of Recording of an Entry in an Event Log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Performed Procedure Step SOP Instance UID: </w:t>
            </w:r>
            <w:r>
              <w:rPr>
                <w:rFonts w:eastAsia="Times New Roman"/>
                <w:lang w:val="en-US"/>
              </w:rPr>
              <w:t xml:space="preserve">SOP Instance UID of a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Performed Procedure Step SOP Class UID: </w:t>
            </w:r>
            <w:r>
              <w:rPr>
                <w:rFonts w:eastAsia="Times New Roman"/>
                <w:lang w:val="en-US"/>
              </w:rPr>
              <w:t xml:space="preserve">SOP Class UID of a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Action Duration: </w:t>
            </w:r>
            <w:r>
              <w:rPr>
                <w:rFonts w:eastAsia="Times New Roman"/>
                <w:lang w:val="en-US"/>
              </w:rPr>
              <w:t xml:space="preserve">Duration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Procedure Action Item: </w:t>
            </w:r>
            <w:r>
              <w:rPr>
                <w:rFonts w:eastAsia="Times New Roman"/>
                <w:lang w:val="en-US"/>
              </w:rPr>
              <w:t xml:space="preserve">Beginning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Procedure Action Item: </w:t>
            </w:r>
            <w:r>
              <w:rPr>
                <w:rFonts w:eastAsia="Times New Roman"/>
                <w:lang w:val="en-US"/>
              </w:rPr>
              <w:t xml:space="preserve">End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 Procedure Action Item: </w:t>
            </w:r>
            <w:r>
              <w:rPr>
                <w:rFonts w:eastAsia="Times New Roman"/>
                <w:lang w:val="en-US"/>
              </w:rPr>
              <w:t xml:space="preserve">Suspension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Resume Procedure Action Item: </w:t>
            </w:r>
            <w:r>
              <w:rPr>
                <w:rFonts w:eastAsia="Times New Roman"/>
                <w:lang w:val="en-US"/>
              </w:rPr>
              <w:t xml:space="preserve">Resumption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Observation DateTime Qualifier: </w:t>
            </w:r>
            <w:r>
              <w:rPr>
                <w:rFonts w:eastAsia="Times New Roman"/>
                <w:lang w:val="en-US"/>
              </w:rPr>
              <w:t xml:space="preserve">Concept modifier for the DateTime of Recording of an Entry in an Event Log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Unsynchronized: </w:t>
            </w:r>
            <w:r>
              <w:rPr>
                <w:rFonts w:eastAsia="Times New Roman"/>
                <w:lang w:val="en-US"/>
              </w:rPr>
              <w:t xml:space="preserve">Recorded DateTime had its source in a system clock not synchronized to other recorded DateTimes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Estimated: </w:t>
            </w:r>
            <w:r>
              <w:rPr>
                <w:rFonts w:eastAsia="Times New Roman"/>
                <w:lang w:val="en-US"/>
              </w:rPr>
              <w:t xml:space="preserve">Recorded DateTime is estimated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Acquired: </w:t>
            </w:r>
            <w:r>
              <w:rPr>
                <w:rFonts w:eastAsia="Times New Roman"/>
                <w:lang w:val="en-US"/>
              </w:rPr>
              <w:t xml:space="preserve">Event of the acquisition of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Modality: </w:t>
            </w:r>
            <w:r>
              <w:rPr>
                <w:rFonts w:eastAsia="Times New Roman"/>
                <w:lang w:val="en-US"/>
              </w:rPr>
              <w:t xml:space="preserve">Type of data acquisition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Frames: </w:t>
            </w:r>
            <w:r>
              <w:rPr>
                <w:rFonts w:eastAsia="Times New Roman"/>
                <w:lang w:val="en-US"/>
              </w:rPr>
              <w:t xml:space="preserve">Number of Frames in a multi-frame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Type: </w:t>
            </w:r>
            <w:r>
              <w:rPr>
                <w:rFonts w:eastAsia="Times New Roman"/>
                <w:lang w:val="en-US"/>
              </w:rPr>
              <w:t xml:space="preserve">Descriptor of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Duration: </w:t>
            </w:r>
            <w:r>
              <w:rPr>
                <w:rFonts w:eastAsia="Times New Roman"/>
                <w:lang w:val="en-US"/>
              </w:rPr>
              <w:t xml:space="preserve">Duration of the acquisition of an image or a waveform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Waveform Acquired: </w:t>
            </w:r>
            <w:r>
              <w:rPr>
                <w:rFonts w:eastAsia="Times New Roman"/>
                <w:lang w:val="en-US"/>
              </w:rPr>
              <w:t xml:space="preserve">Event of the acquisition of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Title: </w:t>
            </w:r>
            <w:r>
              <w:rPr>
                <w:rFonts w:eastAsia="Times New Roman"/>
                <w:lang w:val="en-US"/>
              </w:rPr>
              <w:t xml:space="preserve">Document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Description of Material: </w:t>
            </w:r>
            <w:r>
              <w:rPr>
                <w:rFonts w:eastAsia="Times New Roman"/>
                <w:lang w:val="en-US"/>
              </w:rPr>
              <w:t xml:space="preserve">Description of Material used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of Material: </w:t>
            </w:r>
            <w:r>
              <w:rPr>
                <w:rFonts w:eastAsia="Times New Roman"/>
                <w:lang w:val="en-US"/>
              </w:rPr>
              <w:t xml:space="preserve">Quantity of Material used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Billing Code: </w:t>
            </w:r>
            <w:r>
              <w:rPr>
                <w:rFonts w:eastAsia="Times New Roman"/>
                <w:lang w:val="en-US"/>
              </w:rPr>
              <w:t xml:space="preserve">Billing Code for materials used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Unit Serial Identifier: </w:t>
            </w:r>
            <w:r>
              <w:rPr>
                <w:rFonts w:eastAsia="Times New Roman"/>
                <w:lang w:val="en-US"/>
              </w:rPr>
              <w:t xml:space="preserve">Unit or Device Serial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Lot Identifier: </w:t>
            </w:r>
            <w:r>
              <w:rPr>
                <w:rFonts w:eastAsia="Times New Roman"/>
                <w:lang w:val="en-US"/>
              </w:rPr>
              <w:t xml:space="preserve">Lot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Code: </w:t>
            </w:r>
            <w:r>
              <w:rPr>
                <w:rFonts w:eastAsia="Times New Roman"/>
                <w:lang w:val="en-US"/>
              </w:rPr>
              <w:t xml:space="preserve">Vendor or local coded value identifying a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Identifier: </w:t>
            </w:r>
            <w:r>
              <w:rPr>
                <w:rFonts w:eastAsia="Times New Roman"/>
                <w:lang w:val="en-US"/>
              </w:rPr>
              <w:t xml:space="preserve">Identification of a Lesion observed during an imaging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administering drug/contrast: </w:t>
            </w:r>
            <w:r>
              <w:rPr>
                <w:rFonts w:eastAsia="Times New Roman"/>
                <w:lang w:val="en-US"/>
              </w:rPr>
              <w:t xml:space="preserve">Person administering drug/contrast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Risk: </w:t>
            </w:r>
            <w:r>
              <w:rPr>
                <w:rFonts w:eastAsia="Times New Roman"/>
                <w:lang w:val="en-US"/>
              </w:rPr>
              <w:t xml:space="preserve">Assessment of the risk a coronary lesion presents to the health of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 attempt identifier: </w:t>
            </w:r>
            <w:r>
              <w:rPr>
                <w:rFonts w:eastAsia="Times New Roman"/>
                <w:lang w:val="en-US"/>
              </w:rPr>
              <w:t xml:space="preserve">Identifier for an attempted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Deployment: </w:t>
            </w:r>
            <w:r>
              <w:rPr>
                <w:rFonts w:eastAsia="Times New Roman"/>
                <w:lang w:val="en-US"/>
              </w:rPr>
              <w:t xml:space="preserve">Use of a device to deploy another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Percutaneous Entry Action: </w:t>
            </w:r>
            <w:r>
              <w:rPr>
                <w:rFonts w:eastAsia="Times New Roman"/>
                <w:lang w:val="en-US"/>
              </w:rPr>
              <w:t xml:space="preserve">Action of a clinical professional at the site of percutaneous access to a patient's cardiovascular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Circulatory Support: </w:t>
            </w:r>
            <w:r>
              <w:rPr>
                <w:rFonts w:eastAsia="Times New Roman"/>
                <w:lang w:val="en-US"/>
              </w:rPr>
              <w:t xml:space="preserve">The action or event of beginning circulatory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Circulatory Support: </w:t>
            </w:r>
            <w:r>
              <w:rPr>
                <w:rFonts w:eastAsia="Times New Roman"/>
                <w:lang w:val="en-US"/>
              </w:rPr>
              <w:t xml:space="preserve">The action or event of ending circulatory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Oxygen Administration Rate: </w:t>
            </w:r>
            <w:r>
              <w:rPr>
                <w:rFonts w:eastAsia="Times New Roman"/>
                <w:lang w:val="en-US"/>
              </w:rPr>
              <w:t xml:space="preserve">Rate of Oxygen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Oxygen Administration: </w:t>
            </w:r>
            <w:r>
              <w:rPr>
                <w:rFonts w:eastAsia="Times New Roman"/>
                <w:lang w:val="en-US"/>
              </w:rPr>
              <w:t xml:space="preserve">The action or event of beginning administration of oxygen to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oxygen administration: </w:t>
            </w:r>
            <w:r>
              <w:rPr>
                <w:rFonts w:eastAsia="Times New Roman"/>
                <w:lang w:val="en-US"/>
              </w:rPr>
              <w:t xml:space="preserve">The action or event of ending administration of oxygen to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By ventilator: </w:t>
            </w:r>
            <w:r>
              <w:rPr>
                <w:rFonts w:eastAsia="Times New Roman"/>
                <w:lang w:val="en-US"/>
              </w:rPr>
              <w:t xml:space="preserve">Method of administration of oxygen to a patient by ventilator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Assessment Performed: </w:t>
            </w:r>
            <w:r>
              <w:rPr>
                <w:rFonts w:eastAsia="Times New Roman"/>
                <w:lang w:val="en-US"/>
              </w:rPr>
              <w:t xml:space="preserve">The action or event of assessing the clinical status of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Pacing: </w:t>
            </w:r>
            <w:r>
              <w:rPr>
                <w:rFonts w:eastAsia="Times New Roman"/>
                <w:lang w:val="en-US"/>
              </w:rPr>
              <w:t xml:space="preserve">The action or event of beginning pacing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Pacing: </w:t>
            </w:r>
            <w:r>
              <w:rPr>
                <w:rFonts w:eastAsia="Times New Roman"/>
                <w:lang w:val="en-US"/>
              </w:rPr>
              <w:t xml:space="preserve">The action or event of ending pacing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Ventilation: </w:t>
            </w:r>
            <w:r>
              <w:rPr>
                <w:rFonts w:eastAsia="Times New Roman"/>
                <w:lang w:val="en-US"/>
              </w:rPr>
              <w:t xml:space="preserve">The action or event of beginning ventilation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Ventilation: </w:t>
            </w:r>
            <w:r>
              <w:rPr>
                <w:rFonts w:eastAsia="Times New Roman"/>
                <w:lang w:val="en-US"/>
              </w:rPr>
              <w:t xml:space="preserve">The action or event of ending ventilation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 Note: </w:t>
            </w:r>
            <w:r>
              <w:rPr>
                <w:rFonts w:eastAsia="Times New Roman"/>
                <w:lang w:val="en-US"/>
              </w:rPr>
              <w:t xml:space="preserve">Procedural note originated by a technologist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Note: </w:t>
            </w:r>
            <w:r>
              <w:rPr>
                <w:rFonts w:eastAsia="Times New Roman"/>
                <w:lang w:val="en-US"/>
              </w:rPr>
              <w:t xml:space="preserve">Procedural note originated by a nurse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Physician Note: </w:t>
            </w:r>
            <w:r>
              <w:rPr>
                <w:rFonts w:eastAsia="Times New Roman"/>
                <w:lang w:val="en-US"/>
              </w:rPr>
              <w:t xml:space="preserve">Procedural note originated by a Physician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Note: </w:t>
            </w:r>
            <w:r>
              <w:rPr>
                <w:rFonts w:eastAsia="Times New Roman"/>
                <w:lang w:val="en-US"/>
              </w:rPr>
              <w:t xml:space="preserve">General procedural note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Key Images: </w:t>
            </w:r>
            <w:r>
              <w:rPr>
                <w:rFonts w:eastAsia="Times New Roman"/>
                <w:lang w:val="en-US"/>
              </w:rPr>
              <w:t xml:space="preserve">List of references to images considered significant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DICOM Object Catalog: </w:t>
            </w:r>
            <w:r>
              <w:rPr>
                <w:rFonts w:eastAsia="Times New Roman"/>
                <w:lang w:val="en-US"/>
              </w:rPr>
              <w:t xml:space="preserve">List of references to DICOM SOP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Referenced Frames: </w:t>
            </w:r>
            <w:r>
              <w:rPr>
                <w:rFonts w:eastAsia="Times New Roman"/>
                <w:lang w:val="en-US"/>
              </w:rPr>
              <w:t xml:space="preserve">Individual frames selected as a subset of a multi-frame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Referenced Segment: </w:t>
            </w:r>
            <w:r>
              <w:rPr>
                <w:rFonts w:eastAsia="Times New Roman"/>
                <w:lang w:val="en-US"/>
              </w:rPr>
              <w:t xml:space="preserve">Segment selected as a subset of a segmentation image, </w:t>
            </w:r>
            <w:r>
              <w:rPr>
                <w:rFonts w:eastAsia="Times New Roman"/>
                <w:lang w:val="en-US"/>
              </w:rPr>
              <w:lastRenderedPageBreak/>
              <w:t xml:space="preserve">specifically the pixels/voxels identified as belonging to the classification of the identified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w:t>
            </w:r>
            <w:r>
              <w:rPr>
                <w:rFonts w:eastAsia="Times New Roman"/>
                <w:lang w:val="en-US"/>
              </w:rPr>
              <w:t xml:space="preserve">A device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Name: </w:t>
            </w:r>
            <w:r>
              <w:rPr>
                <w:rFonts w:eastAsia="Times New Roman"/>
                <w:lang w:val="en-US"/>
              </w:rPr>
              <w:t xml:space="preserve">Name or other identifier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Manufacturer: </w:t>
            </w:r>
            <w:r>
              <w:rPr>
                <w:rFonts w:eastAsia="Times New Roman"/>
                <w:lang w:val="en-US"/>
              </w:rPr>
              <w:t xml:space="preserve">Manufacturer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Model Name: </w:t>
            </w:r>
            <w:r>
              <w:rPr>
                <w:rFonts w:eastAsia="Times New Roman"/>
                <w:lang w:val="en-US"/>
              </w:rPr>
              <w:t xml:space="preserve">Model Name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Serial Number: </w:t>
            </w:r>
            <w:r>
              <w:rPr>
                <w:rFonts w:eastAsia="Times New Roman"/>
                <w:lang w:val="en-US"/>
              </w:rPr>
              <w:t xml:space="preserve">Serial Number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Physical Location during observation: </w:t>
            </w:r>
            <w:r>
              <w:rPr>
                <w:rFonts w:eastAsia="Times New Roman"/>
                <w:lang w:val="en-US"/>
              </w:rPr>
              <w:t xml:space="preserve">Physical Location of a device that is the subject of observations during those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UID: </w:t>
            </w:r>
            <w:r>
              <w:rPr>
                <w:rFonts w:eastAsia="Times New Roman"/>
                <w:lang w:val="en-US"/>
              </w:rPr>
              <w:t xml:space="preserve">Unique Identifier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Illustration of ROI: </w:t>
            </w:r>
            <w:r>
              <w:rPr>
                <w:rFonts w:eastAsia="Times New Roman"/>
                <w:lang w:val="en-US"/>
              </w:rPr>
              <w:t xml:space="preserve">Illustration of a region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Outline: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of Defined 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w:t>
            </w:r>
            <w:r>
              <w:rPr>
                <w:rFonts w:eastAsia="Times New Roman"/>
                <w:lang w:val="en-US"/>
              </w:rPr>
              <w:t xml:space="preserve">A one dimensional, or linear, numeric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Height: </w:t>
            </w:r>
            <w:r>
              <w:rPr>
                <w:rFonts w:eastAsia="Times New Roman"/>
                <w:lang w:val="en-US"/>
              </w:rPr>
              <w:t xml:space="preserve">Vertical measurement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Inter-Marker Distance: </w:t>
            </w:r>
            <w:r>
              <w:rPr>
                <w:rFonts w:eastAsia="Times New Roman"/>
                <w:lang w:val="en-US"/>
              </w:rPr>
              <w:t xml:space="preserve">Distance between marks on a device of calibrated size. E.g., a ruler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 length: </w:t>
            </w:r>
            <w:r>
              <w:rPr>
                <w:rFonts w:eastAsia="Times New Roman"/>
                <w:lang w:val="en-US"/>
              </w:rPr>
              <w:t xml:space="preserve">A one dimensional, or linear, numeric measurement along a polyline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Perimeter Outline: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Referenced Segmentation Frame: </w:t>
            </w:r>
            <w:r>
              <w:rPr>
                <w:rFonts w:eastAsia="Times New Roman"/>
                <w:lang w:val="en-US"/>
              </w:rPr>
              <w:t xml:space="preserve">Frame selected from a segmentation image, specifically the pixels/voxels identified as belonging to the classification of the segment encompassing the identified frame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estimated from single 2D region: </w:t>
            </w:r>
            <w:r>
              <w:rPr>
                <w:rFonts w:eastAsia="Times New Roman"/>
                <w:lang w:val="en-US"/>
              </w:rPr>
              <w:t xml:space="preserve">A three-dimensional numeric measurement that is approximate, based on a two-dimensional region in a single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estimated from three or more non-coplanar 2D regions: </w:t>
            </w:r>
            <w:r>
              <w:rPr>
                <w:rFonts w:eastAsia="Times New Roman"/>
                <w:lang w:val="en-US"/>
              </w:rPr>
              <w:t xml:space="preserve">A three-dimensional numeric measurement that is approximate, based on three or more non-coplanar two-dimensional image regions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estimated from two non-coplanar 2D regions: </w:t>
            </w:r>
            <w:r>
              <w:rPr>
                <w:rFonts w:eastAsia="Times New Roman"/>
                <w:lang w:val="en-US"/>
              </w:rPr>
              <w:t xml:space="preserve">A three-dimensional numeric measurement that is approximate, based on two non-coplanar two-dimensional image regions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bounding three dimensional region: </w:t>
            </w:r>
            <w:r>
              <w:rPr>
                <w:rFonts w:eastAsia="Times New Roman"/>
                <w:lang w:val="en-US"/>
              </w:rPr>
              <w:t xml:space="preserve">A three-dimensional numeric measurement of the bounding region of a three-dimensional region of interest in an image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circumscribed sphere: </w:t>
            </w:r>
            <w:r>
              <w:rPr>
                <w:rFonts w:eastAsia="Times New Roman"/>
                <w:lang w:val="en-US"/>
              </w:rPr>
              <w:t xml:space="preserve">A three-dimensional numeric measurement of </w:t>
            </w:r>
            <w:r>
              <w:rPr>
                <w:rFonts w:eastAsia="Times New Roman"/>
                <w:lang w:val="en-US"/>
              </w:rPr>
              <w:lastRenderedPageBreak/>
              <w:t xml:space="preserve">the bounding sphere of a three-dimensional region of interest in an image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ellipsoid: </w:t>
            </w:r>
            <w:r>
              <w:rPr>
                <w:rFonts w:eastAsia="Times New Roman"/>
                <w:lang w:val="en-US"/>
              </w:rPr>
              <w:t xml:space="preserve">A three-dimensional numeric measurement of an ellipsoid shaped three-dimensional region of interest in an image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sphere: </w:t>
            </w:r>
            <w:r>
              <w:rPr>
                <w:rFonts w:eastAsia="Times New Roman"/>
                <w:lang w:val="en-US"/>
              </w:rPr>
              <w:t xml:space="preserve">A three-dimensional numeric measurement of a sphere shaped three-dimensional region of interest in an image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 Vertex: </w:t>
            </w:r>
            <w:r>
              <w:rPr>
                <w:rFonts w:eastAsia="Times New Roman"/>
                <w:lang w:val="en-US"/>
              </w:rPr>
              <w:t xml:space="preserve">Coordinates of a point on a defined path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Surface: </w:t>
            </w:r>
            <w:r>
              <w:rPr>
                <w:rFonts w:eastAsia="Times New Roman"/>
                <w:lang w:val="en-US"/>
              </w:rPr>
              <w:t xml:space="preserve">Surface of an identified or measured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series for segmentation: </w:t>
            </w:r>
            <w:r>
              <w:rPr>
                <w:rFonts w:eastAsia="Times New Roman"/>
                <w:lang w:val="en-US"/>
              </w:rPr>
              <w:t xml:space="preserve">Series of image instances used as source data for a segmentation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image for segmentation: </w:t>
            </w:r>
            <w:r>
              <w:rPr>
                <w:rFonts w:eastAsia="Times New Roman"/>
                <w:lang w:val="en-US"/>
              </w:rPr>
              <w:t xml:space="preserve">Image instances used as source data for a segmentation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from nipple: </w:t>
            </w:r>
            <w:r>
              <w:rPr>
                <w:rFonts w:eastAsia="Times New Roman"/>
                <w:lang w:val="en-US"/>
              </w:rPr>
              <w:t xml:space="preserve">Indicates the location of the area of interest as measured from the nipple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from skin: </w:t>
            </w:r>
            <w:r>
              <w:rPr>
                <w:rFonts w:eastAsia="Times New Roman"/>
                <w:lang w:val="en-US"/>
              </w:rPr>
              <w:t xml:space="preserve">Indicates the location of the area of interest as measured from the most direct skin point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from chest wall: </w:t>
            </w:r>
            <w:r>
              <w:rPr>
                <w:rFonts w:eastAsia="Times New Roman"/>
                <w:lang w:val="en-US"/>
              </w:rPr>
              <w:t xml:space="preserve">Indicates the location of the area of interest as measured from the chest wall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exposure to ionizing radiation: </w:t>
            </w:r>
            <w:r>
              <w:rPr>
                <w:rFonts w:eastAsia="Times New Roman"/>
                <w:lang w:val="en-US"/>
              </w:rPr>
              <w:t xml:space="preserve">Patient exposure to ionizing radiation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Results communicated: </w:t>
            </w:r>
            <w:r>
              <w:rPr>
                <w:rFonts w:eastAsia="Times New Roman"/>
                <w:lang w:val="en-US"/>
              </w:rPr>
              <w:t xml:space="preserve">The act of communicating actionable findings to a responsible receiver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Doppler: </w:t>
            </w:r>
            <w:r>
              <w:rPr>
                <w:rFonts w:eastAsia="Times New Roman"/>
                <w:lang w:val="en-US"/>
              </w:rPr>
              <w:t xml:space="preserve">Reference is to a Doppler waveform acquired simultaneously with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Hemodynamic: </w:t>
            </w:r>
            <w:r>
              <w:rPr>
                <w:rFonts w:eastAsia="Times New Roman"/>
                <w:lang w:val="en-US"/>
              </w:rPr>
              <w:t xml:space="preserve">Reference is to a Hemodynamic waveform acquired simultaneously with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ECG: </w:t>
            </w:r>
            <w:r>
              <w:rPr>
                <w:rFonts w:eastAsia="Times New Roman"/>
                <w:lang w:val="en-US"/>
              </w:rPr>
              <w:t xml:space="preserve">Reference is to a ECG waveform acquired simultaneously with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Voice Narrative: </w:t>
            </w:r>
            <w:r>
              <w:rPr>
                <w:rFonts w:eastAsia="Times New Roman"/>
                <w:lang w:val="en-US"/>
              </w:rPr>
              <w:t xml:space="preserve">Reference is to a voice narrative recording acquired simultaneously with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Respiratory Waveform: </w:t>
            </w:r>
            <w:r>
              <w:rPr>
                <w:rFonts w:eastAsia="Times New Roman"/>
                <w:lang w:val="en-US"/>
              </w:rPr>
              <w:t xml:space="preserve">A waveform representing chest expansion and contraction due to respiratory activity, measured simultaneously with the acquisition of this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Arterial Pulse Waveform: </w:t>
            </w:r>
            <w:r>
              <w:rPr>
                <w:rFonts w:eastAsia="Times New Roman"/>
                <w:lang w:val="en-US"/>
              </w:rPr>
              <w:t xml:space="preserve">Arterial pulse waveform obtained simultaneously with acquisition of a referencing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Phonocardiographic Waveform: </w:t>
            </w:r>
            <w:r>
              <w:rPr>
                <w:rFonts w:eastAsia="Times New Roman"/>
                <w:lang w:val="en-US"/>
              </w:rPr>
              <w:t xml:space="preserve">Phonocardiographic waveform obtained simultaneously with acquisition of a referencing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Localizer: </w:t>
            </w:r>
            <w:r>
              <w:rPr>
                <w:rFonts w:eastAsia="Times New Roman"/>
                <w:lang w:val="en-US"/>
              </w:rPr>
              <w:t xml:space="preserve">Image providing an anatomical reference on the patient under examination, for the purpose of defining the location of the ensuing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Biopsy localizer: </w:t>
            </w:r>
            <w:r>
              <w:rPr>
                <w:rFonts w:eastAsia="Times New Roman"/>
                <w:lang w:val="en-US"/>
              </w:rPr>
              <w:t xml:space="preserve">Image providing an anatomical reference on the patient under examination, for the purpose of planning or documenting a biopsy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partial views: </w:t>
            </w:r>
            <w:r>
              <w:rPr>
                <w:rFonts w:eastAsia="Times New Roman"/>
                <w:lang w:val="en-US"/>
              </w:rPr>
              <w:t xml:space="preserve">Image providing a partial view of the target anatomy, when the target anatomy is too large for a single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image of biplane pair: </w:t>
            </w:r>
            <w:r>
              <w:rPr>
                <w:rFonts w:eastAsia="Times New Roman"/>
                <w:lang w:val="en-US"/>
              </w:rPr>
              <w:t xml:space="preserve">Image providing a view of the target anatomy in a different imaging plane, typically from a near perpendicular angle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image of stereoscopic pair: </w:t>
            </w:r>
            <w:r>
              <w:rPr>
                <w:rFonts w:eastAsia="Times New Roman"/>
                <w:lang w:val="en-US"/>
              </w:rPr>
              <w:t xml:space="preserve">Image providing a view of the target anatomy in a different imaging plane, typically with a small angular difference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Images related to standalone object: </w:t>
            </w:r>
            <w:r>
              <w:rPr>
                <w:rFonts w:eastAsia="Times New Roman"/>
                <w:lang w:val="en-US"/>
              </w:rPr>
              <w:t xml:space="preserve">Image related to a non-image information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Spectroscopy: </w:t>
            </w:r>
            <w:r>
              <w:rPr>
                <w:rFonts w:eastAsia="Times New Roman"/>
                <w:lang w:val="en-US"/>
              </w:rPr>
              <w:t xml:space="preserve">Image where signals are identified and separated according to their frequencies. E.g., to identify individual chemicals, or individual nuclei in a chemical compound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Spectroscopy Data for Water Phase Correction: </w:t>
            </w:r>
            <w:r>
              <w:rPr>
                <w:rFonts w:eastAsia="Times New Roman"/>
                <w:lang w:val="en-US"/>
              </w:rPr>
              <w:t xml:space="preserve">MR spectroscopy data acquired to correct the phase of the diagnostic data for the phase signal of the Water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Uncompressed predecessor: </w:t>
            </w:r>
            <w:r>
              <w:rPr>
                <w:rFonts w:eastAsia="Times New Roman"/>
                <w:lang w:val="en-US"/>
              </w:rPr>
              <w:t xml:space="preserve">An image that has not already been lossy compressed that is used as the source for creation of a lossy compressed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Mask image for image processing operation: </w:t>
            </w:r>
            <w:r>
              <w:rPr>
                <w:rFonts w:eastAsia="Times New Roman"/>
                <w:lang w:val="en-US"/>
              </w:rPr>
              <w:t xml:space="preserve">Image used as the mask for an image processing operation, such as subtraction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image for image processing operation: </w:t>
            </w:r>
            <w:r>
              <w:rPr>
                <w:rFonts w:eastAsia="Times New Roman"/>
                <w:lang w:val="en-US"/>
              </w:rPr>
              <w:t xml:space="preserve">Image used as the source for an image processing operation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series for image processing operation: </w:t>
            </w:r>
            <w:r>
              <w:rPr>
                <w:rFonts w:eastAsia="Times New Roman"/>
                <w:lang w:val="en-US"/>
              </w:rPr>
              <w:t xml:space="preserve">Series used as the source for an image processing operation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Image: </w:t>
            </w:r>
            <w:r>
              <w:rPr>
                <w:rFonts w:eastAsia="Times New Roman"/>
                <w:lang w:val="en-US"/>
              </w:rPr>
              <w:t xml:space="preserve">Image used as the source for a derived or compressed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Lossy compressed image: </w:t>
            </w:r>
            <w:r>
              <w:rPr>
                <w:rFonts w:eastAsia="Times New Roman"/>
                <w:lang w:val="en-US"/>
              </w:rPr>
              <w:t xml:space="preserve">Image encoded with a lossy compression transfer syntax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Alternate SOP Class instance: </w:t>
            </w:r>
            <w:r>
              <w:rPr>
                <w:rFonts w:eastAsia="Times New Roman"/>
                <w:lang w:val="en-US"/>
              </w:rPr>
              <w:t xml:space="preserve">SOP Instance encoded with a different SOP Class but otherwise equivalent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Full fidelity image: </w:t>
            </w:r>
            <w:r>
              <w:rPr>
                <w:rFonts w:eastAsia="Times New Roman"/>
                <w:lang w:val="en-US"/>
              </w:rPr>
              <w:t xml:space="preserve">Full fidelity image, uncompressed or lossless compressed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Alternate Photometric Interpretation image: </w:t>
            </w:r>
            <w:r>
              <w:rPr>
                <w:rFonts w:eastAsia="Times New Roman"/>
                <w:lang w:val="en-US"/>
              </w:rPr>
              <w:t xml:space="preserve">Image encoded with a different photometric interpretation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image for montage: </w:t>
            </w:r>
            <w:r>
              <w:rPr>
                <w:rFonts w:eastAsia="Times New Roman"/>
                <w:lang w:val="en-US"/>
              </w:rPr>
              <w:t xml:space="preserve">Image used as a source for a montage (stitched)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Lossy compressed predecessor: </w:t>
            </w:r>
            <w:r>
              <w:rPr>
                <w:rFonts w:eastAsia="Times New Roman"/>
                <w:lang w:val="en-US"/>
              </w:rPr>
              <w:t xml:space="preserve">An image that has previously been lossy compressed that is used as the source for creation of another lossy compressed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CDA Document: </w:t>
            </w:r>
            <w:r>
              <w:rPr>
                <w:rFonts w:eastAsia="Times New Roman"/>
                <w:lang w:val="en-US"/>
              </w:rPr>
              <w:t xml:space="preserve">HL7 Document Architecture (CDA) Document that contains clinical content equivalent to the referencing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 Rendering for Presentation: </w:t>
            </w:r>
            <w:r>
              <w:rPr>
                <w:rFonts w:eastAsia="Times New Roman"/>
                <w:lang w:val="en-US"/>
              </w:rPr>
              <w:t xml:space="preserve">Instance that contains a displayable complete rendering of the referencing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Partial Rendering for Presentation: </w:t>
            </w:r>
            <w:r>
              <w:rPr>
                <w:rFonts w:eastAsia="Times New Roman"/>
                <w:lang w:val="en-US"/>
              </w:rPr>
              <w:t xml:space="preserve">Instance that contains a displayable partial rendering of the referencing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Extended Rendering for Presentation: </w:t>
            </w:r>
            <w:r>
              <w:rPr>
                <w:rFonts w:eastAsia="Times New Roman"/>
                <w:lang w:val="en-US"/>
              </w:rPr>
              <w:t xml:space="preserve">Instance that contains a displayable complete rendering of the referencing Instance, plus additional content such as inline rendering of referenced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Document: </w:t>
            </w:r>
            <w:r>
              <w:rPr>
                <w:rFonts w:eastAsia="Times New Roman"/>
                <w:lang w:val="en-US"/>
              </w:rPr>
              <w:t xml:space="preserve">Document whose content has been wholly or partially transformed to create the referencing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Anatomic image: </w:t>
            </w:r>
            <w:r>
              <w:rPr>
                <w:rFonts w:eastAsia="Times New Roman"/>
                <w:lang w:val="en-US"/>
              </w:rPr>
              <w:t xml:space="preserve">Image showing structural anatomic features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Functional image: </w:t>
            </w:r>
            <w:r>
              <w:rPr>
                <w:rFonts w:eastAsia="Times New Roman"/>
                <w:lang w:val="en-US"/>
              </w:rPr>
              <w:t xml:space="preserve">Image showing physical or chemical activity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Spectral filtered image: </w:t>
            </w:r>
            <w:r>
              <w:rPr>
                <w:rFonts w:eastAsia="Times New Roman"/>
                <w:lang w:val="en-US"/>
              </w:rPr>
              <w:t xml:space="preserve">Image providing the same view of the target anatomy acquired using only a specific imaging wavelength, frequency or energy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localizer: </w:t>
            </w:r>
            <w:r>
              <w:rPr>
                <w:rFonts w:eastAsia="Times New Roman"/>
                <w:lang w:val="en-US"/>
              </w:rPr>
              <w:t xml:space="preserve">Image providing an anatomical reference on the patient under examination, for the purpose of documenting the location of device such as a diagnostic or therapeutic catheter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Image: </w:t>
            </w:r>
            <w:r>
              <w:rPr>
                <w:rFonts w:eastAsia="Times New Roman"/>
                <w:lang w:val="en-US"/>
              </w:rPr>
              <w:t xml:space="preserve">Image providing a graphic view of the distribution of radiation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frames corresponding to volume: </w:t>
            </w:r>
            <w:r>
              <w:rPr>
                <w:rFonts w:eastAsia="Times New Roman"/>
                <w:lang w:val="en-US"/>
              </w:rPr>
              <w:t xml:space="preserve">The referenced image is the source of spatially-related frames from which the referencing 3D volume data set was derived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corresponding to spatially-related acquisition frames: </w:t>
            </w:r>
            <w:r>
              <w:rPr>
                <w:rFonts w:eastAsia="Times New Roman"/>
                <w:lang w:val="en-US"/>
              </w:rPr>
              <w:t xml:space="preserve">3D Volume containing the spatially-related frames in the referencing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 Predecessor: </w:t>
            </w:r>
            <w:r>
              <w:rPr>
                <w:rFonts w:eastAsia="Times New Roman"/>
                <w:lang w:val="en-US"/>
              </w:rPr>
              <w:t xml:space="preserve">Instance acquired prior to the referencing instance in a set of consecutively acquired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 Successor: </w:t>
            </w:r>
            <w:r>
              <w:rPr>
                <w:rFonts w:eastAsia="Times New Roman"/>
                <w:lang w:val="en-US"/>
              </w:rPr>
              <w:t xml:space="preserve">Instance acquired subsequent to the referencing instance in a set of consecutively acquired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acquisition at lower resolution: </w:t>
            </w:r>
            <w:r>
              <w:rPr>
                <w:rFonts w:eastAsia="Times New Roman"/>
                <w:lang w:val="en-US"/>
              </w:rPr>
              <w:t xml:space="preserve">Image of the same target area at lower resolution acquired in the same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acquisition at higher resolution: </w:t>
            </w:r>
            <w:r>
              <w:rPr>
                <w:rFonts w:eastAsia="Times New Roman"/>
                <w:lang w:val="en-US"/>
              </w:rPr>
              <w:t xml:space="preserve">Image of the same target area at higher resolution acquired in the same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acquisition at different focal depth: </w:t>
            </w:r>
            <w:r>
              <w:rPr>
                <w:rFonts w:eastAsia="Times New Roman"/>
                <w:lang w:val="en-US"/>
              </w:rPr>
              <w:t xml:space="preserve">Image of the same target area at different focal depth (Z-plane) acquired in the same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acquisition at different spectral band: </w:t>
            </w:r>
            <w:r>
              <w:rPr>
                <w:rFonts w:eastAsia="Times New Roman"/>
                <w:lang w:val="en-US"/>
              </w:rPr>
              <w:t xml:space="preserve">Image of the same target area at different spectral band acquired in the same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Imaged container label: </w:t>
            </w:r>
            <w:r>
              <w:rPr>
                <w:rFonts w:eastAsia="Times New Roman"/>
                <w:lang w:val="en-US"/>
              </w:rPr>
              <w:t xml:space="preserve">Image specifically targeting the container label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Processing predecessor: </w:t>
            </w:r>
            <w:r>
              <w:rPr>
                <w:rFonts w:eastAsia="Times New Roman"/>
                <w:lang w:val="en-US"/>
              </w:rPr>
              <w:t xml:space="preserve">Source image from which FOR PRESENTATION images were created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Replaced report: </w:t>
            </w:r>
            <w:r>
              <w:rPr>
                <w:rFonts w:eastAsia="Times New Roman"/>
                <w:lang w:val="en-US"/>
              </w:rPr>
              <w:t xml:space="preserve">The reference is to a predecessor report that has been replaced by the current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Addended report: </w:t>
            </w:r>
            <w:r>
              <w:rPr>
                <w:rFonts w:eastAsia="Times New Roman"/>
                <w:lang w:val="en-US"/>
              </w:rPr>
              <w:t xml:space="preserve">The reference is to a predecessor report to which the current report provides and addendum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Preliminary report: </w:t>
            </w:r>
            <w:r>
              <w:rPr>
                <w:rFonts w:eastAsia="Times New Roman"/>
                <w:lang w:val="en-US"/>
              </w:rPr>
              <w:t xml:space="preserve">A report that precedes the final report and may contain only limited information; it may be time sensitive, and it is not expected to contain all the reportable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Partial report: </w:t>
            </w:r>
            <w:r>
              <w:rPr>
                <w:rFonts w:eastAsia="Times New Roman"/>
                <w:lang w:val="en-US"/>
              </w:rPr>
              <w:t xml:space="preserve">A report that is not complete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Composed from prior doses: </w:t>
            </w:r>
            <w:r>
              <w:rPr>
                <w:rFonts w:eastAsia="Times New Roman"/>
                <w:lang w:val="en-US"/>
              </w:rPr>
              <w:t xml:space="preserve">The dose object created was calculated by summation of existing, previously calculated, RT Dose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Composed from prior doses and current plan: </w:t>
            </w:r>
            <w:r>
              <w:rPr>
                <w:rFonts w:eastAsia="Times New Roman"/>
                <w:lang w:val="en-US"/>
              </w:rPr>
              <w:t xml:space="preserve">The dose object created was calculated by summation of existing, previously calculated, RT Dose instances and dose newly calculated by the application. The newly calculated dose may or may not exist as an independent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dose for composing current dose: </w:t>
            </w:r>
            <w:r>
              <w:rPr>
                <w:rFonts w:eastAsia="Times New Roman"/>
                <w:lang w:val="en-US"/>
              </w:rPr>
              <w:t xml:space="preserve">RT Dose Instances used as source for calculated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Ingredient Undiluted Concentration: </w:t>
            </w:r>
            <w:r>
              <w:rPr>
                <w:rFonts w:eastAsia="Times New Roman"/>
                <w:lang w:val="en-US"/>
              </w:rPr>
              <w:t xml:space="preserve">Concentration of the chemically or physically interesting (active) ingredient of a drug or contrast agent as delivered in product form from the manufacturer, typically in mg/ml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Contrast/Bolus Ingredient Opaque: </w:t>
            </w:r>
            <w:r>
              <w:rPr>
                <w:rFonts w:eastAsia="Times New Roman"/>
                <w:lang w:val="en-US"/>
              </w:rPr>
              <w:t xml:space="preserve">X-Ray absorption of the active ingredient of a contrast agent ingredient is greater than the absorption of water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administered: </w:t>
            </w:r>
            <w:r>
              <w:rPr>
                <w:rFonts w:eastAsia="Times New Roman"/>
                <w:lang w:val="en-US"/>
              </w:rPr>
              <w:t xml:space="preserve">Number of units of substance administered to a patient. E.g., tablets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administered: </w:t>
            </w:r>
            <w:r>
              <w:rPr>
                <w:rFonts w:eastAsia="Times New Roman"/>
                <w:lang w:val="en-US"/>
              </w:rPr>
              <w:t xml:space="preserve">Mass of substance administered to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Derivation: </w:t>
            </w:r>
            <w:r>
              <w:rPr>
                <w:rFonts w:eastAsia="Times New Roman"/>
                <w:lang w:val="en-US"/>
              </w:rPr>
              <w:t xml:space="preserve">Method of deriving or calculating a measured value. E.g., mean, or maximum of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Normality: </w:t>
            </w:r>
            <w:r>
              <w:rPr>
                <w:rFonts w:eastAsia="Times New Roman"/>
                <w:lang w:val="en-US"/>
              </w:rPr>
              <w:t xml:space="preserve">Assessment of a measurement relative to a normal range of values; may be considered subtype of term (G-C0F2, SRT, "has interpretation")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of Significance: </w:t>
            </w:r>
            <w:r>
              <w:rPr>
                <w:rFonts w:eastAsia="Times New Roman"/>
                <w:lang w:val="en-US"/>
              </w:rPr>
              <w:t xml:space="preserve">Significance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Selection Status: </w:t>
            </w:r>
            <w:r>
              <w:rPr>
                <w:rFonts w:eastAsia="Times New Roman"/>
                <w:lang w:val="en-US"/>
              </w:rPr>
              <w:t xml:space="preserve">Status of selection of a measurement for further processing or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Population description: </w:t>
            </w:r>
            <w:r>
              <w:rPr>
                <w:rFonts w:eastAsia="Times New Roman"/>
                <w:lang w:val="en-US"/>
              </w:rPr>
              <w:t xml:space="preserve">Description of a population of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Authority: </w:t>
            </w:r>
            <w:r>
              <w:rPr>
                <w:rFonts w:eastAsia="Times New Roman"/>
                <w:lang w:val="en-US"/>
              </w:rPr>
              <w:t xml:space="preserve">Bibliographic or clinical reference for a Description of a population of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Range description: </w:t>
            </w:r>
            <w:r>
              <w:rPr>
                <w:rFonts w:eastAsia="Times New Roman"/>
                <w:lang w:val="en-US"/>
              </w:rPr>
              <w:t xml:space="preserve">Description of a normal range of values for a measurement concept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Range Authority: </w:t>
            </w:r>
            <w:r>
              <w:rPr>
                <w:rFonts w:eastAsia="Times New Roman"/>
                <w:lang w:val="en-US"/>
              </w:rPr>
              <w:t xml:space="preserve">Bibliographic or clinical reference for a Description of a normal range of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chosen value: </w:t>
            </w:r>
            <w:r>
              <w:rPr>
                <w:rFonts w:eastAsia="Times New Roman"/>
                <w:lang w:val="en-US"/>
              </w:rPr>
              <w:t xml:space="preserve">Observation value selected by user for further processing or use, or as most representative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Most recent value chosen: </w:t>
            </w:r>
            <w:r>
              <w:rPr>
                <w:rFonts w:eastAsia="Times New Roman"/>
                <w:lang w:val="en-US"/>
              </w:rPr>
              <w:t xml:space="preserve">Observation value is the recently obtained, and has been selected for further processing or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value chosen: </w:t>
            </w:r>
            <w:r>
              <w:rPr>
                <w:rFonts w:eastAsia="Times New Roman"/>
                <w:lang w:val="en-US"/>
              </w:rPr>
              <w:t xml:space="preserve">Observation value is the mean of several measurements, and has been selected for further processing or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of population: </w:t>
            </w:r>
            <w:r>
              <w:rPr>
                <w:rFonts w:eastAsia="Times New Roman"/>
                <w:lang w:val="en-US"/>
              </w:rPr>
              <w:t xml:space="preserve">Standard deviation of a measurement in a reference population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Percentile Ranking of measurement: </w:t>
            </w:r>
            <w:r>
              <w:rPr>
                <w:rFonts w:eastAsia="Times New Roman"/>
                <w:lang w:val="en-US"/>
              </w:rPr>
              <w:t xml:space="preserve">Percentile Ranking of an observation value with respect a reference population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Z-Score of measurement: </w:t>
            </w:r>
            <w:r>
              <w:rPr>
                <w:rFonts w:eastAsia="Times New Roman"/>
                <w:lang w:val="en-US"/>
              </w:rPr>
              <w:t xml:space="preserve">Z-score of an observation value with respect a reference population, expressed as the dimensionless quantity (x-m) /s, where (x-m) is the deviation of the observation value (x) from the population mean (m), and s is the standard deviation of the population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 Sigma deviation of population: </w:t>
            </w:r>
            <w:r>
              <w:rPr>
                <w:rFonts w:eastAsia="Times New Roman"/>
                <w:lang w:val="en-US"/>
              </w:rPr>
              <w:t xml:space="preserve">2 Sigma deviation of a measurement in a reference population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Equation: </w:t>
            </w:r>
            <w:r>
              <w:rPr>
                <w:rFonts w:eastAsia="Times New Roman"/>
                <w:lang w:val="en-US"/>
              </w:rPr>
              <w:t xml:space="preserve">Formula used to compute a derived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Equation Citation: </w:t>
            </w:r>
            <w:r>
              <w:rPr>
                <w:rFonts w:eastAsia="Times New Roman"/>
                <w:lang w:val="en-US"/>
              </w:rPr>
              <w:t xml:space="preserve">Bibliographic reference to a formula used to compute a derived measurement; reference may be to a specific equation in a journal article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of Values Citation: </w:t>
            </w:r>
            <w:r>
              <w:rPr>
                <w:rFonts w:eastAsia="Times New Roman"/>
                <w:lang w:val="en-US"/>
              </w:rPr>
              <w:t xml:space="preserve">Bibliographic reference to a Table of Values used to look up a derived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Method Citation: </w:t>
            </w:r>
            <w:r>
              <w:rPr>
                <w:rFonts w:eastAsia="Times New Roman"/>
                <w:lang w:val="en-US"/>
              </w:rPr>
              <w:t xml:space="preserve">Bibliographic reference to a method used to compute a derived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of Values: </w:t>
            </w:r>
            <w:r>
              <w:rPr>
                <w:rFonts w:eastAsia="Times New Roman"/>
                <w:lang w:val="en-US"/>
              </w:rPr>
              <w:t xml:space="preserve">A Table of Values used to look up a derived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Index: </w:t>
            </w:r>
            <w:r>
              <w:rPr>
                <w:rFonts w:eastAsia="Times New Roman"/>
                <w:lang w:val="en-US"/>
              </w:rPr>
              <w:t xml:space="preserve">Factor (divisor or multiplicand) for normalizing a measurement. E.g., body surface area used for normalizing hemodynamic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Estimated: </w:t>
            </w:r>
            <w:r>
              <w:rPr>
                <w:rFonts w:eastAsia="Times New Roman"/>
                <w:lang w:val="en-US"/>
              </w:rPr>
              <w:t xml:space="preserve">Measurement obtained by observer estimation, rather than with a measurement tool or by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Calculated: </w:t>
            </w:r>
            <w:r>
              <w:rPr>
                <w:rFonts w:eastAsia="Times New Roman"/>
                <w:lang w:val="en-US"/>
              </w:rPr>
              <w:t xml:space="preserve">Measurement obtained by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Concern: </w:t>
            </w:r>
            <w:r>
              <w:rPr>
                <w:rFonts w:eastAsia="Times New Roman"/>
                <w:lang w:val="en-US"/>
              </w:rPr>
              <w:t xml:space="preserve">Identified issue about a state or process that has the potential to require intervention or management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Concern Noted: </w:t>
            </w:r>
            <w:r>
              <w:rPr>
                <w:rFonts w:eastAsia="Times New Roman"/>
                <w:lang w:val="en-US"/>
              </w:rPr>
              <w:t xml:space="preserve">DateTime concern noted (noted by whom is determined by context of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Concern Resolved: </w:t>
            </w:r>
            <w:r>
              <w:rPr>
                <w:rFonts w:eastAsia="Times New Roman"/>
                <w:lang w:val="en-US"/>
              </w:rPr>
              <w:t xml:space="preserve">DateTime the concern was resolved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Problem Resolved: </w:t>
            </w:r>
            <w:r>
              <w:rPr>
                <w:rFonts w:eastAsia="Times New Roman"/>
                <w:lang w:val="en-US"/>
              </w:rPr>
              <w:t xml:space="preserve">DateTime the problem was resolved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Service Delivery Location: </w:t>
            </w:r>
            <w:r>
              <w:rPr>
                <w:rFonts w:eastAsia="Times New Roman"/>
                <w:lang w:val="en-US"/>
              </w:rPr>
              <w:t xml:space="preserve">Place at which healthcare services may be provided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Service Performer: </w:t>
            </w:r>
            <w:r>
              <w:rPr>
                <w:rFonts w:eastAsia="Times New Roman"/>
                <w:lang w:val="en-US"/>
              </w:rPr>
              <w:t xml:space="preserve">Identification of a healthcare provider who performed a healthcare service; may be either a person or an organization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Device Used: </w:t>
            </w:r>
            <w:r>
              <w:rPr>
                <w:rFonts w:eastAsia="Times New Roman"/>
                <w:lang w:val="en-US"/>
              </w:rPr>
              <w:t xml:space="preserve">Type or identifier of a medical device used on, in, or by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Pharmacologic and exercise stress test: </w:t>
            </w:r>
            <w:r>
              <w:rPr>
                <w:rFonts w:eastAsia="Times New Roman"/>
                <w:lang w:val="en-US"/>
              </w:rPr>
              <w:t xml:space="preserve">Cardiac stress test using pharmacologic and exercise stressors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Paced stress test: </w:t>
            </w:r>
            <w:r>
              <w:rPr>
                <w:rFonts w:eastAsia="Times New Roman"/>
                <w:lang w:val="en-US"/>
              </w:rPr>
              <w:t xml:space="preserve">Cardiac stress test using an implanted or external cardiac pacing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Correction of congenital cardiovascular deformity: </w:t>
            </w:r>
            <w:r>
              <w:rPr>
                <w:rFonts w:eastAsia="Times New Roman"/>
                <w:lang w:val="en-US"/>
              </w:rPr>
              <w:t xml:space="preserve">Procedure for correction of congenital cardiovascular deformity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Setup: </w:t>
            </w:r>
            <w:r>
              <w:rPr>
                <w:rFonts w:eastAsia="Times New Roman"/>
                <w:lang w:val="en-US"/>
              </w:rPr>
              <w:t xml:space="preserve">Process of placing patient in the anticipated treatment position, including specification and location of positioning aids, and other treatment delivery accessories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single plane MV: </w:t>
            </w:r>
            <w:r>
              <w:rPr>
                <w:rFonts w:eastAsia="Times New Roman"/>
                <w:lang w:val="en-US"/>
              </w:rPr>
              <w:t xml:space="preserve">Acquisition of patient positioning information prior to treatment delivery, using single-plane megavoltage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dual plane MV: </w:t>
            </w:r>
            <w:r>
              <w:rPr>
                <w:rFonts w:eastAsia="Times New Roman"/>
                <w:lang w:val="en-US"/>
              </w:rPr>
              <w:t xml:space="preserve">Acquisition of patient positioning information prior to treatment delivery, using dual-plane megavoltage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single plane kV: </w:t>
            </w:r>
            <w:r>
              <w:rPr>
                <w:rFonts w:eastAsia="Times New Roman"/>
                <w:lang w:val="en-US"/>
              </w:rPr>
              <w:t xml:space="preserve">Acquisition of patient positioning information prior to treatment delivery, using single-plane kilovoltage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dual plane kV: </w:t>
            </w:r>
            <w:r>
              <w:rPr>
                <w:rFonts w:eastAsia="Times New Roman"/>
                <w:lang w:val="en-US"/>
              </w:rPr>
              <w:t xml:space="preserve">Acquisition of patient positioning information prior to treatment delivery, using dual-plane kilovoltage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dual plane kV/MV: </w:t>
            </w:r>
            <w:r>
              <w:rPr>
                <w:rFonts w:eastAsia="Times New Roman"/>
                <w:lang w:val="en-US"/>
              </w:rPr>
              <w:t xml:space="preserve">Acquisition of patient positioning information prior to treatment delivery, using dual-plane combination kilovoltage and megavoltage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CT kV: </w:t>
            </w:r>
            <w:r>
              <w:rPr>
                <w:rFonts w:eastAsia="Times New Roman"/>
                <w:lang w:val="en-US"/>
              </w:rPr>
              <w:t xml:space="preserve">Acquisition of patient positioning information prior to treatment delivery, using kilovoltage CT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CT MV: </w:t>
            </w:r>
            <w:r>
              <w:rPr>
                <w:rFonts w:eastAsia="Times New Roman"/>
                <w:lang w:val="en-US"/>
              </w:rPr>
              <w:t xml:space="preserve">Acquisition of patient positioning information prior to treatment delivery, using megavoltage CT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Optical: </w:t>
            </w:r>
            <w:r>
              <w:rPr>
                <w:rFonts w:eastAsia="Times New Roman"/>
                <w:lang w:val="en-US"/>
              </w:rPr>
              <w:t xml:space="preserve">Acquisition of patient positioning information prior to treatment delivery, using optical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Ultrasound: </w:t>
            </w:r>
            <w:r>
              <w:rPr>
                <w:rFonts w:eastAsia="Times New Roman"/>
                <w:lang w:val="en-US"/>
              </w:rPr>
              <w:t xml:space="preserve">Acquisition of patient positioning information prior to treatment delivery, using ultrasound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Spatial Fiducials: </w:t>
            </w:r>
            <w:r>
              <w:rPr>
                <w:rFonts w:eastAsia="Times New Roman"/>
                <w:lang w:val="en-US"/>
              </w:rPr>
              <w:t xml:space="preserve">Acquisition of patient positioning information prior to treatment delivery, using spatial fiducials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single plane: </w:t>
            </w:r>
            <w:r>
              <w:rPr>
                <w:rFonts w:eastAsia="Times New Roman"/>
                <w:lang w:val="en-US"/>
              </w:rPr>
              <w:t xml:space="preserve">Registration of intended and actual patient position prior to treatment delivery, using single-plane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dual plane: </w:t>
            </w:r>
            <w:r>
              <w:rPr>
                <w:rFonts w:eastAsia="Times New Roman"/>
                <w:lang w:val="en-US"/>
              </w:rPr>
              <w:t xml:space="preserve">Registration of intended and actual patient position prior to treatment delivery, using dual-plane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3D CT general: </w:t>
            </w:r>
            <w:r>
              <w:rPr>
                <w:rFonts w:eastAsia="Times New Roman"/>
                <w:lang w:val="en-US"/>
              </w:rPr>
              <w:t xml:space="preserve">Registration of intended and actual patient position prior to treatment delivery, using 3D CT images and an unspecified registration approach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3D CT marker-based: </w:t>
            </w:r>
            <w:r>
              <w:rPr>
                <w:rFonts w:eastAsia="Times New Roman"/>
                <w:lang w:val="en-US"/>
              </w:rPr>
              <w:t xml:space="preserve">Registration of intended and actual patient position prior to treatment delivery, using 3D CT images and a marker-based registration approach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3D CT volume-based: </w:t>
            </w:r>
            <w:r>
              <w:rPr>
                <w:rFonts w:eastAsia="Times New Roman"/>
                <w:lang w:val="en-US"/>
              </w:rPr>
              <w:t xml:space="preserve">Registration of intended and actual patient position prior to treatment delivery, using 3D CT images and a volume-based registration approach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3D on 2D reference: </w:t>
            </w:r>
            <w:r>
              <w:rPr>
                <w:rFonts w:eastAsia="Times New Roman"/>
                <w:lang w:val="en-US"/>
              </w:rPr>
              <w:t xml:space="preserve">Registration of intended and actual patient position prior to treatment delivery, using 3D verification images and 2D reference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2D on 3D reference: </w:t>
            </w:r>
            <w:r>
              <w:rPr>
                <w:rFonts w:eastAsia="Times New Roman"/>
                <w:lang w:val="en-US"/>
              </w:rPr>
              <w:t xml:space="preserve">Registration of intended and actual patient position prior to treatment delivery, using 2D verification images and 3D reference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Optical: </w:t>
            </w:r>
            <w:r>
              <w:rPr>
                <w:rFonts w:eastAsia="Times New Roman"/>
                <w:lang w:val="en-US"/>
              </w:rPr>
              <w:t xml:space="preserve">Registration of intended and actual patient position prior to treatment delivery, using optical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Ultrasound: </w:t>
            </w:r>
            <w:r>
              <w:rPr>
                <w:rFonts w:eastAsia="Times New Roman"/>
                <w:lang w:val="en-US"/>
              </w:rPr>
              <w:t xml:space="preserve">Registration of intended and actual patient position prior to treatment delivery, using ultrasound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Spatial Fiducials: </w:t>
            </w:r>
            <w:r>
              <w:rPr>
                <w:rFonts w:eastAsia="Times New Roman"/>
                <w:lang w:val="en-US"/>
              </w:rPr>
              <w:t xml:space="preserve">Registration of intended and actual patient position prior to treatment delivery, using spatial fiducials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Adjustment: </w:t>
            </w:r>
            <w:r>
              <w:rPr>
                <w:rFonts w:eastAsia="Times New Roman"/>
                <w:lang w:val="en-US"/>
              </w:rPr>
              <w:t xml:space="preserve">Adjustment of patient position such that the patient is correctly positioned for treatment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In-treatment-session Review: </w:t>
            </w:r>
            <w:r>
              <w:rPr>
                <w:rFonts w:eastAsia="Times New Roman"/>
                <w:lang w:val="en-US"/>
              </w:rPr>
              <w:t xml:space="preserve">Review of patient positioning information in the process of delivering a treatment session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Simulation with Internal Verification: </w:t>
            </w:r>
            <w:r>
              <w:rPr>
                <w:rFonts w:eastAsia="Times New Roman"/>
                <w:lang w:val="en-US"/>
              </w:rPr>
              <w:t xml:space="preserve">Simulated radiotherapy treatment delivery using verification integral to the Treatment Delivery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Simulation with External Verification: </w:t>
            </w:r>
            <w:r>
              <w:rPr>
                <w:rFonts w:eastAsia="Times New Roman"/>
                <w:lang w:val="en-US"/>
              </w:rPr>
              <w:t xml:space="preserve">Simulated radiotherapy treatment delivery using verification by a external Machine Parameter Verifier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with Internal Verification: </w:t>
            </w:r>
            <w:r>
              <w:rPr>
                <w:rFonts w:eastAsia="Times New Roman"/>
                <w:lang w:val="en-US"/>
              </w:rPr>
              <w:t xml:space="preserve">Radiotherapy treatment delivery using verification integral to the Treatment Delivery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with External Verification: </w:t>
            </w:r>
            <w:r>
              <w:rPr>
                <w:rFonts w:eastAsia="Times New Roman"/>
                <w:lang w:val="en-US"/>
              </w:rPr>
              <w:t xml:space="preserve">Radiotherapy treatment delivery using verification by a external Machine Parameter Verifier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with Internal Verification: </w:t>
            </w:r>
            <w:r>
              <w:rPr>
                <w:rFonts w:eastAsia="Times New Roman"/>
                <w:lang w:val="en-US"/>
              </w:rPr>
              <w:t xml:space="preserve">Quality assurance of a radiotherapy treatment delivery using verification integral to the Treatment Delivery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with External Verification: </w:t>
            </w:r>
            <w:r>
              <w:rPr>
                <w:rFonts w:eastAsia="Times New Roman"/>
                <w:lang w:val="en-US"/>
              </w:rPr>
              <w:t xml:space="preserve">Quality assurance of a radiotherapy treatment delivery using verification by a external Machine Parameter Verifier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Machine QA: </w:t>
            </w:r>
            <w:r>
              <w:rPr>
                <w:rFonts w:eastAsia="Times New Roman"/>
                <w:lang w:val="en-US"/>
              </w:rPr>
              <w:t xml:space="preserve">Quality assurance of a Treatment Delivery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by RT Plan Dose Check: </w:t>
            </w:r>
            <w:r>
              <w:rPr>
                <w:rFonts w:eastAsia="Times New Roman"/>
                <w:lang w:val="en-US"/>
              </w:rPr>
              <w:t xml:space="preserve">Perform Quality Assurance on an RT Plan by evaluating dosimetric content of the current RT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by RT Plan Difference Check: </w:t>
            </w:r>
            <w:r>
              <w:rPr>
                <w:rFonts w:eastAsia="Times New Roman"/>
                <w:lang w:val="en-US"/>
              </w:rPr>
              <w:t xml:space="preserve">Perform Quality Assurance on an RT Plan by comparing the content of previously quality-assessed RT Plans with the current RT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by RT Ion Plan Dose Check: </w:t>
            </w:r>
            <w:r>
              <w:rPr>
                <w:rFonts w:eastAsia="Times New Roman"/>
                <w:lang w:val="en-US"/>
              </w:rPr>
              <w:t xml:space="preserve">Perform Quality Assurance on an RT Ion Plan by evaluating dosimetric content of the current RT Ion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with RT Ion Plan Difference Check: </w:t>
            </w:r>
            <w:r>
              <w:rPr>
                <w:rFonts w:eastAsia="Times New Roman"/>
                <w:lang w:val="en-US"/>
              </w:rPr>
              <w:t xml:space="preserve">Perform Quality Assurance on an RT Ion Plan by comparing the content of previously quality-assessed RT Ion Plans by the current RT Ion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Treatment Delivery Type: </w:t>
            </w:r>
            <w:r>
              <w:rPr>
                <w:rFonts w:eastAsia="Times New Roman"/>
                <w:lang w:val="en-US"/>
              </w:rPr>
              <w:t xml:space="preserve">Indicates whether the treatment to be delivered is a complete fraction or a continuation of previous incompletely treated fraction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called to procedure room: </w:t>
            </w:r>
            <w:r>
              <w:rPr>
                <w:rFonts w:eastAsia="Times New Roman"/>
                <w:lang w:val="en-US"/>
              </w:rPr>
              <w:t xml:space="preserve">Patient called to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admitted to procedure room: </w:t>
            </w:r>
            <w:r>
              <w:rPr>
                <w:rFonts w:eastAsia="Times New Roman"/>
                <w:lang w:val="en-US"/>
              </w:rPr>
              <w:t xml:space="preserve">Patient admitted to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given pre-procedure instruction: </w:t>
            </w:r>
            <w:r>
              <w:rPr>
                <w:rFonts w:eastAsia="Times New Roman"/>
                <w:lang w:val="en-US"/>
              </w:rPr>
              <w:t xml:space="preserve">Patient given pre-procedure instruction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informed consent given: </w:t>
            </w:r>
            <w:r>
              <w:rPr>
                <w:rFonts w:eastAsia="Times New Roman"/>
                <w:lang w:val="en-US"/>
              </w:rPr>
              <w:t xml:space="preserve">Patient informed consent given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advance directive given: </w:t>
            </w:r>
            <w:r>
              <w:rPr>
                <w:rFonts w:eastAsia="Times New Roman"/>
                <w:lang w:val="en-US"/>
              </w:rPr>
              <w:t xml:space="preserve">Patient advance directive given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Nil Per Os (NPO) status confirmed: </w:t>
            </w:r>
            <w:r>
              <w:rPr>
                <w:rFonts w:eastAsia="Times New Roman"/>
                <w:lang w:val="en-US"/>
              </w:rPr>
              <w:t xml:space="preserve">Nil Per Os (NPO) status confirmed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assisted to table: </w:t>
            </w:r>
            <w:r>
              <w:rPr>
                <w:rFonts w:eastAsia="Times New Roman"/>
                <w:lang w:val="en-US"/>
              </w:rPr>
              <w:t xml:space="preserve">Patient assisted to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prepped and draped: </w:t>
            </w:r>
            <w:r>
              <w:rPr>
                <w:rFonts w:eastAsia="Times New Roman"/>
                <w:lang w:val="en-US"/>
              </w:rPr>
              <w:t xml:space="preserve">Patient prepped and draped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connected to continuous monitoring: </w:t>
            </w:r>
            <w:r>
              <w:rPr>
                <w:rFonts w:eastAsia="Times New Roman"/>
                <w:lang w:val="en-US"/>
              </w:rPr>
              <w:t xml:space="preserve">Patient connected to continuous monitoring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to holding area: </w:t>
            </w:r>
            <w:r>
              <w:rPr>
                <w:rFonts w:eastAsia="Times New Roman"/>
                <w:lang w:val="en-US"/>
              </w:rPr>
              <w:t xml:space="preserve">Patient transferred to holding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to surgery: </w:t>
            </w:r>
            <w:r>
              <w:rPr>
                <w:rFonts w:eastAsia="Times New Roman"/>
                <w:lang w:val="en-US"/>
              </w:rPr>
              <w:t xml:space="preserve">Patient transferred to surgery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to CCU: </w:t>
            </w:r>
            <w:r>
              <w:rPr>
                <w:rFonts w:eastAsia="Times New Roman"/>
                <w:lang w:val="en-US"/>
              </w:rPr>
              <w:t xml:space="preserve">Patient transferred to CCU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disoriented: </w:t>
            </w:r>
            <w:r>
              <w:rPr>
                <w:rFonts w:eastAsia="Times New Roman"/>
                <w:lang w:val="en-US"/>
              </w:rPr>
              <w:t xml:space="preserve">Patient disoriented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reports nausea: </w:t>
            </w:r>
            <w:r>
              <w:rPr>
                <w:rFonts w:eastAsia="Times New Roman"/>
                <w:lang w:val="en-US"/>
              </w:rPr>
              <w:t xml:space="preserve">Patient reports nausea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reports discomfort: </w:t>
            </w:r>
            <w:r>
              <w:rPr>
                <w:rFonts w:eastAsia="Times New Roman"/>
                <w:lang w:val="en-US"/>
              </w:rPr>
              <w:t xml:space="preserve">Patient reports discomfort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reports chest pain: </w:t>
            </w:r>
            <w:r>
              <w:rPr>
                <w:rFonts w:eastAsia="Times New Roman"/>
                <w:lang w:val="en-US"/>
              </w:rPr>
              <w:t xml:space="preserve">Patient reports chest pain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reports no pain: </w:t>
            </w:r>
            <w:r>
              <w:rPr>
                <w:rFonts w:eastAsia="Times New Roman"/>
                <w:lang w:val="en-US"/>
              </w:rPr>
              <w:t xml:space="preserve">Patient reports no pain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alert: </w:t>
            </w:r>
            <w:r>
              <w:rPr>
                <w:rFonts w:eastAsia="Times New Roman"/>
                <w:lang w:val="en-US"/>
              </w:rPr>
              <w:t xml:space="preserve">Patient alert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restless: </w:t>
            </w:r>
            <w:r>
              <w:rPr>
                <w:rFonts w:eastAsia="Times New Roman"/>
                <w:lang w:val="en-US"/>
              </w:rPr>
              <w:t xml:space="preserve">Patient restless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sedated: </w:t>
            </w:r>
            <w:r>
              <w:rPr>
                <w:rFonts w:eastAsia="Times New Roman"/>
                <w:lang w:val="en-US"/>
              </w:rPr>
              <w:t xml:space="preserve">Patient sedated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asleep: </w:t>
            </w:r>
            <w:r>
              <w:rPr>
                <w:rFonts w:eastAsia="Times New Roman"/>
                <w:lang w:val="en-US"/>
              </w:rPr>
              <w:t xml:space="preserve">Patient asleep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unresponsive: </w:t>
            </w:r>
            <w:r>
              <w:rPr>
                <w:rFonts w:eastAsia="Times New Roman"/>
                <w:lang w:val="en-US"/>
              </w:rPr>
              <w:t xml:space="preserve">Patient unresponsive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has respiratory difficulty: </w:t>
            </w:r>
            <w:r>
              <w:rPr>
                <w:rFonts w:eastAsia="Times New Roman"/>
                <w:lang w:val="en-US"/>
              </w:rPr>
              <w:t xml:space="preserve">Patient has respiratory difficulty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coughed: </w:t>
            </w:r>
            <w:r>
              <w:rPr>
                <w:rFonts w:eastAsia="Times New Roman"/>
                <w:lang w:val="en-US"/>
              </w:rPr>
              <w:t xml:space="preserve">Patient coughed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disconnected from continuous monitoring: </w:t>
            </w:r>
            <w:r>
              <w:rPr>
                <w:rFonts w:eastAsia="Times New Roman"/>
                <w:lang w:val="en-US"/>
              </w:rPr>
              <w:t xml:space="preserve">Patient disconnected from continuous monitoring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Hemostasis achieved: </w:t>
            </w:r>
            <w:r>
              <w:rPr>
                <w:rFonts w:eastAsia="Times New Roman"/>
                <w:lang w:val="en-US"/>
              </w:rPr>
              <w:t xml:space="preserve">Hemostasis achieved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Hemostasis not achieved - oozing: </w:t>
            </w:r>
            <w:r>
              <w:rPr>
                <w:rFonts w:eastAsia="Times New Roman"/>
                <w:lang w:val="en-US"/>
              </w:rPr>
              <w:t xml:space="preserve">Hemostasis not achieved - oozing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Hemostasis not achieved - actively bleeding: </w:t>
            </w:r>
            <w:r>
              <w:rPr>
                <w:rFonts w:eastAsia="Times New Roman"/>
                <w:lang w:val="en-US"/>
              </w:rPr>
              <w:t xml:space="preserve">Hemostasis not achieved - actively bleeding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given post-procedure instruction: </w:t>
            </w:r>
            <w:r>
              <w:rPr>
                <w:rFonts w:eastAsia="Times New Roman"/>
                <w:lang w:val="en-US"/>
              </w:rPr>
              <w:t xml:space="preserve">Patient given post-procedure instruction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discharged from department: </w:t>
            </w:r>
            <w:r>
              <w:rPr>
                <w:rFonts w:eastAsia="Times New Roman"/>
                <w:lang w:val="en-US"/>
              </w:rPr>
              <w:t xml:space="preserve">Patient discharged from department or laboratory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pronounced dead: </w:t>
            </w:r>
            <w:r>
              <w:rPr>
                <w:rFonts w:eastAsia="Times New Roman"/>
                <w:lang w:val="en-US"/>
              </w:rPr>
              <w:t xml:space="preserve">Patient pronounced dead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to morgue: </w:t>
            </w:r>
            <w:r>
              <w:rPr>
                <w:rFonts w:eastAsia="Times New Roman"/>
                <w:lang w:val="en-US"/>
              </w:rPr>
              <w:t xml:space="preserve">Patient transferred to morgue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Personnel Arrived: </w:t>
            </w:r>
            <w:r>
              <w:rPr>
                <w:rFonts w:eastAsia="Times New Roman"/>
                <w:lang w:val="en-US"/>
              </w:rPr>
              <w:t xml:space="preserve">Identified personnel or staff arrived in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Personnel Departed: </w:t>
            </w:r>
            <w:r>
              <w:rPr>
                <w:rFonts w:eastAsia="Times New Roman"/>
                <w:lang w:val="en-US"/>
              </w:rPr>
              <w:t xml:space="preserve">Identified personnel or staff departed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Page Sent To: </w:t>
            </w:r>
            <w:r>
              <w:rPr>
                <w:rFonts w:eastAsia="Times New Roman"/>
                <w:lang w:val="en-US"/>
              </w:rPr>
              <w:t xml:space="preserve">Page sent to identified personnel or staff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Consultation With: </w:t>
            </w:r>
            <w:r>
              <w:rPr>
                <w:rFonts w:eastAsia="Times New Roman"/>
                <w:lang w:val="en-US"/>
              </w:rPr>
              <w:t xml:space="preserve">Consultation with identified personnel or staff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called: </w:t>
            </w:r>
            <w:r>
              <w:rPr>
                <w:rFonts w:eastAsia="Times New Roman"/>
                <w:lang w:val="en-US"/>
              </w:rPr>
              <w:t xml:space="preserve">Office of identified personnel or staff was called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brought to procedure room: </w:t>
            </w:r>
            <w:r>
              <w:rPr>
                <w:rFonts w:eastAsia="Times New Roman"/>
                <w:lang w:val="en-US"/>
              </w:rPr>
              <w:t xml:space="preserve">Equipment brought to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ready: </w:t>
            </w:r>
            <w:r>
              <w:rPr>
                <w:rFonts w:eastAsia="Times New Roman"/>
                <w:lang w:val="en-US"/>
              </w:rPr>
              <w:t xml:space="preserve">Equipment ready for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removed: </w:t>
            </w:r>
            <w:r>
              <w:rPr>
                <w:rFonts w:eastAsia="Times New Roman"/>
                <w:lang w:val="en-US"/>
              </w:rPr>
              <w:t xml:space="preserve">Equipment removed from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Bioptome: </w:t>
            </w:r>
            <w:r>
              <w:rPr>
                <w:rFonts w:eastAsia="Times New Roman"/>
                <w:lang w:val="en-US"/>
              </w:rPr>
              <w:t xml:space="preserve">Device for obtaining biopsy sample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Valvular Intervention: </w:t>
            </w:r>
            <w:r>
              <w:rPr>
                <w:rFonts w:eastAsia="Times New Roman"/>
                <w:lang w:val="en-US"/>
              </w:rPr>
              <w:t xml:space="preserve">Valvular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Aortic Intervention: </w:t>
            </w:r>
            <w:r>
              <w:rPr>
                <w:rFonts w:eastAsia="Times New Roman"/>
                <w:lang w:val="en-US"/>
              </w:rPr>
              <w:t xml:space="preserve">Aortic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Septal Defect Intervention: </w:t>
            </w:r>
            <w:r>
              <w:rPr>
                <w:rFonts w:eastAsia="Times New Roman"/>
                <w:lang w:val="en-US"/>
              </w:rPr>
              <w:t xml:space="preserve">Septal Defect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Intervention: </w:t>
            </w:r>
            <w:r>
              <w:rPr>
                <w:rFonts w:eastAsia="Times New Roman"/>
                <w:lang w:val="en-US"/>
              </w:rPr>
              <w:t xml:space="preserve">Vascular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Myocardial biopsy: </w:t>
            </w:r>
            <w:r>
              <w:rPr>
                <w:rFonts w:eastAsia="Times New Roman"/>
                <w:lang w:val="en-US"/>
              </w:rPr>
              <w:t xml:space="preserve">Myocardial biopsy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Arterial conduit angiography: </w:t>
            </w:r>
            <w:r>
              <w:rPr>
                <w:rFonts w:eastAsia="Times New Roman"/>
                <w:lang w:val="en-US"/>
              </w:rPr>
              <w:t xml:space="preserve">Arterial conduit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plane Angiography: </w:t>
            </w:r>
            <w:r>
              <w:rPr>
                <w:rFonts w:eastAsia="Times New Roman"/>
                <w:lang w:val="en-US"/>
              </w:rPr>
              <w:t xml:space="preserve">Single plane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Bi-plane Angiography: </w:t>
            </w:r>
            <w:r>
              <w:rPr>
                <w:rFonts w:eastAsia="Times New Roman"/>
                <w:lang w:val="en-US"/>
              </w:rPr>
              <w:t xml:space="preserve">Bi-plane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Percutaneous Coronary Intervention: </w:t>
            </w:r>
            <w:r>
              <w:rPr>
                <w:rFonts w:eastAsia="Times New Roman"/>
                <w:lang w:val="en-US"/>
              </w:rPr>
              <w:t xml:space="preserve">Percutaneous Coronary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15-Lead ECG: </w:t>
            </w:r>
            <w:r>
              <w:rPr>
                <w:rFonts w:eastAsia="Times New Roman"/>
                <w:lang w:val="en-US"/>
              </w:rPr>
              <w:t xml:space="preserve">15-Lead electrocardiography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Pre-procedure log: </w:t>
            </w:r>
            <w:r>
              <w:rPr>
                <w:rFonts w:eastAsia="Times New Roman"/>
                <w:lang w:val="en-US"/>
              </w:rPr>
              <w:t xml:space="preserve">Log of events occurring prior to the current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Current procedure evidence: </w:t>
            </w:r>
            <w:r>
              <w:rPr>
                <w:rFonts w:eastAsia="Times New Roman"/>
                <w:lang w:val="en-US"/>
              </w:rPr>
              <w:t xml:space="preserve">Analysis or measurements for current procedure (purpose of reference to evidence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Prior report for current patient: </w:t>
            </w:r>
            <w:r>
              <w:rPr>
                <w:rFonts w:eastAsia="Times New Roman"/>
                <w:lang w:val="en-US"/>
              </w:rPr>
              <w:t xml:space="preserve">Prior report for current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Consumable taken from inventory: </w:t>
            </w:r>
            <w:r>
              <w:rPr>
                <w:rFonts w:eastAsia="Times New Roman"/>
                <w:lang w:val="en-US"/>
              </w:rPr>
              <w:t xml:space="preserve">Identifier of Consumable taken from inventory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Consumable returned to inventory: </w:t>
            </w:r>
            <w:r>
              <w:rPr>
                <w:rFonts w:eastAsia="Times New Roman"/>
                <w:lang w:val="en-US"/>
              </w:rPr>
              <w:t xml:space="preserve">Identifier of Consumable returned to inventory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Remaining consumable disposed: </w:t>
            </w:r>
            <w:r>
              <w:rPr>
                <w:rFonts w:eastAsia="Times New Roman"/>
                <w:lang w:val="en-US"/>
              </w:rPr>
              <w:t xml:space="preserve">Identifier of consumable whose remaining content has been disposed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Consumable unusable: </w:t>
            </w:r>
            <w:r>
              <w:rPr>
                <w:rFonts w:eastAsia="Times New Roman"/>
                <w:lang w:val="en-US"/>
              </w:rPr>
              <w:t xml:space="preserve">Identifier of Consumable determined to be unusable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start: </w:t>
            </w:r>
            <w:r>
              <w:rPr>
                <w:rFonts w:eastAsia="Times New Roman"/>
                <w:lang w:val="en-US"/>
              </w:rPr>
              <w:t xml:space="preserve">Identifier of Drug whose administration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end: </w:t>
            </w:r>
            <w:r>
              <w:rPr>
                <w:rFonts w:eastAsia="Times New Roman"/>
                <w:lang w:val="en-US"/>
              </w:rPr>
              <w:t xml:space="preserve">Identifier of Drug whose administration has ended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administered: </w:t>
            </w:r>
            <w:r>
              <w:rPr>
                <w:rFonts w:eastAsia="Times New Roman"/>
                <w:lang w:val="en-US"/>
              </w:rPr>
              <w:t xml:space="preserve">Identifier of Drug administered as part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start: </w:t>
            </w:r>
            <w:r>
              <w:rPr>
                <w:rFonts w:eastAsia="Times New Roman"/>
                <w:lang w:val="en-US"/>
              </w:rPr>
              <w:t xml:space="preserve">Identifier of Contrast agent whose administration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end: </w:t>
            </w:r>
            <w:r>
              <w:rPr>
                <w:rFonts w:eastAsia="Times New Roman"/>
                <w:lang w:val="en-US"/>
              </w:rPr>
              <w:t xml:space="preserve">Identifier of Contrast agent whose administration has ended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administered: </w:t>
            </w:r>
            <w:r>
              <w:rPr>
                <w:rFonts w:eastAsia="Times New Roman"/>
                <w:lang w:val="en-US"/>
              </w:rPr>
              <w:t xml:space="preserve">Identifier of Contrast agent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Infusate start: </w:t>
            </w:r>
            <w:r>
              <w:rPr>
                <w:rFonts w:eastAsia="Times New Roman"/>
                <w:lang w:val="en-US"/>
              </w:rPr>
              <w:t xml:space="preserve">Identifier of Infusate whose administration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Infusate end: </w:t>
            </w:r>
            <w:r>
              <w:rPr>
                <w:rFonts w:eastAsia="Times New Roman"/>
                <w:lang w:val="en-US"/>
              </w:rPr>
              <w:t xml:space="preserve">Identifier of Infusate whose administration has ended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crossed lesion: </w:t>
            </w:r>
            <w:r>
              <w:rPr>
                <w:rFonts w:eastAsia="Times New Roman"/>
                <w:lang w:val="en-US"/>
              </w:rPr>
              <w:t xml:space="preserve">Action of a device traversing a vascular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 Action: </w:t>
            </w:r>
            <w:r>
              <w:rPr>
                <w:rFonts w:eastAsia="Times New Roman"/>
                <w:lang w:val="en-US"/>
              </w:rPr>
              <w:t xml:space="preserve">Action of a clinical professional performed on a patient for therapeutic purpose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administered: </w:t>
            </w:r>
            <w:r>
              <w:rPr>
                <w:rFonts w:eastAsia="Times New Roman"/>
                <w:lang w:val="en-US"/>
              </w:rPr>
              <w:t xml:space="preserve">Volume of Drug, Contrast agent, or Infusate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Undiluted dose administered: </w:t>
            </w:r>
            <w:r>
              <w:rPr>
                <w:rFonts w:eastAsia="Times New Roman"/>
                <w:lang w:val="en-US"/>
              </w:rPr>
              <w:t xml:space="preserve">Undiluted dose of Drug, Contrast agent, or Infusate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Concentration: </w:t>
            </w:r>
            <w:r>
              <w:rPr>
                <w:rFonts w:eastAsia="Times New Roman"/>
                <w:lang w:val="en-US"/>
              </w:rPr>
              <w:t xml:space="preserve">Concentration of Drug, Contrast agent, or Infusate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Rate of administration: </w:t>
            </w:r>
            <w:r>
              <w:rPr>
                <w:rFonts w:eastAsia="Times New Roman"/>
                <w:lang w:val="en-US"/>
              </w:rPr>
              <w:t xml:space="preserve">Rate of Drug, Contrast agent, or Infusate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Duration of administration: </w:t>
            </w:r>
            <w:r>
              <w:rPr>
                <w:rFonts w:eastAsia="Times New Roman"/>
                <w:lang w:val="en-US"/>
              </w:rPr>
              <w:t xml:space="preserve">Duration of Drug, Contrast agent, or Infusate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unadministered or discarded: </w:t>
            </w:r>
            <w:r>
              <w:rPr>
                <w:rFonts w:eastAsia="Times New Roman"/>
                <w:lang w:val="en-US"/>
              </w:rPr>
              <w:t xml:space="preserve">Volume of Drug, Contrast agent, or Infusate unadministered or discarded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Catheter Curve: </w:t>
            </w:r>
            <w:r>
              <w:rPr>
                <w:rFonts w:eastAsia="Times New Roman"/>
                <w:lang w:val="en-US"/>
              </w:rPr>
              <w:t xml:space="preserve">Numeric parameter of Curvature of Catheter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Transmit Frequency: </w:t>
            </w:r>
            <w:r>
              <w:rPr>
                <w:rFonts w:eastAsia="Times New Roman"/>
                <w:lang w:val="en-US"/>
              </w:rPr>
              <w:t xml:space="preserve">Transmit Frequency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change from baseline: </w:t>
            </w:r>
            <w:r>
              <w:rPr>
                <w:rFonts w:eastAsia="Times New Roman"/>
                <w:lang w:val="en-US"/>
              </w:rPr>
              <w:t xml:space="preserve">Measured change of patient electrocardiographic ST level relative to baseline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Aneurysm on cited vessel: </w:t>
            </w:r>
            <w:r>
              <w:rPr>
                <w:rFonts w:eastAsia="Times New Roman"/>
                <w:lang w:val="en-US"/>
              </w:rPr>
              <w:t xml:space="preserve">Anatomic term modifier indicating aneurysm on cited </w:t>
            </w:r>
            <w:r>
              <w:rPr>
                <w:rFonts w:eastAsia="Times New Roman"/>
                <w:lang w:val="en-US"/>
              </w:rPr>
              <w:lastRenderedPageBreak/>
              <w:t xml:space="preserve">vessel is the subject of the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Graft to cited segment, proximal section: </w:t>
            </w:r>
            <w:r>
              <w:rPr>
                <w:rFonts w:eastAsia="Times New Roman"/>
                <w:lang w:val="en-US"/>
              </w:rPr>
              <w:t xml:space="preserve">Anatomic term modifier indicating proximal section of graft to cited vessel is the subject of the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Graft to cited segment, mid section: </w:t>
            </w:r>
            <w:r>
              <w:rPr>
                <w:rFonts w:eastAsia="Times New Roman"/>
                <w:lang w:val="en-US"/>
              </w:rPr>
              <w:t xml:space="preserve">Anatomic term modifier indicating mid section of graft to cited vessel is the subject of the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Graft to cited segment, distal section: </w:t>
            </w:r>
            <w:r>
              <w:rPr>
                <w:rFonts w:eastAsia="Times New Roman"/>
                <w:lang w:val="en-US"/>
              </w:rPr>
              <w:t xml:space="preserve">Anatomic term modifier indicating distal section of graft to cited vessel is the subject of the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of Intervention: </w:t>
            </w:r>
            <w:r>
              <w:rPr>
                <w:rFonts w:eastAsia="Times New Roman"/>
                <w:lang w:val="en-US"/>
              </w:rPr>
              <w:t xml:space="preserve">DateTime of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Duration of Intervention: </w:t>
            </w:r>
            <w:r>
              <w:rPr>
                <w:rFonts w:eastAsia="Times New Roman"/>
                <w:lang w:val="en-US"/>
              </w:rPr>
              <w:t xml:space="preserve">Duration of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Stenosis Measurement: </w:t>
            </w:r>
            <w:r>
              <w:rPr>
                <w:rFonts w:eastAsia="Times New Roman"/>
                <w:lang w:val="en-US"/>
              </w:rPr>
              <w:t xml:space="preserve">Lesion stenosis measured prior to any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Post-Intervention Stenosis Measurement: </w:t>
            </w:r>
            <w:r>
              <w:rPr>
                <w:rFonts w:eastAsia="Times New Roman"/>
                <w:lang w:val="en-US"/>
              </w:rPr>
              <w:t xml:space="preserve">Lesion stenosis measured after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TIMI Flow: </w:t>
            </w:r>
            <w:r>
              <w:rPr>
                <w:rFonts w:eastAsia="Times New Roman"/>
                <w:lang w:val="en-US"/>
              </w:rPr>
              <w:t xml:space="preserve">Assessment of perfusion across a coronary lesion measured prior to any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Post-Intervention TIMI Flow: </w:t>
            </w:r>
            <w:r>
              <w:rPr>
                <w:rFonts w:eastAsia="Times New Roman"/>
                <w:lang w:val="en-US"/>
              </w:rPr>
              <w:t xml:space="preserve">Assessment of perfusion across a coronary lesion measured after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Intervention Device: </w:t>
            </w:r>
            <w:r>
              <w:rPr>
                <w:rFonts w:eastAsia="Times New Roman"/>
                <w:lang w:val="en-US"/>
              </w:rPr>
              <w:t xml:space="preserve">Indication that device is the primary (first and/or most significant) device used for interventional therapy of a particular pathology. E.g.,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Myocardium: </w:t>
            </w:r>
            <w:r>
              <w:rPr>
                <w:rFonts w:eastAsia="Times New Roman"/>
                <w:lang w:val="en-US"/>
              </w:rPr>
              <w:t xml:space="preserve">Normal Myocardium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Sacrred Myocardial: </w:t>
            </w:r>
            <w:r>
              <w:rPr>
                <w:rFonts w:eastAsia="Times New Roman"/>
                <w:lang w:val="en-US"/>
              </w:rPr>
              <w:t xml:space="preserve">Sacrred Myocardial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Thinning Myocardium: </w:t>
            </w:r>
            <w:r>
              <w:rPr>
                <w:rFonts w:eastAsia="Times New Roman"/>
                <w:lang w:val="en-US"/>
              </w:rPr>
              <w:t xml:space="preserve">Thinning Myocardium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Hemodynamics Report: </w:t>
            </w:r>
            <w:r>
              <w:rPr>
                <w:rFonts w:eastAsia="Times New Roman"/>
                <w:lang w:val="en-US"/>
              </w:rPr>
              <w:t xml:space="preserve">Hemodynamics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Atrial pressure measurements: </w:t>
            </w:r>
            <w:r>
              <w:rPr>
                <w:rFonts w:eastAsia="Times New Roman"/>
                <w:lang w:val="en-US"/>
              </w:rPr>
              <w:t xml:space="preserve">Atrial pressure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Ventricular pressure measurements: </w:t>
            </w:r>
            <w:r>
              <w:rPr>
                <w:rFonts w:eastAsia="Times New Roman"/>
                <w:lang w:val="en-US"/>
              </w:rPr>
              <w:t xml:space="preserve">Ventricular pressure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Gradient assessment: </w:t>
            </w:r>
            <w:r>
              <w:rPr>
                <w:rFonts w:eastAsia="Times New Roman"/>
                <w:lang w:val="en-US"/>
              </w:rPr>
              <w:t xml:space="preserve">Gradient assessment,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measurements: </w:t>
            </w:r>
            <w:r>
              <w:rPr>
                <w:rFonts w:eastAsia="Times New Roman"/>
                <w:lang w:val="en-US"/>
              </w:rPr>
              <w:t xml:space="preserve">Blood velocity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lab measurements: </w:t>
            </w:r>
            <w:r>
              <w:rPr>
                <w:rFonts w:eastAsia="Times New Roman"/>
                <w:lang w:val="en-US"/>
              </w:rPr>
              <w:t xml:space="preserve">Blood lab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Hemodynamic Measurements: </w:t>
            </w:r>
            <w:r>
              <w:rPr>
                <w:rFonts w:eastAsia="Times New Roman"/>
                <w:lang w:val="en-US"/>
              </w:rPr>
              <w:t xml:space="preserve">Derived Hemodynamic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Context: </w:t>
            </w:r>
            <w:r>
              <w:rPr>
                <w:rFonts w:eastAsia="Times New Roman"/>
                <w:lang w:val="en-US"/>
              </w:rPr>
              <w:t xml:space="preserve">Clinical Context,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From: </w:t>
            </w:r>
            <w:r>
              <w:rPr>
                <w:rFonts w:eastAsia="Times New Roman"/>
                <w:lang w:val="en-US"/>
              </w:rPr>
              <w:t xml:space="preserve">Location from which the patient was transferred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PCI during this procedure: </w:t>
            </w:r>
            <w:r>
              <w:rPr>
                <w:rFonts w:eastAsia="Times New Roman"/>
                <w:lang w:val="en-US"/>
              </w:rPr>
              <w:t xml:space="preserve">Indication that the procedure includes a percutaneous coronary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Area Product: </w:t>
            </w:r>
            <w:r>
              <w:rPr>
                <w:rFonts w:eastAsia="Times New Roman"/>
                <w:lang w:val="en-US"/>
              </w:rPr>
              <w:t xml:space="preserve">Radiation dose times area of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Thrombus: </w:t>
            </w:r>
            <w:r>
              <w:rPr>
                <w:rFonts w:eastAsia="Times New Roman"/>
                <w:lang w:val="en-US"/>
              </w:rPr>
              <w:t xml:space="preserve">Finding of probability and/or severity of thrombus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Severity of Calcification: </w:t>
            </w:r>
            <w:r>
              <w:rPr>
                <w:rFonts w:eastAsia="Times New Roman"/>
                <w:lang w:val="en-US"/>
              </w:rPr>
              <w:t xml:space="preserve">Severity of Calcification, property of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Morphology: </w:t>
            </w:r>
            <w:r>
              <w:rPr>
                <w:rFonts w:eastAsia="Times New Roman"/>
                <w:lang w:val="en-US"/>
              </w:rPr>
              <w:t xml:space="preserve">Lesion Morphology; form and/or structural properties of </w:t>
            </w:r>
            <w:r>
              <w:rPr>
                <w:rFonts w:eastAsia="Times New Roman"/>
                <w:lang w:val="en-US"/>
              </w:rPr>
              <w:lastRenderedPageBreak/>
              <w:t xml:space="preserve">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Vessel Morphology: </w:t>
            </w:r>
            <w:r>
              <w:rPr>
                <w:rFonts w:eastAsia="Times New Roman"/>
                <w:lang w:val="en-US"/>
              </w:rPr>
              <w:t xml:space="preserve">Vessel Morphology; form and/or structural properties of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Circulatory Support: </w:t>
            </w:r>
            <w:r>
              <w:rPr>
                <w:rFonts w:eastAsia="Times New Roman"/>
                <w:lang w:val="en-US"/>
              </w:rPr>
              <w:t xml:space="preserve">Technique (device or procedure) of support for patient circulatory system; hemodynamic support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Reason for Exam: </w:t>
            </w:r>
            <w:r>
              <w:rPr>
                <w:rFonts w:eastAsia="Times New Roman"/>
                <w:lang w:val="en-US"/>
              </w:rPr>
              <w:t xml:space="preserve">Reason for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Comparison with Prior Exam Done: </w:t>
            </w:r>
            <w:r>
              <w:rPr>
                <w:rFonts w:eastAsia="Times New Roman"/>
                <w:lang w:val="en-US"/>
              </w:rPr>
              <w:t xml:space="preserve">Indication that the current exam data has been compared with prior exam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Electrode Placement: </w:t>
            </w:r>
            <w:r>
              <w:rPr>
                <w:rFonts w:eastAsia="Times New Roman"/>
                <w:lang w:val="en-US"/>
              </w:rPr>
              <w:t xml:space="preserve">Electrocardiographic electrode placement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Device Type: </w:t>
            </w:r>
            <w:r>
              <w:rPr>
                <w:rFonts w:eastAsia="Times New Roman"/>
                <w:lang w:val="en-US"/>
              </w:rPr>
              <w:t xml:space="preserve">Acquisition Device Type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Device ID: </w:t>
            </w:r>
            <w:r>
              <w:rPr>
                <w:rFonts w:eastAsia="Times New Roman"/>
                <w:lang w:val="en-US"/>
              </w:rPr>
              <w:t xml:space="preserve">Acquisition Device 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Quantitative Analysis: </w:t>
            </w:r>
            <w:r>
              <w:rPr>
                <w:rFonts w:eastAsia="Times New Roman"/>
                <w:lang w:val="en-US"/>
              </w:rPr>
              <w:t xml:space="preserve">Quantitative Analysis,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Qualitative Analysis: </w:t>
            </w:r>
            <w:r>
              <w:rPr>
                <w:rFonts w:eastAsia="Times New Roman"/>
                <w:lang w:val="en-US"/>
              </w:rPr>
              <w:t xml:space="preserve">Qualitative Analysis,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DateTime: </w:t>
            </w:r>
            <w:r>
              <w:rPr>
                <w:rFonts w:eastAsia="Times New Roman"/>
                <w:lang w:val="en-US"/>
              </w:rPr>
              <w:t xml:space="preserve">The date and time on which a procedure was performed on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Interpretation: </w:t>
            </w:r>
            <w:r>
              <w:rPr>
                <w:rFonts w:eastAsia="Times New Roman"/>
                <w:lang w:val="en-US"/>
              </w:rPr>
              <w:t xml:space="preserve">Clinical Interpretation,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Lead ID: </w:t>
            </w:r>
            <w:r>
              <w:rPr>
                <w:rFonts w:eastAsia="Times New Roman"/>
                <w:lang w:val="en-US"/>
              </w:rPr>
              <w:t xml:space="preserve">ECG Lead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Beat Number: </w:t>
            </w:r>
            <w:r>
              <w:rPr>
                <w:rFonts w:eastAsia="Times New Roman"/>
                <w:lang w:val="en-US"/>
              </w:rPr>
              <w:t xml:space="preserve">Beat Number; ordinal of cardiac cycle within an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Compound Statement: </w:t>
            </w:r>
            <w:r>
              <w:rPr>
                <w:rFonts w:eastAsia="Times New Roman"/>
                <w:lang w:val="en-US"/>
              </w:rPr>
              <w:t xml:space="preserve">Complex coded semantic unit, consisting of several coded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Trend: </w:t>
            </w:r>
            <w:r>
              <w:rPr>
                <w:rFonts w:eastAsia="Times New Roman"/>
                <w:lang w:val="en-US"/>
              </w:rPr>
              <w:t xml:space="preserve">Trend (temporal progression) of a clinical condition, finding, or disease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Statement: </w:t>
            </w:r>
            <w:r>
              <w:rPr>
                <w:rFonts w:eastAsia="Times New Roman"/>
                <w:lang w:val="en-US"/>
              </w:rPr>
              <w:t xml:space="preserve">Coded semantic unit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Statement Modifier: </w:t>
            </w:r>
            <w:r>
              <w:rPr>
                <w:rFonts w:eastAsia="Times New Roman"/>
                <w:lang w:val="en-US"/>
              </w:rPr>
              <w:t xml:space="preserve">Coded modifier for a semantic unit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Conjunctive Term: </w:t>
            </w:r>
            <w:r>
              <w:rPr>
                <w:rFonts w:eastAsia="Times New Roman"/>
                <w:lang w:val="en-US"/>
              </w:rPr>
              <w:t xml:space="preserve">Conjunctive term between semantic units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Probability: </w:t>
            </w:r>
            <w:r>
              <w:rPr>
                <w:rFonts w:eastAsia="Times New Roman"/>
                <w:lang w:val="en-US"/>
              </w:rPr>
              <w:t xml:space="preserve">Probability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ECG Global Measurements: </w:t>
            </w:r>
            <w:r>
              <w:rPr>
                <w:rFonts w:eastAsia="Times New Roman"/>
                <w:lang w:val="en-US"/>
              </w:rPr>
              <w:t xml:space="preserve">ECG Global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ECG Lead Measurements: </w:t>
            </w:r>
            <w:r>
              <w:rPr>
                <w:rFonts w:eastAsia="Times New Roman"/>
                <w:lang w:val="en-US"/>
              </w:rPr>
              <w:t xml:space="preserve">ECG Lead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Area, Non-Valve: </w:t>
            </w:r>
            <w:r>
              <w:rPr>
                <w:rFonts w:eastAsia="Times New Roman"/>
                <w:lang w:val="en-US"/>
              </w:rPr>
              <w:t xml:space="preserve">Derived cross-sectional area of a vessel or anatomic feature, other than a cardiac valve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Pulmonary Flow: </w:t>
            </w:r>
            <w:r>
              <w:rPr>
                <w:rFonts w:eastAsia="Times New Roman"/>
                <w:lang w:val="en-US"/>
              </w:rPr>
              <w:t xml:space="preserve">Rate of blood flow through Pulmonary artery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Systemic Flow: </w:t>
            </w:r>
            <w:r>
              <w:rPr>
                <w:rFonts w:eastAsia="Times New Roman"/>
                <w:lang w:val="en-US"/>
              </w:rPr>
              <w:t xml:space="preserve">Rate of blood flow through the aorta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Discharge DateTime: </w:t>
            </w:r>
            <w:r>
              <w:rPr>
                <w:rFonts w:eastAsia="Times New Roman"/>
                <w:lang w:val="en-US"/>
              </w:rPr>
              <w:t xml:space="preserve">DateTime of patient discharge from hospital admission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Coronary Artery Bypass During This Admission: </w:t>
            </w:r>
            <w:r>
              <w:rPr>
                <w:rFonts w:eastAsia="Times New Roman"/>
                <w:lang w:val="en-US"/>
              </w:rPr>
              <w:t xml:space="preserve">Indication that a Coronary Artery Bypass operation was performed during the current hospital admission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 of Death: </w:t>
            </w:r>
            <w:r>
              <w:rPr>
                <w:rFonts w:eastAsia="Times New Roman"/>
                <w:lang w:val="en-US"/>
              </w:rPr>
              <w:t xml:space="preserve">Date of Death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Death During This Admission: </w:t>
            </w:r>
            <w:r>
              <w:rPr>
                <w:rFonts w:eastAsia="Times New Roman"/>
                <w:lang w:val="en-US"/>
              </w:rPr>
              <w:t xml:space="preserve">Indication that the patient died during the current hospital admission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Death During Catheterization: </w:t>
            </w:r>
            <w:r>
              <w:rPr>
                <w:rFonts w:eastAsia="Times New Roman"/>
                <w:lang w:val="en-US"/>
              </w:rPr>
              <w:t xml:space="preserve">Indication that the patient died during the current Catheterization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Type of Myocardial Infarction: </w:t>
            </w:r>
            <w:r>
              <w:rPr>
                <w:rFonts w:eastAsia="Times New Roman"/>
                <w:lang w:val="en-US"/>
              </w:rPr>
              <w:t xml:space="preserve">Finding of type of Myocardial Infarction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Coronary lesion &gt; = 50% stenosis: </w:t>
            </w:r>
            <w:r>
              <w:rPr>
                <w:rFonts w:eastAsia="Times New Roman"/>
                <w:lang w:val="en-US"/>
              </w:rPr>
              <w:t xml:space="preserve">Finding of Coronary lesion with greater than 50%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Acute MI Present: </w:t>
            </w:r>
            <w:r>
              <w:rPr>
                <w:rFonts w:eastAsia="Times New Roman"/>
                <w:lang w:val="en-US"/>
              </w:rPr>
              <w:t xml:space="preserve">Finding of Acute Myocardial Infarction Presence as indication for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Elevation Onset DateTime: </w:t>
            </w:r>
            <w:r>
              <w:rPr>
                <w:rFonts w:eastAsia="Times New Roman"/>
                <w:lang w:val="en-US"/>
              </w:rPr>
              <w:t xml:space="preserve">DateTime of first determination of elevated ECG ST segment, as indication of Myocardial Infarction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lesion interventions attempted: </w:t>
            </w:r>
            <w:r>
              <w:rPr>
                <w:rFonts w:eastAsia="Times New Roman"/>
                <w:lang w:val="en-US"/>
              </w:rPr>
              <w:t xml:space="preserve">Number of lesion interventions attempted during current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lesion interventions successful: </w:t>
            </w:r>
            <w:r>
              <w:rPr>
                <w:rFonts w:eastAsia="Times New Roman"/>
                <w:lang w:val="en-US"/>
              </w:rPr>
              <w:t xml:space="preserve">Number of lesion interventions successful during current procedure, where the residual post intervention stenosis is less than or equal to 50% of the arterial luminal diameter, TIMI Flow is 3 and the minimal decrease in stenosis was 20%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Result: </w:t>
            </w:r>
            <w:r>
              <w:rPr>
                <w:rFonts w:eastAsia="Times New Roman"/>
                <w:lang w:val="en-US"/>
              </w:rPr>
              <w:t xml:space="preserve">Overall success of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Intervention Information: </w:t>
            </w:r>
            <w:r>
              <w:rPr>
                <w:rFonts w:eastAsia="Times New Roman"/>
                <w:lang w:val="en-US"/>
              </w:rPr>
              <w:t xml:space="preserve">Lesion Intervention Information,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Peri-procedural MI occurred: </w:t>
            </w:r>
            <w:r>
              <w:rPr>
                <w:rFonts w:eastAsia="Times New Roman"/>
                <w:lang w:val="en-US"/>
              </w:rPr>
              <w:t xml:space="preserve">Indication that Myocardial Infarction occurred during current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CK-MB baseline: </w:t>
            </w:r>
            <w:r>
              <w:rPr>
                <w:rFonts w:eastAsia="Times New Roman"/>
                <w:lang w:val="en-US"/>
              </w:rPr>
              <w:t xml:space="preserve">Creatine Kinase-MB value at baseline (start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CK-MB peak: </w:t>
            </w:r>
            <w:r>
              <w:rPr>
                <w:rFonts w:eastAsia="Times New Roman"/>
                <w:lang w:val="en-US"/>
              </w:rPr>
              <w:t xml:space="preserve">Creatine Kinase-MB highest value measured during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R-R interval: </w:t>
            </w:r>
            <w:r>
              <w:rPr>
                <w:rFonts w:eastAsia="Times New Roman"/>
                <w:lang w:val="en-US"/>
              </w:rPr>
              <w:t xml:space="preserve">Time interval between ECG R-wave peaks in subsequent cardiac cycles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temperature: </w:t>
            </w:r>
            <w:r>
              <w:rPr>
                <w:rFonts w:eastAsia="Times New Roman"/>
                <w:lang w:val="en-US"/>
              </w:rPr>
              <w:t xml:space="preserve">Blood temperature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Oxygen content: </w:t>
            </w:r>
            <w:r>
              <w:rPr>
                <w:rFonts w:eastAsia="Times New Roman"/>
                <w:lang w:val="en-US"/>
              </w:rPr>
              <w:t xml:space="preserve">Blood Oxygen content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Carbon dioxide saturation: </w:t>
            </w:r>
            <w:r>
              <w:rPr>
                <w:rFonts w:eastAsia="Times New Roman"/>
                <w:lang w:val="en-US"/>
              </w:rPr>
              <w:t xml:space="preserve">Blood Carbon dioxide saturation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Pulmonary Arterial Content (FCpa): </w:t>
            </w:r>
            <w:r>
              <w:rPr>
                <w:rFonts w:eastAsia="Times New Roman"/>
                <w:lang w:val="en-US"/>
              </w:rPr>
              <w:t xml:space="preserve">Pulmonary Arterial Content (FCpa)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Pulmonary Venous Content (FCpv): </w:t>
            </w:r>
            <w:r>
              <w:rPr>
                <w:rFonts w:eastAsia="Times New Roman"/>
                <w:lang w:val="en-US"/>
              </w:rPr>
              <w:t xml:space="preserve">Pulmonary Venous Content (FCpv)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 dp/dt/P: </w:t>
            </w:r>
            <w:r>
              <w:rPr>
                <w:rFonts w:eastAsia="Times New Roman"/>
                <w:lang w:val="en-US"/>
              </w:rPr>
              <w:t xml:space="preserve">Max dp/dt/P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Ventricular End Diastolic pressure: </w:t>
            </w:r>
            <w:r>
              <w:rPr>
                <w:rFonts w:eastAsia="Times New Roman"/>
                <w:lang w:val="en-US"/>
              </w:rPr>
              <w:t xml:space="preserve">Ventricular End Diastolic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Indicator appearance time: </w:t>
            </w:r>
            <w:r>
              <w:rPr>
                <w:rFonts w:eastAsia="Times New Roman"/>
                <w:lang w:val="en-US"/>
              </w:rPr>
              <w:t xml:space="preserve">Elapsed time from injection of an indicator bolus until it is observed at another location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pressure acceleration: </w:t>
            </w:r>
            <w:r>
              <w:rPr>
                <w:rFonts w:eastAsia="Times New Roman"/>
                <w:lang w:val="en-US"/>
              </w:rPr>
              <w:t xml:space="preserve">Maximum pressure acceleration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Ventricular Systolic blood pressure: </w:t>
            </w:r>
            <w:r>
              <w:rPr>
                <w:rFonts w:eastAsia="Times New Roman"/>
                <w:lang w:val="en-US"/>
              </w:rPr>
              <w:t xml:space="preserve">Ventricular Systolic blood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 Strength: </w:t>
            </w:r>
            <w:r>
              <w:rPr>
                <w:rFonts w:eastAsia="Times New Roman"/>
                <w:lang w:val="en-US"/>
              </w:rPr>
              <w:t xml:space="preserve">Pulse Strength; palpable strength of systolic flow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 wave pressure: </w:t>
            </w:r>
            <w:r>
              <w:rPr>
                <w:rFonts w:eastAsia="Times New Roman"/>
                <w:lang w:val="en-US"/>
              </w:rPr>
              <w:t xml:space="preserve">The secondary peak pressure in the atrium during atrial contraction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Gradient pressure, average: </w:t>
            </w:r>
            <w:r>
              <w:rPr>
                <w:rFonts w:eastAsia="Times New Roman"/>
                <w:lang w:val="en-US"/>
              </w:rPr>
              <w:t xml:space="preserve">Gradient pressure, average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Gradient pressure, peak: </w:t>
            </w:r>
            <w:r>
              <w:rPr>
                <w:rFonts w:eastAsia="Times New Roman"/>
                <w:lang w:val="en-US"/>
              </w:rPr>
              <w:t xml:space="preserve">Gradient pressure,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Pressure at dp/dt max: </w:t>
            </w:r>
            <w:r>
              <w:rPr>
                <w:rFonts w:eastAsia="Times New Roman"/>
                <w:lang w:val="en-US"/>
              </w:rPr>
              <w:t xml:space="preserve">Pressure at dp/dt max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 blood velocity, mean: </w:t>
            </w:r>
            <w:r>
              <w:rPr>
                <w:rFonts w:eastAsia="Times New Roman"/>
                <w:lang w:val="en-US"/>
              </w:rPr>
              <w:t xml:space="preserve">Diastolic blood velocity,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 blood velocity, peak: </w:t>
            </w:r>
            <w:r>
              <w:rPr>
                <w:rFonts w:eastAsia="Times New Roman"/>
                <w:lang w:val="en-US"/>
              </w:rPr>
              <w:t xml:space="preserve">Diastolic blood velocity,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Systolic blood velocity, mean: </w:t>
            </w:r>
            <w:r>
              <w:rPr>
                <w:rFonts w:eastAsia="Times New Roman"/>
                <w:lang w:val="en-US"/>
              </w:rPr>
              <w:t xml:space="preserve">Systolic blood velocity,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Systolic blood velocity, peak: </w:t>
            </w:r>
            <w:r>
              <w:rPr>
                <w:rFonts w:eastAsia="Times New Roman"/>
                <w:lang w:val="en-US"/>
              </w:rPr>
              <w:t xml:space="preserve">Systolic blood velocity,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mean: </w:t>
            </w:r>
            <w:r>
              <w:rPr>
                <w:rFonts w:eastAsia="Times New Roman"/>
                <w:lang w:val="en-US"/>
              </w:rPr>
              <w:t xml:space="preserve">Blood velocity,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minimum: </w:t>
            </w:r>
            <w:r>
              <w:rPr>
                <w:rFonts w:eastAsia="Times New Roman"/>
                <w:lang w:val="en-US"/>
              </w:rPr>
              <w:t xml:space="preserve">Blood velocity, minimum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peak: </w:t>
            </w:r>
            <w:r>
              <w:rPr>
                <w:rFonts w:eastAsia="Times New Roman"/>
                <w:lang w:val="en-US"/>
              </w:rPr>
              <w:t xml:space="preserve">Blood velocity,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x-descent pressure: </w:t>
            </w:r>
            <w:r>
              <w:rPr>
                <w:rFonts w:eastAsia="Times New Roman"/>
                <w:lang w:val="en-US"/>
              </w:rPr>
              <w:t xml:space="preserve">Venous or atrial pressure minimum during ventricular systole, after A-wave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y-descent pressure: </w:t>
            </w:r>
            <w:r>
              <w:rPr>
                <w:rFonts w:eastAsia="Times New Roman"/>
                <w:lang w:val="en-US"/>
              </w:rPr>
              <w:t xml:space="preserve">Venous or atrial pressure minimum when tricuspid valve opens during diastole, after V-wave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z-point pressure: </w:t>
            </w:r>
            <w:r>
              <w:rPr>
                <w:rFonts w:eastAsia="Times New Roman"/>
                <w:lang w:val="en-US"/>
              </w:rPr>
              <w:t xml:space="preserve">Atrial pressure upon closure of tricuspid and mitral valves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Ventricular ejection time: </w:t>
            </w:r>
            <w:r>
              <w:rPr>
                <w:rFonts w:eastAsia="Times New Roman"/>
                <w:lang w:val="en-US"/>
              </w:rPr>
              <w:t xml:space="preserve">Left Ventricular ejection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Ventricular filling time: </w:t>
            </w:r>
            <w:r>
              <w:rPr>
                <w:rFonts w:eastAsia="Times New Roman"/>
                <w:lang w:val="en-US"/>
              </w:rPr>
              <w:t xml:space="preserve">Left Ventricular filling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Ventricular ejection time: </w:t>
            </w:r>
            <w:r>
              <w:rPr>
                <w:rFonts w:eastAsia="Times New Roman"/>
                <w:lang w:val="en-US"/>
              </w:rPr>
              <w:t xml:space="preserve">Right Ventricular ejection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Ventricular filling time: </w:t>
            </w:r>
            <w:r>
              <w:rPr>
                <w:rFonts w:eastAsia="Times New Roman"/>
                <w:lang w:val="en-US"/>
              </w:rPr>
              <w:t xml:space="preserve">Right Ventricular filling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Pulmonary Resistance: </w:t>
            </w:r>
            <w:r>
              <w:rPr>
                <w:rFonts w:eastAsia="Times New Roman"/>
                <w:lang w:val="en-US"/>
              </w:rPr>
              <w:t xml:space="preserve">Total Pulmonary Resistance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Vascular Resistance: </w:t>
            </w:r>
            <w:r>
              <w:rPr>
                <w:rFonts w:eastAsia="Times New Roman"/>
                <w:lang w:val="en-US"/>
              </w:rPr>
              <w:t xml:space="preserve">Total Vascular Resistance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Coronary Flow reserve: </w:t>
            </w:r>
            <w:r>
              <w:rPr>
                <w:rFonts w:eastAsia="Times New Roman"/>
                <w:lang w:val="en-US"/>
              </w:rPr>
              <w:t xml:space="preserve">Coronary Flow 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Diastolic/Systolic velocity ratio: </w:t>
            </w:r>
            <w:r>
              <w:rPr>
                <w:rFonts w:eastAsia="Times New Roman"/>
                <w:lang w:val="en-US"/>
              </w:rPr>
              <w:t xml:space="preserve">Diastolic/Systolic velocity ratio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Hyperemic ratio: </w:t>
            </w:r>
            <w:r>
              <w:rPr>
                <w:rFonts w:eastAsia="Times New Roman"/>
                <w:lang w:val="en-US"/>
              </w:rPr>
              <w:t xml:space="preserve">Hyperemic ratio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Hemodynamic Resistance Index: </w:t>
            </w:r>
            <w:r>
              <w:rPr>
                <w:rFonts w:eastAsia="Times New Roman"/>
                <w:lang w:val="en-US"/>
              </w:rPr>
              <w:t xml:space="preserve">Hemodynamic Resistance Index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Thorax diameter, sagittal: </w:t>
            </w:r>
            <w:r>
              <w:rPr>
                <w:rFonts w:eastAsia="Times New Roman"/>
                <w:lang w:val="en-US"/>
              </w:rPr>
              <w:t xml:space="preserve">Thorax diameter, sagittal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Environmental Characteristics: </w:t>
            </w:r>
            <w:r>
              <w:rPr>
                <w:rFonts w:eastAsia="Times New Roman"/>
                <w:lang w:val="en-US"/>
              </w:rPr>
              <w:t xml:space="preserve">Environmental characteristics in the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oxygen concentration: </w:t>
            </w:r>
            <w:r>
              <w:rPr>
                <w:rFonts w:eastAsia="Times New Roman"/>
                <w:lang w:val="en-US"/>
              </w:rPr>
              <w:t xml:space="preserve">Oxygen concentration in the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temperature: </w:t>
            </w:r>
            <w:r>
              <w:rPr>
                <w:rFonts w:eastAsia="Times New Roman"/>
                <w:lang w:val="en-US"/>
              </w:rPr>
              <w:t xml:space="preserve">Temperature in the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Barometric pressure: </w:t>
            </w:r>
            <w:r>
              <w:rPr>
                <w:rFonts w:eastAsia="Times New Roman"/>
                <w:lang w:val="en-US"/>
              </w:rPr>
              <w:t xml:space="preserve">Barometric pressure in the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to Right Flow: </w:t>
            </w:r>
            <w:r>
              <w:rPr>
                <w:rFonts w:eastAsia="Times New Roman"/>
                <w:lang w:val="en-US"/>
              </w:rPr>
              <w:t xml:space="preserve">Left to Right Flow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to Left Flow: </w:t>
            </w:r>
            <w:r>
              <w:rPr>
                <w:rFonts w:eastAsia="Times New Roman"/>
                <w:lang w:val="en-US"/>
              </w:rPr>
              <w:t xml:space="preserve">Right to Left Flow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Arteriovenous difference: </w:t>
            </w:r>
            <w:r>
              <w:rPr>
                <w:rFonts w:eastAsia="Times New Roman"/>
                <w:lang w:val="en-US"/>
              </w:rPr>
              <w:t xml:space="preserve">Arteriovenous oxygen content difference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10 Year CHD Risk: </w:t>
            </w:r>
            <w:r>
              <w:rPr>
                <w:rFonts w:eastAsia="Times New Roman"/>
                <w:lang w:val="en-US"/>
              </w:rPr>
              <w:t xml:space="preserve">Framingham Study 10 Year CHD Risk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Comparative Average10 Year CHD Risk: </w:t>
            </w:r>
            <w:r>
              <w:rPr>
                <w:rFonts w:eastAsia="Times New Roman"/>
                <w:lang w:val="en-US"/>
              </w:rPr>
              <w:t xml:space="preserve">Framingham Study Comparative Average10 Year CHD Risk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Comparative Low10 Year CHD Risk: </w:t>
            </w:r>
            <w:r>
              <w:rPr>
                <w:rFonts w:eastAsia="Times New Roman"/>
                <w:lang w:val="en-US"/>
              </w:rPr>
              <w:t xml:space="preserve">Framingham Study Comparative Low10 Year CHD Risk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LDL Cholesterol Score Sheet for Men: </w:t>
            </w:r>
            <w:r>
              <w:rPr>
                <w:rFonts w:eastAsia="Times New Roman"/>
                <w:lang w:val="en-US"/>
              </w:rPr>
              <w:t xml:space="preserve">Framingham Study LDL Cholesterol Score Sheet for 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LDL Cholesterol Score Sheet for Women: </w:t>
            </w:r>
            <w:r>
              <w:rPr>
                <w:rFonts w:eastAsia="Times New Roman"/>
                <w:lang w:val="en-US"/>
              </w:rPr>
              <w:t xml:space="preserve">Framingham Study LDL Cholesterol Score Sheet for Women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Cholesterol Score Sheet for Men: </w:t>
            </w:r>
            <w:r>
              <w:rPr>
                <w:rFonts w:eastAsia="Times New Roman"/>
                <w:lang w:val="en-US"/>
              </w:rPr>
              <w:t xml:space="preserve">Framingham Study Total Cholesterol Score Sheet for 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Cholesterol Score Sheet for Women: </w:t>
            </w:r>
            <w:r>
              <w:rPr>
                <w:rFonts w:eastAsia="Times New Roman"/>
                <w:lang w:val="en-US"/>
              </w:rPr>
              <w:t xml:space="preserve">Framingham Study Total Cholesterol </w:t>
            </w:r>
            <w:r>
              <w:rPr>
                <w:rFonts w:eastAsia="Times New Roman"/>
                <w:lang w:val="en-US"/>
              </w:rPr>
              <w:lastRenderedPageBreak/>
              <w:t xml:space="preserve">Score Sheet for Women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Corrected Sinus Node Recovery Time: </w:t>
            </w:r>
            <w:r>
              <w:rPr>
                <w:rFonts w:eastAsia="Times New Roman"/>
                <w:lang w:val="en-US"/>
              </w:rPr>
              <w:t xml:space="preserve">Corrected Sinus Node Recovery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 volume normalized to 50mmHg pulse pressure: </w:t>
            </w:r>
            <w:r>
              <w:rPr>
                <w:rFonts w:eastAsia="Times New Roman"/>
                <w:lang w:val="en-US"/>
              </w:rPr>
              <w:t xml:space="preserve">Max volume normalized to 50mmHg pulse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Oxygen Consumption: </w:t>
            </w:r>
            <w:r>
              <w:rPr>
                <w:rFonts w:eastAsia="Times New Roman"/>
                <w:lang w:val="en-US"/>
              </w:rPr>
              <w:t xml:space="preserve">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BSA = 3.207*WT</w:t>
            </w:r>
            <w:proofErr w:type="gramStart"/>
            <w:r>
              <w:rPr>
                <w:rFonts w:eastAsia="Times New Roman"/>
                <w:b/>
                <w:bCs/>
                <w:lang w:val="en-US"/>
              </w:rPr>
              <w:t>^(</w:t>
            </w:r>
            <w:proofErr w:type="gramEnd"/>
            <w:r>
              <w:rPr>
                <w:rFonts w:eastAsia="Times New Roman"/>
                <w:b/>
                <w:bCs/>
                <w:lang w:val="en-US"/>
              </w:rPr>
              <w:t xml:space="preserve">0.7285-0.0188 log (WT)) *HT^0.3: </w:t>
            </w:r>
            <w:r>
              <w:rPr>
                <w:rFonts w:eastAsia="Times New Roman"/>
                <w:lang w:val="en-US"/>
              </w:rPr>
              <w:t xml:space="preserve">Body Surface Area computed from patient height and weight: BSA = 3.207*WT[g]^(0.7285-0.0188 log (WT[g])) *HT[cm] ^ 0.3 [Boyd E, The growth of the surface area of the human body. Minneapolis: University of Minnesota Press, 1935, eq. (36)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0.007184*WT^ 0.425*HT^0.725: </w:t>
            </w:r>
            <w:r>
              <w:rPr>
                <w:rFonts w:eastAsia="Times New Roman"/>
                <w:lang w:val="en-US"/>
              </w:rPr>
              <w:t xml:space="preserve">Body Surface Area computed from patient height and weight: BSA = 0.007184* WT[kg] ^ 0.425*HT[cm] ^ 0.725 [Dubois and Dubois, Arch Int Med 1916 17:863-71]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0.0235*WT^0.51456*HT^ 0.42246: </w:t>
            </w:r>
            <w:r>
              <w:rPr>
                <w:rFonts w:eastAsia="Times New Roman"/>
                <w:lang w:val="en-US"/>
              </w:rPr>
              <w:t xml:space="preserve">Body Surface Area computed from patient height and weight: BSA = 0.0235* WT[kg] ^0.51456*HT[cm]^ 0.42246 [Gehan EA, George SL, 'Estimation of human body surface area from height and weight', Cancer Chemother Rep 1970 54:225-35]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0.024265*WT^0.5378*HT^0.3964: </w:t>
            </w:r>
            <w:r>
              <w:rPr>
                <w:rFonts w:eastAsia="Times New Roman"/>
                <w:lang w:val="en-US"/>
              </w:rPr>
              <w:t xml:space="preserve">Body Surface Area computed from patient height and weight: BSA = 0.024265 * </w:t>
            </w:r>
            <w:proofErr w:type="gramStart"/>
            <w:r>
              <w:rPr>
                <w:rFonts w:eastAsia="Times New Roman"/>
                <w:lang w:val="en-US"/>
              </w:rPr>
              <w:t>WT[</w:t>
            </w:r>
            <w:proofErr w:type="gramEnd"/>
            <w:r>
              <w:rPr>
                <w:rFonts w:eastAsia="Times New Roman"/>
                <w:lang w:val="en-US"/>
              </w:rPr>
              <w:t xml:space="preserve">kg] ^ 0.5378 * HT[cm] ^ 0.3964 [Haycock G.B., Schwartz G.J., Wisotsky D.H. 'Geometric method for measuring body surface area: A height weight formula validated in infants, children and adults.' The Journal of Pediatrics 1978 93:1:62-66]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(HT * WT/36) ^0.5: </w:t>
            </w:r>
            <w:r>
              <w:rPr>
                <w:rFonts w:eastAsia="Times New Roman"/>
                <w:lang w:val="en-US"/>
              </w:rPr>
              <w:t xml:space="preserve">Body Surface Area computed from patient height and weight: BSA = (HT[m] * </w:t>
            </w:r>
            <w:proofErr w:type="gramStart"/>
            <w:r>
              <w:rPr>
                <w:rFonts w:eastAsia="Times New Roman"/>
                <w:lang w:val="en-US"/>
              </w:rPr>
              <w:t>WT[</w:t>
            </w:r>
            <w:proofErr w:type="gramEnd"/>
            <w:r>
              <w:rPr>
                <w:rFonts w:eastAsia="Times New Roman"/>
                <w:lang w:val="en-US"/>
              </w:rPr>
              <w:t xml:space="preserve">kg] / 36) ^ 0.5 [Mosteller, R.D. 'Simplified Calculation of Body Surface Area.' N Engl J Med 1987 Oct 22;317(17):1098]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1321+0.3433*WT: </w:t>
            </w:r>
            <w:r>
              <w:rPr>
                <w:rFonts w:eastAsia="Times New Roman"/>
                <w:lang w:val="en-US"/>
              </w:rPr>
              <w:t>Body Surface Area computed from patient weight</w:t>
            </w:r>
            <w:proofErr w:type="gramStart"/>
            <w:r>
              <w:rPr>
                <w:rFonts w:eastAsia="Times New Roman"/>
                <w:lang w:val="en-US"/>
              </w:rPr>
              <w:t>:BSA</w:t>
            </w:r>
            <w:proofErr w:type="gramEnd"/>
            <w:r>
              <w:rPr>
                <w:rFonts w:eastAsia="Times New Roman"/>
                <w:lang w:val="en-US"/>
              </w:rPr>
              <w:t xml:space="preserve"> = 1321 + 0.3433 * WT[kg] (for pediatrics 3-30 kg) [Current, J.D. 'A Linear Equation For Estimating The Body Surface Area In Infants And Children', The Internet Journal of Anesthesiology. 1998. 2:2]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0.0004688 * WT ^ (0.8168 - 0.0154 * </w:t>
            </w:r>
            <w:proofErr w:type="gramStart"/>
            <w:r>
              <w:rPr>
                <w:rFonts w:eastAsia="Times New Roman"/>
                <w:b/>
                <w:bCs/>
                <w:lang w:val="en-US"/>
              </w:rPr>
              <w:t>log(</w:t>
            </w:r>
            <w:proofErr w:type="gramEnd"/>
            <w:r>
              <w:rPr>
                <w:rFonts w:eastAsia="Times New Roman"/>
                <w:b/>
                <w:bCs/>
                <w:lang w:val="en-US"/>
              </w:rPr>
              <w:t xml:space="preserve">WT)): </w:t>
            </w:r>
            <w:r>
              <w:rPr>
                <w:rFonts w:eastAsia="Times New Roman"/>
                <w:lang w:val="en-US"/>
              </w:rPr>
              <w:t xml:space="preserve">BSA = 0.0004688 * (1000 * WT) ^ (0.8168 - 0.0154 * log(1000 * WT)) Where (WT is weight in kilogram) Units = m2 Boyd, Edith. The Growth of the Surface Area of the Human Body(originally published in 1935 by the University of Minnesota Press), Greenwood Press, Westport, Connecticut, 1975, p. 102.Equation (35)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VO2male = BSA (138.1 - 11.49 * loge(age) + 0.378 * HRf): </w:t>
            </w:r>
            <w:r>
              <w:rPr>
                <w:rFonts w:eastAsia="Times New Roman"/>
                <w:lang w:val="en-US"/>
              </w:rPr>
              <w:t xml:space="preserve">Equation for estimated oxygen consumption: VO2male = BSA (138.1 - 11.49 * loge(age) + 0.378 * HRf)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VO2female = BSA (138.1 - 17.04 * loge(age) + 0.378 * HRf): </w:t>
            </w:r>
            <w:r>
              <w:rPr>
                <w:rFonts w:eastAsia="Times New Roman"/>
                <w:lang w:val="en-US"/>
              </w:rPr>
              <w:t xml:space="preserve">Equation for estimated oxygen consumption: VO2female = BSA (138.1 - 17.04 * loge(age) + 0.378 * HRf)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 = VeSTPD * 10 * (FIO2 - FE02): </w:t>
            </w:r>
            <w:r>
              <w:rPr>
                <w:rFonts w:eastAsia="Times New Roman"/>
                <w:lang w:val="en-US"/>
              </w:rPr>
              <w:t xml:space="preserve">Equation for estimated oxygen consumption: VO2 = VeSTPD * 10 * (FIO2 - FE02)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 = 152 * BSA: </w:t>
            </w:r>
            <w:r>
              <w:rPr>
                <w:rFonts w:eastAsia="Times New Roman"/>
                <w:lang w:val="en-US"/>
              </w:rPr>
              <w:t xml:space="preserve">Equation for estimated oxygen consumption: VO2 = 152 * BSA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 = 175 * BSA: </w:t>
            </w:r>
            <w:r>
              <w:rPr>
                <w:rFonts w:eastAsia="Times New Roman"/>
                <w:lang w:val="en-US"/>
              </w:rPr>
              <w:t xml:space="preserve">Equation for estimated oxygen consumption: VO2 = 175 * BSA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 = 176 * BSA: </w:t>
            </w:r>
            <w:r>
              <w:rPr>
                <w:rFonts w:eastAsia="Times New Roman"/>
                <w:lang w:val="en-US"/>
              </w:rPr>
              <w:t xml:space="preserve">Equation for estimated oxygen consumption: VO2 = 176 * BSA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Robertson &amp; Reid table: </w:t>
            </w:r>
            <w:r>
              <w:rPr>
                <w:rFonts w:eastAsia="Times New Roman"/>
                <w:lang w:val="en-US"/>
              </w:rPr>
              <w:t xml:space="preserve">Robertson &amp; Reid Table for estimated 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Fleisch table: </w:t>
            </w:r>
            <w:r>
              <w:rPr>
                <w:rFonts w:eastAsia="Times New Roman"/>
                <w:lang w:val="en-US"/>
              </w:rPr>
              <w:t xml:space="preserve">Fleisch table for estimated 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Boothby table: </w:t>
            </w:r>
            <w:r>
              <w:rPr>
                <w:rFonts w:eastAsia="Times New Roman"/>
                <w:lang w:val="en-US"/>
              </w:rPr>
              <w:t xml:space="preserve">Boothby table for estimated 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(prem age&lt; 3days) P50 = 19.9: </w:t>
            </w:r>
            <w:r>
              <w:rPr>
                <w:rFonts w:eastAsia="Times New Roman"/>
                <w:lang w:val="en-US"/>
              </w:rPr>
              <w:t xml:space="preserve">Estimate of Oxygen partial pressure at 50% saturation for premature infants less than 3 days old: P50 = 19.9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&lt; 1day) P50 = 21.6: </w:t>
            </w:r>
            <w:r>
              <w:rPr>
                <w:rFonts w:eastAsia="Times New Roman"/>
                <w:lang w:val="en-US"/>
              </w:rPr>
              <w:t xml:space="preserve">Estimate of Oxygen partial pressure at 50% saturation for infants less than 1 day old: P50 = 21.6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&lt; 30day) P50 = 24.6: </w:t>
            </w:r>
            <w:r>
              <w:rPr>
                <w:rFonts w:eastAsia="Times New Roman"/>
                <w:lang w:val="en-US"/>
              </w:rPr>
              <w:t xml:space="preserve">Estimate of Oxygen partial pressure at 50% saturation for infants less than 30 days old: P50 = 24.6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&lt; 18y) P50 = 27.2: </w:t>
            </w:r>
            <w:r>
              <w:rPr>
                <w:rFonts w:eastAsia="Times New Roman"/>
                <w:lang w:val="en-US"/>
              </w:rPr>
              <w:t xml:space="preserve">Estimate of Oxygen partial pressure at 50% saturation for patients less than 18 years old: P50 = 27.2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&lt; 40y) P50 = 27.4: </w:t>
            </w:r>
            <w:r>
              <w:rPr>
                <w:rFonts w:eastAsia="Times New Roman"/>
                <w:lang w:val="en-US"/>
              </w:rPr>
              <w:t xml:space="preserve">Estimate of Oxygen partial pressure at 50% saturation for patients less than 40 years old: P50 = 27.4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&gt; 60y) P50 = 29.3: </w:t>
            </w:r>
            <w:r>
              <w:rPr>
                <w:rFonts w:eastAsia="Times New Roman"/>
                <w:lang w:val="en-US"/>
              </w:rPr>
              <w:t xml:space="preserve">Estimate of Oxygen partial pressure at 50% saturation for patients more than 60 years old: P50 = 29.3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 Flow / 44.5 * sqrt(Gradient[mmHg]): </w:t>
            </w:r>
            <w:r>
              <w:rPr>
                <w:rFonts w:eastAsia="Times New Roman"/>
                <w:lang w:val="en-US"/>
              </w:rPr>
              <w:t xml:space="preserve">Cardiac valve area computed from flow and pressure gradient: Area = Flow / 44.5 * sqrt(Gradient[mmHg]) [Gorlin and Gorlin, Am Heart J, 1951]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MVA = Flow / 38.0 * sqrt(Gradient[mmHg]): </w:t>
            </w:r>
            <w:r>
              <w:rPr>
                <w:rFonts w:eastAsia="Times New Roman"/>
                <w:lang w:val="en-US"/>
              </w:rPr>
              <w:t xml:space="preserve">Mitral valve area computed from flow and pressure gradient: Mitral valve Area = Flow / 38.0 * sqrt(Gradient[mmHg]) [Gorlin and Gorlin, Am Heart J, 1951]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BMI = Wt / Ht ^ 2: </w:t>
            </w:r>
            <w:r>
              <w:rPr>
                <w:rFonts w:eastAsia="Times New Roman"/>
                <w:lang w:val="en-US"/>
              </w:rPr>
              <w:t xml:space="preserve">Body Mass Index computed from weight and height: BMI = Wt/Ht^2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0.007358 * WT ^ 0.425 * HT ^ 0.725: </w:t>
            </w:r>
            <w:r>
              <w:rPr>
                <w:rFonts w:eastAsia="Times New Roman"/>
                <w:lang w:val="en-US"/>
              </w:rPr>
              <w:t xml:space="preserve">Body Surface Area computed from patient height and weight: BSA = 0.007358 * WT[kg] ^ 0.425 * HT[cm] ^ 0.725 (for East Asian adult, aged 15+ years) [Kanai Izumi, Masamitsu Kanai, 'Clinical examination method summary']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0.010265 * WT ^ 0.423 * HT ^ 0.651: </w:t>
            </w:r>
            <w:r>
              <w:rPr>
                <w:rFonts w:eastAsia="Times New Roman"/>
                <w:lang w:val="en-US"/>
              </w:rPr>
              <w:t xml:space="preserve">Body Surface Area computed from patient height and weight: BSA = 0.010265 * WT[kg] ^ 0.423 * HT[cm] ^ 0.651 (For East Asian child aged 12-14 years)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0.008883 * WT ^ 0.444 * HT ^ 0.663: </w:t>
            </w:r>
            <w:r>
              <w:rPr>
                <w:rFonts w:eastAsia="Times New Roman"/>
                <w:lang w:val="en-US"/>
              </w:rPr>
              <w:t xml:space="preserve">Body Surface Area computed from patient height and weight: BSA = 0.008883* WT[kg] ^ 0.444 * HT[cm] ^ 0.663 (For East Asian child aged 6-11 years)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0.038189 * WT ^ 0.423 * HT ^ 0.362: </w:t>
            </w:r>
            <w:r>
              <w:rPr>
                <w:rFonts w:eastAsia="Times New Roman"/>
                <w:lang w:val="en-US"/>
              </w:rPr>
              <w:t xml:space="preserve">Body Surface Area computed from patient height and weight: BSA = 0.038189 * WT[kg] ^ 0.423 * HT[cm] ^ 0.362 (For East Asian child aged 1-5 years)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0.009568 * WT ^ 0.473 * HT ^ 0.655: </w:t>
            </w:r>
            <w:r>
              <w:rPr>
                <w:rFonts w:eastAsia="Times New Roman"/>
                <w:lang w:val="en-US"/>
              </w:rPr>
              <w:t xml:space="preserve">Body Surface Area computed from </w:t>
            </w:r>
            <w:r>
              <w:rPr>
                <w:rFonts w:eastAsia="Times New Roman"/>
                <w:lang w:val="en-US"/>
              </w:rPr>
              <w:lastRenderedPageBreak/>
              <w:t xml:space="preserve">patient height and weight: BSA = 0.009568* WT[kg] ^ 0.473 * HT[cm] ^ 0.655 (For East Asian child aged 0-12 months)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Warm: </w:t>
            </w:r>
            <w:r>
              <w:rPr>
                <w:rFonts w:eastAsia="Times New Roman"/>
                <w:lang w:val="en-US"/>
              </w:rPr>
              <w:t xml:space="preserve">Skin Condition Warm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Cool: </w:t>
            </w:r>
            <w:r>
              <w:rPr>
                <w:rFonts w:eastAsia="Times New Roman"/>
                <w:lang w:val="en-US"/>
              </w:rPr>
              <w:t xml:space="preserve">Skin Condition Cool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Cold: </w:t>
            </w:r>
            <w:r>
              <w:rPr>
                <w:rFonts w:eastAsia="Times New Roman"/>
                <w:lang w:val="en-US"/>
              </w:rPr>
              <w:t xml:space="preserve">Skin Condition Cold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Dry: </w:t>
            </w:r>
            <w:r>
              <w:rPr>
                <w:rFonts w:eastAsia="Times New Roman"/>
                <w:lang w:val="en-US"/>
              </w:rPr>
              <w:t xml:space="preserve">Skin Condition Dry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Clammy: </w:t>
            </w:r>
            <w:r>
              <w:rPr>
                <w:rFonts w:eastAsia="Times New Roman"/>
                <w:lang w:val="en-US"/>
              </w:rPr>
              <w:t xml:space="preserve">Skin Condition Clammy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Diaphoretic: </w:t>
            </w:r>
            <w:r>
              <w:rPr>
                <w:rFonts w:eastAsia="Times New Roman"/>
                <w:lang w:val="en-US"/>
              </w:rPr>
              <w:t xml:space="preserve">Skin Condition Diaphoretic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Flush: </w:t>
            </w:r>
            <w:r>
              <w:rPr>
                <w:rFonts w:eastAsia="Times New Roman"/>
                <w:lang w:val="en-US"/>
              </w:rPr>
              <w:t xml:space="preserve">Skin Condition Flush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Mottled: </w:t>
            </w:r>
            <w:r>
              <w:rPr>
                <w:rFonts w:eastAsia="Times New Roman"/>
                <w:lang w:val="en-US"/>
              </w:rPr>
              <w:t xml:space="preserve">Skin Condition Mottled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Pale: </w:t>
            </w:r>
            <w:r>
              <w:rPr>
                <w:rFonts w:eastAsia="Times New Roman"/>
                <w:lang w:val="en-US"/>
              </w:rPr>
              <w:t xml:space="preserve">Skin Condition Pale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Airway unobstructed: </w:t>
            </w:r>
            <w:r>
              <w:rPr>
                <w:rFonts w:eastAsia="Times New Roman"/>
                <w:lang w:val="en-US"/>
              </w:rPr>
              <w:t xml:space="preserve">Airway unobstructed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Airway partially obstructed: </w:t>
            </w:r>
            <w:r>
              <w:rPr>
                <w:rFonts w:eastAsia="Times New Roman"/>
                <w:lang w:val="en-US"/>
              </w:rPr>
              <w:t xml:space="preserve">Airway partially obstructed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Airway severely obstructed: </w:t>
            </w:r>
            <w:r>
              <w:rPr>
                <w:rFonts w:eastAsia="Times New Roman"/>
                <w:lang w:val="en-US"/>
              </w:rPr>
              <w:t xml:space="preserve">Airway severely obstructed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Visualized: </w:t>
            </w:r>
            <w:r>
              <w:rPr>
                <w:rFonts w:eastAsia="Times New Roman"/>
                <w:lang w:val="en-US"/>
              </w:rPr>
              <w:t xml:space="preserve">Anatomy could not be visualized for the purpose of evaluation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Quantitative Arteriography Report: </w:t>
            </w:r>
            <w:r>
              <w:rPr>
                <w:rFonts w:eastAsia="Times New Roman"/>
                <w:lang w:val="en-US"/>
              </w:rPr>
              <w:t xml:space="preserve">Quantitative Arteriography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Quantitative Ventriculography Report: </w:t>
            </w:r>
            <w:r>
              <w:rPr>
                <w:rFonts w:eastAsia="Times New Roman"/>
                <w:lang w:val="en-US"/>
              </w:rPr>
              <w:t xml:space="preserve">Quantitative Ventriculography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Guidewire crossing lesion unsuccessful: </w:t>
            </w:r>
            <w:r>
              <w:rPr>
                <w:rFonts w:eastAsia="Times New Roman"/>
                <w:lang w:val="en-US"/>
              </w:rPr>
              <w:t xml:space="preserve">Guidewire crossing lesion unsuccessful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Guidewire crossing lesion successful: </w:t>
            </w:r>
            <w:r>
              <w:rPr>
                <w:rFonts w:eastAsia="Times New Roman"/>
                <w:lang w:val="en-US"/>
              </w:rPr>
              <w:t xml:space="preserve">Guidewire crossing lesion successful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Angioplasty balloon inflated: </w:t>
            </w:r>
            <w:r>
              <w:rPr>
                <w:rFonts w:eastAsia="Times New Roman"/>
                <w:lang w:val="en-US"/>
              </w:rPr>
              <w:t xml:space="preserve">Angioplasty balloon inflated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Angioplasty balloon deflated: </w:t>
            </w:r>
            <w:r>
              <w:rPr>
                <w:rFonts w:eastAsia="Times New Roman"/>
                <w:lang w:val="en-US"/>
              </w:rPr>
              <w:t xml:space="preserve">Angioplasty balloon deflated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deployed: </w:t>
            </w:r>
            <w:r>
              <w:rPr>
                <w:rFonts w:eastAsia="Times New Roman"/>
                <w:lang w:val="en-US"/>
              </w:rPr>
              <w:t xml:space="preserve">Device deployed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re-expanded: </w:t>
            </w:r>
            <w:r>
              <w:rPr>
                <w:rFonts w:eastAsia="Times New Roman"/>
                <w:lang w:val="en-US"/>
              </w:rPr>
              <w:t xml:space="preserve">Stent re-expanded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removed: </w:t>
            </w:r>
            <w:r>
              <w:rPr>
                <w:rFonts w:eastAsia="Times New Roman"/>
                <w:lang w:val="en-US"/>
              </w:rPr>
              <w:t xml:space="preserve">Object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applied: </w:t>
            </w:r>
            <w:r>
              <w:rPr>
                <w:rFonts w:eastAsia="Times New Roman"/>
                <w:lang w:val="en-US"/>
              </w:rPr>
              <w:t xml:space="preserve">Radiation applied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removed: </w:t>
            </w:r>
            <w:r>
              <w:rPr>
                <w:rFonts w:eastAsia="Times New Roman"/>
                <w:lang w:val="en-US"/>
              </w:rPr>
              <w:t xml:space="preserve">Radiation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Interventional device placement unsuccessful: </w:t>
            </w:r>
            <w:r>
              <w:rPr>
                <w:rFonts w:eastAsia="Times New Roman"/>
                <w:lang w:val="en-US"/>
              </w:rPr>
              <w:t xml:space="preserve">Interventional device placement unsuccessful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Interventional device placed: </w:t>
            </w:r>
            <w:r>
              <w:rPr>
                <w:rFonts w:eastAsia="Times New Roman"/>
                <w:lang w:val="en-US"/>
              </w:rPr>
              <w:t xml:space="preserve">Interventional device placed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 performed: </w:t>
            </w:r>
            <w:r>
              <w:rPr>
                <w:rFonts w:eastAsia="Times New Roman"/>
                <w:lang w:val="en-US"/>
              </w:rPr>
              <w:t xml:space="preserve">Intervention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Interventional device withdrawn: </w:t>
            </w:r>
            <w:r>
              <w:rPr>
                <w:rFonts w:eastAsia="Times New Roman"/>
                <w:lang w:val="en-US"/>
              </w:rPr>
              <w:t xml:space="preserve">Interventional device withdrawn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Catheter Size: </w:t>
            </w:r>
            <w:r>
              <w:rPr>
                <w:rFonts w:eastAsia="Times New Roman"/>
                <w:lang w:val="en-US"/>
              </w:rPr>
              <w:t xml:space="preserve">Catheter Size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Injectate Temperature: </w:t>
            </w:r>
            <w:r>
              <w:rPr>
                <w:rFonts w:eastAsia="Times New Roman"/>
                <w:lang w:val="en-US"/>
              </w:rPr>
              <w:t xml:space="preserve">Injectate Temperature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Injectate Volume: </w:t>
            </w:r>
            <w:r>
              <w:rPr>
                <w:rFonts w:eastAsia="Times New Roman"/>
                <w:lang w:val="en-US"/>
              </w:rPr>
              <w:t xml:space="preserve">Injectate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Factor: </w:t>
            </w:r>
            <w:r>
              <w:rPr>
                <w:rFonts w:eastAsia="Times New Roman"/>
                <w:lang w:val="en-US"/>
              </w:rPr>
              <w:t xml:space="preserve">Factor by which a measured or calculated value is multiplied to obtain the estimated real-world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IVUS Report: </w:t>
            </w:r>
            <w:r>
              <w:rPr>
                <w:rFonts w:eastAsia="Times New Roman"/>
                <w:lang w:val="en-US"/>
              </w:rPr>
              <w:t xml:space="preserve">Intravascular Ultrasound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EEM Diameter: </w:t>
            </w:r>
            <w:r>
              <w:rPr>
                <w:rFonts w:eastAsia="Times New Roman"/>
                <w:lang w:val="en-US"/>
              </w:rPr>
              <w:t xml:space="preserve">External Elastic Membrane (EEM) diameter measured through the center point of the vessel. Center point of the vessel is defined as the center of </w:t>
            </w:r>
            <w:r>
              <w:rPr>
                <w:rFonts w:eastAsia="Times New Roman"/>
                <w:lang w:val="en-US"/>
              </w:rPr>
              <w:lastRenderedPageBreak/>
              <w:t xml:space="preserve">gravity of the EEM area. The EEM is a discrete interface at the border between the media and the adventitia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Plus Media Thickness: </w:t>
            </w:r>
            <w:r>
              <w:rPr>
                <w:rFonts w:eastAsia="Times New Roman"/>
                <w:lang w:val="en-US"/>
              </w:rPr>
              <w:t xml:space="preserve">The distance from intimal leading edge to the external elastic membrane along any line passing through the luminal center, which is defined as the center of gravity of the lumen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Perimeter: </w:t>
            </w:r>
            <w:r>
              <w:rPr>
                <w:rFonts w:eastAsia="Times New Roman"/>
                <w:lang w:val="en-US"/>
              </w:rPr>
              <w:t xml:space="preserve">Planimetered perimeter of the lumen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EEM Cross-Sectional Area: </w:t>
            </w:r>
            <w:r>
              <w:rPr>
                <w:rFonts w:eastAsia="Times New Roman"/>
                <w:lang w:val="en-US"/>
              </w:rPr>
              <w:t xml:space="preserve">Vessel area measured at the External Elastic Membrane (EEM), a discrete interface at the border between the media and the adventitia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plus Media Cross-Sectional Area: </w:t>
            </w:r>
            <w:r>
              <w:rPr>
                <w:rFonts w:eastAsia="Times New Roman"/>
                <w:lang w:val="en-US"/>
              </w:rPr>
              <w:t xml:space="preserve">Area within the EEM occupied by atheroma, regardless of lumen compromise. Plaque plus Media Area = EEM cross-sectional area - vessel lumen cross-sectional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In-Stent Neointimal Cross-Sectional Area: </w:t>
            </w:r>
            <w:r>
              <w:rPr>
                <w:rFonts w:eastAsia="Times New Roman"/>
                <w:lang w:val="en-US"/>
              </w:rPr>
              <w:t xml:space="preserve">Measurement of in-stent restenosis. In-Stent Intimal Area = Stent cross-sectional area - vessel lumen cross-sectional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Volume measurement length: </w:t>
            </w:r>
            <w:r>
              <w:rPr>
                <w:rFonts w:eastAsia="Times New Roman"/>
                <w:lang w:val="en-US"/>
              </w:rPr>
              <w:t xml:space="preserve">Longitudinal extent of the Vascular Volume Measurement. This is the distance from the distal edge to the proximal edge of the Volume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position: </w:t>
            </w:r>
            <w:r>
              <w:rPr>
                <w:rFonts w:eastAsia="Times New Roman"/>
                <w:lang w:val="en-US"/>
              </w:rPr>
              <w:t xml:space="preserve">Longitudinal distance from the closest edge of a fiducial feature or reference location to the start of the vascular measurement. This value will be a positive if the measurement is distal to the fiducial feature or reference location, or negative if the measurement is proximal to the fiducial feature or reference location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Volume Obstruction: </w:t>
            </w:r>
            <w:r>
              <w:rPr>
                <w:rFonts w:eastAsia="Times New Roman"/>
                <w:lang w:val="en-US"/>
              </w:rPr>
              <w:t xml:space="preserve">In-Stent Neointimal Volume / Stent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Fiducial feature: </w:t>
            </w:r>
            <w:r>
              <w:rPr>
                <w:rFonts w:eastAsia="Times New Roman"/>
                <w:lang w:val="en-US"/>
              </w:rPr>
              <w:t xml:space="preserve">Reference, normally anatomical, which is used for locating the position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Length: </w:t>
            </w:r>
            <w:r>
              <w:rPr>
                <w:rFonts w:eastAsia="Times New Roman"/>
                <w:lang w:val="en-US"/>
              </w:rPr>
              <w:t xml:space="preserve">Longitudinal calcium length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Eccentricity Index: </w:t>
            </w:r>
            <w:r>
              <w:rPr>
                <w:rFonts w:eastAsia="Times New Roman"/>
                <w:lang w:val="en-US"/>
              </w:rPr>
              <w:t xml:space="preserve">Measurement of vessel lumen eccentricity. Lumen Eccentricity Index = (maximum vessel lumen diameter - minimum vessel lumen diameter) / maximum vessel lumen diameter. Lumen diameters are measured through the center point of the lumen, which is defined as the center of gravity of the lumen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plus Media Eccentricity Index: </w:t>
            </w:r>
            <w:r>
              <w:rPr>
                <w:rFonts w:eastAsia="Times New Roman"/>
                <w:lang w:val="en-US"/>
              </w:rPr>
              <w:t xml:space="preserve">Plaque plus Media Eccentricity Index = (maximum Plaque plus media thickness - minimum Plaque plus media thickness) / maximum Plaque plus media thickness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Remodeling Index: </w:t>
            </w:r>
            <w:r>
              <w:rPr>
                <w:rFonts w:eastAsia="Times New Roman"/>
                <w:lang w:val="en-US"/>
              </w:rPr>
              <w:t xml:space="preserve">Measurement of increase or decrease in EEM area that occurs during the development of atherosclerosis. Remodeling Index = Lesion EEM area / reference EEM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Symmetry Index: </w:t>
            </w:r>
            <w:r>
              <w:rPr>
                <w:rFonts w:eastAsia="Times New Roman"/>
                <w:lang w:val="en-US"/>
              </w:rPr>
              <w:t xml:space="preserve">Measurement of stent circularity. Stent Symmetry Index = (maximum stent diameter - minimum stent diameter) / maximum stent 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Expansion Index: </w:t>
            </w:r>
            <w:r>
              <w:rPr>
                <w:rFonts w:eastAsia="Times New Roman"/>
                <w:lang w:val="en-US"/>
              </w:rPr>
              <w:t xml:space="preserve">Measurement of stent area relative to the reference lumen area. Stent Expansion Index = Minimum stent area / reference vessel lumen cross-sectional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Shape Index: </w:t>
            </w:r>
            <w:r>
              <w:rPr>
                <w:rFonts w:eastAsia="Times New Roman"/>
                <w:lang w:val="en-US"/>
              </w:rPr>
              <w:t xml:space="preserve">Measurement of vessel lumen eccentricity. Lumen Shape </w:t>
            </w:r>
            <w:r>
              <w:rPr>
                <w:rFonts w:eastAsia="Times New Roman"/>
                <w:lang w:val="en-US"/>
              </w:rPr>
              <w:lastRenderedPageBreak/>
              <w:t xml:space="preserve">Index = (2p * sqrt(Vessel lumen cross-sectional area / p) / Lumen Perimeter) 2 Reference: Tobis &amp; Yock, "Intravascular Ultrasound Imaging", Chapter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Diameter Ratio: </w:t>
            </w:r>
            <w:r>
              <w:rPr>
                <w:rFonts w:eastAsia="Times New Roman"/>
                <w:lang w:val="en-US"/>
              </w:rPr>
              <w:t xml:space="preserve">Lumen diameter ratio = minimum vessel lumen diameter / maximum vessel lumen diameter, measured at the same cross section in the vessel. Lumen diameters are measured through the center point of the lumen, which is defined as the center of gravity of the lumen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Diameter Ratio: </w:t>
            </w:r>
            <w:r>
              <w:rPr>
                <w:rFonts w:eastAsia="Times New Roman"/>
                <w:lang w:val="en-US"/>
              </w:rPr>
              <w:t xml:space="preserve">Stent diameter ratio = Minimum stent diameter / Maximum stent diameter, measured at the same cross section in the vessel. Stent diameters are measured through the center point of the stent, which is defined as the center of gravity of the stent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EEM Diameter Ratio: </w:t>
            </w:r>
            <w:r>
              <w:rPr>
                <w:rFonts w:eastAsia="Times New Roman"/>
                <w:lang w:val="en-US"/>
              </w:rPr>
              <w:t xml:space="preserve">EEM diameter ratio = minimum EEM diameter / maximum EEM diameter. Measured at the same cross section in the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Burden: </w:t>
            </w:r>
            <w:r>
              <w:rPr>
                <w:rFonts w:eastAsia="Times New Roman"/>
                <w:lang w:val="en-US"/>
              </w:rPr>
              <w:t xml:space="preserve">Fractional area within the External Elastic Membrane (EEM) occupied by atheroma. Plaque Burden = (EEM area - vessel lumen cross-sectional area) / EEM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 of Calcium: </w:t>
            </w:r>
            <w:r>
              <w:rPr>
                <w:rFonts w:eastAsia="Times New Roman"/>
                <w:lang w:val="en-US"/>
              </w:rPr>
              <w:t xml:space="preserve">Angular measurement of a Calcium deposit with the apex located at the center of the lumen, which is defined as the center of gravity of the lumen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 plaque: </w:t>
            </w:r>
            <w:r>
              <w:rPr>
                <w:rFonts w:eastAsia="Times New Roman"/>
                <w:lang w:val="en-US"/>
              </w:rPr>
              <w:t xml:space="preserve">Plaque characterized by low density or echogenicity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In-Stent Neointima: </w:t>
            </w:r>
            <w:r>
              <w:rPr>
                <w:rFonts w:eastAsia="Times New Roman"/>
                <w:lang w:val="en-US"/>
              </w:rPr>
              <w:t xml:space="preserve">Abnormal thickening of the intima within the stented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True Lumen: </w:t>
            </w:r>
            <w:r>
              <w:rPr>
                <w:rFonts w:eastAsia="Times New Roman"/>
                <w:lang w:val="en-US"/>
              </w:rPr>
              <w:t xml:space="preserve">Lumen surrounded by all three layers of the vessel-intima, media, and adventitia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Lumen: </w:t>
            </w:r>
            <w:r>
              <w:rPr>
                <w:rFonts w:eastAsia="Times New Roman"/>
                <w:lang w:val="en-US"/>
              </w:rPr>
              <w:t xml:space="preserve">A channel, usually parallel to the true lumen, which does not communicate with the true lumen over a portion of its length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Rupture: </w:t>
            </w:r>
            <w:r>
              <w:rPr>
                <w:rFonts w:eastAsia="Times New Roman"/>
                <w:lang w:val="en-US"/>
              </w:rPr>
              <w:t xml:space="preserve">Plaque ulceration with a tear detected in a fibrous cap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Gap: </w:t>
            </w:r>
            <w:r>
              <w:rPr>
                <w:rFonts w:eastAsia="Times New Roman"/>
                <w:lang w:val="en-US"/>
              </w:rPr>
              <w:t xml:space="preserve">Length of gap between two consecutive stents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Worst: </w:t>
            </w:r>
            <w:r>
              <w:rPr>
                <w:rFonts w:eastAsia="Times New Roman"/>
                <w:lang w:val="en-US"/>
              </w:rPr>
              <w:t xml:space="preserve">Worst stenosis - the stenosis with the smallest lumen size within a vessel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Secondary: </w:t>
            </w:r>
            <w:r>
              <w:rPr>
                <w:rFonts w:eastAsia="Times New Roman"/>
                <w:lang w:val="en-US"/>
              </w:rPr>
              <w:t xml:space="preserve">2nd most severe stenosis within a vessel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T-3 Secondary: </w:t>
            </w:r>
            <w:r>
              <w:rPr>
                <w:rFonts w:eastAsia="Times New Roman"/>
                <w:lang w:val="en-US"/>
              </w:rPr>
              <w:t xml:space="preserve">3rd most severe stenosis within a vessel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T-4 Secondary: </w:t>
            </w:r>
            <w:r>
              <w:rPr>
                <w:rFonts w:eastAsia="Times New Roman"/>
                <w:lang w:val="en-US"/>
              </w:rPr>
              <w:t xml:space="preserve">4th most severe stenosis within a vessel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EEM Volume: </w:t>
            </w:r>
            <w:r>
              <w:rPr>
                <w:rFonts w:eastAsia="Times New Roman"/>
                <w:lang w:val="en-US"/>
              </w:rPr>
              <w:t xml:space="preserve">External Elastic Membrane (EEM) volume measured within a specified region. The EEM is a discrete interface at the border between the media and the Adventitia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Volume: </w:t>
            </w:r>
            <w:r>
              <w:rPr>
                <w:rFonts w:eastAsia="Times New Roman"/>
                <w:lang w:val="en-US"/>
              </w:rPr>
              <w:t xml:space="preserve">Lumen volume measured within a specified 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In-Stent Neointimal Volume: </w:t>
            </w:r>
            <w:r>
              <w:rPr>
                <w:rFonts w:eastAsia="Times New Roman"/>
                <w:lang w:val="en-US"/>
              </w:rPr>
              <w:t xml:space="preserve">The amount of plaque between the lumen and stent, within the stent region; In-stent restenosis. In-Stent Neointimal Volume = Stent Volume - Lumen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Native Plaque Volume: </w:t>
            </w:r>
            <w:r>
              <w:rPr>
                <w:rFonts w:eastAsia="Times New Roman"/>
                <w:lang w:val="en-US"/>
              </w:rPr>
              <w:t xml:space="preserve">The amount of plaque between the stent and the EEM, within the stent region. Native Plaque Volume = EEM Volume - Stent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Plaque Volume: </w:t>
            </w:r>
            <w:r>
              <w:rPr>
                <w:rFonts w:eastAsia="Times New Roman"/>
                <w:lang w:val="en-US"/>
              </w:rPr>
              <w:t xml:space="preserve">Total amount of plaque between the EEM and the Lumen, over the entire region that is measured. Total Plaque Volume = EEM Volume - </w:t>
            </w:r>
            <w:r>
              <w:rPr>
                <w:rFonts w:eastAsia="Times New Roman"/>
                <w:lang w:val="en-US"/>
              </w:rPr>
              <w:lastRenderedPageBreak/>
              <w:t xml:space="preserve">Lumen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Proximal Reference: </w:t>
            </w:r>
            <w:r>
              <w:rPr>
                <w:rFonts w:eastAsia="Times New Roman"/>
                <w:lang w:val="en-US"/>
              </w:rPr>
              <w:t xml:space="preserve">Proximal reference segment measurement site. Typically the site with the largest lumen proximal to a stenosis but within the same segment (usually within 10 mm of the stenosis with no major intervening branches)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Reference: </w:t>
            </w:r>
            <w:r>
              <w:rPr>
                <w:rFonts w:eastAsia="Times New Roman"/>
                <w:lang w:val="en-US"/>
              </w:rPr>
              <w:t xml:space="preserve">Distal reference segment measurement site. Typically the site with the largest lumen distal to a stenosis but within the same segment (usually within 10 mm of the stenosis with no major intervening branches)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Site of Lumen Minimum: </w:t>
            </w:r>
            <w:r>
              <w:rPr>
                <w:rFonts w:eastAsia="Times New Roman"/>
                <w:lang w:val="en-US"/>
              </w:rPr>
              <w:t xml:space="preserve">Site of the smallest lumen in a vessel. E.g., due to a stenotic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Entire Pullback: </w:t>
            </w:r>
            <w:r>
              <w:rPr>
                <w:rFonts w:eastAsia="Times New Roman"/>
                <w:lang w:val="en-US"/>
              </w:rPr>
              <w:t xml:space="preserve">Measurement region that encompasses the entire vessel imaged in a single pullback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Stented Region: </w:t>
            </w:r>
            <w:r>
              <w:rPr>
                <w:rFonts w:eastAsia="Times New Roman"/>
                <w:lang w:val="en-US"/>
              </w:rPr>
              <w:t xml:space="preserve">Measurement region occupied by the stent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Proximal Stent Margin: </w:t>
            </w:r>
            <w:r>
              <w:rPr>
                <w:rFonts w:eastAsia="Times New Roman"/>
                <w:lang w:val="en-US"/>
              </w:rPr>
              <w:t xml:space="preserve">Region starting at the proximal edge of the Stent and extending several millimeters (usually 5 mm) proximal to the Stent edge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Stent Margin: </w:t>
            </w:r>
            <w:r>
              <w:rPr>
                <w:rFonts w:eastAsia="Times New Roman"/>
                <w:lang w:val="en-US"/>
              </w:rPr>
              <w:t xml:space="preserve">Region starting at the distal edge of the Stent and extending several millimeters (usually 5 mm) distal to the Stent edge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Dissection Classification: </w:t>
            </w:r>
            <w:r>
              <w:rPr>
                <w:rFonts w:eastAsia="Times New Roman"/>
                <w:lang w:val="en-US"/>
              </w:rPr>
              <w:t xml:space="preserve">Classification of dissections in a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Intra-stent Dissection: </w:t>
            </w:r>
            <w:r>
              <w:rPr>
                <w:rFonts w:eastAsia="Times New Roman"/>
                <w:lang w:val="en-US"/>
              </w:rPr>
              <w:t xml:space="preserve">Separation of neointimal hyperplasia from stent struts, usually seen only after treatment of in-stent restenosis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Vulnerable Plaque: </w:t>
            </w:r>
            <w:r>
              <w:rPr>
                <w:rFonts w:eastAsia="Times New Roman"/>
                <w:lang w:val="en-US"/>
              </w:rPr>
              <w:t xml:space="preserve">Plaque with a thin cap fibrous atheroma that is at increased risk of rupture and thrombosis (or re-thrombosis) and rapid stenosis progression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Eroded Plaque: </w:t>
            </w:r>
            <w:r>
              <w:rPr>
                <w:rFonts w:eastAsia="Times New Roman"/>
                <w:lang w:val="en-US"/>
              </w:rPr>
              <w:t xml:space="preserve">Plaque erosions with no structural defect (beyond endothelial injury) or gap in the plaque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Stenosis Severity: </w:t>
            </w:r>
            <w:r>
              <w:rPr>
                <w:rFonts w:eastAsia="Times New Roman"/>
                <w:lang w:val="en-US"/>
              </w:rPr>
              <w:t xml:space="preserve">Stenosis severity classifications of multiple lesions in a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Restenotic Lesion: </w:t>
            </w:r>
            <w:r>
              <w:rPr>
                <w:rFonts w:eastAsia="Times New Roman"/>
                <w:lang w:val="en-US"/>
              </w:rPr>
              <w:t xml:space="preserve">A finding of a previously treated lesion in which stenosis has reoccurred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Fibro-Lipidic Plaque: </w:t>
            </w:r>
            <w:r>
              <w:rPr>
                <w:rFonts w:eastAsia="Times New Roman"/>
                <w:lang w:val="en-US"/>
              </w:rPr>
              <w:t xml:space="preserve">Loosely packed bundles of collagen fibers with regions of lipid deposition present. Region is cellular and no cholesterol clefts or necrosis are present. Some macrophage infiltration. Increase in extra cellular matrix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Necrotic-Lipidic Plaque: </w:t>
            </w:r>
            <w:r>
              <w:rPr>
                <w:rFonts w:eastAsia="Times New Roman"/>
                <w:lang w:val="en-US"/>
              </w:rPr>
              <w:t xml:space="preserve">Area within the plaque with very low echogenicity separated from the lumen and surrounded by more echogenic structures (fibrous cap). Highly lipidic necrotic region with remnants of foam cells and dead lymphocytes present. No collagen fibers are visible and mechanical integrity is poor. Cholesterol clefts and micro calcifications are visible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Intimal Dissection: </w:t>
            </w:r>
            <w:r>
              <w:rPr>
                <w:rFonts w:eastAsia="Times New Roman"/>
                <w:lang w:val="en-US"/>
              </w:rPr>
              <w:t xml:space="preserve">Dissection limited to the intima or atheroma, and not extending to the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Medial Dissection: </w:t>
            </w:r>
            <w:r>
              <w:rPr>
                <w:rFonts w:eastAsia="Times New Roman"/>
                <w:lang w:val="en-US"/>
              </w:rPr>
              <w:t xml:space="preserve">Dissection in the arterial Media, extending into the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Simultaneously Acquired: </w:t>
            </w:r>
            <w:r>
              <w:rPr>
                <w:rFonts w:eastAsia="Times New Roman"/>
                <w:lang w:val="en-US"/>
              </w:rPr>
              <w:t xml:space="preserve">The referenced information was acquired simultaneously with the information in the object in which the reference occurs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Anatomy: </w:t>
            </w:r>
            <w:r>
              <w:rPr>
                <w:rFonts w:eastAsia="Times New Roman"/>
                <w:lang w:val="en-US"/>
              </w:rPr>
              <w:t xml:space="preserve">Information acquired for the same anatomic 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Indication: </w:t>
            </w:r>
            <w:r>
              <w:rPr>
                <w:rFonts w:eastAsia="Times New Roman"/>
                <w:lang w:val="en-US"/>
              </w:rPr>
              <w:t xml:space="preserve">Information acquired for the same indication. E.g., to elucidate </w:t>
            </w:r>
            <w:r>
              <w:rPr>
                <w:rFonts w:eastAsia="Times New Roman"/>
                <w:lang w:val="en-US"/>
              </w:rPr>
              <w:lastRenderedPageBreak/>
              <w:t xml:space="preserve">the same diagnostic question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Attenuation Correction: </w:t>
            </w:r>
            <w:r>
              <w:rPr>
                <w:rFonts w:eastAsia="Times New Roman"/>
                <w:lang w:val="en-US"/>
              </w:rPr>
              <w:t xml:space="preserve">The referenced information was used to correct the data for differential attenuation through different anatomic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Reconstructed: </w:t>
            </w:r>
            <w:r>
              <w:rPr>
                <w:rFonts w:eastAsia="Times New Roman"/>
                <w:lang w:val="en-US"/>
              </w:rPr>
              <w:t xml:space="preserve">Value estimated for a vessel in the absence of a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 Manufacturer: </w:t>
            </w:r>
            <w:r>
              <w:rPr>
                <w:rFonts w:eastAsia="Times New Roman"/>
                <w:lang w:val="en-US"/>
              </w:rPr>
              <w:t xml:space="preserve">Manufacturer of application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Atrial Ejection Fraction by Angiography: </w:t>
            </w:r>
            <w:r>
              <w:rPr>
                <w:rFonts w:eastAsia="Times New Roman"/>
                <w:lang w:val="en-US"/>
              </w:rPr>
              <w:t xml:space="preserve">Left Atrial Ejection Fraction by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Atrial ED Volume: </w:t>
            </w:r>
            <w:r>
              <w:rPr>
                <w:rFonts w:eastAsia="Times New Roman"/>
                <w:lang w:val="en-US"/>
              </w:rPr>
              <w:t xml:space="preserve">Left Atrial End Diastolic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Atrial ES Volume: </w:t>
            </w:r>
            <w:r>
              <w:rPr>
                <w:rFonts w:eastAsia="Times New Roman"/>
                <w:lang w:val="en-US"/>
              </w:rPr>
              <w:t xml:space="preserve">Left Atrial End Systolic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Contour Realignment: </w:t>
            </w:r>
            <w:r>
              <w:rPr>
                <w:rFonts w:eastAsia="Times New Roman"/>
                <w:lang w:val="en-US"/>
              </w:rPr>
              <w:t xml:space="preserve">Contour repositioning of End Diastolic relative to End Systolic contour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Threshold Value: </w:t>
            </w:r>
            <w:r>
              <w:rPr>
                <w:rFonts w:eastAsia="Times New Roman"/>
                <w:lang w:val="en-US"/>
              </w:rPr>
              <w:t xml:space="preserve">The minimum standard deviation to define the hypokinesis and hyperkinesis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Abnormal Wall Motion: </w:t>
            </w:r>
            <w:r>
              <w:rPr>
                <w:rFonts w:eastAsia="Times New Roman"/>
                <w:lang w:val="en-US"/>
              </w:rPr>
              <w:t xml:space="preserve">Report of differentiation of wall motion compared to normal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Object: </w:t>
            </w:r>
            <w:r>
              <w:rPr>
                <w:rFonts w:eastAsia="Times New Roman"/>
                <w:lang w:val="en-US"/>
              </w:rPr>
              <w:t xml:space="preserve">Object used for Calibration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Method: </w:t>
            </w:r>
            <w:r>
              <w:rPr>
                <w:rFonts w:eastAsia="Times New Roman"/>
                <w:lang w:val="en-US"/>
              </w:rPr>
              <w:t xml:space="preserve">Method used for Calibration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Object Size: </w:t>
            </w:r>
            <w:r>
              <w:rPr>
                <w:rFonts w:eastAsia="Times New Roman"/>
                <w:lang w:val="en-US"/>
              </w:rPr>
              <w:t xml:space="preserve">Size of calibration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Length Method: </w:t>
            </w:r>
            <w:r>
              <w:rPr>
                <w:rFonts w:eastAsia="Times New Roman"/>
                <w:lang w:val="en-US"/>
              </w:rPr>
              <w:t xml:space="preserve">Method how long axis is positioned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Method: </w:t>
            </w:r>
            <w:r>
              <w:rPr>
                <w:rFonts w:eastAsia="Times New Roman"/>
                <w:lang w:val="en-US"/>
              </w:rPr>
              <w:t xml:space="preserve">Model for cardiac chamber volume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Method: </w:t>
            </w:r>
            <w:r>
              <w:rPr>
                <w:rFonts w:eastAsia="Times New Roman"/>
                <w:lang w:val="en-US"/>
              </w:rPr>
              <w:t xml:space="preserve">Method to define original diameter of the artery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Slope ED: </w:t>
            </w:r>
            <w:r>
              <w:rPr>
                <w:rFonts w:eastAsia="Times New Roman"/>
                <w:lang w:val="en-US"/>
              </w:rPr>
              <w:t xml:space="preserve">Relation between calculated End Diastolic volume and ventricular End Diastolic volume. The specific meaning is dependent on volume method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Offset ED: </w:t>
            </w:r>
            <w:r>
              <w:rPr>
                <w:rFonts w:eastAsia="Times New Roman"/>
                <w:lang w:val="en-US"/>
              </w:rPr>
              <w:t xml:space="preserve">Correction factor for the calculated End Diastolic volume and ventricular End Diastolic volume. The specific meaning is dependent on volume method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Slope ES: </w:t>
            </w:r>
            <w:r>
              <w:rPr>
                <w:rFonts w:eastAsia="Times New Roman"/>
                <w:lang w:val="en-US"/>
              </w:rPr>
              <w:t xml:space="preserve">Relation between calculated End Systolic volume and ventricular End Systolic volume. The specific meaning is dependent on volume method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Offset ES: </w:t>
            </w:r>
            <w:r>
              <w:rPr>
                <w:rFonts w:eastAsia="Times New Roman"/>
                <w:lang w:val="en-US"/>
              </w:rPr>
              <w:t xml:space="preserve">Correction factor for the calculated End Systolic volume and ventricular End Systolic volume. The specific meaning is dependent on volume method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Volume Exponent: </w:t>
            </w:r>
            <w:r>
              <w:rPr>
                <w:rFonts w:eastAsia="Times New Roman"/>
                <w:lang w:val="en-US"/>
              </w:rPr>
              <w:t xml:space="preserve">Exponent of volume in regression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Points: </w:t>
            </w:r>
            <w:r>
              <w:rPr>
                <w:rFonts w:eastAsia="Times New Roman"/>
                <w:lang w:val="en-US"/>
              </w:rPr>
              <w:t xml:space="preserve">Container for spatial locations or coordinates used for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Thickness: </w:t>
            </w:r>
            <w:r>
              <w:rPr>
                <w:rFonts w:eastAsia="Times New Roman"/>
                <w:lang w:val="en-US"/>
              </w:rPr>
              <w:t xml:space="preserve">Average thickness of the chamber wall in the current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Volume: </w:t>
            </w:r>
            <w:r>
              <w:rPr>
                <w:rFonts w:eastAsia="Times New Roman"/>
                <w:lang w:val="en-US"/>
              </w:rPr>
              <w:t xml:space="preserve">Volume of the chamber wall estimated from the current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Mass: </w:t>
            </w:r>
            <w:r>
              <w:rPr>
                <w:rFonts w:eastAsia="Times New Roman"/>
                <w:lang w:val="en-US"/>
              </w:rPr>
              <w:t xml:space="preserve">Mass of the chamber wall (myocardium)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Stress: </w:t>
            </w:r>
            <w:r>
              <w:rPr>
                <w:rFonts w:eastAsia="Times New Roman"/>
                <w:lang w:val="en-US"/>
              </w:rPr>
              <w:t xml:space="preserve">Peak systolic stress of chamber wall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Centerline Wall Motion Analysis: </w:t>
            </w:r>
            <w:r>
              <w:rPr>
                <w:rFonts w:eastAsia="Times New Roman"/>
                <w:lang w:val="en-US"/>
              </w:rPr>
              <w:t xml:space="preserve">Method to calculate wall motion [example: </w:t>
            </w:r>
            <w:r>
              <w:rPr>
                <w:rFonts w:eastAsia="Times New Roman"/>
                <w:lang w:val="en-US"/>
              </w:rPr>
              <w:lastRenderedPageBreak/>
              <w:t xml:space="preserve">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Normalized Chord Length: </w:t>
            </w:r>
            <w:r>
              <w:rPr>
                <w:rFonts w:eastAsia="Times New Roman"/>
                <w:lang w:val="en-US"/>
              </w:rPr>
              <w:t xml:space="preserve">The length between End Diastolic and End Systolic contour perpendicular on the centerline normalized by a method dependent ventricular perimeter length. The centerline is the line equidistant between the End Diastolic and End Systolic contour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Region: </w:t>
            </w:r>
            <w:r>
              <w:rPr>
                <w:rFonts w:eastAsia="Times New Roman"/>
                <w:lang w:val="en-US"/>
              </w:rPr>
              <w:t xml:space="preserve">The report of the boundaries of the abnormal (hyperkinetic, hypokinetic, a-kinetic) regions associated with the territory of the artery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First Chord of Abnormal Region: </w:t>
            </w:r>
            <w:r>
              <w:rPr>
                <w:rFonts w:eastAsia="Times New Roman"/>
                <w:lang w:val="en-US"/>
              </w:rPr>
              <w:t xml:space="preserve">The chord number specifying the begin of abnormal region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Last Chord of Abnormal Region: </w:t>
            </w:r>
            <w:r>
              <w:rPr>
                <w:rFonts w:eastAsia="Times New Roman"/>
                <w:lang w:val="en-US"/>
              </w:rPr>
              <w:t xml:space="preserve">The chord number specifying the end of abnormal region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Territory Region Severity: </w:t>
            </w:r>
            <w:r>
              <w:rPr>
                <w:rFonts w:eastAsia="Times New Roman"/>
                <w:lang w:val="en-US"/>
              </w:rPr>
              <w:t xml:space="preserve">Severity at the regional abnormality extent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Opposite Region Severity: </w:t>
            </w:r>
            <w:r>
              <w:rPr>
                <w:rFonts w:eastAsia="Times New Roman"/>
                <w:lang w:val="en-US"/>
              </w:rPr>
              <w:t xml:space="preserve">Severity at the opposite regional abnormality extent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LAD Region in RAO Projection: </w:t>
            </w:r>
            <w:r>
              <w:rPr>
                <w:rFonts w:eastAsia="Times New Roman"/>
                <w:lang w:val="en-US"/>
              </w:rPr>
              <w:t xml:space="preserve">Based on a total number of chords of 100 and RAO project the range of chords belonging to this circumferential extent lies </w:t>
            </w:r>
            <w:proofErr w:type="gramStart"/>
            <w:r>
              <w:rPr>
                <w:rFonts w:eastAsia="Times New Roman"/>
                <w:lang w:val="en-US"/>
              </w:rPr>
              <w:t>between 5 - 85</w:t>
            </w:r>
            <w:proofErr w:type="gramEnd"/>
            <w:r>
              <w:rPr>
                <w:rFonts w:eastAsia="Times New Roman"/>
                <w:lang w:val="en-US"/>
              </w:rPr>
              <w:t xml:space="preserv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RCA Region in ROA Projection: </w:t>
            </w:r>
            <w:r>
              <w:rPr>
                <w:rFonts w:eastAsia="Times New Roman"/>
                <w:lang w:val="en-US"/>
              </w:rPr>
              <w:t xml:space="preserve">Based on a total number of chords of 100 and RAO project the range of chords belonging to this circumferential extent lies </w:t>
            </w:r>
            <w:proofErr w:type="gramStart"/>
            <w:r>
              <w:rPr>
                <w:rFonts w:eastAsia="Times New Roman"/>
                <w:lang w:val="en-US"/>
              </w:rPr>
              <w:t>between 25 - 85</w:t>
            </w:r>
            <w:proofErr w:type="gramEnd"/>
            <w:r>
              <w:rPr>
                <w:rFonts w:eastAsia="Times New Roman"/>
                <w:lang w:val="en-US"/>
              </w:rPr>
              <w:t xml:space="preserv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LAD Region in RAO Projection: </w:t>
            </w:r>
            <w:r>
              <w:rPr>
                <w:rFonts w:eastAsia="Times New Roman"/>
                <w:lang w:val="en-US"/>
              </w:rPr>
              <w:t xml:space="preserve">Based on a total number of chords of 100 and RAO projection the range of chords belonging to this regional extent lies between 10 - 66 (hypokinetic) and 67 - 80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RCA Region in RAO Projection: </w:t>
            </w:r>
            <w:r>
              <w:rPr>
                <w:rFonts w:eastAsia="Times New Roman"/>
                <w:lang w:val="en-US"/>
              </w:rPr>
              <w:t xml:space="preserve">Based on a total number of chords of 100 and RAO projection the range of chords belonging to this regional extent lies between 51 - 80 (hypokinetic) and 10 - 50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LAD Region in RAO Projection: </w:t>
            </w:r>
            <w:r>
              <w:rPr>
                <w:rFonts w:eastAsia="Times New Roman"/>
                <w:lang w:val="en-US"/>
              </w:rPr>
              <w:t xml:space="preserve">Based on a total number of chords of 100 and RAO projection the range of chords belonging to this regional extent lies between 10 - 58 (hypokinetic) and 59 -80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Multiple RCA Region in RAO Projection:</w:t>
            </w:r>
            <w:proofErr w:type="gramEnd"/>
            <w:r>
              <w:rPr>
                <w:rFonts w:eastAsia="Times New Roman"/>
                <w:b/>
                <w:bCs/>
                <w:lang w:val="en-US"/>
              </w:rPr>
              <w:t xml:space="preserve"> </w:t>
            </w:r>
            <w:r>
              <w:rPr>
                <w:rFonts w:eastAsia="Times New Roman"/>
                <w:lang w:val="en-US"/>
              </w:rPr>
              <w:t xml:space="preserve">Based on a total number of chords of 100 and RAO projection the range of chords belonging to this regional extent lies between 59 - 80 (hypokinetic) and 10 - 58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LAD Region in LAO Projection: </w:t>
            </w:r>
            <w:r>
              <w:rPr>
                <w:rFonts w:eastAsia="Times New Roman"/>
                <w:lang w:val="en-US"/>
              </w:rPr>
              <w:t xml:space="preserve">Based on a total number of chords of 100 and LAO projection the range of chords belonging to this regional extent lies between 50 -100 (hypokinetic) and 20 - 49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RCA Region in LAO Projection: </w:t>
            </w:r>
            <w:r>
              <w:rPr>
                <w:rFonts w:eastAsia="Times New Roman"/>
                <w:lang w:val="en-US"/>
              </w:rPr>
              <w:t xml:space="preserve">Based on a total number of chords of 100 and LAO projection the range of chords belonging to this regional extent lies between 19 - 67 (hypokinetic) and 68 - 100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CFX Region in LAO Projection: </w:t>
            </w:r>
            <w:r>
              <w:rPr>
                <w:rFonts w:eastAsia="Times New Roman"/>
                <w:lang w:val="en-US"/>
              </w:rPr>
              <w:t xml:space="preserve">Based on a total number of chords of 100 and LAO projection the range of chords belonging to this regional extent lies between 38 -74 (hypokinetic) and 75 - 100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Circular Method: </w:t>
            </w:r>
            <w:r>
              <w:rPr>
                <w:rFonts w:eastAsia="Times New Roman"/>
                <w:lang w:val="en-US"/>
              </w:rPr>
              <w:t xml:space="preserve">Method based on assumption that the image object is circular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Densitometric Method: </w:t>
            </w:r>
            <w:r>
              <w:rPr>
                <w:rFonts w:eastAsia="Times New Roman"/>
                <w:lang w:val="en-US"/>
              </w:rPr>
              <w:t xml:space="preserve">Method based on the gray value distribution of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Center of Gravity: </w:t>
            </w:r>
            <w:r>
              <w:rPr>
                <w:rFonts w:eastAsia="Times New Roman"/>
                <w:lang w:val="en-US"/>
              </w:rPr>
              <w:t xml:space="preserve">End Systolic contour realigned to End Diastolic contour based on the center of gravity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Long Axis Based: </w:t>
            </w:r>
            <w:r>
              <w:rPr>
                <w:rFonts w:eastAsia="Times New Roman"/>
                <w:lang w:val="en-US"/>
              </w:rPr>
              <w:t xml:space="preserve">End Systolic contour realigned to End Diastolic contour based on the mid point of the long axis. The long axis end points are defined as the posterior and apex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Realignment: </w:t>
            </w:r>
            <w:r>
              <w:rPr>
                <w:rFonts w:eastAsia="Times New Roman"/>
                <w:lang w:val="en-US"/>
              </w:rPr>
              <w:t xml:space="preserve">No Contour Realignment applied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Vessel Lumen Cross-Sectional Area: </w:t>
            </w:r>
            <w:r>
              <w:rPr>
                <w:rFonts w:eastAsia="Times New Roman"/>
                <w:lang w:val="en-US"/>
              </w:rPr>
              <w:t xml:space="preserve">Calculated Vessel Lumen Cross-Sectional Area based on the referenced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Contour Start: </w:t>
            </w:r>
            <w:r>
              <w:rPr>
                <w:rFonts w:eastAsia="Times New Roman"/>
                <w:lang w:val="en-US"/>
              </w:rPr>
              <w:t xml:space="preserve">Location of the beginning of a contour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Contour End: </w:t>
            </w:r>
            <w:r>
              <w:rPr>
                <w:rFonts w:eastAsia="Times New Roman"/>
                <w:lang w:val="en-US"/>
              </w:rPr>
              <w:t xml:space="preserve">Location of the end of a contour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Sphere: </w:t>
            </w:r>
            <w:r>
              <w:rPr>
                <w:rFonts w:eastAsia="Times New Roman"/>
                <w:lang w:val="en-US"/>
              </w:rPr>
              <w:t xml:space="preserve">Sphere is used as calibration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Geometric Isocenter: </w:t>
            </w:r>
            <w:r>
              <w:rPr>
                <w:rFonts w:eastAsia="Times New Roman"/>
                <w:lang w:val="en-US"/>
              </w:rPr>
              <w:t xml:space="preserve">Object of interest in isocenter of image and pixel separation is calculated from geometric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Geometric Non-Isocenter: </w:t>
            </w:r>
            <w:r>
              <w:rPr>
                <w:rFonts w:eastAsia="Times New Roman"/>
                <w:lang w:val="en-US"/>
              </w:rPr>
              <w:t xml:space="preserve">Object of interest not in isocenter of image and pixel separation is calculated from geometric data and out of isocenter distances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Object Used: </w:t>
            </w:r>
            <w:r>
              <w:rPr>
                <w:rFonts w:eastAsia="Times New Roman"/>
                <w:lang w:val="en-US"/>
              </w:rPr>
              <w:t xml:space="preserve">Object used for calibration. E.g., 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Curve Fitted Reference: </w:t>
            </w:r>
            <w:r>
              <w:rPr>
                <w:rFonts w:eastAsia="Times New Roman"/>
                <w:lang w:val="en-US"/>
              </w:rPr>
              <w:t xml:space="preserve">Application dependent method to calculate the reference diameter based on the multiple diameter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Interpolated Local Reference: </w:t>
            </w:r>
            <w:r>
              <w:rPr>
                <w:rFonts w:eastAsia="Times New Roman"/>
                <w:lang w:val="en-US"/>
              </w:rPr>
              <w:t xml:space="preserve">Application dependent method to calculate reference by interpolation, based on the diameter of two or more user defined reference positions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Local Reference: </w:t>
            </w:r>
            <w:r>
              <w:rPr>
                <w:rFonts w:eastAsia="Times New Roman"/>
                <w:lang w:val="en-US"/>
              </w:rPr>
              <w:t xml:space="preserve">Application dependent method to calculate by averaging the reference, based on the diameter of one or more user defined reference positions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Radial Based Wall Motion Analysis: </w:t>
            </w:r>
            <w:r>
              <w:rPr>
                <w:rFonts w:eastAsia="Times New Roman"/>
                <w:lang w:val="en-US"/>
              </w:rPr>
              <w:t xml:space="preserve">Method to calculate wall motion based on the lengths of the radials in the predefined regions [Ingels]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Contribution to Ejection Fraction: </w:t>
            </w:r>
            <w:r>
              <w:rPr>
                <w:rFonts w:eastAsia="Times New Roman"/>
                <w:lang w:val="en-US"/>
              </w:rPr>
              <w:t xml:space="preserve">Contribution of Region to global Ejection factor based on radial or landmark based wall motion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Radial Shortening: </w:t>
            </w:r>
            <w:r>
              <w:rPr>
                <w:rFonts w:eastAsia="Times New Roman"/>
                <w:lang w:val="en-US"/>
              </w:rPr>
              <w:t xml:space="preserve">The reduction of area between End Systolic and End Diastolic based on radial wall motion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Landmark Based Wall Motion Analysis: </w:t>
            </w:r>
            <w:r>
              <w:rPr>
                <w:rFonts w:eastAsia="Times New Roman"/>
                <w:lang w:val="en-US"/>
              </w:rPr>
              <w:t xml:space="preserve">Method to calculate wall motion based on the move of landmarks on the wall [Slager]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Slice Contribution to Ejection Fraction: </w:t>
            </w:r>
            <w:r>
              <w:rPr>
                <w:rFonts w:eastAsia="Times New Roman"/>
                <w:lang w:val="en-US"/>
              </w:rPr>
              <w:t xml:space="preserve">Contribution to the ejection fraction of a specific slice region [Slager]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Frame to Frame Analysis: </w:t>
            </w:r>
            <w:r>
              <w:rPr>
                <w:rFonts w:eastAsia="Times New Roman"/>
                <w:lang w:val="en-US"/>
              </w:rPr>
              <w:t xml:space="preserve">Method to calculate volumes of heart chambers for every image in a range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of closed irregular polygon: </w:t>
            </w:r>
            <w:r>
              <w:rPr>
                <w:rFonts w:eastAsia="Times New Roman"/>
                <w:lang w:val="en-US"/>
              </w:rPr>
              <w:t xml:space="preserve">The area is derived by considering a set of coordinates as a closed irregular polygon, accounting for inner angles. The exact method, such as by decomposition into triangles or quadrilaterals, is not specified, since it does not affect the numeric result, apart from the effect of numeric precision during computation of intermediate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of a closed NURBS: </w:t>
            </w:r>
            <w:r>
              <w:rPr>
                <w:rFonts w:eastAsia="Times New Roman"/>
                <w:lang w:val="en-US"/>
              </w:rPr>
              <w:t xml:space="preserve">The area is derived by using a set of coordinates as control points for a Non Uniform Rational B-Spline (NURBS)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Integration of sum of closed areas on contiguous slices: </w:t>
            </w:r>
            <w:r>
              <w:rPr>
                <w:rFonts w:eastAsia="Times New Roman"/>
                <w:lang w:val="en-US"/>
              </w:rPr>
              <w:t xml:space="preserve">The volume derived by integrating the sum of the areas on adjacent slices across the slice interval; each area is defined by a regular planar shape or by considering a set of coordinates as a closed irregular polygon, accounting for inner angles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w:t>
            </w:r>
            <w:r>
              <w:rPr>
                <w:rFonts w:eastAsia="Times New Roman"/>
                <w:lang w:val="en-US"/>
              </w:rPr>
              <w:t xml:space="preserve">Procedure used to calibrate measurements or measurement devices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Contour: </w:t>
            </w:r>
            <w:r>
              <w:rPr>
                <w:rFonts w:eastAsia="Times New Roman"/>
                <w:lang w:val="en-US"/>
              </w:rPr>
              <w:t xml:space="preserve">Left contour of lumen (direction proximal to distal)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Contour: </w:t>
            </w:r>
            <w:r>
              <w:rPr>
                <w:rFonts w:eastAsia="Times New Roman"/>
                <w:lang w:val="en-US"/>
              </w:rPr>
              <w:t xml:space="preserve">Right contour of lumen (direction proximal to distal)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Diameter Graph: </w:t>
            </w:r>
            <w:r>
              <w:rPr>
                <w:rFonts w:eastAsia="Times New Roman"/>
                <w:lang w:val="en-US"/>
              </w:rPr>
              <w:t xml:space="preserve">Ordered set of diameters values derived from contours (direction proximal to distal)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Length Luminal Segment: </w:t>
            </w:r>
            <w:r>
              <w:rPr>
                <w:rFonts w:eastAsia="Times New Roman"/>
                <w:lang w:val="en-US"/>
              </w:rPr>
              <w:t xml:space="preserve">Length Luminal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Graph Increment: </w:t>
            </w:r>
            <w:r>
              <w:rPr>
                <w:rFonts w:eastAsia="Times New Roman"/>
                <w:lang w:val="en-US"/>
              </w:rPr>
              <w:t xml:space="preserve">Increment value along X-axis in Diameter Graph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Site of Maximum Luminal: </w:t>
            </w:r>
            <w:r>
              <w:rPr>
                <w:rFonts w:eastAsia="Times New Roman"/>
                <w:lang w:val="en-US"/>
              </w:rPr>
              <w:t xml:space="preserve">Location of the maximum lumen area in a lesion or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Densitometric Luminal Cross-sectional Area Graph: </w:t>
            </w:r>
            <w:r>
              <w:rPr>
                <w:rFonts w:eastAsia="Times New Roman"/>
                <w:lang w:val="en-US"/>
              </w:rPr>
              <w:t xml:space="preserve">Ordered set of cross-sectional Vessel Lumen Cross-Sectional Area values derived from contours (direction proximal to distal) based on densitometric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 of Proximal Border: </w:t>
            </w:r>
            <w:r>
              <w:rPr>
                <w:rFonts w:eastAsia="Times New Roman"/>
                <w:lang w:val="en-US"/>
              </w:rPr>
              <w:t xml:space="preserve">Position of proximal border of segment relative to the contour start (proximal end of analysis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 of Distal Border: </w:t>
            </w:r>
            <w:r>
              <w:rPr>
                <w:rFonts w:eastAsia="Times New Roman"/>
                <w:lang w:val="en-US"/>
              </w:rPr>
              <w:t xml:space="preserve">Position of distal border of segment relative to the contour start (proximal end of analysis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Area: </w:t>
            </w:r>
            <w:r>
              <w:rPr>
                <w:rFonts w:eastAsia="Times New Roman"/>
                <w:lang w:val="en-US"/>
              </w:rPr>
              <w:t xml:space="preserve">Longitudinal cross sectional area of plaque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Diameter Symmetry: </w:t>
            </w:r>
            <w:r>
              <w:rPr>
                <w:rFonts w:eastAsia="Times New Roman"/>
                <w:lang w:val="en-US"/>
              </w:rPr>
              <w:t xml:space="preserve">Symmetry of stenosis (0 = complete asymmetry, 1 = complete symmetry); see Section T.2 â€œDefinition of Diameter Symmetry with Arterial Plaquesâ€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Symmetry: </w:t>
            </w:r>
            <w:r>
              <w:rPr>
                <w:rFonts w:eastAsia="Times New Roman"/>
                <w:lang w:val="en-US"/>
              </w:rPr>
              <w:t xml:space="preserve">Symmetry of plaque (0 = complete asymmetry, 1 = complete symmetry); see Section T.2 â€œDefinition of Diameter Symmetry with Arterial Plaquesâ€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Inflow Angle: </w:t>
            </w:r>
            <w:r>
              <w:rPr>
                <w:rFonts w:eastAsia="Times New Roman"/>
                <w:lang w:val="en-US"/>
              </w:rPr>
              <w:t xml:space="preserve">The average slope of the diameter function between the position of the minimum luminal diameter and the position of the proximal border of the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Outflow Angle: </w:t>
            </w:r>
            <w:r>
              <w:rPr>
                <w:rFonts w:eastAsia="Times New Roman"/>
                <w:lang w:val="en-US"/>
              </w:rPr>
              <w:t xml:space="preserve">The average slope of the diameter function between the position of the minimum luminal diameter and the position of the distal border of the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Stenotic Flow Reserve: </w:t>
            </w:r>
            <w:r>
              <w:rPr>
                <w:rFonts w:eastAsia="Times New Roman"/>
                <w:lang w:val="en-US"/>
              </w:rPr>
              <w:t xml:space="preserve">The relation between coronary pressure and coronary flow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Poiseuille Resistance: </w:t>
            </w:r>
            <w:r>
              <w:rPr>
                <w:rFonts w:eastAsia="Times New Roman"/>
                <w:lang w:val="en-US"/>
              </w:rPr>
              <w:t xml:space="preserve">Poiseuille Resistance at the location of the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Turbulence Resistance: </w:t>
            </w:r>
            <w:r>
              <w:rPr>
                <w:rFonts w:eastAsia="Times New Roman"/>
                <w:lang w:val="en-US"/>
              </w:rPr>
              <w:t xml:space="preserve">Turbulence Resistance at the location of the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Pressure Drop at SFR: </w:t>
            </w:r>
            <w:r>
              <w:rPr>
                <w:rFonts w:eastAsia="Times New Roman"/>
                <w:lang w:val="en-US"/>
              </w:rPr>
              <w:t xml:space="preserve">Pressure drop over the stenosis at maximum heart output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Segmentation Method: </w:t>
            </w:r>
            <w:r>
              <w:rPr>
                <w:rFonts w:eastAsia="Times New Roman"/>
                <w:lang w:val="en-US"/>
              </w:rPr>
              <w:t xml:space="preserve">Method for selection of vessel sub-segments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Estimated Normal Flow: </w:t>
            </w:r>
            <w:r>
              <w:rPr>
                <w:rFonts w:eastAsia="Times New Roman"/>
                <w:lang w:val="en-US"/>
              </w:rPr>
              <w:t xml:space="preserve">Estimate of the volume of blood flow in the absence of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Length Kennedy: </w:t>
            </w:r>
            <w:r>
              <w:rPr>
                <w:rFonts w:eastAsia="Times New Roman"/>
                <w:lang w:val="en-US"/>
              </w:rPr>
              <w:t xml:space="preserve">Area Length method defined by Kennedy [Kennedy, 1970]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Length Dodge: </w:t>
            </w:r>
            <w:r>
              <w:rPr>
                <w:rFonts w:eastAsia="Times New Roman"/>
                <w:lang w:val="en-US"/>
              </w:rPr>
              <w:t xml:space="preserve">Area Length method defined by Dodge [Dodge, 1960]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Length Wynne: </w:t>
            </w:r>
            <w:r>
              <w:rPr>
                <w:rFonts w:eastAsia="Times New Roman"/>
                <w:lang w:val="en-US"/>
              </w:rPr>
              <w:t xml:space="preserve">Area Length method defined by Wynne [Wynne]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Slices: </w:t>
            </w:r>
            <w:r>
              <w:rPr>
                <w:rFonts w:eastAsia="Times New Roman"/>
                <w:lang w:val="en-US"/>
              </w:rPr>
              <w:t xml:space="preserve">Volume method based on multiple slice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Boak: </w:t>
            </w:r>
            <w:r>
              <w:rPr>
                <w:rFonts w:eastAsia="Times New Roman"/>
                <w:lang w:val="en-US"/>
              </w:rPr>
              <w:t xml:space="preserve">Volume method defined by Boak [Boak]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TS Pyramid: </w:t>
            </w:r>
            <w:r>
              <w:rPr>
                <w:rFonts w:eastAsia="Times New Roman"/>
                <w:lang w:val="en-US"/>
              </w:rPr>
              <w:t xml:space="preserve">Volume method defined by Ferlinz [Ferlinz]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Two Chamber: </w:t>
            </w:r>
            <w:r>
              <w:rPr>
                <w:rFonts w:eastAsia="Times New Roman"/>
                <w:lang w:val="en-US"/>
              </w:rPr>
              <w:t xml:space="preserve">Volume method defined by Graham [Graham]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Parallelepiped: </w:t>
            </w:r>
            <w:r>
              <w:rPr>
                <w:rFonts w:eastAsia="Times New Roman"/>
                <w:lang w:val="en-US"/>
              </w:rPr>
              <w:t xml:space="preserve">Volume method defined by Arcilla [Arcilla]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BSA^1.219: </w:t>
            </w:r>
            <w:r>
              <w:rPr>
                <w:rFonts w:eastAsia="Times New Roman"/>
                <w:lang w:val="en-US"/>
              </w:rPr>
              <w:t xml:space="preserve">Corrected Body Surface area for indexing the hemodynamic measurements for a pediatric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Equidistant method: </w:t>
            </w:r>
            <w:r>
              <w:rPr>
                <w:rFonts w:eastAsia="Times New Roman"/>
                <w:lang w:val="en-US"/>
              </w:rPr>
              <w:t xml:space="preserve">Method for selecting sub-segments that are all of the same length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selected method: </w:t>
            </w:r>
            <w:r>
              <w:rPr>
                <w:rFonts w:eastAsia="Times New Roman"/>
                <w:lang w:val="en-US"/>
              </w:rPr>
              <w:t xml:space="preserve">Manually selected start and end of sub-segment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ventricular posterobasal segment: </w:t>
            </w:r>
            <w:r>
              <w:rPr>
                <w:rFonts w:eastAsia="Times New Roman"/>
                <w:lang w:val="en-US"/>
              </w:rPr>
              <w:t xml:space="preserve">Left ventricular posterobasal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Cardiovascular Analysis Report: </w:t>
            </w:r>
            <w:r>
              <w:rPr>
                <w:rFonts w:eastAsia="Times New Roman"/>
                <w:lang w:val="en-US"/>
              </w:rPr>
              <w:t xml:space="preserve">Report of a Cardiovascular Analysis, typically from a CT or MR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Ventricular Analysis: </w:t>
            </w:r>
            <w:r>
              <w:rPr>
                <w:rFonts w:eastAsia="Times New Roman"/>
                <w:lang w:val="en-US"/>
              </w:rPr>
              <w:t xml:space="preserve">Ventricular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Myocardial Perfusion Analysis: </w:t>
            </w:r>
            <w:r>
              <w:rPr>
                <w:rFonts w:eastAsia="Times New Roman"/>
                <w:lang w:val="en-US"/>
              </w:rPr>
              <w:t xml:space="preserve">Myocardial Perfusion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Scoring Analysis: </w:t>
            </w:r>
            <w:r>
              <w:rPr>
                <w:rFonts w:eastAsia="Times New Roman"/>
                <w:lang w:val="en-US"/>
              </w:rPr>
              <w:t xml:space="preserve">Calcium Scoring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Flow Quantification: </w:t>
            </w:r>
            <w:r>
              <w:rPr>
                <w:rFonts w:eastAsia="Times New Roman"/>
                <w:lang w:val="en-US"/>
              </w:rPr>
              <w:t xml:space="preserve">Flow Quantification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Morphological Analysis: </w:t>
            </w:r>
            <w:r>
              <w:rPr>
                <w:rFonts w:eastAsia="Times New Roman"/>
                <w:lang w:val="en-US"/>
              </w:rPr>
              <w:t xml:space="preserve">Vascular Morphological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Functional Analysis: </w:t>
            </w:r>
            <w:r>
              <w:rPr>
                <w:rFonts w:eastAsia="Times New Roman"/>
                <w:lang w:val="en-US"/>
              </w:rPr>
              <w:t xml:space="preserve">Vascular Functional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Thickening Analysis: </w:t>
            </w:r>
            <w:r>
              <w:rPr>
                <w:rFonts w:eastAsia="Times New Roman"/>
                <w:lang w:val="en-US"/>
              </w:rPr>
              <w:t xml:space="preserve">Analysis of myocardial wall thickening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Absolute Values Of Ventricular Measurements: </w:t>
            </w:r>
            <w:r>
              <w:rPr>
                <w:rFonts w:eastAsia="Times New Roman"/>
                <w:lang w:val="en-US"/>
              </w:rPr>
              <w:t xml:space="preserve">Section Heading for absolute values of ventricular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Normalized Values Of Ventricular Measurements: </w:t>
            </w:r>
            <w:r>
              <w:rPr>
                <w:rFonts w:eastAsia="Times New Roman"/>
                <w:lang w:val="en-US"/>
              </w:rPr>
              <w:t xml:space="preserve">Results of normalizing ventricular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Point: </w:t>
            </w:r>
            <w:r>
              <w:rPr>
                <w:rFonts w:eastAsia="Times New Roman"/>
                <w:lang w:val="en-US"/>
              </w:rPr>
              <w:t xml:space="preserve">Reference Point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Central breathing position: </w:t>
            </w:r>
            <w:r>
              <w:rPr>
                <w:rFonts w:eastAsia="Times New Roman"/>
                <w:lang w:val="en-US"/>
              </w:rPr>
              <w:t xml:space="preserve">Central breathing position between inspiration and expiration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Ejection Rate: </w:t>
            </w:r>
            <w:r>
              <w:rPr>
                <w:rFonts w:eastAsia="Times New Roman"/>
                <w:lang w:val="en-US"/>
              </w:rPr>
              <w:t xml:space="preserve">Peak of the ventricular ejection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Ejection Time: </w:t>
            </w:r>
            <w:r>
              <w:rPr>
                <w:rFonts w:eastAsia="Times New Roman"/>
                <w:lang w:val="en-US"/>
              </w:rPr>
              <w:t xml:space="preserve">Time of the peak of ventricular ejection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Filling Rate: </w:t>
            </w:r>
            <w:r>
              <w:rPr>
                <w:rFonts w:eastAsia="Times New Roman"/>
                <w:lang w:val="en-US"/>
              </w:rPr>
              <w:t xml:space="preserve">Peak of the fluid filling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Filling Time: </w:t>
            </w:r>
            <w:r>
              <w:rPr>
                <w:rFonts w:eastAsia="Times New Roman"/>
                <w:lang w:val="en-US"/>
              </w:rPr>
              <w:t xml:space="preserve">Time interval until time of peak filling from a given reference point. E.g., end systole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Papillary Muscle Excluded: </w:t>
            </w:r>
            <w:r>
              <w:rPr>
                <w:rFonts w:eastAsia="Times New Roman"/>
                <w:lang w:val="en-US"/>
              </w:rPr>
              <w:t xml:space="preserve">Papillary muscle was excluded from the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Papillary Muscle Included: </w:t>
            </w:r>
            <w:r>
              <w:rPr>
                <w:rFonts w:eastAsia="Times New Roman"/>
                <w:lang w:val="en-US"/>
              </w:rPr>
              <w:t xml:space="preserve">Papillary muscle was included in the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Thickness Ratio end-systolic to end-diastolic: </w:t>
            </w:r>
            <w:r>
              <w:rPr>
                <w:rFonts w:eastAsia="Times New Roman"/>
                <w:lang w:val="en-US"/>
              </w:rPr>
              <w:t xml:space="preserve">The ratio of the end-systolic </w:t>
            </w:r>
            <w:r>
              <w:rPr>
                <w:rFonts w:eastAsia="Times New Roman"/>
                <w:lang w:val="en-US"/>
              </w:rPr>
              <w:lastRenderedPageBreak/>
              <w:t xml:space="preserve">wall thickness compared to the end-diastolic wall thickness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Curve Fit Method: </w:t>
            </w:r>
            <w:r>
              <w:rPr>
                <w:rFonts w:eastAsia="Times New Roman"/>
                <w:lang w:val="en-US"/>
              </w:rPr>
              <w:t xml:space="preserve">The method to smooth a ventricular volume as a function of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Result Correction: </w:t>
            </w:r>
            <w:r>
              <w:rPr>
                <w:rFonts w:eastAsia="Times New Roman"/>
                <w:lang w:val="en-US"/>
              </w:rPr>
              <w:t xml:space="preserve">Baseline correction used in the calculation of the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Earliest Peak Time: </w:t>
            </w:r>
            <w:r>
              <w:rPr>
                <w:rFonts w:eastAsia="Times New Roman"/>
                <w:lang w:val="en-US"/>
              </w:rPr>
              <w:t xml:space="preserve">The time in a dynamic set of images at which the first peak of the signal is observed for the analyzed myocardial wall segments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Increase Start Time: </w:t>
            </w:r>
            <w:r>
              <w:rPr>
                <w:rFonts w:eastAsia="Times New Roman"/>
                <w:lang w:val="en-US"/>
              </w:rPr>
              <w:t xml:space="preserve">This is the time at which the signal begins to increase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Time to Peak: </w:t>
            </w:r>
            <w:r>
              <w:rPr>
                <w:rFonts w:eastAsia="Times New Roman"/>
                <w:lang w:val="en-US"/>
              </w:rPr>
              <w:t xml:space="preserve">Time interval between the beginning of the signal increase to the time at which the signal intensity reaches its first maximum in a dynamic set of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MR Perfusion Peak: </w:t>
            </w:r>
            <w:r>
              <w:rPr>
                <w:rFonts w:eastAsia="Times New Roman"/>
                <w:lang w:val="en-US"/>
              </w:rPr>
              <w:t xml:space="preserve">Peak of the MR perfusion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MR Perfusion Slope: </w:t>
            </w:r>
            <w:r>
              <w:rPr>
                <w:rFonts w:eastAsia="Times New Roman"/>
                <w:lang w:val="en-US"/>
              </w:rPr>
              <w:t xml:space="preserve">Signal intensity as a function of time. It is the change in the signal intensity divided by the change in the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MR Perfusion Time Integral: </w:t>
            </w:r>
            <w:r>
              <w:rPr>
                <w:rFonts w:eastAsia="Times New Roman"/>
                <w:lang w:val="en-US"/>
              </w:rPr>
              <w:t xml:space="preserve">MR perfusion time integral from baseline (foot time) to earliest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Baseline Start: </w:t>
            </w:r>
            <w:r>
              <w:rPr>
                <w:rFonts w:eastAsia="Times New Roman"/>
                <w:lang w:val="en-US"/>
              </w:rPr>
              <w:t xml:space="preserve">First time point in a dynamic set of images used in the calculation of the baseline signal intensity for each myocardial wall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Baseline End: </w:t>
            </w:r>
            <w:r>
              <w:rPr>
                <w:rFonts w:eastAsia="Times New Roman"/>
                <w:lang w:val="en-US"/>
              </w:rPr>
              <w:t xml:space="preserve">Last time point in a dynamic set of images used in the calculation of the baseline signal intensity for each myocardial wall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Interval: </w:t>
            </w:r>
            <w:r>
              <w:rPr>
                <w:rFonts w:eastAsia="Times New Roman"/>
                <w:lang w:val="en-US"/>
              </w:rPr>
              <w:t xml:space="preserve">The time delta between images in a dynamic set of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Velocity Encoding Minimum Value: </w:t>
            </w:r>
            <w:r>
              <w:rPr>
                <w:rFonts w:eastAsia="Times New Roman"/>
                <w:lang w:val="en-US"/>
              </w:rPr>
              <w:t xml:space="preserve">The minimum velocity encoded by the phase encoding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Velocity Encoding Maximum Value: </w:t>
            </w:r>
            <w:r>
              <w:rPr>
                <w:rFonts w:eastAsia="Times New Roman"/>
                <w:lang w:val="en-US"/>
              </w:rPr>
              <w:t xml:space="preserve">The maximum velocity encoded by the phase encoding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 Forward Volume: </w:t>
            </w:r>
            <w:r>
              <w:rPr>
                <w:rFonts w:eastAsia="Times New Roman"/>
                <w:lang w:val="en-US"/>
              </w:rPr>
              <w:t xml:space="preserve">Forward volume-reverse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Based Method: </w:t>
            </w:r>
            <w:r>
              <w:rPr>
                <w:rFonts w:eastAsia="Times New Roman"/>
                <w:lang w:val="en-US"/>
              </w:rPr>
              <w:t xml:space="preserve">Area Based Method for estimating volume or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Diameter Based Method: </w:t>
            </w:r>
            <w:r>
              <w:rPr>
                <w:rFonts w:eastAsia="Times New Roman"/>
                <w:lang w:val="en-US"/>
              </w:rPr>
              <w:t xml:space="preserve">Diameter Based Method for estimating volume, area or 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Based Method: </w:t>
            </w:r>
            <w:r>
              <w:rPr>
                <w:rFonts w:eastAsia="Times New Roman"/>
                <w:lang w:val="en-US"/>
              </w:rPr>
              <w:t xml:space="preserve">Volume Based Method for estimating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NASCET: </w:t>
            </w:r>
            <w:r>
              <w:rPr>
                <w:rFonts w:eastAsia="Times New Roman"/>
                <w:lang w:val="en-US"/>
              </w:rPr>
              <w:t xml:space="preserve">A method of diameter measurements according to NASCET (North American Symptomatic Carotid Endarterectomy Trial)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ECST: </w:t>
            </w:r>
            <w:r>
              <w:rPr>
                <w:rFonts w:eastAsia="Times New Roman"/>
                <w:lang w:val="en-US"/>
              </w:rPr>
              <w:t xml:space="preserve">A method of diameter measurements according to ECST (European Carotid Surgery Trial)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Agatston Score Threshold: </w:t>
            </w:r>
            <w:r>
              <w:rPr>
                <w:rFonts w:eastAsia="Times New Roman"/>
                <w:lang w:val="en-US"/>
              </w:rPr>
              <w:t xml:space="preserve">Agatston Score Threshold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Mass Threshold: </w:t>
            </w:r>
            <w:r>
              <w:rPr>
                <w:rFonts w:eastAsia="Times New Roman"/>
                <w:lang w:val="en-US"/>
              </w:rPr>
              <w:t xml:space="preserve">Calcium Mass Threshold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Scoring Calibration: </w:t>
            </w:r>
            <w:r>
              <w:rPr>
                <w:rFonts w:eastAsia="Times New Roman"/>
                <w:lang w:val="en-US"/>
              </w:rPr>
              <w:t xml:space="preserve">Calcium Scoring Calibration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Volume: </w:t>
            </w:r>
            <w:r>
              <w:rPr>
                <w:rFonts w:eastAsia="Times New Roman"/>
                <w:lang w:val="en-US"/>
              </w:rPr>
              <w:t xml:space="preserve">Calcium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Mass: </w:t>
            </w:r>
            <w:r>
              <w:rPr>
                <w:rFonts w:eastAsia="Times New Roman"/>
                <w:lang w:val="en-US"/>
              </w:rPr>
              <w:t xml:space="preserve">Calcium Mass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Late Contrast Enhancement: </w:t>
            </w:r>
            <w:r>
              <w:rPr>
                <w:rFonts w:eastAsia="Times New Roman"/>
                <w:lang w:val="en-US"/>
              </w:rPr>
              <w:t xml:space="preserve">Delayed hyperenhancement of a tissue observed in an image acquired after injection of contrast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interval since injection of contrast media: </w:t>
            </w:r>
            <w:r>
              <w:rPr>
                <w:rFonts w:eastAsia="Times New Roman"/>
                <w:lang w:val="en-US"/>
              </w:rPr>
              <w:t xml:space="preserve">Time interval since injection of contrast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relative to R-wave peak: </w:t>
            </w:r>
            <w:r>
              <w:rPr>
                <w:rFonts w:eastAsia="Times New Roman"/>
                <w:lang w:val="en-US"/>
              </w:rPr>
              <w:t xml:space="preserve">Time relative to R-wave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vs. time of cardiac cycle: </w:t>
            </w:r>
            <w:r>
              <w:rPr>
                <w:rFonts w:eastAsia="Times New Roman"/>
                <w:lang w:val="en-US"/>
              </w:rPr>
              <w:t xml:space="preserve">Relationship between blood velocity and time relative to R-wave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interval since detection of contrast bolus: </w:t>
            </w:r>
            <w:r>
              <w:rPr>
                <w:rFonts w:eastAsia="Times New Roman"/>
                <w:lang w:val="en-US"/>
              </w:rPr>
              <w:t xml:space="preserve">Time interval since detection of contrast bolus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Papillary Muscle Included/Excluded: </w:t>
            </w:r>
            <w:r>
              <w:rPr>
                <w:rFonts w:eastAsia="Times New Roman"/>
                <w:lang w:val="en-US"/>
              </w:rPr>
              <w:t xml:space="preserve">Indicates if the papillary muscle was included or excluded in the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Anterior-Posterior: </w:t>
            </w:r>
            <w:r>
              <w:rPr>
                <w:rFonts w:eastAsia="Times New Roman"/>
                <w:lang w:val="en-US"/>
              </w:rPr>
              <w:t xml:space="preserve">Anterior to Posterior direction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endoleak: </w:t>
            </w:r>
            <w:r>
              <w:rPr>
                <w:rFonts w:eastAsia="Times New Roman"/>
                <w:lang w:val="en-US"/>
              </w:rPr>
              <w:t xml:space="preserve">Persistent flow of blood into the stent-grafting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Fracture: </w:t>
            </w:r>
            <w:r>
              <w:rPr>
                <w:rFonts w:eastAsia="Times New Roman"/>
                <w:lang w:val="en-US"/>
              </w:rPr>
              <w:t xml:space="preserve">Fracture of a stent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Disintegration: </w:t>
            </w:r>
            <w:r>
              <w:rPr>
                <w:rFonts w:eastAsia="Times New Roman"/>
                <w:lang w:val="en-US"/>
              </w:rPr>
              <w:t xml:space="preserve">Disintegration of a stent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Composition: </w:t>
            </w:r>
            <w:r>
              <w:rPr>
                <w:rFonts w:eastAsia="Times New Roman"/>
                <w:lang w:val="en-US"/>
              </w:rPr>
              <w:t xml:space="preserve">Material that a stent consists of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Parent Vessel Finding: </w:t>
            </w:r>
            <w:r>
              <w:rPr>
                <w:rFonts w:eastAsia="Times New Roman"/>
                <w:lang w:val="en-US"/>
              </w:rPr>
              <w:t xml:space="preserve">Finding about the characteristics of the parent vessel of a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Site of Lumen Maximum: </w:t>
            </w:r>
            <w:r>
              <w:rPr>
                <w:rFonts w:eastAsia="Times New Roman"/>
                <w:lang w:val="en-US"/>
              </w:rPr>
              <w:t xml:space="preserve">Site of Maximal lumen diameter of a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X-Concept: </w:t>
            </w:r>
            <w:r>
              <w:rPr>
                <w:rFonts w:eastAsia="Times New Roman"/>
                <w:lang w:val="en-US"/>
              </w:rPr>
              <w:t xml:space="preserve">The physical domain (time, space, etc.) to the horizontal axis of the graphical presentation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Y-Concept: </w:t>
            </w:r>
            <w:r>
              <w:rPr>
                <w:rFonts w:eastAsia="Times New Roman"/>
                <w:lang w:val="en-US"/>
              </w:rPr>
              <w:t xml:space="preserve">The physical domain (time, space, etc.) to the vertical axis of the graphical presentation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Indications for Pharmacological Stress: </w:t>
            </w:r>
            <w:r>
              <w:rPr>
                <w:rFonts w:eastAsia="Times New Roman"/>
                <w:lang w:val="en-US"/>
              </w:rPr>
              <w:t xml:space="preserve">Indications for Pharmacological Stress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time base: </w:t>
            </w:r>
            <w:r>
              <w:rPr>
                <w:rFonts w:eastAsia="Times New Roman"/>
                <w:lang w:val="en-US"/>
              </w:rPr>
              <w:t xml:space="preserve">Reference time for measurement of elapsed time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Treadmill speed: </w:t>
            </w:r>
            <w:r>
              <w:rPr>
                <w:rFonts w:eastAsia="Times New Roman"/>
                <w:lang w:val="en-US"/>
              </w:rPr>
              <w:t xml:space="preserve">Treadmill speed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Treadmill gradient: </w:t>
            </w:r>
            <w:r>
              <w:rPr>
                <w:rFonts w:eastAsia="Times New Roman"/>
                <w:lang w:val="en-US"/>
              </w:rPr>
              <w:t xml:space="preserve">Treadmill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Ergometer power: </w:t>
            </w:r>
            <w:r>
              <w:rPr>
                <w:rFonts w:eastAsia="Times New Roman"/>
                <w:lang w:val="en-US"/>
              </w:rPr>
              <w:t xml:space="preserve">Ergometer power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Pharmacological Stress Agent Dose Rate: </w:t>
            </w:r>
            <w:r>
              <w:rPr>
                <w:rFonts w:eastAsia="Times New Roman"/>
                <w:lang w:val="en-US"/>
              </w:rPr>
              <w:t xml:space="preserve">Pharmacological Stress Agent Dose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Rating of Perceived Exertion: </w:t>
            </w:r>
            <w:r>
              <w:rPr>
                <w:rFonts w:eastAsia="Times New Roman"/>
                <w:lang w:val="en-US"/>
              </w:rPr>
              <w:t xml:space="preserve">Rating of Perceived Exertion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Ectopic Beats: </w:t>
            </w:r>
            <w:r>
              <w:rPr>
                <w:rFonts w:eastAsia="Times New Roman"/>
                <w:lang w:val="en-US"/>
              </w:rPr>
              <w:t xml:space="preserve">Number of ectopic beats during a period of collection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Double Product: </w:t>
            </w:r>
            <w:r>
              <w:rPr>
                <w:rFonts w:eastAsia="Times New Roman"/>
                <w:lang w:val="en-US"/>
              </w:rPr>
              <w:t xml:space="preserve">Heart rate times systolic blood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Activity workload: </w:t>
            </w:r>
            <w:r>
              <w:rPr>
                <w:rFonts w:eastAsia="Times New Roman"/>
                <w:lang w:val="en-US"/>
              </w:rPr>
              <w:t xml:space="preserve">Physical activity workload (intensity)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since start of stage: </w:t>
            </w:r>
            <w:r>
              <w:rPr>
                <w:rFonts w:eastAsia="Times New Roman"/>
                <w:lang w:val="en-US"/>
              </w:rPr>
              <w:t xml:space="preserve">Elapsed time at stage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Exercise duration after stress agent injection: </w:t>
            </w:r>
            <w:r>
              <w:rPr>
                <w:rFonts w:eastAsia="Times New Roman"/>
                <w:lang w:val="en-US"/>
              </w:rPr>
              <w:t xml:space="preserve">Exercise duration after stress agent injection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Start Time: </w:t>
            </w:r>
            <w:r>
              <w:rPr>
                <w:rFonts w:eastAsia="Times New Roman"/>
                <w:lang w:val="en-US"/>
              </w:rPr>
              <w:t xml:space="preserve">Imaging Start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Attenuation correction method: </w:t>
            </w:r>
            <w:r>
              <w:rPr>
                <w:rFonts w:eastAsia="Times New Roman"/>
                <w:lang w:val="en-US"/>
              </w:rPr>
              <w:t xml:space="preserve">Attenuation correction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Pharmacological Stress Agent Dose: </w:t>
            </w:r>
            <w:r>
              <w:rPr>
                <w:rFonts w:eastAsia="Times New Roman"/>
                <w:lang w:val="en-US"/>
              </w:rPr>
              <w:t xml:space="preserve">Pharmacological Stress Agent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Power Output Achieved: </w:t>
            </w:r>
            <w:r>
              <w:rPr>
                <w:rFonts w:eastAsia="Times New Roman"/>
                <w:lang w:val="en-US"/>
              </w:rPr>
              <w:t xml:space="preserve">Maximum power output achieved during </w:t>
            </w:r>
            <w:r>
              <w:rPr>
                <w:rFonts w:eastAsia="Times New Roman"/>
                <w:lang w:val="en-US"/>
              </w:rPr>
              <w:lastRenderedPageBreak/>
              <w:t xml:space="preserve">course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activity workload: </w:t>
            </w:r>
            <w:r>
              <w:rPr>
                <w:rFonts w:eastAsia="Times New Roman"/>
                <w:lang w:val="en-US"/>
              </w:rPr>
              <w:t xml:space="preserve">Peak physical activity intensity measurement during course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Double Product: </w:t>
            </w:r>
            <w:r>
              <w:rPr>
                <w:rFonts w:eastAsia="Times New Roman"/>
                <w:lang w:val="en-US"/>
              </w:rPr>
              <w:t xml:space="preserve">Peak Double Product measurement during course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OSEM algorithm: </w:t>
            </w:r>
            <w:r>
              <w:rPr>
                <w:rFonts w:eastAsia="Times New Roman"/>
                <w:lang w:val="en-US"/>
              </w:rPr>
              <w:t xml:space="preserve">Ordered subsets expectation maximization reconstruction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Chang method: </w:t>
            </w:r>
            <w:r>
              <w:rPr>
                <w:rFonts w:eastAsia="Times New Roman"/>
                <w:lang w:val="en-US"/>
              </w:rPr>
              <w:t xml:space="preserve">Chang attenuation correction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Algorithmic attenuation correction: </w:t>
            </w:r>
            <w:r>
              <w:rPr>
                <w:rFonts w:eastAsia="Times New Roman"/>
                <w:lang w:val="en-US"/>
              </w:rPr>
              <w:t xml:space="preserve">Attenuation correction not based on image-based attenuation maps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NM transmission attenuation correction: </w:t>
            </w:r>
            <w:r>
              <w:rPr>
                <w:rFonts w:eastAsia="Times New Roman"/>
                <w:lang w:val="en-US"/>
              </w:rPr>
              <w:t xml:space="preserve">NM transmission attenuation correction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CT-based attenuation correction: </w:t>
            </w:r>
            <w:r>
              <w:rPr>
                <w:rFonts w:eastAsia="Times New Roman"/>
                <w:lang w:val="en-US"/>
              </w:rPr>
              <w:t xml:space="preserve">CT-based attenuation correction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Attenuation Correction: </w:t>
            </w:r>
            <w:r>
              <w:rPr>
                <w:rFonts w:eastAsia="Times New Roman"/>
                <w:lang w:val="en-US"/>
              </w:rPr>
              <w:t xml:space="preserve">No attenuation correction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Bazett QTc Algorithm: </w:t>
            </w:r>
            <w:r>
              <w:rPr>
                <w:rFonts w:eastAsia="Times New Roman"/>
                <w:lang w:val="en-US"/>
              </w:rPr>
              <w:t>Bazett QT Correction Algorithm; QT</w:t>
            </w:r>
            <w:proofErr w:type="gramStart"/>
            <w:r>
              <w:rPr>
                <w:rFonts w:eastAsia="Times New Roman"/>
                <w:lang w:val="en-US"/>
              </w:rPr>
              <w:t>/(</w:t>
            </w:r>
            <w:proofErr w:type="gramEnd"/>
            <w:r>
              <w:rPr>
                <w:rFonts w:eastAsia="Times New Roman"/>
                <w:lang w:val="en-US"/>
              </w:rPr>
              <w:t xml:space="preserve">RR ^ 0.5); Bazett HC. "An analysis of the time-relations of electrocardiograms" Heart7:353-370 (1920)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Hodges QTc Algorithm: </w:t>
            </w:r>
            <w:r>
              <w:rPr>
                <w:rFonts w:eastAsia="Times New Roman"/>
                <w:lang w:val="en-US"/>
              </w:rPr>
              <w:t xml:space="preserve">Hodges QT Correction Algorithm; QT + 1.75 (heart rate-60); Hodges M, Salerno Q, Erlien D. "Bazett's QT correction reviewed. Evidence that a linear QT correction for heart rate is better." J Am Coll Cardiol1:694 (1983)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Fridericia QTc Algorithm: </w:t>
            </w:r>
            <w:r>
              <w:rPr>
                <w:rFonts w:eastAsia="Times New Roman"/>
                <w:lang w:val="en-US"/>
              </w:rPr>
              <w:t>Fridericia QT Correction Algorithm; QT</w:t>
            </w:r>
            <w:proofErr w:type="gramStart"/>
            <w:r>
              <w:rPr>
                <w:rFonts w:eastAsia="Times New Roman"/>
                <w:lang w:val="en-US"/>
              </w:rPr>
              <w:t>/(</w:t>
            </w:r>
            <w:proofErr w:type="gramEnd"/>
            <w:r>
              <w:rPr>
                <w:rFonts w:eastAsia="Times New Roman"/>
                <w:lang w:val="en-US"/>
              </w:rPr>
              <w:t xml:space="preserve">RR ^ 0.333); Fridericia LS. "The duration of systole in the electrocardiogram of normal subjects and of patients with heart disease" Acta Med Scand53:469-486 (1920)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Framingham QTc Algorithm: </w:t>
            </w:r>
            <w:r>
              <w:rPr>
                <w:rFonts w:eastAsia="Times New Roman"/>
                <w:lang w:val="en-US"/>
              </w:rPr>
              <w:t xml:space="preserve">Framingham QT Correction Algorithm; QT + 0.154 (1- RR); Sagie A, Larson MG, Goldberg RJ, et al. "An improved method for adjusting the QT interval for heart rate (the Framingham Heart Study)." Am J Cardiol70:797-801(1992)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Borg RPE Scale: </w:t>
            </w:r>
            <w:r>
              <w:rPr>
                <w:rFonts w:eastAsia="Times New Roman"/>
                <w:lang w:val="en-US"/>
              </w:rPr>
              <w:t xml:space="preserve">Borg Rating of Perceived Exertion Scale, range 6:20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Borg CR10 Scale: </w:t>
            </w:r>
            <w:r>
              <w:rPr>
                <w:rFonts w:eastAsia="Times New Roman"/>
                <w:lang w:val="en-US"/>
              </w:rPr>
              <w:t xml:space="preserve">Borg category ratio scale, open ended range with nominal range 0:10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Overall study quality: </w:t>
            </w:r>
            <w:r>
              <w:rPr>
                <w:rFonts w:eastAsia="Times New Roman"/>
                <w:lang w:val="en-US"/>
              </w:rPr>
              <w:t xml:space="preserve">Overall study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Excellent image quality: </w:t>
            </w:r>
            <w:r>
              <w:rPr>
                <w:rFonts w:eastAsia="Times New Roman"/>
                <w:lang w:val="en-US"/>
              </w:rPr>
              <w:t xml:space="preserve">Excellent image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Good image quality: </w:t>
            </w:r>
            <w:r>
              <w:rPr>
                <w:rFonts w:eastAsia="Times New Roman"/>
                <w:lang w:val="en-US"/>
              </w:rPr>
              <w:t xml:space="preserve">Good image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Poor image quality: </w:t>
            </w:r>
            <w:r>
              <w:rPr>
                <w:rFonts w:eastAsia="Times New Roman"/>
                <w:lang w:val="en-US"/>
              </w:rPr>
              <w:t xml:space="preserve">Poor image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Body habitus attenuation: </w:t>
            </w:r>
            <w:r>
              <w:rPr>
                <w:rFonts w:eastAsia="Times New Roman"/>
                <w:lang w:val="en-US"/>
              </w:rPr>
              <w:t xml:space="preserve">Image attenuation due to body physique (overweight)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attenuation: </w:t>
            </w:r>
            <w:r>
              <w:rPr>
                <w:rFonts w:eastAsia="Times New Roman"/>
                <w:lang w:val="en-US"/>
              </w:rPr>
              <w:t xml:space="preserve">Image attenuation due to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Diaphragmatic attenuation: </w:t>
            </w:r>
            <w:r>
              <w:rPr>
                <w:rFonts w:eastAsia="Times New Roman"/>
                <w:lang w:val="en-US"/>
              </w:rPr>
              <w:t xml:space="preserve">Image attenuation due to diaphragm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positive defect finding: </w:t>
            </w:r>
            <w:r>
              <w:rPr>
                <w:rFonts w:eastAsia="Times New Roman"/>
                <w:lang w:val="en-US"/>
              </w:rPr>
              <w:t xml:space="preserve">Finding of a defect is incorrect. E.g., from automated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Non-diagnostic - low heart rate: </w:t>
            </w:r>
            <w:r>
              <w:rPr>
                <w:rFonts w:eastAsia="Times New Roman"/>
                <w:lang w:val="en-US"/>
              </w:rPr>
              <w:t xml:space="preserve">ECG is non-diagnostic due to low heart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Non-diagnostic - resting ST abnormalities: </w:t>
            </w:r>
            <w:r>
              <w:rPr>
                <w:rFonts w:eastAsia="Times New Roman"/>
                <w:lang w:val="en-US"/>
              </w:rPr>
              <w:t xml:space="preserve">ECG is non-diagnostic due to resting </w:t>
            </w:r>
            <w:r>
              <w:rPr>
                <w:rFonts w:eastAsia="Times New Roman"/>
                <w:lang w:val="en-US"/>
              </w:rPr>
              <w:lastRenderedPageBreak/>
              <w:t xml:space="preserve">ST abnormalities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Non-diagnostic - ventricular pacing or LBBB: </w:t>
            </w:r>
            <w:r>
              <w:rPr>
                <w:rFonts w:eastAsia="Times New Roman"/>
                <w:lang w:val="en-US"/>
              </w:rPr>
              <w:t xml:space="preserve">ECG is non-diagnostic due to ventricular pacing or Left Bundle Branch Block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Non-diagnostic ECG: </w:t>
            </w:r>
            <w:r>
              <w:rPr>
                <w:rFonts w:eastAsia="Times New Roman"/>
                <w:lang w:val="en-US"/>
              </w:rPr>
              <w:t xml:space="preserve">ECG is non-diagnostic for presence of acute coronary syndrome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Strongly positive: </w:t>
            </w:r>
            <w:r>
              <w:rPr>
                <w:rFonts w:eastAsia="Times New Roman"/>
                <w:lang w:val="en-US"/>
              </w:rPr>
              <w:t xml:space="preserve">Strongly positive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Strongly positive - ST elevation: </w:t>
            </w:r>
            <w:r>
              <w:rPr>
                <w:rFonts w:eastAsia="Times New Roman"/>
                <w:lang w:val="en-US"/>
              </w:rPr>
              <w:t xml:space="preserve">Strongly positive finding - ST elevation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Depression - Horizontal: </w:t>
            </w:r>
            <w:r>
              <w:rPr>
                <w:rFonts w:eastAsia="Times New Roman"/>
                <w:lang w:val="en-US"/>
              </w:rPr>
              <w:t xml:space="preserve">Finding of ST segment depression with no slope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Depression - Upsloping: </w:t>
            </w:r>
            <w:r>
              <w:rPr>
                <w:rFonts w:eastAsia="Times New Roman"/>
                <w:lang w:val="en-US"/>
              </w:rPr>
              <w:t xml:space="preserve">Finding of ST segment depression with upslope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Depression - Downsloping: </w:t>
            </w:r>
            <w:r>
              <w:rPr>
                <w:rFonts w:eastAsia="Times New Roman"/>
                <w:lang w:val="en-US"/>
              </w:rPr>
              <w:t xml:space="preserve">Finding of ST segment depression with downslope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Stress test score: </w:t>
            </w:r>
            <w:r>
              <w:rPr>
                <w:rFonts w:eastAsia="Times New Roman"/>
                <w:lang w:val="en-US"/>
              </w:rPr>
              <w:t xml:space="preserve">Stress test score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diseased vessel territories: </w:t>
            </w:r>
            <w:r>
              <w:rPr>
                <w:rFonts w:eastAsia="Times New Roman"/>
                <w:lang w:val="en-US"/>
              </w:rPr>
              <w:t xml:space="preserve">Number of diseased vessel territories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Weight exceeds equipment limit: </w:t>
            </w:r>
            <w:r>
              <w:rPr>
                <w:rFonts w:eastAsia="Times New Roman"/>
                <w:lang w:val="en-US"/>
              </w:rPr>
              <w:t xml:space="preserve">Patient weight exceeds equipment limit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Ejection Fraction: </w:t>
            </w:r>
            <w:r>
              <w:rPr>
                <w:rFonts w:eastAsia="Times New Roman"/>
                <w:lang w:val="en-US"/>
              </w:rPr>
              <w:t xml:space="preserve">Difference in Ejection Fraction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ED LV Volume: </w:t>
            </w:r>
            <w:r>
              <w:rPr>
                <w:rFonts w:eastAsia="Times New Roman"/>
                <w:lang w:val="en-US"/>
              </w:rPr>
              <w:t xml:space="preserve">Difference in End Diastolic Left Ventricular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Ratio of achieved to predicted maximal oxygen consumption: </w:t>
            </w:r>
            <w:r>
              <w:rPr>
                <w:rFonts w:eastAsia="Times New Roman"/>
                <w:lang w:val="en-US"/>
              </w:rPr>
              <w:t xml:space="preserve">Ratio of achieved to predicted maximal 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Ratio of achieved to predicted functional capacity: </w:t>
            </w:r>
            <w:r>
              <w:rPr>
                <w:rFonts w:eastAsia="Times New Roman"/>
                <w:lang w:val="en-US"/>
              </w:rPr>
              <w:t xml:space="preserve">Ratio of achieved to predicted functional capacity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Aerobic index: </w:t>
            </w:r>
            <w:r>
              <w:rPr>
                <w:rFonts w:eastAsia="Times New Roman"/>
                <w:lang w:val="en-US"/>
              </w:rPr>
              <w:t xml:space="preserve">Workload (Watts) at target heart rate divided by body weight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ST/HR Index: </w:t>
            </w:r>
            <w:r>
              <w:rPr>
                <w:rFonts w:eastAsia="Times New Roman"/>
                <w:lang w:val="en-US"/>
              </w:rPr>
              <w:t>ST depression at peak exercise divided by the exercise-induced increase in heart rate [Kligfield P, Ameisen O, Okin PM. "Heart rate adjustment of ST segment depression for improved detection of coronary artery disease." Circulation 1989</w:t>
            </w:r>
            <w:proofErr w:type="gramStart"/>
            <w:r>
              <w:rPr>
                <w:rFonts w:eastAsia="Times New Roman"/>
                <w:lang w:val="en-US"/>
              </w:rPr>
              <w:t>;79:245</w:t>
            </w:r>
            <w:proofErr w:type="gramEnd"/>
            <w:r>
              <w:rPr>
                <w:rFonts w:eastAsia="Times New Roman"/>
                <w:lang w:val="en-US"/>
              </w:rPr>
              <w:t xml:space="preserve">-55.]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Agreement with prior findings: </w:t>
            </w:r>
            <w:r>
              <w:rPr>
                <w:rFonts w:eastAsia="Times New Roman"/>
                <w:lang w:val="en-US"/>
              </w:rPr>
              <w:t xml:space="preserve">Agreement with prior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Disagreement with prior findings: </w:t>
            </w:r>
            <w:r>
              <w:rPr>
                <w:rFonts w:eastAsia="Times New Roman"/>
                <w:lang w:val="en-US"/>
              </w:rPr>
              <w:t xml:space="preserve">Disagreement with prior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Rest thallium/stress technetium procedure: </w:t>
            </w:r>
            <w:r>
              <w:rPr>
                <w:rFonts w:eastAsia="Times New Roman"/>
                <w:lang w:val="en-US"/>
              </w:rPr>
              <w:t xml:space="preserve">Nuclear Medicine Rest thallium/stress technetium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Rest technetium/stress technetium 1 day procedure: </w:t>
            </w:r>
            <w:r>
              <w:rPr>
                <w:rFonts w:eastAsia="Times New Roman"/>
                <w:lang w:val="en-US"/>
              </w:rPr>
              <w:t xml:space="preserve">Nuclear Medicine Rest technetium/stress technetium 1 day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Rest technetium/stress technetium 2 day procedure: </w:t>
            </w:r>
            <w:r>
              <w:rPr>
                <w:rFonts w:eastAsia="Times New Roman"/>
                <w:lang w:val="en-US"/>
              </w:rPr>
              <w:t xml:space="preserve">Nuclear Medicine Rest technetium/stress technetium 2 day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Stress technetium/rest technetium 1 day procedure: </w:t>
            </w:r>
            <w:r>
              <w:rPr>
                <w:rFonts w:eastAsia="Times New Roman"/>
                <w:lang w:val="en-US"/>
              </w:rPr>
              <w:t xml:space="preserve">Nuclear Medicine Stress technetium/rest technetium 1 day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NM Myocardial Viability procedure: </w:t>
            </w:r>
            <w:r>
              <w:rPr>
                <w:rFonts w:eastAsia="Times New Roman"/>
                <w:lang w:val="en-US"/>
              </w:rPr>
              <w:t xml:space="preserve">Nuclear Medicine Myocardial Viability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Perfusion, Rest only: </w:t>
            </w:r>
            <w:r>
              <w:rPr>
                <w:rFonts w:eastAsia="Times New Roman"/>
                <w:lang w:val="en-US"/>
              </w:rPr>
              <w:t xml:space="preserve">Positron Emission Tomography Perfusion Imaging procedure, rest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Perfusion, Stress only: </w:t>
            </w:r>
            <w:r>
              <w:rPr>
                <w:rFonts w:eastAsia="Times New Roman"/>
                <w:lang w:val="en-US"/>
              </w:rPr>
              <w:t xml:space="preserve">Positron Emission Tomography Perfusion Imaging procedure, stress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Perfusion, Rest and Stress: </w:t>
            </w:r>
            <w:r>
              <w:rPr>
                <w:rFonts w:eastAsia="Times New Roman"/>
                <w:lang w:val="en-US"/>
              </w:rPr>
              <w:t xml:space="preserve">Positron Emission Tomography Perfusion Imaging procedure, rest and stress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Viability, Rest only: </w:t>
            </w:r>
            <w:r>
              <w:rPr>
                <w:rFonts w:eastAsia="Times New Roman"/>
                <w:lang w:val="en-US"/>
              </w:rPr>
              <w:t xml:space="preserve">Positron Emission Tomography Myocardial Viability procedure, rest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Viability, Stress only: </w:t>
            </w:r>
            <w:r>
              <w:rPr>
                <w:rFonts w:eastAsia="Times New Roman"/>
                <w:lang w:val="en-US"/>
              </w:rPr>
              <w:t xml:space="preserve">Positron Emission Tomography Myocardial Viability procedure, stress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Viability, Rest and Stress: </w:t>
            </w:r>
            <w:r>
              <w:rPr>
                <w:rFonts w:eastAsia="Times New Roman"/>
                <w:lang w:val="en-US"/>
              </w:rPr>
              <w:t xml:space="preserve">Positron Emission Tomography Myocardial Viability procedure, rest and stress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Anginal Equivalent: </w:t>
            </w:r>
            <w:r>
              <w:rPr>
                <w:rFonts w:eastAsia="Times New Roman"/>
                <w:lang w:val="en-US"/>
              </w:rPr>
              <w:t xml:space="preserve">Group of symptoms heralding angina pectoris that does not include chest pain (dyspnea, diaphoresis, profuse vomiting in a diabetic patient, or arm or jaw pain)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w:t>
            </w:r>
            <w:r>
              <w:rPr>
                <w:rFonts w:eastAsia="Times New Roman"/>
                <w:lang w:val="en-US"/>
              </w:rPr>
              <w:t xml:space="preserve">Active ingredient (molecular) used for radioactive tracing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Start Time: </w:t>
            </w:r>
            <w:r>
              <w:rPr>
                <w:rFonts w:eastAsia="Times New Roman"/>
                <w:lang w:val="en-US"/>
              </w:rPr>
              <w:t xml:space="preserve">Time of radiopharmaceutical administration to the patient for imaging purposes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Stop Time: </w:t>
            </w:r>
            <w:r>
              <w:rPr>
                <w:rFonts w:eastAsia="Times New Roman"/>
                <w:lang w:val="en-US"/>
              </w:rPr>
              <w:t xml:space="preserve">Ending time of radiopharmaceutical administration to the patient for imaging purposes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Volume: </w:t>
            </w:r>
            <w:r>
              <w:rPr>
                <w:rFonts w:eastAsia="Times New Roman"/>
                <w:lang w:val="en-US"/>
              </w:rPr>
              <w:t xml:space="preserve">Volume of radiopharmaceutical administered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Radionuclide Total Dose: </w:t>
            </w:r>
            <w:r>
              <w:rPr>
                <w:rFonts w:eastAsia="Times New Roman"/>
                <w:lang w:val="en-US"/>
              </w:rPr>
              <w:t xml:space="preserve">Total amount of radionuclide administered to the patient at Radiopharmaceutical Start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Specific Activity: </w:t>
            </w:r>
            <w:r>
              <w:rPr>
                <w:rFonts w:eastAsia="Times New Roman"/>
                <w:lang w:val="en-US"/>
              </w:rPr>
              <w:t xml:space="preserve">Activity per unit mass of the radiopharmaceutical at Radiopharmaceutical Start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Radionuclide Syringe Counts: </w:t>
            </w:r>
            <w:r>
              <w:rPr>
                <w:rFonts w:eastAsia="Times New Roman"/>
                <w:lang w:val="en-US"/>
              </w:rPr>
              <w:t xml:space="preserve">Pre-injection syringe acquisition count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Radionuclide Residual Syringe Counts: </w:t>
            </w:r>
            <w:r>
              <w:rPr>
                <w:rFonts w:eastAsia="Times New Roman"/>
                <w:lang w:val="en-US"/>
              </w:rPr>
              <w:t xml:space="preserve">Syringe acquisition count rate following patient injection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Contrast/Bolus Agent: </w:t>
            </w:r>
            <w:r>
              <w:rPr>
                <w:rFonts w:eastAsia="Times New Roman"/>
                <w:lang w:val="en-US"/>
              </w:rPr>
              <w:t xml:space="preserve">Contrast or bolus agent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Pre-Medication: </w:t>
            </w:r>
            <w:r>
              <w:rPr>
                <w:rFonts w:eastAsia="Times New Roman"/>
                <w:lang w:val="en-US"/>
              </w:rPr>
              <w:t xml:space="preserve">Medication to be administered at the beginning of the Scheduled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Region: </w:t>
            </w:r>
            <w:r>
              <w:rPr>
                <w:rFonts w:eastAsia="Times New Roman"/>
                <w:lang w:val="en-US"/>
              </w:rPr>
              <w:t xml:space="preserve">Anatomic Region to be imaged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Direction: </w:t>
            </w:r>
            <w:r>
              <w:rPr>
                <w:rFonts w:eastAsia="Times New Roman"/>
                <w:lang w:val="en-US"/>
              </w:rPr>
              <w:t xml:space="preserve">Direction of imaging (includes view, transducer orientation, patient orientation, and/or projection)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Conditions: </w:t>
            </w:r>
            <w:r>
              <w:rPr>
                <w:rFonts w:eastAsia="Times New Roman"/>
                <w:lang w:val="en-US"/>
              </w:rPr>
              <w:t xml:space="preserve">Imaging condition for refinement of protocol (includes secondary posture, instruction, X-Ray / electron beam energy or nuclide, and ultrasound modes), as used in JJ1017 v3.0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Caudal 10 degree distal-cranioproximal oblique: </w:t>
            </w:r>
            <w:r>
              <w:rPr>
                <w:rFonts w:eastAsia="Times New Roman"/>
                <w:lang w:val="en-US"/>
              </w:rPr>
              <w:t xml:space="preserve">Caudal 10 degree distal-cranioproximal oblique radiographic projection, defined per Smallwood et 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Neighborhood Analysis: </w:t>
            </w:r>
            <w:r>
              <w:rPr>
                <w:rFonts w:eastAsia="Times New Roman"/>
                <w:lang w:val="en-US"/>
              </w:rPr>
              <w:t xml:space="preserve">Surface processing utilizing predefined weighting factors (i.e., kernels) applied to different data values depending on their location relative to other data values within the data domain. Includes Low Pass, High Pass, Gaussian, Laplacian,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Adaptive Filtering: </w:t>
            </w:r>
            <w:r>
              <w:rPr>
                <w:rFonts w:eastAsia="Times New Roman"/>
                <w:lang w:val="en-US"/>
              </w:rPr>
              <w:t xml:space="preserve">Surface processing applied non-uniformly utilizing a priori knowledge of the system and/or relative locations of the data values within the data </w:t>
            </w:r>
            <w:r>
              <w:rPr>
                <w:rFonts w:eastAsia="Times New Roman"/>
                <w:lang w:val="en-US"/>
              </w:rPr>
              <w:lastRenderedPageBreak/>
              <w:t xml:space="preserve">domain. Example: Neighborhood analysis where weighting factors are modified continuously based on predefined criteria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Edge Detection: </w:t>
            </w:r>
            <w:r>
              <w:rPr>
                <w:rFonts w:eastAsia="Times New Roman"/>
                <w:lang w:val="en-US"/>
              </w:rPr>
              <w:t xml:space="preserve">Surface processing through the exploitation of discontinuities in the data values within their domain. Includes Gradient filters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Morphological Operations: </w:t>
            </w:r>
            <w:r>
              <w:rPr>
                <w:rFonts w:eastAsia="Times New Roman"/>
                <w:lang w:val="en-US"/>
              </w:rPr>
              <w:t xml:space="preserve">Surface processing based on the connectivity of values based on the shape or structure of the data values within their domain. Includes erode, dilate,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Histogram Analysis: </w:t>
            </w:r>
            <w:r>
              <w:rPr>
                <w:rFonts w:eastAsia="Times New Roman"/>
                <w:lang w:val="en-US"/>
              </w:rPr>
              <w:t xml:space="preserve">Surface processing applied to the distribution of the data values. Includes thresholding, Bayesian Classification,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Multi-Scale/Resolution Filtering: </w:t>
            </w:r>
            <w:r>
              <w:rPr>
                <w:rFonts w:eastAsia="Times New Roman"/>
                <w:lang w:val="en-US"/>
              </w:rPr>
              <w:t xml:space="preserve">Surface processing accomplished through varying the data domain size. Include deformable models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Cluster Analysis: </w:t>
            </w:r>
            <w:r>
              <w:rPr>
                <w:rFonts w:eastAsia="Times New Roman"/>
                <w:lang w:val="en-US"/>
              </w:rPr>
              <w:t xml:space="preserve">Surface processing accomplished by combining data values based on their relative location within their domain or value distribution. Includes K- and C-means, Fuzzy Analysis, Watershed, Seed Growing,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Multispectral Processing: </w:t>
            </w:r>
            <w:r>
              <w:rPr>
                <w:rFonts w:eastAsia="Times New Roman"/>
                <w:lang w:val="en-US"/>
              </w:rPr>
              <w:t xml:space="preserve">Surface processing accomplished through the weighted combination of multiple data sets. Includes Principle Component Analysis, linear and non-linear weighed combinations,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Manual Processing: </w:t>
            </w:r>
            <w:r>
              <w:rPr>
                <w:rFonts w:eastAsia="Times New Roman"/>
                <w:lang w:val="en-US"/>
              </w:rPr>
              <w:t xml:space="preserve">Surface processing accomplished through human interaction. Region drawing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Artificial Intelligence: </w:t>
            </w:r>
            <w:r>
              <w:rPr>
                <w:rFonts w:eastAsia="Times New Roman"/>
                <w:lang w:val="en-US"/>
              </w:rPr>
              <w:t xml:space="preserve">Surface processing using Artificial Intelligence techniques, such as Machine Learning, Neural Networks,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Deformable Models: </w:t>
            </w:r>
            <w:r>
              <w:rPr>
                <w:rFonts w:eastAsia="Times New Roman"/>
                <w:lang w:val="en-US"/>
              </w:rPr>
              <w:t xml:space="preserve">Surface processing using Deformable Model techniques, such as Point Distribution Models, Level Sets, Simplex Meshes,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OB-GYN Ultrasound Procedure Report: </w:t>
            </w:r>
            <w:r>
              <w:rPr>
                <w:rFonts w:eastAsia="Times New Roman"/>
                <w:lang w:val="en-US"/>
              </w:rPr>
              <w:t xml:space="preserve">Document Title of OB-GYN procedure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Biometry Ratios: </w:t>
            </w:r>
            <w:r>
              <w:rPr>
                <w:rFonts w:eastAsia="Times New Roman"/>
                <w:lang w:val="en-US"/>
              </w:rPr>
              <w:t xml:space="preserve">Report section for assessment of fetal growth using ratios and indexes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Biometry: </w:t>
            </w:r>
            <w:r>
              <w:rPr>
                <w:rFonts w:eastAsia="Times New Roman"/>
                <w:lang w:val="en-US"/>
              </w:rPr>
              <w:t xml:space="preserve">Report section for assessment of fetal growth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Long Bones: </w:t>
            </w:r>
            <w:r>
              <w:rPr>
                <w:rFonts w:eastAsia="Times New Roman"/>
                <w:lang w:val="en-US"/>
              </w:rPr>
              <w:t xml:space="preserve">Report section for assessment of fetal growth by long bone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Cranium: </w:t>
            </w:r>
            <w:r>
              <w:rPr>
                <w:rFonts w:eastAsia="Times New Roman"/>
                <w:lang w:val="en-US"/>
              </w:rPr>
              <w:t xml:space="preserve">Report section for assessment of fetal cranium growth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Biometry Group: </w:t>
            </w:r>
            <w:r>
              <w:rPr>
                <w:rFonts w:eastAsia="Times New Roman"/>
                <w:lang w:val="en-US"/>
              </w:rPr>
              <w:t xml:space="preserve">Biometric assessment of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Biophysical Profile: </w:t>
            </w:r>
            <w:r>
              <w:rPr>
                <w:rFonts w:eastAsia="Times New Roman"/>
                <w:lang w:val="en-US"/>
              </w:rPr>
              <w:t xml:space="preserve">Report section for assessment of biophysical observations that evaluate fetal well-being according to Manning, Antepartum Fetal Evaluation: Development of a Fetal Biophysical Profile Score, Am. J Obstet Gynecol, 1980;136:787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Group: </w:t>
            </w:r>
            <w:r>
              <w:rPr>
                <w:rFonts w:eastAsia="Times New Roman"/>
                <w:lang w:val="en-US"/>
              </w:rPr>
              <w:t xml:space="preserve">A grouping of related measurements and calculations that share a common context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Fetus Summary: </w:t>
            </w:r>
            <w:r>
              <w:rPr>
                <w:rFonts w:eastAsia="Times New Roman"/>
                <w:lang w:val="en-US"/>
              </w:rPr>
              <w:t xml:space="preserve">Report section for fetus specific procedure summary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Early Gestation: </w:t>
            </w:r>
            <w:r>
              <w:rPr>
                <w:rFonts w:eastAsia="Times New Roman"/>
                <w:lang w:val="en-US"/>
              </w:rPr>
              <w:t xml:space="preserve">Report section for assessment of early gestation fetus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Identifier: </w:t>
            </w:r>
            <w:r>
              <w:rPr>
                <w:rFonts w:eastAsia="Times New Roman"/>
                <w:lang w:val="en-US"/>
              </w:rPr>
              <w:t xml:space="preserve">A name to differentiate between multiple instances of some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Pelvis and Uterus: </w:t>
            </w:r>
            <w:r>
              <w:rPr>
                <w:rFonts w:eastAsia="Times New Roman"/>
                <w:lang w:val="en-US"/>
              </w:rPr>
              <w:t xml:space="preserve">Report section for assessment of pelvis and uterus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Growth Percentile rank: </w:t>
            </w:r>
            <w:r>
              <w:rPr>
                <w:rFonts w:eastAsia="Times New Roman"/>
                <w:lang w:val="en-US"/>
              </w:rPr>
              <w:t xml:space="preserve">The rank of a measured growth indicator relative to a normal distribution expressed as a percentage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Growth Z-score: </w:t>
            </w:r>
            <w:r>
              <w:rPr>
                <w:rFonts w:eastAsia="Times New Roman"/>
                <w:lang w:val="en-US"/>
              </w:rPr>
              <w:t xml:space="preserve">The rank of a measured growth indicator relative to a normal distribution expressed as the dimensionless quantity z = (x-m) /s where (x-m) is the deviation of the value x, from the distribution mean, m, and s is the standard deviation of the distribution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Fetus Characteristics: </w:t>
            </w:r>
            <w:r>
              <w:rPr>
                <w:rFonts w:eastAsia="Times New Roman"/>
                <w:lang w:val="en-US"/>
              </w:rPr>
              <w:t xml:space="preserve">Fetus characteristics (findings section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Measurements: </w:t>
            </w:r>
            <w:r>
              <w:rPr>
                <w:rFonts w:eastAsia="Times New Roman"/>
                <w:lang w:val="en-US"/>
              </w:rPr>
              <w:t xml:space="preserve">Fetal Measurements (findings section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Frame of Reference Identity: </w:t>
            </w:r>
            <w:r>
              <w:rPr>
                <w:rFonts w:eastAsia="Times New Roman"/>
                <w:lang w:val="en-US"/>
              </w:rPr>
              <w:t xml:space="preserve">There is a defined equivalence between the Frame of Reference of the Registration SOP instance and the Frame of Reference of the referenced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Fiducial Alignment: </w:t>
            </w:r>
            <w:r>
              <w:rPr>
                <w:rFonts w:eastAsia="Times New Roman"/>
                <w:lang w:val="en-US"/>
              </w:rPr>
              <w:t xml:space="preserve">The registration is based on fiducials that represent patient or specimen features identified in each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Equipment Alignment: </w:t>
            </w:r>
            <w:r>
              <w:rPr>
                <w:rFonts w:eastAsia="Times New Roman"/>
                <w:lang w:val="en-US"/>
              </w:rPr>
              <w:t xml:space="preserve">Registration based on a-priori knowledge of the acquisition geometry. This is not an object registration as in fiducial registration. Rather, it specifies a known spatial relationship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Content-based Alignment: </w:t>
            </w:r>
            <w:r>
              <w:rPr>
                <w:rFonts w:eastAsia="Times New Roman"/>
                <w:lang w:val="en-US"/>
              </w:rPr>
              <w:t xml:space="preserve">Computed registration based on global image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Alignment: </w:t>
            </w:r>
            <w:r>
              <w:rPr>
                <w:rFonts w:eastAsia="Times New Roman"/>
                <w:lang w:val="en-US"/>
              </w:rPr>
              <w:t xml:space="preserve">Registration by visually guided manipulation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Inter-Hemispheric Plane: </w:t>
            </w:r>
            <w:r>
              <w:rPr>
                <w:rFonts w:eastAsia="Times New Roman"/>
                <w:lang w:val="en-US"/>
              </w:rPr>
              <w:t xml:space="preserve">A plane fiducial that specifies the location of the plane separating the two hemispheres of the brain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Hemisphere Most Anterior: </w:t>
            </w:r>
            <w:r>
              <w:rPr>
                <w:rFonts w:eastAsia="Times New Roman"/>
                <w:lang w:val="en-US"/>
              </w:rPr>
              <w:t xml:space="preserve">A point fiducial that specifies the location in the plane perpendicular to the Anterior- Posterior-Commissure axis and tangential to the anterior limit of the right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Hemisphere Most Posterior: </w:t>
            </w:r>
            <w:r>
              <w:rPr>
                <w:rFonts w:eastAsia="Times New Roman"/>
                <w:lang w:val="en-US"/>
              </w:rPr>
              <w:t xml:space="preserve">A point fiducial that specifies the location in the plane perpendicular to the Anterior- Posterior-Commissure axis and tangential to the posterior limit of the right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Hemisphere Most Superior: </w:t>
            </w:r>
            <w:r>
              <w:rPr>
                <w:rFonts w:eastAsia="Times New Roman"/>
                <w:lang w:val="en-US"/>
              </w:rPr>
              <w:t xml:space="preserve">A point fiducial that specifies the location in the plane perpendicular to the Anterior- Posterior-Commissure axis and tangential to the superior limit of the right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Hemisphere Most Inferior: </w:t>
            </w:r>
            <w:r>
              <w:rPr>
                <w:rFonts w:eastAsia="Times New Roman"/>
                <w:lang w:val="en-US"/>
              </w:rPr>
              <w:t xml:space="preserve">A point fiducial that specifies the location in the plane perpendicular to the Anterior- Posterior-Commissure axis and tangential to the inferior limit of the Right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Hemisphere Most Anterior: </w:t>
            </w:r>
            <w:r>
              <w:rPr>
                <w:rFonts w:eastAsia="Times New Roman"/>
                <w:lang w:val="en-US"/>
              </w:rPr>
              <w:t xml:space="preserve">A point fiducial that specifies the location in the plane perpendicular to the Anterior- Posterior-Commissure axis and tangential to the anterior limit of the left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Hemisphere Most Posterior: </w:t>
            </w:r>
            <w:r>
              <w:rPr>
                <w:rFonts w:eastAsia="Times New Roman"/>
                <w:lang w:val="en-US"/>
              </w:rPr>
              <w:t xml:space="preserve">A point fiducial that specifies the location in the plane perpendicular to the Anterior- Posterior-Commissure axis and tangential to the posterior limit of the left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Hemisphere Most Superior: </w:t>
            </w:r>
            <w:r>
              <w:rPr>
                <w:rFonts w:eastAsia="Times New Roman"/>
                <w:lang w:val="en-US"/>
              </w:rPr>
              <w:t xml:space="preserve">A point fiducial that specifies the location in the plane perpendicular to the Anterior- Posterior-Commissure axis and tangential to the superior limit of the left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Hemisphere Most Inferior: </w:t>
            </w:r>
            <w:r>
              <w:rPr>
                <w:rFonts w:eastAsia="Times New Roman"/>
                <w:lang w:val="en-US"/>
              </w:rPr>
              <w:t xml:space="preserve">A point fiducial that specifies the location in the plane perpendicular to the Anterior- Posterior-Commissure axis and tangential to the inferior limit of the left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Background: </w:t>
            </w:r>
            <w:r>
              <w:rPr>
                <w:rFonts w:eastAsia="Times New Roman"/>
                <w:lang w:val="en-US"/>
              </w:rPr>
              <w:t xml:space="preserve">That which is not part of an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Registration Input: </w:t>
            </w:r>
            <w:r>
              <w:rPr>
                <w:rFonts w:eastAsia="Times New Roman"/>
                <w:lang w:val="en-US"/>
              </w:rPr>
              <w:t xml:space="preserve">A segment for use as an input to an image registration process. E.g., to specify the bounding region for determining a Frame of Reference Transformation Matrix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Ultrasound Procedure Report: </w:t>
            </w:r>
            <w:r>
              <w:rPr>
                <w:rFonts w:eastAsia="Times New Roman"/>
                <w:lang w:val="en-US"/>
              </w:rPr>
              <w:t xml:space="preserve">Root Document Title for ultrasound vascular evidence reports (worksheets)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Vessel Branch: </w:t>
            </w:r>
            <w:r>
              <w:rPr>
                <w:rFonts w:eastAsia="Times New Roman"/>
                <w:lang w:val="en-US"/>
              </w:rPr>
              <w:t xml:space="preserve">The particular vessel branch, such as the inferior, medial or lateral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Graft Type: </w:t>
            </w:r>
            <w:r>
              <w:rPr>
                <w:rFonts w:eastAsia="Times New Roman"/>
                <w:lang w:val="en-US"/>
              </w:rPr>
              <w:t xml:space="preserve">A descriptor or elaboration of the type of graft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Orientation: </w:t>
            </w:r>
            <w:r>
              <w:rPr>
                <w:rFonts w:eastAsia="Times New Roman"/>
                <w:lang w:val="en-US"/>
              </w:rPr>
              <w:t xml:space="preserve">A modifier to a 2D distance measurement to describe its orientation. E.g., a vascular distance measurement for a vessel plague could have a modifier Transverse or Longitudinal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Doppler Angle: </w:t>
            </w:r>
            <w:r>
              <w:rPr>
                <w:rFonts w:eastAsia="Times New Roman"/>
                <w:lang w:val="en-US"/>
              </w:rPr>
              <w:t xml:space="preserve">The angle formed between the Doppler beam line and the direction of blood flow within a region of interest in the body defined by the sample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Sample Volume Depth: </w:t>
            </w:r>
            <w:r>
              <w:rPr>
                <w:rFonts w:eastAsia="Times New Roman"/>
                <w:lang w:val="en-US"/>
              </w:rPr>
              <w:t xml:space="preserve">The depth of the center of the Doppler sample volume measured from skin line along the Doppler 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Pediatric Cardiac Ultrasound Report: </w:t>
            </w:r>
            <w:r>
              <w:rPr>
                <w:rFonts w:eastAsia="Times New Roman"/>
                <w:lang w:val="en-US"/>
              </w:rPr>
              <w:t xml:space="preserve">Pediatric Cardiac Ultrasound Report (document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Cardiac Ultrasound Report: </w:t>
            </w:r>
            <w:r>
              <w:rPr>
                <w:rFonts w:eastAsia="Times New Roman"/>
                <w:lang w:val="en-US"/>
              </w:rPr>
              <w:t xml:space="preserve">Fetal Cardiac Ultrasound Report (document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Adult Congenital Cardiac Ultrasound Report: </w:t>
            </w:r>
            <w:r>
              <w:rPr>
                <w:rFonts w:eastAsia="Times New Roman"/>
                <w:lang w:val="en-US"/>
              </w:rPr>
              <w:t xml:space="preserve">Adult Congenital Cardiac Ultrasound Report (document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Adult Echocardiography Procedure Report: </w:t>
            </w:r>
            <w:r>
              <w:rPr>
                <w:rFonts w:eastAsia="Times New Roman"/>
                <w:lang w:val="en-US"/>
              </w:rPr>
              <w:t xml:space="preserve">Document title of adult echocardiography procedure (evidence)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Illustration of Finding: </w:t>
            </w:r>
            <w:r>
              <w:rPr>
                <w:rFonts w:eastAsia="Times New Roman"/>
                <w:lang w:val="en-US"/>
              </w:rPr>
              <w:t xml:space="preserve">An image that is a pictorial representation of findings. The concept is typically used as a purpose of reference to an image, such as a depiction of myocardium segments depicting wall motion function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LV Wall Motion Score Index: </w:t>
            </w:r>
            <w:r>
              <w:rPr>
                <w:rFonts w:eastAsia="Times New Roman"/>
                <w:lang w:val="en-US"/>
              </w:rPr>
              <w:t xml:space="preserve">The average of all scored (non-zero) Left Ventricle segment wall motion scores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Protocol: </w:t>
            </w:r>
            <w:r>
              <w:rPr>
                <w:rFonts w:eastAsia="Times New Roman"/>
                <w:lang w:val="en-US"/>
              </w:rPr>
              <w:t xml:space="preserve">A type of clinical acquisition protocol for creating images or image-derived measurements. Acquisition protocols may be specific to a manufacturer's product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Area-length biplane: </w:t>
            </w:r>
            <w:r>
              <w:rPr>
                <w:rFonts w:eastAsia="Times New Roman"/>
                <w:lang w:val="en-US"/>
              </w:rPr>
              <w:t xml:space="preserve">Method for calculating left ventricular volume from two orthogonal views containing the true long axis (usually the apical 4 and 2 chamber views). Volume = [pL1 / 6] * [(4A1) Â¸ (pL1) ] * [(4A2) Â¸ (pL2)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Area-Length Single Plane: </w:t>
            </w:r>
            <w:r>
              <w:rPr>
                <w:rFonts w:eastAsia="Times New Roman"/>
                <w:lang w:val="en-US"/>
              </w:rPr>
              <w:t xml:space="preserve">Method for calculating left ventricular volume from a view containing the true long axis (usually the apical 4-chamber view). Volume = [8(A)2]Â¸[3pL]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Cube: </w:t>
            </w:r>
            <w:r>
              <w:rPr>
                <w:rFonts w:eastAsia="Times New Roman"/>
                <w:lang w:val="en-US"/>
              </w:rPr>
              <w:t xml:space="preserve">Method (formula) for calculating left ventricle volumes and function </w:t>
            </w:r>
            <w:r>
              <w:rPr>
                <w:rFonts w:eastAsia="Times New Roman"/>
                <w:lang w:val="en-US"/>
              </w:rPr>
              <w:lastRenderedPageBreak/>
              <w:t xml:space="preserve">derivatives (EF, SV, SI, etc.) that estimates the volume as the cube of 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Method of Disks, Biplane: </w:t>
            </w:r>
            <w:r>
              <w:rPr>
                <w:rFonts w:eastAsia="Times New Roman"/>
                <w:lang w:val="en-US"/>
              </w:rPr>
              <w:t xml:space="preserve">Method of calculating volume based on the summation of disk volumes. The disk axis is parallel to the left ventricular long axis and using a disk diameter averaged from the two chamber and four chamber views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Method of Disks, Single Plane: </w:t>
            </w:r>
            <w:r>
              <w:rPr>
                <w:rFonts w:eastAsia="Times New Roman"/>
                <w:lang w:val="en-US"/>
              </w:rPr>
              <w:t xml:space="preserve">Method of calculating volume based on the summation of disk volumes. The disk axis is parallel to the left ventricular long axis with disk diameter taken from the four-chamber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Teichholz: </w:t>
            </w:r>
            <w:r>
              <w:rPr>
                <w:rFonts w:eastAsia="Times New Roman"/>
                <w:lang w:val="en-US"/>
              </w:rPr>
              <w:t xml:space="preserve">Method (formula) for calculating left ventricle volumes and function derivatives (EF, SV, SI, etc.) Volume = [7.0/(2.4+D) ]*D3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by Pressure Half-Time: </w:t>
            </w:r>
            <w:r>
              <w:rPr>
                <w:rFonts w:eastAsia="Times New Roman"/>
                <w:lang w:val="en-US"/>
              </w:rPr>
              <w:t xml:space="preserve">Mitral valve area (cm2) by Pressure Half-time = 220 (cm2.ms) / PHT (ms)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Biplane Ellipse: </w:t>
            </w:r>
            <w:r>
              <w:rPr>
                <w:rFonts w:eastAsia="Times New Roman"/>
                <w:lang w:val="en-US"/>
              </w:rPr>
              <w:t xml:space="preserve">Area = P/4 X d1 X d2 d1 = anterior/posterior axis d2 = medial/lateral axis Hagen-Ansert, Sandra L., Textbook of Diagnostic Ultrasound, ed. 3, The C.V.Mosby Co., 1989, p. 73.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Continuity Equation: </w:t>
            </w:r>
            <w:r>
              <w:rPr>
                <w:rFonts w:eastAsia="Times New Roman"/>
                <w:lang w:val="en-US"/>
              </w:rPr>
              <w:t xml:space="preserve">For conduits in series ("in continuity"), volume flow is equal: A1*V1 = A2*V2. where V is the velocity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Continuity Equation by Mean Velocity: </w:t>
            </w:r>
            <w:r>
              <w:rPr>
                <w:rFonts w:eastAsia="Times New Roman"/>
                <w:lang w:val="en-US"/>
              </w:rPr>
              <w:t xml:space="preserve">For conduits in series ("in continuity"), volume flow is equal: A1*V1 = A2*V2. where V is the mean velocity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Continuity Equation by Peak Velocity: </w:t>
            </w:r>
            <w:r>
              <w:rPr>
                <w:rFonts w:eastAsia="Times New Roman"/>
                <w:lang w:val="en-US"/>
              </w:rPr>
              <w:t xml:space="preserve">For conduits in series ("in continuity"), volume flow is equal: A1*V1 = A2*V2. where V is the peak velocity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Continuity Equation by Velocity Time Integral: </w:t>
            </w:r>
            <w:r>
              <w:rPr>
                <w:rFonts w:eastAsia="Times New Roman"/>
                <w:lang w:val="en-US"/>
              </w:rPr>
              <w:t xml:space="preserve">For conduits in series ("in continuity"), volume flow is equal: A1*V1 = A2*V2. where V is the velocity time integral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Proximal Isovelocity Surface Area: </w:t>
            </w:r>
            <w:r>
              <w:rPr>
                <w:rFonts w:eastAsia="Times New Roman"/>
                <w:lang w:val="en-US"/>
              </w:rPr>
              <w:t xml:space="preserve">Utilizes aliasing velocity (by color Doppler) of flow into an orifice (often regurgitant or stenotic) to measure instantaneous flow rate, orifice area, and flow volume. The instantaneous flow rate = (2Ï€r2vav ) * (Î±Ï€) where vav is the constant velocity known as aliasing velocity at radius r, vp is the peak velocity at the orifice, and Î± is the angle in radians of the constant velocity surface. Estimated Orifice area = Flow rate / </w:t>
            </w:r>
            <w:proofErr w:type="gramStart"/>
            <w:r>
              <w:rPr>
                <w:rFonts w:eastAsia="Times New Roman"/>
                <w:lang w:val="en-US"/>
              </w:rPr>
              <w:t>vp ,</w:t>
            </w:r>
            <w:proofErr w:type="gramEnd"/>
            <w:r>
              <w:rPr>
                <w:rFonts w:eastAsia="Times New Roman"/>
                <w:lang w:val="en-US"/>
              </w:rPr>
              <w:t xml:space="preserve"> where vp is the peak velocity at the orifice and the flow rate is the PISA peak flow rate. The volume flow is then the product of the orifice area and Velocity Time Integral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Full Bernoulli: </w:t>
            </w:r>
            <w:r>
              <w:rPr>
                <w:rFonts w:eastAsia="Times New Roman"/>
                <w:lang w:val="en-US"/>
              </w:rPr>
              <w:t xml:space="preserve">Î”P = 4*(V12 - V22)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Simplified Bernoulli: </w:t>
            </w:r>
            <w:r>
              <w:rPr>
                <w:rFonts w:eastAsia="Times New Roman"/>
                <w:lang w:val="en-US"/>
              </w:rPr>
              <w:t xml:space="preserve">Î”P = 4*V2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Doppler Volume Flow: </w:t>
            </w:r>
            <w:r>
              <w:rPr>
                <w:rFonts w:eastAsia="Times New Roman"/>
                <w:lang w:val="en-US"/>
              </w:rPr>
              <w:t xml:space="preserve">Volume flow = Conduit CSA * (Velocity Time Integral)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Planimetry: </w:t>
            </w:r>
            <w:r>
              <w:rPr>
                <w:rFonts w:eastAsia="Times New Roman"/>
                <w:lang w:val="en-US"/>
              </w:rPr>
              <w:t xml:space="preserve">Direct measurement of an area by tracing an irregular perimeter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M-mode: </w:t>
            </w:r>
            <w:r>
              <w:rPr>
                <w:rFonts w:eastAsia="Times New Roman"/>
                <w:lang w:val="en-US"/>
              </w:rPr>
              <w:t>Mass = 1.04 * [(ST+LVID+PWT</w:t>
            </w:r>
            <w:proofErr w:type="gramStart"/>
            <w:r>
              <w:rPr>
                <w:rFonts w:eastAsia="Times New Roman"/>
                <w:lang w:val="en-US"/>
              </w:rPr>
              <w:t>)3</w:t>
            </w:r>
            <w:proofErr w:type="gramEnd"/>
            <w:r>
              <w:rPr>
                <w:rFonts w:eastAsia="Times New Roman"/>
                <w:lang w:val="en-US"/>
              </w:rPr>
              <w:t xml:space="preserve"> - LVID3] * 0.8+ 0.6. Mass unit is grams and length in 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Truncated Ellipse: </w:t>
            </w:r>
            <w:r>
              <w:rPr>
                <w:rFonts w:eastAsia="Times New Roman"/>
                <w:lang w:val="en-US"/>
              </w:rPr>
              <w:t>Mass = 1.05P ((b + t</w:t>
            </w:r>
            <w:proofErr w:type="gramStart"/>
            <w:r>
              <w:rPr>
                <w:rFonts w:eastAsia="Times New Roman"/>
                <w:lang w:val="en-US"/>
              </w:rPr>
              <w:t>)2</w:t>
            </w:r>
            <w:proofErr w:type="gramEnd"/>
            <w:r>
              <w:rPr>
                <w:rFonts w:eastAsia="Times New Roman"/>
                <w:lang w:val="en-US"/>
              </w:rPr>
              <w:t xml:space="preserve"> X (2/3 (a + t) + d - d3 /3(a + t)2) - b2 (2/3a + d - d3 /3a2)) a = Semi-major axis from widest minor axis radius to apex. b = Short axis radius calculated from short axis cavity area t = Myocardial thickness calculated from short axis epicardial and cavity areas d = Truncated semi-major axis from widest short axis diameter to plane of mitral annulus. Mass unit is grams and length in cm. Schiller NB et al: Recommendations </w:t>
            </w:r>
            <w:r>
              <w:rPr>
                <w:rFonts w:eastAsia="Times New Roman"/>
                <w:lang w:val="en-US"/>
              </w:rPr>
              <w:lastRenderedPageBreak/>
              <w:t xml:space="preserve">for quantification of the left ventricle by two-dimensional echocardiography, American Society of Echocardiography 2:364, 1989.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 Point Segment Finding Scale: </w:t>
            </w:r>
            <w:r>
              <w:rPr>
                <w:rFonts w:eastAsia="Times New Roman"/>
                <w:lang w:val="en-US"/>
              </w:rPr>
              <w:t xml:space="preserve">A four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 Point Segment Finding Scale: </w:t>
            </w:r>
            <w:r>
              <w:rPr>
                <w:rFonts w:eastAsia="Times New Roman"/>
                <w:lang w:val="en-US"/>
              </w:rPr>
              <w:t xml:space="preserve">A five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 Point Segment Finding Scale With Graded Hypokinesis: </w:t>
            </w:r>
            <w:r>
              <w:rPr>
                <w:rFonts w:eastAsia="Times New Roman"/>
                <w:lang w:val="en-US"/>
              </w:rPr>
              <w:t xml:space="preserve">A five point, echocardiographic numeric scoring scheme of myocardium segments based on evaluation of wall motion and ventricle morphology, with severity of hypokinesis graded. Recommendations for Quantitation of the Left Ventricle by Two-Dimensional Echocardiography, Journal of the American Society of Echocardiography, 2:358-367, 1989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Plane Ellipse: </w:t>
            </w:r>
            <w:r>
              <w:rPr>
                <w:rFonts w:eastAsia="Times New Roman"/>
                <w:lang w:val="en-US"/>
              </w:rPr>
              <w:t xml:space="preserve">Method of estimating volume from a planar ellipse. Equivalent to Biplane Ellipse with an assumption that the ellipse in the orthogonal plane has identical major and minor diameters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Modified Simpson: </w:t>
            </w:r>
            <w:r>
              <w:rPr>
                <w:rFonts w:eastAsia="Times New Roman"/>
                <w:lang w:val="en-US"/>
              </w:rPr>
              <w:t xml:space="preserve">Modified Simpson's Method of estimating ventricular volume, based on the method of disks with paired apical views. Schiller NB, et al. "Recommendations for quantitation of the left ventricle by two-dimensional echocardiography. American Society of Echocardiography Committee on Standards, Subcommittee on Quantitation of Two-Dimensional Echocardiograms". J Am Soc Echocardiogr.1989 2(5):358-367. Sep-Oct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Bullet Method: </w:t>
            </w:r>
            <w:r>
              <w:rPr>
                <w:rFonts w:eastAsia="Times New Roman"/>
                <w:lang w:val="en-US"/>
              </w:rPr>
              <w:t xml:space="preserve">Bullet method of estimating ventricular volume. Volume = 5/6 * L * S L: Left ventricle long axis length S: Left ventricle area, SAX view at level of Mitral Valve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Power Doppler: </w:t>
            </w:r>
            <w:r>
              <w:rPr>
                <w:rFonts w:eastAsia="Times New Roman"/>
                <w:lang w:val="en-US"/>
              </w:rPr>
              <w:t xml:space="preserve">Color coded ultrasound images of blood flow, which depict the amplitude, or power, of Doppler signals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3D mode: </w:t>
            </w:r>
            <w:r>
              <w:rPr>
                <w:rFonts w:eastAsia="Times New Roman"/>
                <w:lang w:val="en-US"/>
              </w:rPr>
              <w:t xml:space="preserve">Volumetric ultrasound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drug dose administration: </w:t>
            </w:r>
            <w:r>
              <w:rPr>
                <w:rFonts w:eastAsia="Times New Roman"/>
                <w:lang w:val="en-US"/>
              </w:rPr>
              <w:t xml:space="preserve">Onset of administration of dose of a drug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contrast agent administration: </w:t>
            </w:r>
            <w:r>
              <w:rPr>
                <w:rFonts w:eastAsia="Times New Roman"/>
                <w:lang w:val="en-US"/>
              </w:rPr>
              <w:t xml:space="preserve">Onset of contrast agent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Destruction of microbubbles: </w:t>
            </w:r>
            <w:r>
              <w:rPr>
                <w:rFonts w:eastAsia="Times New Roman"/>
                <w:lang w:val="en-US"/>
              </w:rPr>
              <w:t xml:space="preserve">Destruction of ultrasonic contrast microbubbles by a high-energy ultrasound pulse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Onset of exercise: </w:t>
            </w:r>
            <w:r>
              <w:rPr>
                <w:rFonts w:eastAsia="Times New Roman"/>
                <w:lang w:val="en-US"/>
              </w:rPr>
              <w:t xml:space="preserve">Instant at which exercise begins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Cessation of exercise: </w:t>
            </w:r>
            <w:r>
              <w:rPr>
                <w:rFonts w:eastAsia="Times New Roman"/>
                <w:lang w:val="en-US"/>
              </w:rPr>
              <w:t xml:space="preserve">Instant at which exercise ends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Onset of stimulation: </w:t>
            </w:r>
            <w:r>
              <w:rPr>
                <w:rFonts w:eastAsia="Times New Roman"/>
                <w:lang w:val="en-US"/>
              </w:rPr>
              <w:t xml:space="preserve">Instant at which stimulation begins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Cessation of stimulation: </w:t>
            </w:r>
            <w:r>
              <w:rPr>
                <w:rFonts w:eastAsia="Times New Roman"/>
                <w:lang w:val="en-US"/>
              </w:rPr>
              <w:t xml:space="preserve">Instant at which stimulation ends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 scan pattern: </w:t>
            </w:r>
            <w:r>
              <w:rPr>
                <w:rFonts w:eastAsia="Times New Roman"/>
                <w:lang w:val="en-US"/>
              </w:rPr>
              <w:t xml:space="preserve">Ultrasound transducer scan pattern in which information is gathered along a 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Plane scan pattern: </w:t>
            </w:r>
            <w:r>
              <w:rPr>
                <w:rFonts w:eastAsia="Times New Roman"/>
                <w:lang w:val="en-US"/>
              </w:rPr>
              <w:t xml:space="preserve">Ultrasound transducer scan pattern in which information is gathered within a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scan pattern: </w:t>
            </w:r>
            <w:r>
              <w:rPr>
                <w:rFonts w:eastAsia="Times New Roman"/>
                <w:lang w:val="en-US"/>
              </w:rPr>
              <w:t xml:space="preserve">Ultrasound transducer scan pattern in which information is gathered within a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Non-imaging Doppler ultrasound transducer geometry: </w:t>
            </w:r>
            <w:r>
              <w:rPr>
                <w:rFonts w:eastAsia="Times New Roman"/>
                <w:lang w:val="en-US"/>
              </w:rPr>
              <w:t xml:space="preserve">Ultrasound transducer geometry characterized by a single scan line used for PW or CW Doppler scanning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Linear ultrasound transducer geometry: </w:t>
            </w:r>
            <w:r>
              <w:rPr>
                <w:rFonts w:eastAsia="Times New Roman"/>
                <w:lang w:val="en-US"/>
              </w:rPr>
              <w:t xml:space="preserve">Ultrasonic transducer geometry characterized by parallel lines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Curved linear ultrasound transducer geometry: </w:t>
            </w:r>
            <w:r>
              <w:rPr>
                <w:rFonts w:eastAsia="Times New Roman"/>
                <w:lang w:val="en-US"/>
              </w:rPr>
              <w:t xml:space="preserve">Ultrasonic transducer geometry characterized by radial lines normal to the outside of a curved surface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Sector ultrasound transducer geometry: </w:t>
            </w:r>
            <w:r>
              <w:rPr>
                <w:rFonts w:eastAsia="Times New Roman"/>
                <w:lang w:val="en-US"/>
              </w:rPr>
              <w:t xml:space="preserve">Ultrasonic transducer geometry characterized by lines originating from a common apex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Radial ultrasound transducer geometry: </w:t>
            </w:r>
            <w:r>
              <w:rPr>
                <w:rFonts w:eastAsia="Times New Roman"/>
                <w:lang w:val="en-US"/>
              </w:rPr>
              <w:t xml:space="preserve">Ultrasonic transducer geometry characterized by lines emanating radially from a single point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Ring ultrasound transducer geometry: </w:t>
            </w:r>
            <w:r>
              <w:rPr>
                <w:rFonts w:eastAsia="Times New Roman"/>
                <w:lang w:val="en-US"/>
              </w:rPr>
              <w:t xml:space="preserve">Ultrasonic transducer geometry characterized by a circular ring of transducer elements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Fixed beam direction: </w:t>
            </w:r>
            <w:r>
              <w:rPr>
                <w:rFonts w:eastAsia="Times New Roman"/>
                <w:lang w:val="en-US"/>
              </w:rPr>
              <w:t xml:space="preserve">Ultrasonic steering technique consisting of a single beam normal to the transducer face steered by the orientation of the probe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beam steering: </w:t>
            </w:r>
            <w:r>
              <w:rPr>
                <w:rFonts w:eastAsia="Times New Roman"/>
                <w:lang w:val="en-US"/>
              </w:rPr>
              <w:t xml:space="preserve">Ultrasonic steering technique consisting of mechanically directing the beam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Phased beam steering: </w:t>
            </w:r>
            <w:r>
              <w:rPr>
                <w:rFonts w:eastAsia="Times New Roman"/>
                <w:lang w:val="en-US"/>
              </w:rPr>
              <w:t xml:space="preserve">Ultrasonic steering technique consisting of electronically-steered beams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External Transducer: </w:t>
            </w:r>
            <w:r>
              <w:rPr>
                <w:rFonts w:eastAsia="Times New Roman"/>
                <w:lang w:val="en-US"/>
              </w:rPr>
              <w:t xml:space="preserve">Transducer is designed to be placed onto the surface of the subject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Transesophageal Transducer: </w:t>
            </w:r>
            <w:r>
              <w:rPr>
                <w:rFonts w:eastAsia="Times New Roman"/>
                <w:lang w:val="en-US"/>
              </w:rPr>
              <w:t xml:space="preserve">Transducer is designed for insertion into the esophagus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Endovaginal Transducer: </w:t>
            </w:r>
            <w:r>
              <w:rPr>
                <w:rFonts w:eastAsia="Times New Roman"/>
                <w:lang w:val="en-US"/>
              </w:rPr>
              <w:t xml:space="preserve">Transducer is designed for insertion into the vagina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Endorectal Transducer: </w:t>
            </w:r>
            <w:r>
              <w:rPr>
                <w:rFonts w:eastAsia="Times New Roman"/>
                <w:lang w:val="en-US"/>
              </w:rPr>
              <w:t xml:space="preserve">Transducer is designed for insertion into the rectum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Intravascular Transducer: </w:t>
            </w:r>
            <w:r>
              <w:rPr>
                <w:rFonts w:eastAsia="Times New Roman"/>
                <w:lang w:val="en-US"/>
              </w:rPr>
              <w:t xml:space="preserve">Transducer is designed for insertion via a catheter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Area Length: </w:t>
            </w:r>
            <w:r>
              <w:rPr>
                <w:rFonts w:eastAsia="Times New Roman"/>
                <w:lang w:val="en-US"/>
              </w:rPr>
              <w:t xml:space="preserve">method to measure the mass of the Left Ventricle via the ASE area-length method at end diastole. LV Mass = 1.05*(5/6*(A1*(L+t)) - 5/6*(A2*L)) A1 = Left Ventricle epicardial SAX area at the level of the papillary muscle tips at end diastole. A2 = Left Ventricle endocardial SAX area cavity area at the level of the papillary muscle tips at end diastole. L = Left Ventricle apical view long axis length at end diastole. t = Myocardial thickness can be computed as: t = sqrt (A1/3.14) - sqrt (A2/3.14) Reference: 1) Schiller, N.B., et al. "Recommendations for Quantification of the LV by Two-dimensional Echocardiography." J Am Soc Echo, Vol. 2, No. 5: 358-367, Sep-Oct 1989. 2) Reichek, N., et al. "Anatomic Validation of Left Ventricular Mass Estimates from Clinical Two-dimensional Echocardiography: Initial Results." Circulation, Vol. 67, No. 2: 348-52, February 1983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M-mode - adjusted by Height: </w:t>
            </w:r>
            <w:r>
              <w:rPr>
                <w:rFonts w:eastAsia="Times New Roman"/>
                <w:lang w:val="en-US"/>
              </w:rPr>
              <w:t xml:space="preserve">Equation = Left Ventricle Mass by M-mode (in gram) / (Height (in meter)) ^2.7 Reference: Giovanni De </w:t>
            </w:r>
            <w:r>
              <w:rPr>
                <w:rFonts w:eastAsia="Times New Roman"/>
                <w:lang w:val="en-US"/>
              </w:rPr>
              <w:lastRenderedPageBreak/>
              <w:t xml:space="preserve">Simone, et al. "Effect of Growth on Variability of Left Ventricular Mass: Assessment of Allometric Signals in Adults and Children and Their Capacity to Predict Cardiovascular Risk". New York, New York and Cincinnati, Ohio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Truncated Ellipse - adjusted by Height: </w:t>
            </w:r>
            <w:r>
              <w:rPr>
                <w:rFonts w:eastAsia="Times New Roman"/>
                <w:lang w:val="en-US"/>
              </w:rPr>
              <w:t xml:space="preserve">Equation = Left Ventricle Mass by Truncated Ellipse / Height^2.7 Reference: Giovanni De Simone, et al. "Effect of Growth on Variability of Left Ventricular Mass: Assessment of Allometric Signals in Adults and Children and Their Capacity to Predict Cardiovascular Risk". New York, New York and Cincinnati, Ohio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Area Length - adjusted by Height: </w:t>
            </w:r>
            <w:r>
              <w:rPr>
                <w:rFonts w:eastAsia="Times New Roman"/>
                <w:lang w:val="en-US"/>
              </w:rPr>
              <w:t xml:space="preserve">Equation = Left Ventricle Mass by Area Length / Height^2.7 Reference: Giovanni De Simone, et al. "Effect of Growth on Variability of Left Ventricular Mass: Assessment of Allometric Signals in Adults and Children and Their Capacity to Predict Cardiovascular Risk". New York, New York and Cincinnati, Ohio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CARDIOsphere: </w:t>
            </w:r>
            <w:r>
              <w:rPr>
                <w:rFonts w:eastAsia="Times New Roman"/>
                <w:lang w:val="en-US"/>
              </w:rPr>
              <w:t xml:space="preserve">CARDIOsphereâ„¢ ultrasonic contrast agent produced by POINT Biomedical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Echovist: </w:t>
            </w:r>
            <w:r>
              <w:rPr>
                <w:rFonts w:eastAsia="Times New Roman"/>
                <w:lang w:val="en-US"/>
              </w:rPr>
              <w:t xml:space="preserve">EchovistÂ® ultrasonic contrast agent produced by Schering AG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Imagify: </w:t>
            </w:r>
            <w:r>
              <w:rPr>
                <w:rFonts w:eastAsia="Times New Roman"/>
                <w:lang w:val="en-US"/>
              </w:rPr>
              <w:t xml:space="preserve">Imagifyâ„¢ ultrasonic contrast agent produced by Accusphere Inc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Levovist: </w:t>
            </w:r>
            <w:r>
              <w:rPr>
                <w:rFonts w:eastAsia="Times New Roman"/>
                <w:lang w:val="en-US"/>
              </w:rPr>
              <w:t xml:space="preserve">LevovistÂ® ultrasonic contrast agent produced by Schering AG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Sonazoid: </w:t>
            </w:r>
            <w:r>
              <w:rPr>
                <w:rFonts w:eastAsia="Times New Roman"/>
                <w:lang w:val="en-US"/>
              </w:rPr>
              <w:t xml:space="preserve">Sonazoidâ„¢ ultrasonic contrast agent produced by Daiichi Pharmaceutical / General Electric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SonoVue: </w:t>
            </w:r>
            <w:r>
              <w:rPr>
                <w:rFonts w:eastAsia="Times New Roman"/>
                <w:lang w:val="en-US"/>
              </w:rPr>
              <w:t xml:space="preserve">SonoVueâ„¢ ultrasonic contrast agent produced by Bracco Diagnostics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Targestar-B: </w:t>
            </w:r>
            <w:r>
              <w:rPr>
                <w:rFonts w:eastAsia="Times New Roman"/>
                <w:lang w:val="en-US"/>
              </w:rPr>
              <w:t xml:space="preserve">Targestarâ„¢-B ultrasonic contrast agent produced by Targeson LLC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Targestar-P: </w:t>
            </w:r>
            <w:r>
              <w:rPr>
                <w:rFonts w:eastAsia="Times New Roman"/>
                <w:lang w:val="en-US"/>
              </w:rPr>
              <w:t xml:space="preserve">Targestarâ„¢-P ultrasonic contrast agent produced by Targeson LLC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Measurement Report: </w:t>
            </w:r>
            <w:r>
              <w:rPr>
                <w:rFonts w:eastAsia="Times New Roman"/>
                <w:lang w:val="en-US"/>
              </w:rPr>
              <w:t xml:space="preserve">A structured report containing the quantitative results of human or machine analysis of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Oncology Measurement Report: </w:t>
            </w:r>
            <w:r>
              <w:rPr>
                <w:rFonts w:eastAsia="Times New Roman"/>
                <w:lang w:val="en-US"/>
              </w:rPr>
              <w:t xml:space="preserve">A structured report containing the quantitative results of human or machine analysis of images for oncology evaluation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Dynamic Contrast MR Measurement Report: </w:t>
            </w:r>
            <w:r>
              <w:rPr>
                <w:rFonts w:eastAsia="Times New Roman"/>
                <w:lang w:val="en-US"/>
              </w:rPr>
              <w:t xml:space="preserve">A structured report containing the quantitative results of human or machine analysis of DCE-MR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Measurement Report: </w:t>
            </w:r>
            <w:r>
              <w:rPr>
                <w:rFonts w:eastAsia="Times New Roman"/>
                <w:lang w:val="en-US"/>
              </w:rPr>
              <w:t xml:space="preserve">A structured report containing the quantitative results of human or machine analysis of PET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Measurements: </w:t>
            </w:r>
            <w:r>
              <w:rPr>
                <w:rFonts w:eastAsia="Times New Roman"/>
                <w:lang w:val="en-US"/>
              </w:rPr>
              <w:t xml:space="preserve">Measurements made on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Imaging Measurements: </w:t>
            </w:r>
            <w:r>
              <w:rPr>
                <w:rFonts w:eastAsia="Times New Roman"/>
                <w:lang w:val="en-US"/>
              </w:rPr>
              <w:t xml:space="preserve">Measurements derived from measurements made on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Multiparametric MRI: </w:t>
            </w:r>
            <w:r>
              <w:rPr>
                <w:rFonts w:eastAsia="Times New Roman"/>
                <w:lang w:val="en-US"/>
              </w:rPr>
              <w:t xml:space="preserve">An MRI procedure in which multiple parameters including diffusion, dynamic contrast and T2 are measured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Multiparametric MRI of prostate: </w:t>
            </w:r>
            <w:r>
              <w:rPr>
                <w:rFonts w:eastAsia="Times New Roman"/>
                <w:lang w:val="en-US"/>
              </w:rPr>
              <w:t xml:space="preserve">An MRI procedure of the prostate in which multiple parameters including diffusion, dynamic contrast and T2 are measured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Multiparametric MRI of whole body: </w:t>
            </w:r>
            <w:r>
              <w:rPr>
                <w:rFonts w:eastAsia="Times New Roman"/>
                <w:lang w:val="en-US"/>
              </w:rPr>
              <w:t xml:space="preserve">An MRI procedure of the whole body in which multiple parameters including diffusion, dynamic contrast and T2 are measured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Sum of segmented voxel volumes: </w:t>
            </w:r>
            <w:r>
              <w:rPr>
                <w:rFonts w:eastAsia="Times New Roman"/>
                <w:lang w:val="en-US"/>
              </w:rPr>
              <w:t xml:space="preserve">The volume derived by summing the volumes </w:t>
            </w:r>
            <w:r>
              <w:rPr>
                <w:rFonts w:eastAsia="Times New Roman"/>
                <w:lang w:val="en-US"/>
              </w:rPr>
              <w:lastRenderedPageBreak/>
              <w:t xml:space="preserve">of all the voxels (and partial voxels if the segment contains partially occupied voxels) included in the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Value Within ROI: </w:t>
            </w:r>
            <w:r>
              <w:rPr>
                <w:rFonts w:eastAsia="Times New Roman"/>
                <w:lang w:val="en-US"/>
              </w:rPr>
              <w:t xml:space="preserve">Maximum average gray value that is calculated from a 1 cubic centimeter sphere placed within the region of interest. Reference Wahl et al PERCIST article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Metabolic Volume: </w:t>
            </w:r>
            <w:r>
              <w:rPr>
                <w:rFonts w:eastAsia="Times New Roman"/>
                <w:lang w:val="en-US"/>
              </w:rPr>
              <w:t xml:space="preserve">The volume of a lesion (e.g., a tumor) ascertained through information about its metabolic activity (e.g., SUV on PET). Abbreviated "MV". Synonymous with Metabolic Tumor Volume (MTV)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Lesion Glycolysis: </w:t>
            </w:r>
            <w:r>
              <w:rPr>
                <w:rFonts w:eastAsia="Times New Roman"/>
                <w:lang w:val="en-US"/>
              </w:rPr>
              <w:t xml:space="preserve">The total activity of a lesion obtained as the product of its volume and its glycolytic activity (on FDG-PET). The volume may be defined on the same modality (e.g., the MV on FDG-PET by some thresholding or other technique) or on another spatially registered modality (e.g., the lesion outline segmented on CT or MR). Does not apply to other radiopharmaceuticals than those involved in glucose metabolism. Abbreviated TLG. Synonymnous with "Tumor Lesion Glycolysis"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Glycolysis: </w:t>
            </w:r>
            <w:r>
              <w:rPr>
                <w:rFonts w:eastAsia="Times New Roman"/>
                <w:lang w:val="en-US"/>
              </w:rPr>
              <w:t xml:space="preserve">The amount glycolytic activity summed across all voxels in a defined region or within a defined range of SUV (on FDG-PET)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Lesion Proliferation: </w:t>
            </w:r>
            <w:r>
              <w:rPr>
                <w:rFonts w:eastAsia="Times New Roman"/>
                <w:lang w:val="en-US"/>
              </w:rPr>
              <w:t xml:space="preserve">The total activity of a lesion obtained as the product of its volume and its proliferative activity (on FLT-PET). The volume may be defined on the same modality (e.g., the MV on FDG-PET by some thresholding or other technique) or on another spatially registered modality (e.g., the lesion outline segmented on CT or MR). Does not apply to other radiopharmaceuticals than those involved in cellular proliferation. Abbreviated TLP. Synonymnous with "Tumor Lesion Proliferation"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Proliferative Activity: </w:t>
            </w:r>
            <w:r>
              <w:rPr>
                <w:rFonts w:eastAsia="Times New Roman"/>
                <w:lang w:val="en-US"/>
              </w:rPr>
              <w:t xml:space="preserve">The amount proliferative activity summed across all voxels in a defined region or within a defined range of SUV (on FLT-PET)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Standardized Added Metabolic Activity (SAM): </w:t>
            </w:r>
            <w:r>
              <w:rPr>
                <w:rFonts w:eastAsia="Times New Roman"/>
                <w:lang w:val="en-US"/>
              </w:rPr>
              <w:t xml:space="preserve">A background-corrected, partial volume independent version of TLG.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Standardized Added Metabolic Activity (SAM) Background: </w:t>
            </w:r>
            <w:r>
              <w:rPr>
                <w:rFonts w:eastAsia="Times New Roman"/>
                <w:lang w:val="en-US"/>
              </w:rPr>
              <w:t xml:space="preserve">The background value (VOI2-VOI1) used to calculate Standardized Added Metabolic Activity (SAM).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to Background SUV Ratio: </w:t>
            </w:r>
            <w:r>
              <w:rPr>
                <w:rFonts w:eastAsia="Times New Roman"/>
                <w:lang w:val="en-US"/>
              </w:rPr>
              <w:t xml:space="preserve">The ratio of the SUV within a tumor to the SUV of a pre-defined background region. Need reference(s). A more general concept than Tumor to Background Ratio (TBR)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Background for Lesion to Background SUV Ratio: </w:t>
            </w:r>
            <w:r>
              <w:rPr>
                <w:rFonts w:eastAsia="Times New Roman"/>
                <w:lang w:val="en-US"/>
              </w:rPr>
              <w:t xml:space="preserve">The SUV of a pre-defined background region used to compute Lesion to Background SUV Ratio. Need reference(s)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Fractal Dimension: </w:t>
            </w:r>
            <w:r>
              <w:rPr>
                <w:rFonts w:eastAsia="Times New Roman"/>
                <w:lang w:val="en-US"/>
              </w:rPr>
              <w:t xml:space="preserve">A statistical index of complexity comparing how detail in a fractal pattern changes with the scale at which it is measured; a ratio of the change in detail to the change in scale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Skewness: </w:t>
            </w:r>
            <w:r>
              <w:rPr>
                <w:rFonts w:eastAsia="Times New Roman"/>
                <w:lang w:val="en-US"/>
              </w:rPr>
              <w:t xml:space="preserve">Measure of the asymmetry of the probability distribution of a real-valued random variable about its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Kurtosis: </w:t>
            </w:r>
            <w:r>
              <w:rPr>
                <w:rFonts w:eastAsia="Times New Roman"/>
                <w:lang w:val="en-US"/>
              </w:rPr>
              <w:t xml:space="preserve">Measure of the peakedness of the probability distribution of a real-valued random variable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Entropy of GLCM: </w:t>
            </w:r>
            <w:r>
              <w:rPr>
                <w:rFonts w:eastAsia="Times New Roman"/>
                <w:lang w:val="en-US"/>
              </w:rPr>
              <w:t xml:space="preserve">The zero order entropy of a Gray Level Co-occurrence Matrix (GLCM). A measure of disorder.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Energy of GLCM: </w:t>
            </w:r>
            <w:r>
              <w:rPr>
                <w:rFonts w:eastAsia="Times New Roman"/>
                <w:lang w:val="en-US"/>
              </w:rPr>
              <w:t xml:space="preserve">The energy (uniformity) (square root of the Angular Second Moment (ASM)) of a Gray Level Co-occurrence Matrix (GLCM). A measure of orderliness.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Homogeneity of GLCM: </w:t>
            </w:r>
            <w:r>
              <w:rPr>
                <w:rFonts w:eastAsia="Times New Roman"/>
                <w:lang w:val="en-US"/>
              </w:rPr>
              <w:t xml:space="preserve">The Inverse Difference Moment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of GLCM: </w:t>
            </w:r>
            <w:r>
              <w:rPr>
                <w:rFonts w:eastAsia="Times New Roman"/>
                <w:lang w:val="en-US"/>
              </w:rPr>
              <w:t xml:space="preserve">The sum of squares variance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Dissimilarity of GLCM: </w:t>
            </w:r>
            <w:r>
              <w:rPr>
                <w:rFonts w:eastAsia="Times New Roman"/>
                <w:lang w:val="en-US"/>
              </w:rPr>
              <w:t xml:space="preserve">The dissimilarity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ASM of GLCM: </w:t>
            </w:r>
            <w:r>
              <w:rPr>
                <w:rFonts w:eastAsia="Times New Roman"/>
                <w:lang w:val="en-US"/>
              </w:rPr>
              <w:t xml:space="preserve">The Angular Second Moment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Correlation of GLCM: </w:t>
            </w:r>
            <w:r>
              <w:rPr>
                <w:rFonts w:eastAsia="Times New Roman"/>
                <w:lang w:val="en-US"/>
              </w:rPr>
              <w:t xml:space="preserve">A measure of the linear dependency of grey levels on those of neighbouring pixels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Gray Level Co-occurrence Matrix (GLCM): </w:t>
            </w:r>
            <w:r>
              <w:rPr>
                <w:rFonts w:eastAsia="Times New Roman"/>
                <w:lang w:val="en-US"/>
              </w:rPr>
              <w:t xml:space="preserve">A tabulation of how often different combinations of pixel values (grey levels) occur in an image. See http://www.fp.ucalgary.ca/mhallbey/the_glcm.htm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for a specific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Protocol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â€œslotâ€ within a treatment protocol using the same value for all patients in the protocol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Point Type: </w:t>
            </w:r>
            <w:r>
              <w:rPr>
                <w:rFonts w:eastAsia="Times New Roman"/>
                <w:lang w:val="en-US"/>
              </w:rPr>
              <w:t xml:space="preserve">A pre-defined type of a specific time point in a continuum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Point Order: </w:t>
            </w:r>
            <w:r>
              <w:rPr>
                <w:rFonts w:eastAsia="Times New Roman"/>
                <w:lang w:val="en-US"/>
              </w:rPr>
              <w:t xml:space="preserve">A number indicating the order of a time point relative to other time points in the same continuum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Posttreatment: </w:t>
            </w:r>
            <w:r>
              <w:rPr>
                <w:rFonts w:eastAsia="Times New Roman"/>
                <w:lang w:val="en-US"/>
              </w:rPr>
              <w:t xml:space="preserve">The time after the treatment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Eligibility: </w:t>
            </w:r>
            <w:r>
              <w:rPr>
                <w:rFonts w:eastAsia="Times New Roman"/>
                <w:lang w:val="en-US"/>
              </w:rPr>
              <w:t xml:space="preserve">For the purpose of determining eligibility for a protocol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RECIST 1.0: </w:t>
            </w:r>
            <w:r>
              <w:rPr>
                <w:rFonts w:eastAsia="Times New Roman"/>
                <w:lang w:val="en-US"/>
              </w:rPr>
              <w:t xml:space="preserve">Response Evaluation Criteria in Solid Tumors version 1.0. See [RECIST] in Normative References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RECIST 1.1: </w:t>
            </w:r>
            <w:r>
              <w:rPr>
                <w:rFonts w:eastAsia="Times New Roman"/>
                <w:lang w:val="en-US"/>
              </w:rPr>
              <w:t xml:space="preserve">Response Evaluation Criteria in Solid Tumors Version 1.1. See Eisenhauer et al. "New Response Evaluation Criteria in Solid Tumours: Revised RECIST Guideline (version 1.1)." European Journal of Cancer 45, no. 2 (n.d.): 228â€“47. doi:10.1016/j.ejca.2008.10.026.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World Value Map used for measurement: </w:t>
            </w:r>
            <w:r>
              <w:rPr>
                <w:rFonts w:eastAsia="Times New Roman"/>
                <w:lang w:val="en-US"/>
              </w:rPr>
              <w:t xml:space="preserve">A reference to the Real World Value Map applied to the stored image pixel values before their use for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Library Group: </w:t>
            </w:r>
            <w:r>
              <w:rPr>
                <w:rFonts w:eastAsia="Times New Roman"/>
                <w:lang w:val="en-US"/>
              </w:rPr>
              <w:t xml:space="preserve">A container that groups common information about a set of images used as evidence to produce a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Date: </w:t>
            </w:r>
            <w:r>
              <w:rPr>
                <w:rFonts w:eastAsia="Times New Roman"/>
                <w:lang w:val="en-US"/>
              </w:rPr>
              <w:t xml:space="preserve">The date the acquisition of data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Time: </w:t>
            </w:r>
            <w:r>
              <w:rPr>
                <w:rFonts w:eastAsia="Times New Roman"/>
                <w:lang w:val="en-US"/>
              </w:rPr>
              <w:t xml:space="preserve">The time the acquisition of data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Radionuclide Incubation Time: </w:t>
            </w:r>
            <w:r>
              <w:rPr>
                <w:rFonts w:eastAsia="Times New Roman"/>
                <w:lang w:val="en-US"/>
              </w:rPr>
              <w:t xml:space="preserve">The time between the start of injection of the PET radionuclide and the start of acquisition of the PET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R2-Coefficient: </w:t>
            </w:r>
            <w:r>
              <w:rPr>
                <w:rFonts w:eastAsia="Times New Roman"/>
                <w:lang w:val="en-US"/>
              </w:rPr>
              <w:t xml:space="preserve">Coefficient of determination, R2. An indication of goodness of fit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analysis by Stable Xenon CT technique: </w:t>
            </w:r>
            <w:r>
              <w:rPr>
                <w:rFonts w:eastAsia="Times New Roman"/>
                <w:lang w:val="en-US"/>
              </w:rPr>
              <w:t xml:space="preserve">Perfusion analysis by Stable Xenon CT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analysis by IV Iodinated Contrast CT technique: </w:t>
            </w:r>
            <w:r>
              <w:rPr>
                <w:rFonts w:eastAsia="Times New Roman"/>
                <w:lang w:val="en-US"/>
              </w:rPr>
              <w:t xml:space="preserve">Perfusion analysis by IV Iodinated Contrast CT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analysis by Arterial Spin Labeling MR technique: </w:t>
            </w:r>
            <w:r>
              <w:rPr>
                <w:rFonts w:eastAsia="Times New Roman"/>
                <w:lang w:val="en-US"/>
              </w:rPr>
              <w:t xml:space="preserve">Perfusion analysis by Arterial Spin Labeling (ASL) MR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analysis by Susceptibility MR technique: </w:t>
            </w:r>
            <w:r>
              <w:rPr>
                <w:rFonts w:eastAsia="Times New Roman"/>
                <w:lang w:val="en-US"/>
              </w:rPr>
              <w:t xml:space="preserve">Perfusion analysis by Susceptibility (T2*) MR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Least Mean Square (LMS) deconvolution: </w:t>
            </w:r>
            <w:r>
              <w:rPr>
                <w:rFonts w:eastAsia="Times New Roman"/>
                <w:lang w:val="en-US"/>
              </w:rPr>
              <w:t xml:space="preserve">Least Mean Square (LMS) deconvolution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Singular Value Decomposition (SVD) deconvolution: </w:t>
            </w:r>
            <w:r>
              <w:rPr>
                <w:rFonts w:eastAsia="Times New Roman"/>
                <w:lang w:val="en-US"/>
              </w:rPr>
              <w:t xml:space="preserve">Singular Value Decomposition (SVD) deconvolution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Ktrans: </w:t>
            </w:r>
            <w:r>
              <w:rPr>
                <w:rFonts w:eastAsia="Times New Roman"/>
                <w:lang w:val="en-US"/>
              </w:rPr>
              <w:t xml:space="preserve">Ktrans, the volume transfer constant of a tracer diffusion kinetic model, specifically the volume transfer constant between blood plasma and extravascular extracellular space (EES) See Tofts et al, "Estimating Kinetic Parameters From Dynamic Contrast-Enhanced T1-Weighted MRI of a Diffusable Tracer: Standardized Quantities and Symbols", Journal of Magnetic Resonance Imaging, vol. 10, pp. 223â€“232,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kep: </w:t>
            </w:r>
            <w:r>
              <w:rPr>
                <w:rFonts w:eastAsia="Times New Roman"/>
                <w:lang w:val="en-US"/>
              </w:rPr>
              <w:t xml:space="preserve">kep, the rate constant between extravascular extracellular space (EES) and blood plasma See Tofts et al, "Estimating Kinetic Parameters From Dynamic Contrast-Enhanced T1-Weighted MRI of a Diffusable Tracer: Standardized Quantities and Symbols", Journal of Magnetic Resonance Imaging, vol. 10, pp. 223â€“232,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 </w:t>
            </w:r>
            <w:r>
              <w:rPr>
                <w:rFonts w:eastAsia="Times New Roman"/>
                <w:lang w:val="en-US"/>
              </w:rPr>
              <w:t xml:space="preserve">ve, the fractional (not absolute) volume of extravascular extracellular space </w:t>
            </w:r>
            <w:r>
              <w:rPr>
                <w:rFonts w:eastAsia="Times New Roman"/>
                <w:lang w:val="en-US"/>
              </w:rPr>
              <w:lastRenderedPageBreak/>
              <w:t xml:space="preserve">(EES) per unit volume of tissue See Tofts et al, "Estimating Kinetic Parameters From Dynamic Contrast-Enhanced T1-Weighted MRI of a Diffusable Tracer: Standardized Quantities and Symbols", Journal of Magnetic Resonance Imaging, vol. 10, pp. 223â€“232,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IAUC: </w:t>
            </w:r>
            <w:r>
              <w:rPr>
                <w:rFonts w:eastAsia="Times New Roman"/>
                <w:lang w:val="en-US"/>
              </w:rPr>
              <w:t xml:space="preserve">The intial area under the contrast agent concentrationâ€“time curve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IAUC60: </w:t>
            </w:r>
            <w:r>
              <w:rPr>
                <w:rFonts w:eastAsia="Times New Roman"/>
                <w:lang w:val="en-US"/>
              </w:rPr>
              <w:t xml:space="preserve">The intial area under the contrast agent concentrationâ€“time curve at 60 seconds after the onset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IAUC90: </w:t>
            </w:r>
            <w:r>
              <w:rPr>
                <w:rFonts w:eastAsia="Times New Roman"/>
                <w:lang w:val="en-US"/>
              </w:rPr>
              <w:t xml:space="preserve">The intial area under the contrast agent concentrationâ€“time curve at 90 seconds after the onset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tau_m: </w:t>
            </w:r>
            <w:r>
              <w:rPr>
                <w:rFonts w:eastAsia="Times New Roman"/>
                <w:lang w:val="en-US"/>
              </w:rPr>
              <w:t xml:space="preserve">Ï„m. The mean intracellular water lifetime (Ï„i). Used in the Shutter-Speed Model (SSM) of tracer kinetics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proofErr w:type="gramStart"/>
            <w:r>
              <w:rPr>
                <w:rFonts w:eastAsia="Times New Roman"/>
                <w:b/>
                <w:bCs/>
                <w:lang w:val="en-US"/>
              </w:rPr>
              <w:t>vp</w:t>
            </w:r>
            <w:proofErr w:type="gramEnd"/>
            <w:r>
              <w:rPr>
                <w:rFonts w:eastAsia="Times New Roman"/>
                <w:b/>
                <w:bCs/>
                <w:lang w:val="en-US"/>
              </w:rPr>
              <w:t xml:space="preserve">: </w:t>
            </w:r>
            <w:r>
              <w:rPr>
                <w:rFonts w:eastAsia="Times New Roman"/>
                <w:lang w:val="en-US"/>
              </w:rPr>
              <w:t xml:space="preserve">vp. The fractional (not absolute) blood plasma volume per unit volume of tissue. See Tofts et al, "Estimating Kinetic Parameters From Dynamic Contrast-Enhanced T1-Weighted MRI of a Diffusable Tracer: Standardized Quantities and Symbols", Journal of Magnetic Resonance Imaging, vol. 10, pp. 223â€“232,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Tofts Model: </w:t>
            </w:r>
            <w:r>
              <w:rPr>
                <w:rFonts w:eastAsia="Times New Roman"/>
                <w:lang w:val="en-US"/>
              </w:rPr>
              <w:t xml:space="preserve">A tracer diffusion kinetic model in which the permeability is assumed to be isodirectional. See P. Tofts, "Modeling tracer kinetics in dynamic Gd-DTPA MR imaging", Journal of Magnetic Resonance Imaging, vol. 7, pp. 91â€“101, 1997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Extended Tofts Model: </w:t>
            </w:r>
            <w:r>
              <w:rPr>
                <w:rFonts w:eastAsia="Times New Roman"/>
                <w:lang w:val="en-US"/>
              </w:rPr>
              <w:t xml:space="preserve">A tracer diffusion kinetic model in which the permeability is not assumed to be isodirectional, and which includes the contribution of tracer in the blood plasma to the total tissue concentration. See P. Tofts, "Modeling tracer kinetics in dynamic Gd-DTPA MR imaging", Journal of Magnetic Resonance Imaging, vol. 7, pp. 91â€“101, 1997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Model-free concentration-time quantitification: </w:t>
            </w:r>
            <w:r>
              <w:rPr>
                <w:rFonts w:eastAsia="Times New Roman"/>
                <w:lang w:val="en-US"/>
              </w:rPr>
              <w:t xml:space="preserve">A semiquantitative analysis of the contrast-enhancement concentration versus time curve that avoids the use of a pharmacokinetic model. E.g., integration to compute the initial area under the curve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First Pass Leakage Profile (FPLP): </w:t>
            </w:r>
            <w:r>
              <w:rPr>
                <w:rFonts w:eastAsia="Times New Roman"/>
                <w:lang w:val="en-US"/>
              </w:rPr>
              <w:t xml:space="preserve">A tracer diffusion kinetic model that accounts for the tumor leakage profile during the first pass of contrast. See Li, Ka-Loh, Xiao Ping Zhu, John Waterton, and Alan Jackson. "Improved 3D Quantitative Mapping of Blood Volume and Endothelial Permeability in Brain Tumors." Journal of Magnetic Resonance Imaging 12, no. 2 (2000): 347â€“357. doi:â€‹10.1002/â€‹1522-2586(200008)12:â€‹2&lt;347::AID-JMRI19&gt;â€‹3.0.CO;2-7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Shutter-Speed Model (SSM): </w:t>
            </w:r>
            <w:r>
              <w:rPr>
                <w:rFonts w:eastAsia="Times New Roman"/>
                <w:lang w:val="en-US"/>
              </w:rPr>
              <w:t xml:space="preserve">A tracer diffusion kinetic model that does not assume that intercompartmental water molecule exchange is infinitely fast. See Li, Xin, Wei Huang, Thomas E. Yankeelov, Alina Tudorica, William D. Rooney, and Charles S. Springer. </w:t>
            </w:r>
            <w:proofErr w:type="gramStart"/>
            <w:r>
              <w:rPr>
                <w:rFonts w:eastAsia="Times New Roman"/>
                <w:lang w:val="en-US"/>
              </w:rPr>
              <w:t>â€</w:t>
            </w:r>
            <w:proofErr w:type="gramEnd"/>
            <w:r>
              <w:rPr>
                <w:rFonts w:eastAsia="Times New Roman"/>
                <w:lang w:val="en-US"/>
              </w:rPr>
              <w:t xml:space="preserve">œShutter-Speed Analysis of Contrast Reagent Bolus-Tracking Data: Preliminary Observations in Benign and Malignant Breast Disease.â€ Magnetic Resonance in Medicine 53, no. 3 (2005): 724â€“29. doi:10.1002/mrm.20405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by Multiple Flip Angles: </w:t>
            </w:r>
            <w:r>
              <w:rPr>
                <w:rFonts w:eastAsia="Times New Roman"/>
                <w:lang w:val="en-US"/>
              </w:rPr>
              <w:t xml:space="preserve">T1 measurement by Multiple Flip Angles (MFA) (variable saturation)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by Inversion Recovery: </w:t>
            </w:r>
            <w:r>
              <w:rPr>
                <w:rFonts w:eastAsia="Times New Roman"/>
                <w:lang w:val="en-US"/>
              </w:rPr>
              <w:t xml:space="preserve">T1 measurement by Inversion Recovery (IR)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by Fixed Value: </w:t>
            </w:r>
            <w:r>
              <w:rPr>
                <w:rFonts w:eastAsia="Times New Roman"/>
                <w:lang w:val="en-US"/>
              </w:rPr>
              <w:t xml:space="preserve">Calculation was performed using a fixed value of T1 rather than a measured value. The value could be encoded as the value of (126353, DCM, "T1 Used For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Used For Calculation: </w:t>
            </w:r>
            <w:r>
              <w:rPr>
                <w:rFonts w:eastAsia="Times New Roman"/>
                <w:lang w:val="en-US"/>
              </w:rPr>
              <w:t xml:space="preserve">The fixed value of T1 used for a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AIF Ignored: </w:t>
            </w:r>
            <w:r>
              <w:rPr>
                <w:rFonts w:eastAsia="Times New Roman"/>
                <w:lang w:val="en-US"/>
              </w:rPr>
              <w:t xml:space="preserve">No Arterial Input Function was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Population Averaged AIF: </w:t>
            </w:r>
            <w:r>
              <w:rPr>
                <w:rFonts w:eastAsia="Times New Roman"/>
                <w:lang w:val="en-US"/>
              </w:rPr>
              <w:t xml:space="preserve">A population-averaged Arterial Input Function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User-defined AIF ROI: </w:t>
            </w:r>
            <w:r>
              <w:rPr>
                <w:rFonts w:eastAsia="Times New Roman"/>
                <w:lang w:val="en-US"/>
              </w:rPr>
              <w:t xml:space="preserve">An Arterial Input Function computed from a user-defined Region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Automatically Detected AIF ROI: </w:t>
            </w:r>
            <w:r>
              <w:rPr>
                <w:rFonts w:eastAsia="Times New Roman"/>
                <w:lang w:val="en-US"/>
              </w:rPr>
              <w:t xml:space="preserve">An Arterial Input Function computed from an automatically detected Region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Blind Estimation of AIF: </w:t>
            </w:r>
            <w:r>
              <w:rPr>
                <w:rFonts w:eastAsia="Times New Roman"/>
                <w:lang w:val="en-US"/>
              </w:rPr>
              <w:t xml:space="preserve">A data-driven blind source separation (BSS) algorithm that estimates AIF from individuals without any presumed AIF model and initialization. See Lin, Yu-Chun, Tsung-Han Chan, Chong-Yung Chi, Shu-Hang Ng, Hao-Li Liu, Kuo-Chen Wei, Yau-Yau Wai, Chun-Chieh Wang, and Jiun-Jie Wang. "Blind Estimation of the Arterial Input Function in Dynamic Contrast-Enhanced MRI Using Purity Maximization." Magnetic Resonance in Medicine 68, no. 5 (November 1, 2012): 1439â€“49. doi:10.1002/mrm.24144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of Peak Concentration: </w:t>
            </w:r>
            <w:r>
              <w:rPr>
                <w:rFonts w:eastAsia="Times New Roman"/>
                <w:lang w:val="en-US"/>
              </w:rPr>
              <w:t xml:space="preserve">The time at which the concentration-time curve achieves its peak for the first time. Used as a concept name for a value or as a method. E.g., used as a method of calculation for BAT. See Shpilfoygel Med Phys 2008. doi: 10.1118/1.1288669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Bolus Arrival Time: </w:t>
            </w:r>
            <w:r>
              <w:rPr>
                <w:rFonts w:eastAsia="Times New Roman"/>
                <w:lang w:val="en-US"/>
              </w:rPr>
              <w:t xml:space="preserve">The nominal time at which arrival of a contrast bolus is detected, which is used as a reference point for subsequent calculations. Used as a concept name for a value or as a method. No specific computational method is implied by this general definition. Abbreviated BAT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of Leading Half-Peak Concentration: </w:t>
            </w:r>
            <w:r>
              <w:rPr>
                <w:rFonts w:eastAsia="Times New Roman"/>
                <w:lang w:val="en-US"/>
              </w:rPr>
              <w:t xml:space="preserve">The time at which the concentration-time curve achieves half of its peak density for the first time. Used as a concept name for a value or as a method. E.g., used as a method of calculation for BAT. See Shpilfoygel Med Phys 2008. doi: 10.1118/1.1288669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 Derivative Exceeds Threshold: </w:t>
            </w:r>
            <w:r>
              <w:rPr>
                <w:rFonts w:eastAsia="Times New Roman"/>
                <w:lang w:val="en-US"/>
              </w:rPr>
              <w:t xml:space="preserve">A method of determining BAT that involves computing the temporal derivative of the concentration-time curve and selecting the time when the temporal derivative exceeds a specified threshold. See Shpilfoygel Med Phys 2008. doi: 10.1118/1.1288669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 Derivative Threshold: </w:t>
            </w:r>
            <w:r>
              <w:rPr>
                <w:rFonts w:eastAsia="Times New Roman"/>
                <w:lang w:val="en-US"/>
              </w:rPr>
              <w:t xml:space="preserve">A threshold applied to the temporal derivative of the concentration-time curve. E.g., used to establish BAT. See Shpilfoygel Med Phys 2008. doi: 10.1118/1.1288669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Slope: </w:t>
            </w:r>
            <w:r>
              <w:rPr>
                <w:rFonts w:eastAsia="Times New Roman"/>
                <w:lang w:val="en-US"/>
              </w:rPr>
              <w:t xml:space="preserve">The maximum rate of signal intensity change within a measured region of a time-activity curve. See Boonsirikamchai, Piyaporn, Harmeet Kaur, Deborah A. Kuban, Edward Jackson, Ping Hou, and Haesun Choi. </w:t>
            </w:r>
            <w:proofErr w:type="gramStart"/>
            <w:r>
              <w:rPr>
                <w:rFonts w:eastAsia="Times New Roman"/>
                <w:lang w:val="en-US"/>
              </w:rPr>
              <w:t>â€</w:t>
            </w:r>
            <w:proofErr w:type="gramEnd"/>
            <w:r>
              <w:rPr>
                <w:rFonts w:eastAsia="Times New Roman"/>
                <w:lang w:val="en-US"/>
              </w:rPr>
              <w:t xml:space="preserve">œUse of Maximum Slope Images Generated From Dynamic Contrast-Enhanced MRI to Detect Locally Recurrent Prostate Carcinoma After Prostatectomy: A Practical Approach.â€ American Journal of Roentgenology 198, no. 3 (March 1, 2012): W228â€“W236. doi:10.2214/AJR.10.6387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Difference: </w:t>
            </w:r>
            <w:r>
              <w:rPr>
                <w:rFonts w:eastAsia="Times New Roman"/>
                <w:lang w:val="en-US"/>
              </w:rPr>
              <w:t xml:space="preserve">The maximum degree of signal intensity change within a measured region of a time-activity curve. See Boonsirikamchai, Piyaporn, Harmeet Kaur, Deborah A. Kuban, Edward Jackson, Ping Hou, and Haesun Choi. </w:t>
            </w:r>
            <w:proofErr w:type="gramStart"/>
            <w:r>
              <w:rPr>
                <w:rFonts w:eastAsia="Times New Roman"/>
                <w:lang w:val="en-US"/>
              </w:rPr>
              <w:t>â€</w:t>
            </w:r>
            <w:proofErr w:type="gramEnd"/>
            <w:r>
              <w:rPr>
                <w:rFonts w:eastAsia="Times New Roman"/>
                <w:lang w:val="en-US"/>
              </w:rPr>
              <w:t xml:space="preserve">œUse of Maximum Slope Images Generated From Dynamic Contrast-Enhanced MRI to Detect Locally Recurrent Prostate Carcinoma After Prostatectomy: A Practical Approach.â€ American Journal of Roentgenology 198, no. 3 (March 1, 2012): W228â€“W236. doi:10.2214/AJR.10.6387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Tracer Concentration: </w:t>
            </w:r>
            <w:r>
              <w:rPr>
                <w:rFonts w:eastAsia="Times New Roman"/>
                <w:lang w:val="en-US"/>
              </w:rPr>
              <w:t xml:space="preserve">Tracer concentration in tissue. E.g., in a DCE-MR experiment, the concentration of contrast agent in mmol/l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Longitudinal Relaxivity: </w:t>
            </w:r>
            <w:r>
              <w:rPr>
                <w:rFonts w:eastAsia="Times New Roman"/>
                <w:lang w:val="en-US"/>
              </w:rPr>
              <w:t xml:space="preserve">The degree to which a paramagnetic contrast agent can enhance the proton longitudinal relaxation rate constant (R1, 1/T1), normalized to the concentration of the contrast agent. Also referred to as r1. Typically expressed in units of l/mmol/s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Blood Flow: </w:t>
            </w:r>
            <w:r>
              <w:rPr>
                <w:rFonts w:eastAsia="Times New Roman"/>
                <w:lang w:val="en-US"/>
              </w:rPr>
              <w:t xml:space="preserve">The flow rate of blood perfusing a region as volume per mass per unit of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Blood Volume: </w:t>
            </w:r>
            <w:r>
              <w:rPr>
                <w:rFonts w:eastAsia="Times New Roman"/>
                <w:lang w:val="en-US"/>
              </w:rPr>
              <w:t xml:space="preserve">The volume of blood perfusing a region as as volume per mass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Oxygen Extraction Fraction: </w:t>
            </w:r>
            <w:r>
              <w:rPr>
                <w:rFonts w:eastAsia="Times New Roman"/>
                <w:lang w:val="en-US"/>
              </w:rPr>
              <w:t xml:space="preserve">The percent of the oxygen removed from the blood by tissue during its passage through the capillary network. For example, as measured by blood oxygenation level dependent (BOLD) MR. See He, Xiang, and Dmitriy A. Yablonskiy. â€œQuantitative BOLD: Mapping of Human Cerebral Deoxygenated Blood Volume and Oxygen Extraction Fraction: Default State.â€ Magnetic Resonance in Medicine 57, no. 1 (2007): 115â€“26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R1: </w:t>
            </w:r>
            <w:r>
              <w:rPr>
                <w:rFonts w:eastAsia="Times New Roman"/>
                <w:lang w:val="en-US"/>
              </w:rPr>
              <w:t xml:space="preserve">The longitiudinal relaxation rate constant. The inverse of longitudinal relaxation time, i.e., R1 = 1/T1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R2: </w:t>
            </w:r>
            <w:r>
              <w:rPr>
                <w:rFonts w:eastAsia="Times New Roman"/>
                <w:lang w:val="en-US"/>
              </w:rPr>
              <w:t xml:space="preserve">The transverse relaxation rate constant. The inverse of transverse relaxation time, i.e., R2 = 1/T2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Standardized Uptake Value: </w:t>
            </w:r>
            <w:r>
              <w:rPr>
                <w:rFonts w:eastAsia="Times New Roman"/>
                <w:lang w:val="en-US"/>
              </w:rPr>
              <w:t xml:space="preserve">A ratio of locally measured radioactivity concentration versus the injected radioactivity distibuted evenly throughout the whole body. This general concept encompasses all specific methods of calculating the whole body volume of distribution, such as using body weight, lean body mass, body surface area,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SUVbw: </w:t>
            </w:r>
            <w:r>
              <w:rPr>
                <w:rFonts w:eastAsia="Times New Roman"/>
                <w:lang w:val="en-US"/>
              </w:rPr>
              <w:t xml:space="preserve">Standardized Uptake Value calculated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SUVlbm: </w:t>
            </w:r>
            <w:r>
              <w:rPr>
                <w:rFonts w:eastAsia="Times New Roman"/>
                <w:lang w:val="en-US"/>
              </w:rPr>
              <w:t xml:space="preserve">Standardized Uptake Value calculated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SUVbsa: </w:t>
            </w:r>
            <w:r>
              <w:rPr>
                <w:rFonts w:eastAsia="Times New Roman"/>
                <w:lang w:val="en-US"/>
              </w:rPr>
              <w:t xml:space="preserve">Standardized Uptake Value calculated using body surface area. The </w:t>
            </w:r>
            <w:r>
              <w:rPr>
                <w:rFonts w:eastAsia="Times New Roman"/>
                <w:lang w:val="en-US"/>
              </w:rPr>
              <w:lastRenderedPageBreak/>
              <w:t xml:space="preserve">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SUVibw: </w:t>
            </w:r>
            <w:r>
              <w:rPr>
                <w:rFonts w:eastAsia="Times New Roman"/>
                <w:lang w:val="en-US"/>
              </w:rPr>
              <w:t xml:space="preserve">Standardized Uptake Value calculated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 body weight calculation method: </w:t>
            </w:r>
            <w:r>
              <w:rPr>
                <w:rFonts w:eastAsia="Times New Roman"/>
                <w:lang w:val="en-US"/>
              </w:rPr>
              <w:t xml:space="preserve">Method of calculating Standardized Uptake Value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 lean body mass calculation method: </w:t>
            </w:r>
            <w:r>
              <w:rPr>
                <w:rFonts w:eastAsia="Times New Roman"/>
                <w:lang w:val="en-US"/>
              </w:rPr>
              <w:t xml:space="preserve">Method of calculating Standardized Uptake Value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 body surface area calculation method: </w:t>
            </w:r>
            <w:r>
              <w:rPr>
                <w:rFonts w:eastAsia="Times New Roman"/>
                <w:lang w:val="en-US"/>
              </w:rPr>
              <w:t xml:space="preserve">Method of calculating Standardized Uptake Value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 ideal body weight calculation method: </w:t>
            </w:r>
            <w:r>
              <w:rPr>
                <w:rFonts w:eastAsia="Times New Roman"/>
                <w:lang w:val="en-US"/>
              </w:rPr>
              <w:t xml:space="preserve">Method of calculating Standardized Uptake Value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Pittsburgh compound B C^11^: </w:t>
            </w:r>
            <w:r>
              <w:rPr>
                <w:rFonts w:eastAsia="Times New Roman"/>
                <w:lang w:val="en-US"/>
              </w:rPr>
              <w:t xml:space="preserve">A beta-amyloid PET radiotracer that is an analog of thioflavin 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Florbetaben F^18^: </w:t>
            </w:r>
            <w:r>
              <w:rPr>
                <w:rFonts w:eastAsia="Times New Roman"/>
                <w:lang w:val="en-US"/>
              </w:rPr>
              <w:t xml:space="preserve">A beta-amyloid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T807 F^18^: </w:t>
            </w:r>
            <w:r>
              <w:rPr>
                <w:rFonts w:eastAsia="Times New Roman"/>
                <w:lang w:val="en-US"/>
              </w:rPr>
              <w:t xml:space="preserve">A PHF-tau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 nicotinic Î±4Î²2 receptor (nAChR)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Monoclonal Antibody (mAb) ^64^Cu: </w:t>
            </w:r>
            <w:r>
              <w:rPr>
                <w:rFonts w:eastAsia="Times New Roman"/>
                <w:lang w:val="en-US"/>
              </w:rPr>
              <w:t xml:space="preserve">A Cu 64 Monoclonal Antibody (mAb)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Monoclonal Antibody (mAb) ^89^Zr: </w:t>
            </w:r>
            <w:r>
              <w:rPr>
                <w:rFonts w:eastAsia="Times New Roman"/>
                <w:lang w:val="en-US"/>
              </w:rPr>
              <w:t xml:space="preserve">A Zr 89 Monoclonal Antibody (mAb)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Trastuzumab ^89^Zr: </w:t>
            </w:r>
            <w:r>
              <w:rPr>
                <w:rFonts w:eastAsia="Times New Roman"/>
                <w:lang w:val="en-US"/>
              </w:rPr>
              <w:t xml:space="preserve">A Zr 89 Trastuzumab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Cetuximab ^89^Zr: </w:t>
            </w:r>
            <w:r>
              <w:rPr>
                <w:rFonts w:eastAsia="Times New Roman"/>
                <w:lang w:val="en-US"/>
              </w:rPr>
              <w:t xml:space="preserve">A Zr 89 Cetuximab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J591 ^89^Zr: </w:t>
            </w:r>
            <w:r>
              <w:rPr>
                <w:rFonts w:eastAsia="Times New Roman"/>
                <w:lang w:val="en-US"/>
              </w:rPr>
              <w:t xml:space="preserve">A Zr 89 J591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cU36 ^89^Zr: </w:t>
            </w:r>
            <w:r>
              <w:rPr>
                <w:rFonts w:eastAsia="Times New Roman"/>
                <w:lang w:val="en-US"/>
              </w:rPr>
              <w:t xml:space="preserve">A Zr 89 cU36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Bevacizumab ^89^Zr: </w:t>
            </w:r>
            <w:r>
              <w:rPr>
                <w:rFonts w:eastAsia="Times New Roman"/>
                <w:lang w:val="en-US"/>
              </w:rPr>
              <w:t xml:space="preserve">A Zr 89 Bevacizumab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cG250-F(ab')(2) ^89^Zr: </w:t>
            </w:r>
            <w:r>
              <w:rPr>
                <w:rFonts w:eastAsia="Times New Roman"/>
                <w:lang w:val="en-US"/>
              </w:rPr>
              <w:t xml:space="preserve">A Zr 89 cG250-F(ab')(2)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R1507 ^89^Zr: </w:t>
            </w:r>
            <w:r>
              <w:rPr>
                <w:rFonts w:eastAsia="Times New Roman"/>
                <w:lang w:val="en-US"/>
              </w:rPr>
              <w:t xml:space="preserve">A Zr 89 R1507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E4G10 ^89^Zr: </w:t>
            </w:r>
            <w:r>
              <w:rPr>
                <w:rFonts w:eastAsia="Times New Roman"/>
                <w:lang w:val="en-US"/>
              </w:rPr>
              <w:t xml:space="preserve">A Zr 89 E4G10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Df-CD45 ^89^Zr: </w:t>
            </w:r>
            <w:r>
              <w:rPr>
                <w:rFonts w:eastAsia="Times New Roman"/>
                <w:lang w:val="en-US"/>
              </w:rPr>
              <w:t xml:space="preserve">A Zr 89 Df-CD45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^44^Scandium: </w:t>
            </w:r>
            <w:r>
              <w:rPr>
                <w:rFonts w:eastAsia="Times New Roman"/>
                <w:lang w:val="en-US"/>
              </w:rPr>
              <w:t xml:space="preserve">^44^Scandium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^51^Manganese: </w:t>
            </w:r>
            <w:r>
              <w:rPr>
                <w:rFonts w:eastAsia="Times New Roman"/>
                <w:lang w:val="en-US"/>
              </w:rPr>
              <w:t xml:space="preserve">^51^Manganese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^70^Arsenic: </w:t>
            </w:r>
            <w:r>
              <w:rPr>
                <w:rFonts w:eastAsia="Times New Roman"/>
                <w:lang w:val="en-US"/>
              </w:rPr>
              <w:t xml:space="preserve">^70^Arsenic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^90^Niobium: </w:t>
            </w:r>
            <w:r>
              <w:rPr>
                <w:rFonts w:eastAsia="Times New Roman"/>
                <w:lang w:val="en-US"/>
              </w:rPr>
              <w:t xml:space="preserve">^90^Niobium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^191m^Iridium: </w:t>
            </w:r>
            <w:r>
              <w:rPr>
                <w:rFonts w:eastAsia="Times New Roman"/>
                <w:lang w:val="en-US"/>
              </w:rPr>
              <w:t xml:space="preserve">^191m^Iridium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^43^Scandium: </w:t>
            </w:r>
            <w:r>
              <w:rPr>
                <w:rFonts w:eastAsia="Times New Roman"/>
                <w:lang w:val="en-US"/>
              </w:rPr>
              <w:t xml:space="preserve">^43^Scandium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^152^Terbium: </w:t>
            </w:r>
            <w:r>
              <w:rPr>
                <w:rFonts w:eastAsia="Times New Roman"/>
                <w:lang w:val="en-US"/>
              </w:rPr>
              <w:t xml:space="preserve">^152^Terbium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ATSM Cu^60^: </w:t>
            </w:r>
            <w:r>
              <w:rPr>
                <w:rFonts w:eastAsia="Times New Roman"/>
                <w:lang w:val="en-US"/>
              </w:rPr>
              <w:t xml:space="preserve">A Cu 60 ATSM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ATSM Cu^61^: </w:t>
            </w:r>
            <w:r>
              <w:rPr>
                <w:rFonts w:eastAsia="Times New Roman"/>
                <w:lang w:val="en-US"/>
              </w:rPr>
              <w:t xml:space="preserve">A Cu 61 ATSM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ATSM Cu^62^: </w:t>
            </w:r>
            <w:r>
              <w:rPr>
                <w:rFonts w:eastAsia="Times New Roman"/>
                <w:lang w:val="en-US"/>
              </w:rPr>
              <w:t xml:space="preserve">A Cu 62 ATSM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Choline C^11^: </w:t>
            </w:r>
            <w:r>
              <w:rPr>
                <w:rFonts w:eastAsia="Times New Roman"/>
                <w:lang w:val="en-US"/>
              </w:rPr>
              <w:t xml:space="preserve">A C 11 Choline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Fallypride C^11^: </w:t>
            </w:r>
            <w:r>
              <w:rPr>
                <w:rFonts w:eastAsia="Times New Roman"/>
                <w:lang w:val="en-US"/>
              </w:rPr>
              <w:t xml:space="preserve">A C 11 Fallypride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Fallypride F^18^: </w:t>
            </w:r>
            <w:r>
              <w:rPr>
                <w:rFonts w:eastAsia="Times New Roman"/>
                <w:lang w:val="en-US"/>
              </w:rPr>
              <w:t xml:space="preserve">An F 18 Fallypride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FLB 457 C^11^: </w:t>
            </w:r>
            <w:r>
              <w:rPr>
                <w:rFonts w:eastAsia="Times New Roman"/>
                <w:lang w:val="en-US"/>
              </w:rPr>
              <w:t xml:space="preserve">A C 11 FLB 457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Fluorotriopride F^18^: </w:t>
            </w:r>
            <w:r>
              <w:rPr>
                <w:rFonts w:eastAsia="Times New Roman"/>
                <w:lang w:val="en-US"/>
              </w:rPr>
              <w:t xml:space="preserve">An F 18 Fluorotriopride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Fluoromisonidazole (FMISO) F^18^: </w:t>
            </w:r>
            <w:r>
              <w:rPr>
                <w:rFonts w:eastAsia="Times New Roman"/>
                <w:lang w:val="en-US"/>
              </w:rPr>
              <w:t xml:space="preserve">An F 18 Fluoromisonidazole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Glutamine C^11^: </w:t>
            </w:r>
            <w:r>
              <w:rPr>
                <w:rFonts w:eastAsia="Times New Roman"/>
                <w:lang w:val="en-US"/>
              </w:rPr>
              <w:t xml:space="preserve">A C 11 Glutamine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Glutamine C^14^: </w:t>
            </w:r>
            <w:r>
              <w:rPr>
                <w:rFonts w:eastAsia="Times New Roman"/>
                <w:lang w:val="en-US"/>
              </w:rPr>
              <w:t xml:space="preserve">A C 14 Glutamine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Glutamine F^18^: </w:t>
            </w:r>
            <w:r>
              <w:rPr>
                <w:rFonts w:eastAsia="Times New Roman"/>
                <w:lang w:val="en-US"/>
              </w:rPr>
              <w:t xml:space="preserve">An F 18 Glutamine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An F 18 Flubatine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2FA F^18^: </w:t>
            </w:r>
            <w:r>
              <w:rPr>
                <w:rFonts w:eastAsia="Times New Roman"/>
                <w:lang w:val="en-US"/>
              </w:rPr>
              <w:t xml:space="preserve">An F 18 2FA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Nifene F^18^: </w:t>
            </w:r>
            <w:r>
              <w:rPr>
                <w:rFonts w:eastAsia="Times New Roman"/>
                <w:lang w:val="en-US"/>
              </w:rPr>
              <w:t xml:space="preserve">An F 18 Nifene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CLR1404 I^124^: </w:t>
            </w:r>
            <w:r>
              <w:rPr>
                <w:rFonts w:eastAsia="Times New Roman"/>
                <w:lang w:val="en-US"/>
              </w:rPr>
              <w:t xml:space="preserve">An I 124 cancer targeted phospholipid ether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CLR1404 I^131^: </w:t>
            </w:r>
            <w:r>
              <w:rPr>
                <w:rFonts w:eastAsia="Times New Roman"/>
                <w:lang w:val="en-US"/>
              </w:rPr>
              <w:t xml:space="preserve">An I 131 cancer targeted phospholipid ether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Patient Support Continuous Angle: </w:t>
            </w:r>
            <w:r>
              <w:rPr>
                <w:rFonts w:eastAsia="Times New Roman"/>
                <w:lang w:val="en-US"/>
              </w:rPr>
              <w:t xml:space="preserve">Patient Support Continuous Angle in IEC PATIENT SUPPORT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Continuous Pitch Angle: </w:t>
            </w:r>
            <w:r>
              <w:rPr>
                <w:rFonts w:eastAsia="Times New Roman"/>
                <w:lang w:val="en-US"/>
              </w:rPr>
              <w:t xml:space="preserve">Table Top Continuous Pitch Angle in the direction of the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Continuous Roll Angle: </w:t>
            </w:r>
            <w:r>
              <w:rPr>
                <w:rFonts w:eastAsia="Times New Roman"/>
                <w:lang w:val="en-US"/>
              </w:rPr>
              <w:t xml:space="preserve">Table Top Continuous Roll Angle in the direction of the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Eccentric Axis Distance: </w:t>
            </w:r>
            <w:r>
              <w:rPr>
                <w:rFonts w:eastAsia="Times New Roman"/>
                <w:lang w:val="en-US"/>
              </w:rPr>
              <w:t xml:space="preserve">Table Top Eccentric Axis Distance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Continuous Eccentric Angle: </w:t>
            </w:r>
            <w:r>
              <w:rPr>
                <w:rFonts w:eastAsia="Times New Roman"/>
                <w:lang w:val="en-US"/>
              </w:rPr>
              <w:t xml:space="preserve">Table Top Continuous Eccentric Angle in the direction of the IEC TABLE TOP ECCENTRIC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Lateral Position: </w:t>
            </w:r>
            <w:r>
              <w:rPr>
                <w:rFonts w:eastAsia="Times New Roman"/>
                <w:lang w:val="en-US"/>
              </w:rPr>
              <w:t xml:space="preserve">Table Top Lateral Position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Longitudinal Position: </w:t>
            </w:r>
            <w:r>
              <w:rPr>
                <w:rFonts w:eastAsia="Times New Roman"/>
                <w:lang w:val="en-US"/>
              </w:rPr>
              <w:t xml:space="preserve">Table Top Longitudinal Position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Vertical Position: </w:t>
            </w:r>
            <w:r>
              <w:rPr>
                <w:rFonts w:eastAsia="Times New Roman"/>
                <w:lang w:val="en-US"/>
              </w:rPr>
              <w:t xml:space="preserve">Table Top Vertical Position in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Gantry Continuous Roll Angle: </w:t>
            </w:r>
            <w:r>
              <w:rPr>
                <w:rFonts w:eastAsia="Times New Roman"/>
                <w:lang w:val="en-US"/>
              </w:rPr>
              <w:t xml:space="preserve">Gantry Continuous Roll Angle in degrees of the radiation source, i.e., the rotation about the Y-axis of the IEC GANTRY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Gantry Continuous Pitch Angle: </w:t>
            </w:r>
            <w:r>
              <w:rPr>
                <w:rFonts w:eastAsia="Times New Roman"/>
                <w:lang w:val="en-US"/>
              </w:rPr>
              <w:t xml:space="preserve">Gantry Pitch Continuous Angle in degrees of the radiation source, i.e., the rotation about the X-axis of the IEC GANTRY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Gantry Continuous Yaw Angle: </w:t>
            </w:r>
            <w:r>
              <w:rPr>
                <w:rFonts w:eastAsia="Times New Roman"/>
                <w:lang w:val="en-US"/>
              </w:rPr>
              <w:t xml:space="preserve">Gantry Yaw Continuous Angle in degrees of the radiation source, i.e., about the Z-axis of the IEC GANTRY coordinate system [IEC 61217] </w:t>
            </w:r>
          </w:p>
        </w:tc>
      </w:tr>
    </w:tbl>
    <w:p w:rsidR="004049E5" w:rsidRDefault="005B11EB">
      <w:pPr>
        <w:pStyle w:val="Heading2"/>
        <w:divId w:val="510997197"/>
        <w:rPr>
          <w:rFonts w:eastAsia="Times New Roman"/>
          <w:lang w:val="en-US"/>
        </w:rPr>
      </w:pPr>
      <w:r>
        <w:rPr>
          <w:rFonts w:eastAsia="Times New Roman"/>
          <w:lang w:val="en-US"/>
        </w:rPr>
        <w:t>ValueSet: Media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Media Type Code (Media Type Code)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Media Type Code</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1"/>
        <w:divId w:val="2023819813"/>
        <w:rPr>
          <w:rFonts w:eastAsia="Times New Roman"/>
          <w:lang w:val="en-US"/>
        </w:rPr>
      </w:pPr>
      <w:r>
        <w:rPr>
          <w:rFonts w:eastAsia="Times New Roman"/>
          <w:lang w:val="en-US"/>
        </w:rPr>
        <w:t>NEHTA</w:t>
      </w:r>
    </w:p>
    <w:p w:rsidR="004049E5" w:rsidRDefault="005B11EB">
      <w:pPr>
        <w:pStyle w:val="Heading2"/>
        <w:divId w:val="202381981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02381981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Patient Medicine Change Types (Patient Medicine Change Types) </w:t>
            </w:r>
          </w:p>
        </w:tc>
      </w:tr>
      <w:tr w:rsidR="004049E5">
        <w:trPr>
          <w:divId w:val="202381981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4049E5">
        <w:trPr>
          <w:divId w:val="202381981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Copyright Â© 2012-2013 National E-Health Transition Authority </w:t>
            </w:r>
            <w:proofErr w:type="gramStart"/>
            <w:r>
              <w:rPr>
                <w:rFonts w:eastAsia="Times New Roman"/>
                <w:lang w:val="en-US"/>
              </w:rPr>
              <w:t>Ltd :</w:t>
            </w:r>
            <w:proofErr w:type="gramEnd"/>
            <w:r>
              <w:rPr>
                <w:rFonts w:eastAsia="Times New Roman"/>
                <w:lang w:val="en-US"/>
              </w:rPr>
              <w:t xml:space="preserve"> This document contains information which is protected by copyright. All Rights Reserved. No part of this work may be reproduced or used in any form or by any meansâ€”graphic, electronic, or mechanical, including photocopying, recording, taping, or information storage and retrieval systemsâ€”without the permission of </w:t>
            </w:r>
            <w:r>
              <w:rPr>
                <w:rFonts w:eastAsia="Times New Roman"/>
                <w:lang w:val="en-US"/>
              </w:rPr>
              <w:lastRenderedPageBreak/>
              <w:t xml:space="preserve">NEHTA. All copies of this document must include the copyright and other information contained on this page. Revision 1 Telephone: 1300 901 001 or email: servicedesk@nehta.gov.au Disclaimer: The National E-Health Transition Authority Ltd (NEHTA) makes the information and other material ('Information') in this document available in good faith but without any representation or warranty as to its accuracy or completeness. NEHTA cannot accept any responsibility for the consequences of any use of the Information. As the Information is of a general nature only, it is up to any person using or relying on the Information to ensure that it is accurate, complete and suitable for the circumstances of its use. </w:t>
            </w:r>
          </w:p>
        </w:tc>
      </w:tr>
      <w:tr w:rsidR="004049E5">
        <w:trPr>
          <w:divId w:val="2023819813"/>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Unchanged: </w:t>
            </w:r>
            <w:r>
              <w:rPr>
                <w:rFonts w:eastAsia="Times New Roman"/>
                <w:lang w:val="en-US"/>
              </w:rPr>
              <w:t xml:space="preserve">No change has been made to the status of this medicine item.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Changed: </w:t>
            </w:r>
            <w:r>
              <w:rPr>
                <w:rFonts w:eastAsia="Times New Roman"/>
                <w:lang w:val="en-US"/>
              </w:rPr>
              <w:t xml:space="preserve">The medicine item has changed. The change may be described in an extension (not defined yet)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prescription for this medicine item was cancelled by an authorized health care provider. The patient may be advised to complete the course of the prescribed medicine. This advice is a clinical decision made based on assessment of the patientâ€Ÿs clinical condition.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Prescribed: </w:t>
            </w:r>
            <w:r>
              <w:rPr>
                <w:rFonts w:eastAsia="Times New Roman"/>
                <w:lang w:val="en-US"/>
              </w:rPr>
              <w:t xml:space="preserve">A new medicine item has been prescribed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Ceased: </w:t>
            </w:r>
            <w:r>
              <w:rPr>
                <w:rFonts w:eastAsia="Times New Roman"/>
                <w:lang w:val="en-US"/>
              </w:rPr>
              <w:t xml:space="preserve">Administration of this medication item that the patient is currently taking is stopped or recommended to be stopped (i.e. instructed to be ceased by a health care provider). This cessation is anticipated to be permanent. The Change Description should describe the reason for cessation. Example uses: the medication in question is considered ineffective or has caused serious adverse effects. This value applies both to the cessation of a medication that is prescribed by another healthcare provider or patient self-administration of OTC medicines.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Administration of this medication item that the patient is currently taking is on hold, or instructed or recommended by a health care provider to be temporarily stopped, or subject to clinical review (i.e. the stop may be temporary or permanent depending on the outcome of clinical review), or temporarily suspended as a pre-requisite to certain surgical or diagnostic procedures. </w:t>
            </w:r>
          </w:p>
        </w:tc>
      </w:tr>
    </w:tbl>
    <w:p w:rsidR="004049E5" w:rsidRDefault="005B11EB">
      <w:pPr>
        <w:pStyle w:val="Heading1"/>
        <w:divId w:val="783890597"/>
        <w:rPr>
          <w:rFonts w:eastAsia="Times New Roman"/>
          <w:lang w:val="en-US"/>
        </w:rPr>
      </w:pPr>
      <w:r>
        <w:rPr>
          <w:rFonts w:eastAsia="Times New Roman"/>
          <w:lang w:val="en-US"/>
        </w:rPr>
        <w:t>DICOM</w:t>
      </w:r>
    </w:p>
    <w:p w:rsidR="004049E5" w:rsidRDefault="005B11EB">
      <w:pPr>
        <w:pStyle w:val="Heading2"/>
        <w:divId w:val="783890597"/>
        <w:rPr>
          <w:rFonts w:eastAsia="Times New Roman"/>
          <w:lang w:val="en-US"/>
        </w:rPr>
      </w:pPr>
      <w:r>
        <w:rPr>
          <w:rFonts w:eastAsia="Times New Roman"/>
          <w:lang w:val="en-US"/>
        </w:rPr>
        <w:t>ValueSet: Acquisition Modality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041"/>
      </w:tblGrid>
      <w:tr w:rsidR="004049E5">
        <w:trPr>
          <w:divId w:val="7838905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Acquisition Modality Codes (Acquisition Modality Codes) </w:t>
            </w:r>
          </w:p>
        </w:tc>
      </w:tr>
      <w:tr w:rsidR="004049E5">
        <w:trPr>
          <w:divId w:val="7838905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codes that may be used to identify an image or waveform acquisition modality, as used in the ImagingStudy resource, Dicom Attribute Modality (0008,0060) or HL7 v2 Table 0259 (see HL7 v2.6 Chapter 8 Section 8.8.8.47). It generally corresponds to a class of diagnostic equipment, or to a specific acquisition function or technique in a device </w:t>
            </w:r>
          </w:p>
        </w:tc>
      </w:tr>
      <w:tr w:rsidR="004049E5">
        <w:trPr>
          <w:divId w:val="783890597"/>
          <w:tblCellSpacing w:w="15" w:type="dxa"/>
        </w:trPr>
        <w:tc>
          <w:tcPr>
            <w:tcW w:w="0" w:type="auto"/>
            <w:vAlign w:val="center"/>
            <w:hideMark/>
          </w:tcPr>
          <w:p w:rsidR="004049E5" w:rsidRDefault="005B11EB">
            <w:pPr>
              <w:rPr>
                <w:rFonts w:eastAsia="Times New Roman"/>
                <w:lang w:val="en-US"/>
              </w:rPr>
            </w:pPr>
            <w:r>
              <w:rPr>
                <w:rFonts w:eastAsia="Times New Roman"/>
                <w:lang w:val="en-US"/>
              </w:rPr>
              <w:t>Requirements</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not the complete set of codes that may appear in the Attribute Modality (0008,0060); these are only the codes associated with orderable acquisition processes (not post-processing) </w:t>
            </w:r>
          </w:p>
        </w:tc>
      </w:tr>
      <w:tr w:rsidR="004049E5">
        <w:trPr>
          <w:divId w:val="783890597"/>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1"/>
        <w:divId w:val="701369450"/>
        <w:rPr>
          <w:rFonts w:eastAsia="Times New Roman"/>
          <w:lang w:val="en-US"/>
        </w:rPr>
      </w:pPr>
      <w:r>
        <w:rPr>
          <w:rFonts w:eastAsia="Times New Roman"/>
          <w:lang w:val="en-US"/>
        </w:rPr>
        <w:t>NHIN</w:t>
      </w:r>
    </w:p>
    <w:p w:rsidR="004049E5" w:rsidRDefault="005B11EB">
      <w:pPr>
        <w:pStyle w:val="Heading2"/>
        <w:divId w:val="701369450"/>
        <w:rPr>
          <w:rFonts w:eastAsia="Times New Roman"/>
          <w:lang w:val="en-US"/>
        </w:rPr>
      </w:pPr>
      <w:r>
        <w:rPr>
          <w:rFonts w:eastAsia="Times New Roman"/>
          <w:lang w:val="en-US"/>
        </w:rPr>
        <w:t>ValueSet: NHIN PurposeOfUse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70136945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NHIN PurposeOfUse (N H I N Purpose Of Use) </w:t>
            </w:r>
          </w:p>
        </w:tc>
      </w:tr>
      <w:tr w:rsidR="004049E5">
        <w:trPr>
          <w:divId w:val="70136945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suitable for use with the provenance resource. It is derived from, but not compatible with, the V3 Purpose of use Code system </w:t>
            </w:r>
          </w:p>
        </w:tc>
      </w:tr>
      <w:tr w:rsidR="004049E5">
        <w:trPr>
          <w:divId w:val="70136945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Treatment: </w:t>
            </w:r>
            <w:r>
              <w:rPr>
                <w:rFonts w:eastAsia="Times New Roman"/>
                <w:lang w:val="en-US"/>
              </w:rPr>
              <w:t xml:space="preserve">Treatment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Payment: </w:t>
            </w:r>
            <w:r>
              <w:rPr>
                <w:rFonts w:eastAsia="Times New Roman"/>
                <w:lang w:val="en-US"/>
              </w:rPr>
              <w:t xml:space="preserve">Payment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Operations: </w:t>
            </w:r>
            <w:r>
              <w:rPr>
                <w:rFonts w:eastAsia="Times New Roman"/>
                <w:lang w:val="en-US"/>
              </w:rPr>
              <w:t xml:space="preserve">Healthcare Operations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Sysadmin: </w:t>
            </w:r>
            <w:r>
              <w:rPr>
                <w:rFonts w:eastAsia="Times New Roman"/>
                <w:lang w:val="en-US"/>
              </w:rPr>
              <w:t xml:space="preserve">System Administration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Fraud: </w:t>
            </w:r>
            <w:r>
              <w:rPr>
                <w:rFonts w:eastAsia="Times New Roman"/>
                <w:lang w:val="en-US"/>
              </w:rPr>
              <w:t xml:space="preserve">Fraud detection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Psychotherapy: </w:t>
            </w:r>
            <w:r>
              <w:rPr>
                <w:rFonts w:eastAsia="Times New Roman"/>
                <w:lang w:val="en-US"/>
              </w:rPr>
              <w:t xml:space="preserve">Use or disclosure of Psychotherapy Notes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Training: </w:t>
            </w:r>
            <w:r>
              <w:rPr>
                <w:rFonts w:eastAsia="Times New Roman"/>
                <w:lang w:val="en-US"/>
              </w:rPr>
              <w:t xml:space="preserve">Use or disclosure by the covered entity for its own training programs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w:t>
            </w:r>
            <w:r>
              <w:rPr>
                <w:rFonts w:eastAsia="Times New Roman"/>
                <w:lang w:val="en-US"/>
              </w:rPr>
              <w:t xml:space="preserve">Use or disclosure by the covered entity to defend itself in a legal action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Marketing: </w:t>
            </w:r>
            <w:r>
              <w:rPr>
                <w:rFonts w:eastAsia="Times New Roman"/>
                <w:lang w:val="en-US"/>
              </w:rPr>
              <w:t xml:space="preserve">Marketing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Directory: </w:t>
            </w:r>
            <w:r>
              <w:rPr>
                <w:rFonts w:eastAsia="Times New Roman"/>
                <w:lang w:val="en-US"/>
              </w:rPr>
              <w:t xml:space="preserve">Use and disclosure for facility directories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w:t>
            </w:r>
            <w:r>
              <w:rPr>
                <w:rFonts w:eastAsia="Times New Roman"/>
                <w:lang w:val="en-US"/>
              </w:rPr>
              <w:t xml:space="preserve">Disclose to a family member, other relative, or a close personal friend of the individua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Prsent: </w:t>
            </w:r>
            <w:r>
              <w:rPr>
                <w:rFonts w:eastAsia="Times New Roman"/>
                <w:lang w:val="en-US"/>
              </w:rPr>
              <w:t xml:space="preserve">Uses and disclosures with the individual present.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ermission cannot practicably be provided because of the individualâ€™s incapacity or an emergenc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Disaster: </w:t>
            </w:r>
            <w:r>
              <w:rPr>
                <w:rFonts w:eastAsia="Times New Roman"/>
                <w:lang w:val="en-US"/>
              </w:rPr>
              <w:t xml:space="preserve">Use and disclosures for disaster relief purposes.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Public Health: </w:t>
            </w:r>
            <w:r>
              <w:rPr>
                <w:rFonts w:eastAsia="Times New Roman"/>
                <w:lang w:val="en-US"/>
              </w:rPr>
              <w:t xml:space="preserve">Uses and disclosures for public health activities.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Abuse: </w:t>
            </w:r>
            <w:r>
              <w:rPr>
                <w:rFonts w:eastAsia="Times New Roman"/>
                <w:lang w:val="en-US"/>
              </w:rPr>
              <w:t xml:space="preserve">Disclosures about victims of abus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Oversight: </w:t>
            </w:r>
            <w:r>
              <w:rPr>
                <w:rFonts w:eastAsia="Times New Roman"/>
                <w:lang w:val="en-US"/>
              </w:rPr>
              <w:t xml:space="preserve">Uses and disclosures for health oversight activities.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Judicial: </w:t>
            </w:r>
            <w:r>
              <w:rPr>
                <w:rFonts w:eastAsia="Times New Roman"/>
                <w:lang w:val="en-US"/>
              </w:rPr>
              <w:t xml:space="preserve">Disclosures for judicial and administrative proceedings.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Law Enforcement: </w:t>
            </w:r>
            <w:r>
              <w:rPr>
                <w:rFonts w:eastAsia="Times New Roman"/>
                <w:lang w:val="en-US"/>
              </w:rPr>
              <w:t xml:space="preserve">Disclosures for law enforcement purposes.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Deceased: </w:t>
            </w:r>
            <w:r>
              <w:rPr>
                <w:rFonts w:eastAsia="Times New Roman"/>
                <w:lang w:val="en-US"/>
              </w:rPr>
              <w:t xml:space="preserve">Uses and disclosures about decedents.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Donation: </w:t>
            </w:r>
            <w:r>
              <w:rPr>
                <w:rFonts w:eastAsia="Times New Roman"/>
                <w:lang w:val="en-US"/>
              </w:rPr>
              <w:t xml:space="preserve">Uses and disclosures for cadaveric organ, eye or tissue donation purposes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Research: </w:t>
            </w:r>
            <w:r>
              <w:rPr>
                <w:rFonts w:eastAsia="Times New Roman"/>
                <w:lang w:val="en-US"/>
              </w:rPr>
              <w:t xml:space="preserve">Uses and disclosures for research purposes.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Threat: </w:t>
            </w:r>
            <w:r>
              <w:rPr>
                <w:rFonts w:eastAsia="Times New Roman"/>
                <w:lang w:val="en-US"/>
              </w:rPr>
              <w:t xml:space="preserve">Uses and disclosures to avert a serious threat to health or safety.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Government: </w:t>
            </w:r>
            <w:r>
              <w:rPr>
                <w:rFonts w:eastAsia="Times New Roman"/>
                <w:lang w:val="en-US"/>
              </w:rPr>
              <w:t xml:space="preserve">Uses and disclosures for specialized government functions.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Worker's Comp: </w:t>
            </w:r>
            <w:r>
              <w:rPr>
                <w:rFonts w:eastAsia="Times New Roman"/>
                <w:lang w:val="en-US"/>
              </w:rPr>
              <w:t xml:space="preserve">Disclosures for workersâ€™ compensation.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Coverage: </w:t>
            </w:r>
            <w:r>
              <w:rPr>
                <w:rFonts w:eastAsia="Times New Roman"/>
                <w:lang w:val="en-US"/>
              </w:rPr>
              <w:t xml:space="preserve">Disclosures for insurance or disability coverage determination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Reqeust: </w:t>
            </w:r>
            <w:r>
              <w:rPr>
                <w:rFonts w:eastAsia="Times New Roman"/>
                <w:lang w:val="en-US"/>
              </w:rPr>
              <w:t xml:space="preserve">Request of the Individual </w:t>
            </w:r>
          </w:p>
        </w:tc>
      </w:tr>
    </w:tbl>
    <w:p w:rsidR="004049E5" w:rsidRDefault="005B11EB">
      <w:pPr>
        <w:pStyle w:val="Heading1"/>
        <w:divId w:val="1326664884"/>
        <w:rPr>
          <w:rFonts w:eastAsia="Times New Roman"/>
          <w:lang w:val="en-US"/>
        </w:rPr>
      </w:pPr>
      <w:r>
        <w:rPr>
          <w:rFonts w:eastAsia="Times New Roman"/>
          <w:lang w:val="en-US"/>
        </w:rPr>
        <w:t>Office of the National Coordinator for Health IT</w:t>
      </w:r>
    </w:p>
    <w:p w:rsidR="004049E5"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 SDC Concept (Data Element S D C Concept)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 SDC Concept (Data Element S D C Concept)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 SDC Object Class (Data Element S D C Object Class)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allowed codes for identifying the ISO 11179 ObjectClass for a particular data element if intended for registration/use within the U.S. Structured Data Capture (SDC) project.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w:t>
            </w:r>
            <w:r>
              <w:rPr>
                <w:rFonts w:eastAsia="Times New Roman"/>
                <w:lang w:val="en-US"/>
              </w:rPr>
              <w:lastRenderedPageBreak/>
              <w:t xml:space="preserve">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26664884"/>
        <w:rPr>
          <w:rFonts w:eastAsia="Times New Roman"/>
          <w:lang w:val="en-US"/>
        </w:rPr>
      </w:pPr>
      <w:r>
        <w:rPr>
          <w:rFonts w:eastAsia="Times New Roman"/>
          <w:lang w:val="en-US"/>
        </w:rPr>
        <w:lastRenderedPageBreak/>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 SDC Object Class (Data Element S D C Object Class)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allowed codes for identifying the ISO 11179 ObjectClass Property for a particular data element if intended for registration/use within the U.S. Structured Data Capture (SDC) project.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803619360"/>
        <w:rPr>
          <w:rFonts w:eastAsia="Times New Roman"/>
          <w:lang w:val="en-US"/>
        </w:rPr>
      </w:pPr>
      <w:r>
        <w:rPr>
          <w:rFonts w:eastAsia="Times New Roman"/>
          <w:lang w:val="en-US"/>
        </w:rPr>
        <w:t>Order and Observation Workgroup</w:t>
      </w:r>
    </w:p>
    <w:p w:rsidR="004049E5" w:rsidRDefault="005B11EB">
      <w:pPr>
        <w:pStyle w:val="Heading2"/>
        <w:divId w:val="803619360"/>
        <w:rPr>
          <w:rFonts w:eastAsia="Times New Roman"/>
          <w:lang w:val="en-US"/>
        </w:rPr>
      </w:pPr>
      <w:r>
        <w:rPr>
          <w:rFonts w:eastAsia="Times New Roman"/>
          <w:lang w:val="en-US"/>
        </w:rPr>
        <w:t>ValueSet: Bodysite Location Modifier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80361936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Bodysite Location Modifier (Bodysite Location Modifier) </w:t>
            </w:r>
          </w:p>
        </w:tc>
      </w:tr>
      <w:tr w:rsidR="004049E5">
        <w:trPr>
          <w:divId w:val="80361936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SNOMED-CT concepts modifying the anatomic location</w:t>
            </w:r>
          </w:p>
        </w:tc>
      </w:tr>
      <w:tr w:rsidR="004049E5">
        <w:trPr>
          <w:divId w:val="80361936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1939212410"/>
        <w:rPr>
          <w:rFonts w:eastAsia="Times New Roman"/>
          <w:lang w:val="en-US"/>
        </w:rPr>
      </w:pPr>
      <w:r>
        <w:rPr>
          <w:rFonts w:eastAsia="Times New Roman"/>
          <w:lang w:val="en-US"/>
        </w:rPr>
        <w:t>Orders and Observations Working Group</w:t>
      </w:r>
    </w:p>
    <w:p w:rsidR="004049E5" w:rsidRDefault="005B11EB">
      <w:pPr>
        <w:pStyle w:val="Heading2"/>
        <w:divId w:val="1939212410"/>
        <w:rPr>
          <w:rFonts w:eastAsia="Times New Roman"/>
          <w:lang w:val="en-US"/>
        </w:rPr>
      </w:pPr>
      <w:r>
        <w:rPr>
          <w:rFonts w:eastAsia="Times New Roman"/>
          <w:lang w:val="en-US"/>
        </w:rPr>
        <w:t>ValueSet: Diagnostic Order Event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93921241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 Order Event Codes (Diagnostic Order Event Codes) </w:t>
            </w:r>
          </w:p>
        </w:tc>
      </w:tr>
      <w:tr w:rsidR="004049E5">
        <w:trPr>
          <w:divId w:val="193921241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Additional information about an event that occurred to a diagnostic order</w:t>
            </w:r>
          </w:p>
        </w:tc>
      </w:tr>
      <w:tr w:rsidR="004049E5">
        <w:trPr>
          <w:divId w:val="193921241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680813905"/>
        <w:rPr>
          <w:rFonts w:eastAsia="Times New Roman"/>
          <w:lang w:val="en-US"/>
        </w:rPr>
      </w:pPr>
      <w:r>
        <w:rPr>
          <w:rFonts w:eastAsia="Times New Roman"/>
          <w:lang w:val="en-US"/>
        </w:rPr>
        <w:lastRenderedPageBreak/>
        <w:t>PHIN VADS</w:t>
      </w:r>
    </w:p>
    <w:p w:rsidR="004049E5" w:rsidRDefault="005B11EB">
      <w:pPr>
        <w:pStyle w:val="Heading1"/>
        <w:divId w:val="128713867"/>
        <w:rPr>
          <w:rFonts w:eastAsia="Times New Roman"/>
          <w:lang w:val="en-US"/>
        </w:rPr>
      </w:pPr>
      <w:r>
        <w:rPr>
          <w:rFonts w:eastAsia="Times New Roman"/>
          <w:lang w:val="en-US"/>
        </w:rPr>
        <w:t>Published by: HL7 Orders and Observations Workgroup</w:t>
      </w:r>
    </w:p>
    <w:p w:rsidR="004049E5" w:rsidRDefault="005B11EB">
      <w:pPr>
        <w:pStyle w:val="Heading1"/>
        <w:divId w:val="1649287644"/>
        <w:rPr>
          <w:rFonts w:eastAsia="Times New Roman"/>
          <w:lang w:val="en-US"/>
        </w:rPr>
      </w:pPr>
      <w:r>
        <w:rPr>
          <w:rFonts w:eastAsia="Times New Roman"/>
          <w:lang w:val="en-US"/>
        </w:rPr>
        <w:t>USHIK</w:t>
      </w:r>
    </w:p>
    <w:p w:rsidR="004049E5" w:rsidRDefault="005B11EB">
      <w:pPr>
        <w:pStyle w:val="Heading2"/>
        <w:divId w:val="1649287644"/>
        <w:rPr>
          <w:rFonts w:eastAsia="Times New Roman"/>
          <w:lang w:val="en-US"/>
        </w:rPr>
      </w:pPr>
      <w:r>
        <w:rPr>
          <w:rFonts w:eastAsia="Times New Roman"/>
          <w:lang w:val="en-US"/>
        </w:rPr>
        <w:t>ValueSet: Document Class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64928764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 Class Value Set (Document Class Value Set) </w:t>
            </w:r>
          </w:p>
        </w:tc>
      </w:tr>
      <w:tr w:rsidR="004049E5">
        <w:trPr>
          <w:divId w:val="164928764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is the code specifying the high-level kind of document (e.g., Prescription, Discharge Summary, Report, etc.). The Document Class value set is reproduced from HITSP C80 Table 2-144 Document Class Value Set Definition. Note: Class code for documents comes from LOINC, and is based upon one of the following</w:t>
            </w:r>
            <w:proofErr w:type="gramStart"/>
            <w:r>
              <w:rPr>
                <w:rFonts w:eastAsia="Times New Roman"/>
                <w:lang w:val="en-US"/>
              </w:rPr>
              <w:t>:The</w:t>
            </w:r>
            <w:proofErr w:type="gramEnd"/>
            <w:r>
              <w:rPr>
                <w:rFonts w:eastAsia="Times New Roman"/>
                <w:lang w:val="en-US"/>
              </w:rPr>
              <w:t xml:space="preserve"> type of service described by the document. It is described at a very high level in Section 7.3 of the LOINC Manual. The type study performed. It was determined by identifying modalities for study reports. The section of the chart where the document is placed. It was determined from the SETs created for Claims Attachment requests. </w:t>
            </w:r>
          </w:p>
        </w:tc>
      </w:tr>
      <w:tr w:rsidR="004049E5">
        <w:trPr>
          <w:divId w:val="164928764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5B11EB" w:rsidRDefault="005B11EB">
      <w:pPr>
        <w:divId w:val="1649287644"/>
        <w:rPr>
          <w:rFonts w:eastAsia="Times New Roman"/>
        </w:rPr>
      </w:pPr>
    </w:p>
    <w:sectPr w:rsidR="005B11EB">
      <w:foot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Riki Merrick" w:date="2015-09-08T17:41:00Z" w:initials="RM">
    <w:p w:rsidR="00CD40A0" w:rsidRDefault="00CD40A0">
      <w:pPr>
        <w:pStyle w:val="CommentText"/>
      </w:pPr>
      <w:r>
        <w:rPr>
          <w:rStyle w:val="CommentReference"/>
        </w:rPr>
        <w:annotationRef/>
      </w:r>
      <w:proofErr w:type="gramStart"/>
      <w:r>
        <w:t>is</w:t>
      </w:r>
      <w:proofErr w:type="gramEnd"/>
      <w:r>
        <w:t xml:space="preserve"> this suposed to be narrower - the inexact seems to be difference in overlap, not necessarily just narrower mapping</w:t>
      </w:r>
    </w:p>
  </w:comment>
  <w:comment w:id="33" w:author="Riki Merrick" w:date="2015-09-08T17:41:00Z" w:initials="RM">
    <w:p w:rsidR="00CD40A0" w:rsidRDefault="00CD40A0">
      <w:pPr>
        <w:pStyle w:val="CommentText"/>
      </w:pPr>
      <w:r>
        <w:rPr>
          <w:rStyle w:val="CommentReference"/>
        </w:rPr>
        <w:annotationRef/>
      </w:r>
      <w:proofErr w:type="gramStart"/>
      <w:r>
        <w:t>in</w:t>
      </w:r>
      <w:proofErr w:type="gramEnd"/>
      <w:r>
        <w:t xml:space="preserve"> other valueset defintions we don't seem to enumerate the members - delete?</w:t>
      </w:r>
    </w:p>
  </w:comment>
  <w:comment w:id="70" w:author="Riki Merrick" w:date="2015-09-08T17:41:00Z" w:initials="RM">
    <w:p w:rsidR="00CD40A0" w:rsidRDefault="00CD40A0">
      <w:pPr>
        <w:pStyle w:val="CommentText"/>
      </w:pPr>
      <w:r>
        <w:rPr>
          <w:rStyle w:val="CommentReference"/>
        </w:rPr>
        <w:annotationRef/>
      </w:r>
      <w:r>
        <w:t>Font i the same - but letters are ALL CAPS with spaces - is that intended?</w:t>
      </w:r>
    </w:p>
  </w:comment>
  <w:comment w:id="91" w:author="Riki Merrick" w:date="2015-09-08T17:41:00Z" w:initials="RM">
    <w:p w:rsidR="00CD40A0" w:rsidRDefault="00CD40A0">
      <w:pPr>
        <w:pStyle w:val="CommentText"/>
      </w:pPr>
      <w:r>
        <w:rPr>
          <w:rStyle w:val="CommentReference"/>
        </w:rPr>
        <w:annotationRef/>
      </w:r>
      <w:proofErr w:type="gramStart"/>
      <w:r>
        <w:t>using</w:t>
      </w:r>
      <w:proofErr w:type="gramEnd"/>
      <w:r>
        <w:t xml:space="preserve"> a question as a defintion is not usual, but changes here are probably beyond QA - if not suggest:  importance of constraint violations in regards to conformance</w:t>
      </w:r>
    </w:p>
  </w:comment>
  <w:comment w:id="115" w:author="Riki Merrick" w:date="2015-09-08T17:41:00Z" w:initials="RM">
    <w:p w:rsidR="00CD40A0" w:rsidRDefault="00CD40A0">
      <w:pPr>
        <w:pStyle w:val="CommentText"/>
      </w:pPr>
      <w:r>
        <w:rPr>
          <w:rStyle w:val="CommentReference"/>
        </w:rPr>
        <w:annotationRef/>
      </w:r>
      <w:proofErr w:type="gramStart"/>
      <w:r>
        <w:t>suggested</w:t>
      </w:r>
      <w:proofErr w:type="gramEnd"/>
      <w:r>
        <w:t xml:space="preserve"> switch in order to not look like two "g" as part of e.g. by accident</w:t>
      </w:r>
    </w:p>
  </w:comment>
  <w:comment w:id="119" w:author="Riki Merrick" w:date="2015-09-08T17:41:00Z" w:initials="RM">
    <w:p w:rsidR="00CD40A0" w:rsidRDefault="00CD40A0">
      <w:pPr>
        <w:pStyle w:val="CommentText"/>
      </w:pPr>
      <w:r>
        <w:rPr>
          <w:rStyle w:val="CommentReference"/>
        </w:rPr>
        <w:annotationRef/>
      </w:r>
      <w:r>
        <w:t>Should these be alphabetised?</w:t>
      </w:r>
    </w:p>
  </w:comment>
  <w:comment w:id="120" w:author="Riki Merrick" w:date="2015-09-08T17:41:00Z" w:initials="RM">
    <w:p w:rsidR="00CD40A0" w:rsidRDefault="00CD40A0">
      <w:pPr>
        <w:pStyle w:val="CommentText"/>
      </w:pPr>
      <w:r>
        <w:rPr>
          <w:rStyle w:val="CommentReference"/>
        </w:rPr>
        <w:annotationRef/>
      </w:r>
      <w:r>
        <w:t>Copied from Profiles-Types document</w:t>
      </w:r>
    </w:p>
  </w:comment>
  <w:comment w:id="129" w:author="Riki Merrick" w:date="2015-09-08T17:41:00Z" w:initials="RM">
    <w:p w:rsidR="00CD40A0" w:rsidRDefault="00CD40A0">
      <w:pPr>
        <w:pStyle w:val="CommentText"/>
      </w:pPr>
      <w:r>
        <w:rPr>
          <w:rStyle w:val="CommentReference"/>
        </w:rPr>
        <w:annotationRef/>
      </w:r>
      <w:r>
        <w:t>Copied from Profiles-Types document</w:t>
      </w:r>
    </w:p>
  </w:comment>
  <w:comment w:id="132" w:author="Riki Merrick" w:date="2015-09-08T17:41:00Z" w:initials="RM">
    <w:p w:rsidR="00CD40A0" w:rsidRDefault="00CD40A0">
      <w:pPr>
        <w:pStyle w:val="CommentText"/>
      </w:pPr>
      <w:r>
        <w:rPr>
          <w:rStyle w:val="CommentReference"/>
        </w:rPr>
        <w:annotationRef/>
      </w:r>
      <w:r>
        <w:t>Copied from Profiles-Types document - not a good defintion, as it uses the to be defined word in it - but probalby past QA:</w:t>
      </w:r>
      <w:r w:rsidRPr="00E71FD2">
        <w:rPr>
          <w:rFonts w:ascii="Arial" w:hAnsi="Arial" w:cs="Arial"/>
          <w:color w:val="223645"/>
          <w:sz w:val="21"/>
          <w:szCs w:val="21"/>
        </w:rPr>
        <w:t xml:space="preserve"> </w:t>
      </w:r>
      <w:r>
        <w:rPr>
          <w:rStyle w:val="apple-converted-space"/>
          <w:rFonts w:ascii="Arial" w:hAnsi="Arial" w:cs="Arial"/>
          <w:color w:val="000000"/>
          <w:sz w:val="21"/>
          <w:szCs w:val="21"/>
          <w:shd w:val="clear" w:color="auto" w:fill="F1F1F1"/>
        </w:rPr>
        <w:t> </w:t>
      </w:r>
      <w:r>
        <w:rPr>
          <w:rFonts w:ascii="Arial" w:hAnsi="Arial" w:cs="Arial"/>
          <w:color w:val="000000"/>
          <w:sz w:val="21"/>
          <w:szCs w:val="21"/>
          <w:shd w:val="clear" w:color="auto" w:fill="F1F1F1"/>
        </w:rPr>
        <w:t>the amount of space between two places or things</w:t>
      </w:r>
      <w:r>
        <w:rPr>
          <w:rFonts w:ascii="Arial" w:hAnsi="Arial" w:cs="Arial"/>
          <w:color w:val="223645"/>
          <w:sz w:val="21"/>
          <w:szCs w:val="21"/>
        </w:rPr>
        <w:t xml:space="preserve"> </w:t>
      </w:r>
      <w:r>
        <w:rPr>
          <w:rFonts w:ascii="Arial" w:hAnsi="Arial" w:cs="Arial"/>
          <w:color w:val="000000"/>
          <w:sz w:val="21"/>
          <w:szCs w:val="21"/>
          <w:shd w:val="clear" w:color="auto" w:fill="F1F1F1"/>
        </w:rPr>
        <w:t>(Merriam-Webster)</w:t>
      </w:r>
    </w:p>
  </w:comment>
  <w:comment w:id="135" w:author="Riki Merrick" w:date="2015-09-08T17:41:00Z" w:initials="RM">
    <w:p w:rsidR="00CD40A0" w:rsidRDefault="00CD40A0">
      <w:pPr>
        <w:pStyle w:val="CommentText"/>
      </w:pPr>
      <w:r>
        <w:rPr>
          <w:rStyle w:val="CommentReference"/>
        </w:rPr>
        <w:annotationRef/>
      </w:r>
      <w:r>
        <w:t>Copied from Profiles-Types document</w:t>
      </w:r>
    </w:p>
  </w:comment>
  <w:comment w:id="138" w:author="Riki Merrick" w:date="2015-09-08T17:41:00Z" w:initials="RM">
    <w:p w:rsidR="00CD40A0" w:rsidRDefault="00CD40A0">
      <w:pPr>
        <w:pStyle w:val="CommentText"/>
      </w:pPr>
      <w:r>
        <w:rPr>
          <w:rStyle w:val="CommentReference"/>
        </w:rPr>
        <w:annotationRef/>
      </w:r>
      <w:r>
        <w:t>Copied from Profiles-Types document - not a good defintion, as it uses the to be defined word in it - but probalby past QA:</w:t>
      </w:r>
      <w:r w:rsidRPr="00E71FD2">
        <w:rPr>
          <w:rFonts w:ascii="Arial" w:hAnsi="Arial" w:cs="Arial"/>
          <w:color w:val="223645"/>
          <w:sz w:val="21"/>
          <w:szCs w:val="21"/>
        </w:rPr>
        <w:t xml:space="preserve"> </w:t>
      </w:r>
      <w:r>
        <w:rPr>
          <w:rStyle w:val="apple-converted-space"/>
          <w:rFonts w:ascii="Arial" w:hAnsi="Arial" w:cs="Arial"/>
          <w:color w:val="000000"/>
          <w:sz w:val="21"/>
          <w:szCs w:val="21"/>
          <w:shd w:val="clear" w:color="auto" w:fill="F1F1F1"/>
        </w:rPr>
        <w:t> </w:t>
      </w:r>
      <w:r>
        <w:rPr>
          <w:rFonts w:ascii="Arial" w:hAnsi="Arial" w:cs="Arial"/>
          <w:color w:val="223645"/>
          <w:sz w:val="21"/>
          <w:szCs w:val="21"/>
        </w:rPr>
        <w:t>a form or denomination of currency</w:t>
      </w:r>
    </w:p>
  </w:comment>
  <w:comment w:id="141" w:author="Riki Merrick" w:date="2015-09-08T17:41:00Z" w:initials="RM">
    <w:p w:rsidR="00CD40A0" w:rsidRDefault="00CD40A0">
      <w:pPr>
        <w:pStyle w:val="CommentText"/>
      </w:pPr>
      <w:r>
        <w:rPr>
          <w:rStyle w:val="CommentReference"/>
        </w:rPr>
        <w:annotationRef/>
      </w:r>
      <w:r>
        <w:t>Copied from Profiles-Types document</w:t>
      </w:r>
    </w:p>
  </w:comment>
  <w:comment w:id="186" w:author="Riki Merrick" w:date="2015-09-08T17:41:00Z" w:initials="RM">
    <w:p w:rsidR="00590BD4" w:rsidRDefault="00590BD4">
      <w:pPr>
        <w:pStyle w:val="CommentText"/>
      </w:pPr>
      <w:r>
        <w:rPr>
          <w:rStyle w:val="CommentReference"/>
        </w:rPr>
        <w:annotationRef/>
      </w:r>
      <w:r>
        <w:t>Not a good definition – should not use the same words that are being defined in the definition, but probably past QA – suggest:</w:t>
      </w:r>
    </w:p>
    <w:p w:rsidR="00590BD4" w:rsidRDefault="00590BD4">
      <w:pPr>
        <w:pStyle w:val="CommentText"/>
      </w:pPr>
      <w:r>
        <w:t>Describes if a device function has been adjusted to meet standards.</w:t>
      </w:r>
    </w:p>
  </w:comment>
  <w:comment w:id="188" w:author="Riki Merrick" w:date="2015-09-08T17:41:00Z" w:initials="RM">
    <w:p w:rsidR="00590BD4" w:rsidRDefault="00590BD4">
      <w:pPr>
        <w:pStyle w:val="CommentText"/>
      </w:pPr>
      <w:r>
        <w:rPr>
          <w:rStyle w:val="CommentReference"/>
        </w:rPr>
        <w:annotationRef/>
      </w:r>
      <w:r>
        <w:t>Not a good definition – should not use the same words that are being defined in the definition, but probably past QA – since the individual content is still listed as TODO – not sure what is being looked for here - sorry</w:t>
      </w:r>
    </w:p>
  </w:comment>
  <w:comment w:id="190" w:author="Riki Merrick" w:date="2015-09-08T17:41:00Z" w:initials="RM">
    <w:p w:rsidR="00590BD4" w:rsidRDefault="00590BD4">
      <w:pPr>
        <w:pStyle w:val="CommentText"/>
      </w:pPr>
      <w:r>
        <w:rPr>
          <w:rStyle w:val="CommentReference"/>
        </w:rPr>
        <w:annotationRef/>
      </w:r>
      <w:r>
        <w:t>Not a good definition – should not use the same words that are being defined in the definition, but probably past QA – suggest:</w:t>
      </w:r>
    </w:p>
    <w:p w:rsidR="00590BD4" w:rsidRDefault="00590BD4">
      <w:pPr>
        <w:pStyle w:val="CommentText"/>
      </w:pPr>
      <w:r>
        <w:t>Describes the kind of functionality of the device that will be reported.</w:t>
      </w:r>
    </w:p>
  </w:comment>
  <w:comment w:id="191" w:author="Riki Merrick" w:date="2015-09-08T17:41:00Z" w:initials="RM">
    <w:p w:rsidR="00590BD4" w:rsidRDefault="00590BD4">
      <w:pPr>
        <w:pStyle w:val="CommentText"/>
      </w:pPr>
      <w:r>
        <w:rPr>
          <w:rStyle w:val="CommentReference"/>
        </w:rPr>
        <w:annotationRef/>
      </w:r>
      <w:r>
        <w:t>Not a good definition – should not use the same words that are being defined in the definition, but probably past QA – suggest: Describes the color used to represent this particular device function measurement in the output.</w:t>
      </w:r>
    </w:p>
  </w:comment>
  <w:comment w:id="225" w:author="Riki Merrick" w:date="2015-09-08T17:41:00Z" w:initials="RM">
    <w:p w:rsidR="00590BD4" w:rsidRDefault="00590BD4">
      <w:pPr>
        <w:pStyle w:val="CommentText"/>
      </w:pPr>
      <w:r>
        <w:rPr>
          <w:rStyle w:val="CommentReference"/>
        </w:rPr>
        <w:annotationRef/>
      </w:r>
      <w:r>
        <w:t>Not a good definition – should not use the same words that are being defined in the definition, but probably past QA – suggest: Describes the device functionality’s readiness for use.</w:t>
      </w:r>
    </w:p>
    <w:p w:rsidR="00590BD4" w:rsidRDefault="00590BD4">
      <w:pPr>
        <w:pStyle w:val="CommentText"/>
      </w:pPr>
      <w:r>
        <w:t>After reading DeviceStatus – n</w:t>
      </w:r>
      <w:r w:rsidR="007E4BD3">
        <w:t>o</w:t>
      </w:r>
      <w:r>
        <w:t xml:space="preserve">t sure if this suggestion holds – would </w:t>
      </w:r>
      <w:r w:rsidR="007E4BD3">
        <w:t xml:space="preserve">be good to </w:t>
      </w:r>
      <w:r>
        <w:t xml:space="preserve">clearly describe the </w:t>
      </w:r>
      <w:r w:rsidR="007E4BD3">
        <w:t>difference</w:t>
      </w:r>
      <w:r>
        <w:t xml:space="preserve"> between DeviceMetricOperationalStatus and DeviceStatus – at the moment I am not sure I understand it.</w:t>
      </w:r>
    </w:p>
  </w:comment>
  <w:comment w:id="242" w:author="Riki Merrick" w:date="2015-09-08T17:41:00Z" w:initials="RM">
    <w:p w:rsidR="00995F92" w:rsidRDefault="00995F92">
      <w:pPr>
        <w:pStyle w:val="CommentText"/>
      </w:pPr>
      <w:r>
        <w:rPr>
          <w:rStyle w:val="CommentReference"/>
        </w:rPr>
        <w:annotationRef/>
      </w:r>
      <w:r>
        <w:t>It might be good to add that there is a hierarchy between these terms, as just from reading each of the individual descriptions the weighting between urgent, stat and ASAP is not immediately apparent – may be not QA</w:t>
      </w:r>
    </w:p>
    <w:p w:rsidR="007E4BD3" w:rsidRDefault="007E4BD3">
      <w:pPr>
        <w:pStyle w:val="CommentText"/>
      </w:pPr>
    </w:p>
    <w:p w:rsidR="007E4BD3" w:rsidRDefault="007E4BD3">
      <w:pPr>
        <w:pStyle w:val="CommentText"/>
      </w:pPr>
      <w:r>
        <w:t xml:space="preserve">Not a good </w:t>
      </w:r>
      <w:r w:rsidR="00356A5C">
        <w:t>definition</w:t>
      </w:r>
    </w:p>
  </w:comment>
  <w:comment w:id="244" w:author="Riki Merrick" w:date="2015-09-08T17:41:00Z" w:initials="RM">
    <w:p w:rsidR="007E4BD3" w:rsidRDefault="007E4BD3">
      <w:pPr>
        <w:pStyle w:val="CommentText"/>
      </w:pPr>
      <w:r>
        <w:rPr>
          <w:rStyle w:val="CommentReference"/>
        </w:rPr>
        <w:annotationRef/>
      </w:r>
      <w:r>
        <w:t xml:space="preserve">Not a good </w:t>
      </w:r>
      <w:r w:rsidR="00356A5C">
        <w:t>definition</w:t>
      </w:r>
    </w:p>
  </w:comment>
  <w:comment w:id="267" w:author="Riki Merrick" w:date="2015-09-08T17:41:00Z" w:initials="RM">
    <w:p w:rsidR="00995F92" w:rsidRDefault="00995F92">
      <w:pPr>
        <w:pStyle w:val="CommentText"/>
      </w:pPr>
      <w:r>
        <w:rPr>
          <w:rStyle w:val="CommentReference"/>
        </w:rPr>
        <w:annotationRef/>
      </w:r>
      <w:r>
        <w:t>It might be good to add that there is a hierarchy between these terms, as just from reading each of the individual descriptions the weighting between urgent, stat and ASAP is not immediately apparent – may be not QA</w:t>
      </w:r>
    </w:p>
    <w:p w:rsidR="007E4BD3" w:rsidRDefault="007E4BD3">
      <w:pPr>
        <w:pStyle w:val="CommentText"/>
      </w:pPr>
    </w:p>
    <w:p w:rsidR="007E4BD3" w:rsidRDefault="007E4BD3">
      <w:pPr>
        <w:pStyle w:val="CommentText"/>
      </w:pPr>
      <w:r>
        <w:t xml:space="preserve">Not a good </w:t>
      </w:r>
      <w:r w:rsidR="00356A5C">
        <w:t>definition</w:t>
      </w:r>
    </w:p>
  </w:comment>
  <w:comment w:id="276" w:author="Riki Merrick" w:date="2015-09-08T17:41:00Z" w:initials="RM">
    <w:p w:rsidR="007E4BD3" w:rsidRDefault="007E4BD3">
      <w:pPr>
        <w:pStyle w:val="CommentText"/>
      </w:pPr>
      <w:r>
        <w:rPr>
          <w:rStyle w:val="CommentReference"/>
        </w:rPr>
        <w:annotationRef/>
      </w:r>
      <w:r>
        <w:t xml:space="preserve">Not a good </w:t>
      </w:r>
      <w:r w:rsidR="00356A5C">
        <w:t>definition</w:t>
      </w:r>
    </w:p>
  </w:comment>
  <w:comment w:id="309" w:author="Riki Merrick" w:date="2015-09-08T17:41:00Z" w:initials="RM">
    <w:p w:rsidR="007E4BD3" w:rsidRDefault="007E4BD3">
      <w:pPr>
        <w:pStyle w:val="CommentText"/>
      </w:pPr>
      <w:r>
        <w:rPr>
          <w:rStyle w:val="CommentReference"/>
        </w:rPr>
        <w:annotationRef/>
      </w:r>
      <w:r>
        <w:t xml:space="preserve">Not a good </w:t>
      </w:r>
      <w:r w:rsidR="00356A5C">
        <w:t>definition</w:t>
      </w:r>
    </w:p>
  </w:comment>
  <w:comment w:id="336" w:author="Riki Merrick" w:date="2015-09-08T17:41:00Z" w:initials="RM">
    <w:p w:rsidR="007E4BD3" w:rsidRDefault="007E4BD3">
      <w:pPr>
        <w:pStyle w:val="CommentText"/>
      </w:pPr>
      <w:r>
        <w:rPr>
          <w:rStyle w:val="CommentReference"/>
        </w:rPr>
        <w:annotationRef/>
      </w:r>
      <w:r>
        <w:t xml:space="preserve">Not a good </w:t>
      </w:r>
      <w:r w:rsidR="00356A5C">
        <w:t>definition</w:t>
      </w:r>
    </w:p>
  </w:comment>
  <w:comment w:id="344" w:author="Riki Merrick" w:date="2015-09-08T17:41:00Z" w:initials="RM">
    <w:p w:rsidR="007E4BD3" w:rsidRDefault="007E4BD3">
      <w:pPr>
        <w:pStyle w:val="CommentText"/>
      </w:pPr>
      <w:r>
        <w:rPr>
          <w:rStyle w:val="CommentReference"/>
        </w:rPr>
        <w:annotationRef/>
      </w:r>
      <w:r>
        <w:t xml:space="preserve">Not a good </w:t>
      </w:r>
      <w:r w:rsidR="00356A5C">
        <w:t>definition</w:t>
      </w:r>
    </w:p>
  </w:comment>
  <w:comment w:id="373" w:author="Riki Merrick" w:date="2015-09-08T17:41:00Z" w:initials="RM">
    <w:p w:rsidR="007E4BD3" w:rsidRDefault="007E4BD3">
      <w:pPr>
        <w:pStyle w:val="CommentText"/>
      </w:pPr>
      <w:r>
        <w:rPr>
          <w:rStyle w:val="CommentReference"/>
        </w:rPr>
        <w:annotationRef/>
      </w:r>
      <w:r>
        <w:t xml:space="preserve">Not a good </w:t>
      </w:r>
      <w:r w:rsidR="00356A5C">
        <w:t>definition</w:t>
      </w:r>
    </w:p>
  </w:comment>
  <w:comment w:id="397" w:author="Riki Merrick" w:date="2015-09-08T17:41:00Z" w:initials="RM">
    <w:p w:rsidR="00356A5C" w:rsidRDefault="00356A5C">
      <w:pPr>
        <w:pStyle w:val="CommentText"/>
      </w:pPr>
      <w:bookmarkStart w:id="399" w:name="_GoBack"/>
      <w:bookmarkEnd w:id="399"/>
      <w:r>
        <w:rPr>
          <w:rStyle w:val="CommentReference"/>
        </w:rPr>
        <w:annotationRef/>
      </w:r>
      <w:r>
        <w:t>Are we missing the actual codes here on purpose?</w:t>
      </w:r>
    </w:p>
  </w:comment>
  <w:comment w:id="413" w:author="Riki Merrick" w:date="2015-09-08T17:41:00Z" w:initials="RM">
    <w:p w:rsidR="00356A5C" w:rsidRDefault="00356A5C">
      <w:pPr>
        <w:pStyle w:val="CommentText"/>
      </w:pPr>
      <w:r>
        <w:rPr>
          <w:rStyle w:val="CommentReference"/>
        </w:rPr>
        <w:annotationRef/>
      </w:r>
      <w:r>
        <w:t>Definition seems to be describing the event rather than the timing and event together – is that intended?</w:t>
      </w:r>
    </w:p>
  </w:comment>
  <w:comment w:id="415" w:author="Riki Merrick" w:date="2015-09-08T17:41:00Z" w:initials="RM">
    <w:p w:rsidR="00356A5C" w:rsidRDefault="00356A5C">
      <w:pPr>
        <w:pStyle w:val="CommentText"/>
      </w:pPr>
      <w:r>
        <w:rPr>
          <w:rStyle w:val="CommentReference"/>
        </w:rPr>
        <w:annotationRef/>
      </w:r>
      <w:r>
        <w:t>Not a good definition – should not use the same words that are being defined in the definition, but probably past QA – suggest: Provides the setting in which the extension is used.</w:t>
      </w:r>
    </w:p>
  </w:comment>
  <w:comment w:id="426" w:author="Riki Merrick" w:date="2015-09-08T17:41:00Z" w:initials="RM">
    <w:p w:rsidR="00356A5C" w:rsidRDefault="00356A5C">
      <w:pPr>
        <w:pStyle w:val="CommentText"/>
      </w:pPr>
      <w:r>
        <w:rPr>
          <w:rStyle w:val="CommentReference"/>
        </w:rPr>
        <w:annotationRef/>
      </w:r>
      <w:r>
        <w:t>Is the letter spacing intentional?</w:t>
      </w:r>
    </w:p>
  </w:comment>
  <w:comment w:id="428" w:author="Riki Merrick" w:date="2015-09-08T17:41:00Z" w:initials="RM">
    <w:p w:rsidR="00356A5C" w:rsidRDefault="00356A5C">
      <w:pPr>
        <w:pStyle w:val="CommentText"/>
      </w:pPr>
      <w:r>
        <w:rPr>
          <w:rStyle w:val="CommentReference"/>
        </w:rPr>
        <w:annotationRef/>
      </w:r>
      <w:r>
        <w:t>Not a good definition</w:t>
      </w:r>
    </w:p>
  </w:comment>
  <w:comment w:id="511" w:author="Riki Merrick" w:date="2015-09-08T20:26:00Z" w:initials="RM">
    <w:p w:rsidR="00630128" w:rsidRDefault="00630128">
      <w:pPr>
        <w:pStyle w:val="CommentText"/>
      </w:pPr>
      <w:r>
        <w:rPr>
          <w:rStyle w:val="CommentReference"/>
        </w:rPr>
        <w:annotationRef/>
      </w:r>
      <w:r>
        <w:t>Suggest: This is a page showing where an included guide is injected.</w:t>
      </w:r>
    </w:p>
  </w:comment>
  <w:comment w:id="522" w:author="Riki Merrick" w:date="2015-09-08T20:27:00Z" w:initials="RM">
    <w:p w:rsidR="00630128" w:rsidRDefault="00630128">
      <w:pPr>
        <w:pStyle w:val="CommentText"/>
      </w:pPr>
      <w:r>
        <w:rPr>
          <w:rStyle w:val="CommentReference"/>
        </w:rPr>
        <w:annotationRef/>
      </w:r>
      <w:r>
        <w:t>START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E55" w:rsidRDefault="00351E55" w:rsidP="006E0092">
      <w:r>
        <w:separator/>
      </w:r>
    </w:p>
  </w:endnote>
  <w:endnote w:type="continuationSeparator" w:id="0">
    <w:p w:rsidR="00351E55" w:rsidRDefault="00351E55" w:rsidP="006E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5"/>
      <w:docPartObj>
        <w:docPartGallery w:val="Page Numbers (Bottom of Page)"/>
        <w:docPartUnique/>
      </w:docPartObj>
    </w:sdtPr>
    <w:sdtEndPr/>
    <w:sdtContent>
      <w:p w:rsidR="00CD40A0" w:rsidRDefault="00CD40A0">
        <w:pPr>
          <w:pStyle w:val="Footer"/>
          <w:jc w:val="right"/>
        </w:pPr>
        <w:r>
          <w:fldChar w:fldCharType="begin"/>
        </w:r>
        <w:r>
          <w:instrText xml:space="preserve"> PAGE   \* MERGEFORMAT </w:instrText>
        </w:r>
        <w:r>
          <w:fldChar w:fldCharType="separate"/>
        </w:r>
        <w:r w:rsidR="00583EB5">
          <w:rPr>
            <w:noProof/>
          </w:rPr>
          <w:t>118</w:t>
        </w:r>
        <w:r>
          <w:rPr>
            <w:noProof/>
          </w:rPr>
          <w:fldChar w:fldCharType="end"/>
        </w:r>
      </w:p>
    </w:sdtContent>
  </w:sdt>
  <w:p w:rsidR="00CD40A0" w:rsidRDefault="00CD4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E55" w:rsidRDefault="00351E55" w:rsidP="006E0092">
      <w:r>
        <w:separator/>
      </w:r>
    </w:p>
  </w:footnote>
  <w:footnote w:type="continuationSeparator" w:id="0">
    <w:p w:rsidR="00351E55" w:rsidRDefault="00351E55" w:rsidP="006E00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E0092"/>
    <w:rsid w:val="003512BE"/>
    <w:rsid w:val="00351E55"/>
    <w:rsid w:val="00356A5C"/>
    <w:rsid w:val="004049E5"/>
    <w:rsid w:val="0041126C"/>
    <w:rsid w:val="00553FCD"/>
    <w:rsid w:val="00583EB5"/>
    <w:rsid w:val="00590BD4"/>
    <w:rsid w:val="005B11EB"/>
    <w:rsid w:val="00630128"/>
    <w:rsid w:val="006A6D3C"/>
    <w:rsid w:val="006C67F0"/>
    <w:rsid w:val="006E0092"/>
    <w:rsid w:val="007E4BD3"/>
    <w:rsid w:val="008C0A21"/>
    <w:rsid w:val="00995F92"/>
    <w:rsid w:val="00A23692"/>
    <w:rsid w:val="00B52796"/>
    <w:rsid w:val="00CD40A0"/>
    <w:rsid w:val="00CD7413"/>
    <w:rsid w:val="00D54607"/>
    <w:rsid w:val="00E71F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 w:type="character" w:styleId="CommentReference">
    <w:name w:val="annotation reference"/>
    <w:basedOn w:val="DefaultParagraphFont"/>
    <w:uiPriority w:val="99"/>
    <w:semiHidden/>
    <w:unhideWhenUsed/>
    <w:rsid w:val="003512BE"/>
    <w:rPr>
      <w:sz w:val="16"/>
      <w:szCs w:val="16"/>
    </w:rPr>
  </w:style>
  <w:style w:type="paragraph" w:styleId="CommentText">
    <w:name w:val="annotation text"/>
    <w:basedOn w:val="Normal"/>
    <w:link w:val="CommentTextChar"/>
    <w:uiPriority w:val="99"/>
    <w:semiHidden/>
    <w:unhideWhenUsed/>
    <w:rsid w:val="003512BE"/>
    <w:rPr>
      <w:sz w:val="20"/>
      <w:szCs w:val="20"/>
    </w:rPr>
  </w:style>
  <w:style w:type="character" w:customStyle="1" w:styleId="CommentTextChar">
    <w:name w:val="Comment Text Char"/>
    <w:basedOn w:val="DefaultParagraphFont"/>
    <w:link w:val="CommentText"/>
    <w:uiPriority w:val="99"/>
    <w:semiHidden/>
    <w:rsid w:val="003512BE"/>
    <w:rPr>
      <w:rFonts w:eastAsiaTheme="minorEastAsia"/>
    </w:rPr>
  </w:style>
  <w:style w:type="paragraph" w:styleId="CommentSubject">
    <w:name w:val="annotation subject"/>
    <w:basedOn w:val="CommentText"/>
    <w:next w:val="CommentText"/>
    <w:link w:val="CommentSubjectChar"/>
    <w:uiPriority w:val="99"/>
    <w:semiHidden/>
    <w:unhideWhenUsed/>
    <w:rsid w:val="003512BE"/>
    <w:rPr>
      <w:b/>
      <w:bCs/>
    </w:rPr>
  </w:style>
  <w:style w:type="character" w:customStyle="1" w:styleId="CommentSubjectChar">
    <w:name w:val="Comment Subject Char"/>
    <w:basedOn w:val="CommentTextChar"/>
    <w:link w:val="CommentSubject"/>
    <w:uiPriority w:val="99"/>
    <w:semiHidden/>
    <w:rsid w:val="003512BE"/>
    <w:rPr>
      <w:rFonts w:eastAsiaTheme="minorEastAsia"/>
      <w:b/>
      <w:bCs/>
    </w:rPr>
  </w:style>
  <w:style w:type="paragraph" w:styleId="BalloonText">
    <w:name w:val="Balloon Text"/>
    <w:basedOn w:val="Normal"/>
    <w:link w:val="BalloonTextChar"/>
    <w:uiPriority w:val="99"/>
    <w:semiHidden/>
    <w:unhideWhenUsed/>
    <w:rsid w:val="003512BE"/>
    <w:rPr>
      <w:rFonts w:ascii="Tahoma" w:hAnsi="Tahoma" w:cs="Tahoma"/>
      <w:sz w:val="16"/>
      <w:szCs w:val="16"/>
    </w:rPr>
  </w:style>
  <w:style w:type="character" w:customStyle="1" w:styleId="BalloonTextChar">
    <w:name w:val="Balloon Text Char"/>
    <w:basedOn w:val="DefaultParagraphFont"/>
    <w:link w:val="BalloonText"/>
    <w:uiPriority w:val="99"/>
    <w:semiHidden/>
    <w:rsid w:val="003512BE"/>
    <w:rPr>
      <w:rFonts w:ascii="Tahoma" w:eastAsiaTheme="minorEastAsia" w:hAnsi="Tahoma" w:cs="Tahoma"/>
      <w:sz w:val="16"/>
      <w:szCs w:val="16"/>
    </w:rPr>
  </w:style>
  <w:style w:type="paragraph" w:styleId="Revision">
    <w:name w:val="Revision"/>
    <w:hidden/>
    <w:uiPriority w:val="99"/>
    <w:semiHidden/>
    <w:rsid w:val="003512BE"/>
    <w:rPr>
      <w:rFonts w:eastAsiaTheme="minorEastAsia"/>
      <w:sz w:val="24"/>
      <w:szCs w:val="24"/>
    </w:rPr>
  </w:style>
  <w:style w:type="character" w:customStyle="1" w:styleId="apple-converted-space">
    <w:name w:val="apple-converted-space"/>
    <w:basedOn w:val="DefaultParagraphFont"/>
    <w:rsid w:val="00E71F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7902">
      <w:marLeft w:val="0"/>
      <w:marRight w:val="0"/>
      <w:marTop w:val="0"/>
      <w:marBottom w:val="0"/>
      <w:divBdr>
        <w:top w:val="none" w:sz="0" w:space="0" w:color="auto"/>
        <w:left w:val="none" w:sz="0" w:space="0" w:color="auto"/>
        <w:bottom w:val="none" w:sz="0" w:space="0" w:color="auto"/>
        <w:right w:val="none" w:sz="0" w:space="0" w:color="auto"/>
      </w:divBdr>
    </w:div>
    <w:div w:id="128713867">
      <w:marLeft w:val="0"/>
      <w:marRight w:val="0"/>
      <w:marTop w:val="0"/>
      <w:marBottom w:val="0"/>
      <w:divBdr>
        <w:top w:val="none" w:sz="0" w:space="0" w:color="auto"/>
        <w:left w:val="none" w:sz="0" w:space="0" w:color="auto"/>
        <w:bottom w:val="none" w:sz="0" w:space="0" w:color="auto"/>
        <w:right w:val="none" w:sz="0" w:space="0" w:color="auto"/>
      </w:divBdr>
    </w:div>
    <w:div w:id="198932570">
      <w:marLeft w:val="0"/>
      <w:marRight w:val="0"/>
      <w:marTop w:val="0"/>
      <w:marBottom w:val="0"/>
      <w:divBdr>
        <w:top w:val="none" w:sz="0" w:space="0" w:color="auto"/>
        <w:left w:val="none" w:sz="0" w:space="0" w:color="auto"/>
        <w:bottom w:val="none" w:sz="0" w:space="0" w:color="auto"/>
        <w:right w:val="none" w:sz="0" w:space="0" w:color="auto"/>
      </w:divBdr>
    </w:div>
    <w:div w:id="223180594">
      <w:marLeft w:val="0"/>
      <w:marRight w:val="0"/>
      <w:marTop w:val="0"/>
      <w:marBottom w:val="0"/>
      <w:divBdr>
        <w:top w:val="none" w:sz="0" w:space="0" w:color="auto"/>
        <w:left w:val="none" w:sz="0" w:space="0" w:color="auto"/>
        <w:bottom w:val="none" w:sz="0" w:space="0" w:color="auto"/>
        <w:right w:val="none" w:sz="0" w:space="0" w:color="auto"/>
      </w:divBdr>
    </w:div>
    <w:div w:id="284164274">
      <w:marLeft w:val="0"/>
      <w:marRight w:val="0"/>
      <w:marTop w:val="0"/>
      <w:marBottom w:val="0"/>
      <w:divBdr>
        <w:top w:val="none" w:sz="0" w:space="0" w:color="auto"/>
        <w:left w:val="none" w:sz="0" w:space="0" w:color="auto"/>
        <w:bottom w:val="none" w:sz="0" w:space="0" w:color="auto"/>
        <w:right w:val="none" w:sz="0" w:space="0" w:color="auto"/>
      </w:divBdr>
    </w:div>
    <w:div w:id="301279481">
      <w:marLeft w:val="0"/>
      <w:marRight w:val="0"/>
      <w:marTop w:val="0"/>
      <w:marBottom w:val="0"/>
      <w:divBdr>
        <w:top w:val="none" w:sz="0" w:space="0" w:color="auto"/>
        <w:left w:val="none" w:sz="0" w:space="0" w:color="auto"/>
        <w:bottom w:val="none" w:sz="0" w:space="0" w:color="auto"/>
        <w:right w:val="none" w:sz="0" w:space="0" w:color="auto"/>
      </w:divBdr>
    </w:div>
    <w:div w:id="330329585">
      <w:marLeft w:val="0"/>
      <w:marRight w:val="0"/>
      <w:marTop w:val="0"/>
      <w:marBottom w:val="0"/>
      <w:divBdr>
        <w:top w:val="none" w:sz="0" w:space="0" w:color="auto"/>
        <w:left w:val="none" w:sz="0" w:space="0" w:color="auto"/>
        <w:bottom w:val="none" w:sz="0" w:space="0" w:color="auto"/>
        <w:right w:val="none" w:sz="0" w:space="0" w:color="auto"/>
      </w:divBdr>
    </w:div>
    <w:div w:id="373778633">
      <w:marLeft w:val="0"/>
      <w:marRight w:val="0"/>
      <w:marTop w:val="0"/>
      <w:marBottom w:val="0"/>
      <w:divBdr>
        <w:top w:val="none" w:sz="0" w:space="0" w:color="auto"/>
        <w:left w:val="none" w:sz="0" w:space="0" w:color="auto"/>
        <w:bottom w:val="none" w:sz="0" w:space="0" w:color="auto"/>
        <w:right w:val="none" w:sz="0" w:space="0" w:color="auto"/>
      </w:divBdr>
    </w:div>
    <w:div w:id="510997197">
      <w:marLeft w:val="0"/>
      <w:marRight w:val="0"/>
      <w:marTop w:val="0"/>
      <w:marBottom w:val="0"/>
      <w:divBdr>
        <w:top w:val="none" w:sz="0" w:space="0" w:color="auto"/>
        <w:left w:val="none" w:sz="0" w:space="0" w:color="auto"/>
        <w:bottom w:val="none" w:sz="0" w:space="0" w:color="auto"/>
        <w:right w:val="none" w:sz="0" w:space="0" w:color="auto"/>
      </w:divBdr>
    </w:div>
    <w:div w:id="588392973">
      <w:marLeft w:val="0"/>
      <w:marRight w:val="0"/>
      <w:marTop w:val="0"/>
      <w:marBottom w:val="0"/>
      <w:divBdr>
        <w:top w:val="none" w:sz="0" w:space="0" w:color="auto"/>
        <w:left w:val="none" w:sz="0" w:space="0" w:color="auto"/>
        <w:bottom w:val="none" w:sz="0" w:space="0" w:color="auto"/>
        <w:right w:val="none" w:sz="0" w:space="0" w:color="auto"/>
      </w:divBdr>
    </w:div>
    <w:div w:id="680813905">
      <w:marLeft w:val="0"/>
      <w:marRight w:val="0"/>
      <w:marTop w:val="0"/>
      <w:marBottom w:val="0"/>
      <w:divBdr>
        <w:top w:val="none" w:sz="0" w:space="0" w:color="auto"/>
        <w:left w:val="none" w:sz="0" w:space="0" w:color="auto"/>
        <w:bottom w:val="none" w:sz="0" w:space="0" w:color="auto"/>
        <w:right w:val="none" w:sz="0" w:space="0" w:color="auto"/>
      </w:divBdr>
    </w:div>
    <w:div w:id="693070462">
      <w:marLeft w:val="0"/>
      <w:marRight w:val="0"/>
      <w:marTop w:val="0"/>
      <w:marBottom w:val="0"/>
      <w:divBdr>
        <w:top w:val="none" w:sz="0" w:space="0" w:color="auto"/>
        <w:left w:val="none" w:sz="0" w:space="0" w:color="auto"/>
        <w:bottom w:val="none" w:sz="0" w:space="0" w:color="auto"/>
        <w:right w:val="none" w:sz="0" w:space="0" w:color="auto"/>
      </w:divBdr>
    </w:div>
    <w:div w:id="701369450">
      <w:marLeft w:val="0"/>
      <w:marRight w:val="0"/>
      <w:marTop w:val="0"/>
      <w:marBottom w:val="0"/>
      <w:divBdr>
        <w:top w:val="none" w:sz="0" w:space="0" w:color="auto"/>
        <w:left w:val="none" w:sz="0" w:space="0" w:color="auto"/>
        <w:bottom w:val="none" w:sz="0" w:space="0" w:color="auto"/>
        <w:right w:val="none" w:sz="0" w:space="0" w:color="auto"/>
      </w:divBdr>
    </w:div>
    <w:div w:id="783890597">
      <w:marLeft w:val="0"/>
      <w:marRight w:val="0"/>
      <w:marTop w:val="0"/>
      <w:marBottom w:val="0"/>
      <w:divBdr>
        <w:top w:val="none" w:sz="0" w:space="0" w:color="auto"/>
        <w:left w:val="none" w:sz="0" w:space="0" w:color="auto"/>
        <w:bottom w:val="none" w:sz="0" w:space="0" w:color="auto"/>
        <w:right w:val="none" w:sz="0" w:space="0" w:color="auto"/>
      </w:divBdr>
    </w:div>
    <w:div w:id="801650800">
      <w:marLeft w:val="0"/>
      <w:marRight w:val="0"/>
      <w:marTop w:val="0"/>
      <w:marBottom w:val="0"/>
      <w:divBdr>
        <w:top w:val="none" w:sz="0" w:space="0" w:color="auto"/>
        <w:left w:val="none" w:sz="0" w:space="0" w:color="auto"/>
        <w:bottom w:val="none" w:sz="0" w:space="0" w:color="auto"/>
        <w:right w:val="none" w:sz="0" w:space="0" w:color="auto"/>
      </w:divBdr>
    </w:div>
    <w:div w:id="803619360">
      <w:marLeft w:val="0"/>
      <w:marRight w:val="0"/>
      <w:marTop w:val="0"/>
      <w:marBottom w:val="0"/>
      <w:divBdr>
        <w:top w:val="none" w:sz="0" w:space="0" w:color="auto"/>
        <w:left w:val="none" w:sz="0" w:space="0" w:color="auto"/>
        <w:bottom w:val="none" w:sz="0" w:space="0" w:color="auto"/>
        <w:right w:val="none" w:sz="0" w:space="0" w:color="auto"/>
      </w:divBdr>
    </w:div>
    <w:div w:id="821233667">
      <w:marLeft w:val="0"/>
      <w:marRight w:val="0"/>
      <w:marTop w:val="0"/>
      <w:marBottom w:val="0"/>
      <w:divBdr>
        <w:top w:val="none" w:sz="0" w:space="0" w:color="auto"/>
        <w:left w:val="none" w:sz="0" w:space="0" w:color="auto"/>
        <w:bottom w:val="none" w:sz="0" w:space="0" w:color="auto"/>
        <w:right w:val="none" w:sz="0" w:space="0" w:color="auto"/>
      </w:divBdr>
    </w:div>
    <w:div w:id="831028757">
      <w:marLeft w:val="0"/>
      <w:marRight w:val="0"/>
      <w:marTop w:val="0"/>
      <w:marBottom w:val="0"/>
      <w:divBdr>
        <w:top w:val="none" w:sz="0" w:space="0" w:color="auto"/>
        <w:left w:val="none" w:sz="0" w:space="0" w:color="auto"/>
        <w:bottom w:val="none" w:sz="0" w:space="0" w:color="auto"/>
        <w:right w:val="none" w:sz="0" w:space="0" w:color="auto"/>
      </w:divBdr>
    </w:div>
    <w:div w:id="838737629">
      <w:marLeft w:val="0"/>
      <w:marRight w:val="0"/>
      <w:marTop w:val="0"/>
      <w:marBottom w:val="0"/>
      <w:divBdr>
        <w:top w:val="none" w:sz="0" w:space="0" w:color="auto"/>
        <w:left w:val="none" w:sz="0" w:space="0" w:color="auto"/>
        <w:bottom w:val="none" w:sz="0" w:space="0" w:color="auto"/>
        <w:right w:val="none" w:sz="0" w:space="0" w:color="auto"/>
      </w:divBdr>
    </w:div>
    <w:div w:id="971250441">
      <w:marLeft w:val="0"/>
      <w:marRight w:val="0"/>
      <w:marTop w:val="0"/>
      <w:marBottom w:val="0"/>
      <w:divBdr>
        <w:top w:val="none" w:sz="0" w:space="0" w:color="auto"/>
        <w:left w:val="none" w:sz="0" w:space="0" w:color="auto"/>
        <w:bottom w:val="none" w:sz="0" w:space="0" w:color="auto"/>
        <w:right w:val="none" w:sz="0" w:space="0" w:color="auto"/>
      </w:divBdr>
    </w:div>
    <w:div w:id="1040741811">
      <w:marLeft w:val="0"/>
      <w:marRight w:val="0"/>
      <w:marTop w:val="0"/>
      <w:marBottom w:val="0"/>
      <w:divBdr>
        <w:top w:val="none" w:sz="0" w:space="0" w:color="auto"/>
        <w:left w:val="none" w:sz="0" w:space="0" w:color="auto"/>
        <w:bottom w:val="none" w:sz="0" w:space="0" w:color="auto"/>
        <w:right w:val="none" w:sz="0" w:space="0" w:color="auto"/>
      </w:divBdr>
    </w:div>
    <w:div w:id="1243641257">
      <w:marLeft w:val="0"/>
      <w:marRight w:val="0"/>
      <w:marTop w:val="0"/>
      <w:marBottom w:val="0"/>
      <w:divBdr>
        <w:top w:val="none" w:sz="0" w:space="0" w:color="auto"/>
        <w:left w:val="none" w:sz="0" w:space="0" w:color="auto"/>
        <w:bottom w:val="none" w:sz="0" w:space="0" w:color="auto"/>
        <w:right w:val="none" w:sz="0" w:space="0" w:color="auto"/>
      </w:divBdr>
    </w:div>
    <w:div w:id="1249579501">
      <w:marLeft w:val="0"/>
      <w:marRight w:val="0"/>
      <w:marTop w:val="0"/>
      <w:marBottom w:val="0"/>
      <w:divBdr>
        <w:top w:val="none" w:sz="0" w:space="0" w:color="auto"/>
        <w:left w:val="none" w:sz="0" w:space="0" w:color="auto"/>
        <w:bottom w:val="none" w:sz="0" w:space="0" w:color="auto"/>
        <w:right w:val="none" w:sz="0" w:space="0" w:color="auto"/>
      </w:divBdr>
    </w:div>
    <w:div w:id="1268269843">
      <w:marLeft w:val="0"/>
      <w:marRight w:val="0"/>
      <w:marTop w:val="0"/>
      <w:marBottom w:val="0"/>
      <w:divBdr>
        <w:top w:val="none" w:sz="0" w:space="0" w:color="auto"/>
        <w:left w:val="none" w:sz="0" w:space="0" w:color="auto"/>
        <w:bottom w:val="none" w:sz="0" w:space="0" w:color="auto"/>
        <w:right w:val="none" w:sz="0" w:space="0" w:color="auto"/>
      </w:divBdr>
    </w:div>
    <w:div w:id="1271089785">
      <w:marLeft w:val="0"/>
      <w:marRight w:val="0"/>
      <w:marTop w:val="0"/>
      <w:marBottom w:val="0"/>
      <w:divBdr>
        <w:top w:val="none" w:sz="0" w:space="0" w:color="auto"/>
        <w:left w:val="none" w:sz="0" w:space="0" w:color="auto"/>
        <w:bottom w:val="none" w:sz="0" w:space="0" w:color="auto"/>
        <w:right w:val="none" w:sz="0" w:space="0" w:color="auto"/>
      </w:divBdr>
    </w:div>
    <w:div w:id="1326664884">
      <w:marLeft w:val="0"/>
      <w:marRight w:val="0"/>
      <w:marTop w:val="0"/>
      <w:marBottom w:val="0"/>
      <w:divBdr>
        <w:top w:val="none" w:sz="0" w:space="0" w:color="auto"/>
        <w:left w:val="none" w:sz="0" w:space="0" w:color="auto"/>
        <w:bottom w:val="none" w:sz="0" w:space="0" w:color="auto"/>
        <w:right w:val="none" w:sz="0" w:space="0" w:color="auto"/>
      </w:divBdr>
    </w:div>
    <w:div w:id="1351449523">
      <w:marLeft w:val="0"/>
      <w:marRight w:val="0"/>
      <w:marTop w:val="0"/>
      <w:marBottom w:val="0"/>
      <w:divBdr>
        <w:top w:val="none" w:sz="0" w:space="0" w:color="auto"/>
        <w:left w:val="none" w:sz="0" w:space="0" w:color="auto"/>
        <w:bottom w:val="none" w:sz="0" w:space="0" w:color="auto"/>
        <w:right w:val="none" w:sz="0" w:space="0" w:color="auto"/>
      </w:divBdr>
    </w:div>
    <w:div w:id="1375348270">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511137374">
      <w:marLeft w:val="0"/>
      <w:marRight w:val="0"/>
      <w:marTop w:val="0"/>
      <w:marBottom w:val="0"/>
      <w:divBdr>
        <w:top w:val="none" w:sz="0" w:space="0" w:color="auto"/>
        <w:left w:val="none" w:sz="0" w:space="0" w:color="auto"/>
        <w:bottom w:val="none" w:sz="0" w:space="0" w:color="auto"/>
        <w:right w:val="none" w:sz="0" w:space="0" w:color="auto"/>
      </w:divBdr>
    </w:div>
    <w:div w:id="1606227093">
      <w:marLeft w:val="0"/>
      <w:marRight w:val="0"/>
      <w:marTop w:val="0"/>
      <w:marBottom w:val="0"/>
      <w:divBdr>
        <w:top w:val="none" w:sz="0" w:space="0" w:color="auto"/>
        <w:left w:val="none" w:sz="0" w:space="0" w:color="auto"/>
        <w:bottom w:val="none" w:sz="0" w:space="0" w:color="auto"/>
        <w:right w:val="none" w:sz="0" w:space="0" w:color="auto"/>
      </w:divBdr>
    </w:div>
    <w:div w:id="1649287644">
      <w:marLeft w:val="0"/>
      <w:marRight w:val="0"/>
      <w:marTop w:val="0"/>
      <w:marBottom w:val="0"/>
      <w:divBdr>
        <w:top w:val="none" w:sz="0" w:space="0" w:color="auto"/>
        <w:left w:val="none" w:sz="0" w:space="0" w:color="auto"/>
        <w:bottom w:val="none" w:sz="0" w:space="0" w:color="auto"/>
        <w:right w:val="none" w:sz="0" w:space="0" w:color="auto"/>
      </w:divBdr>
    </w:div>
    <w:div w:id="1659267375">
      <w:marLeft w:val="0"/>
      <w:marRight w:val="0"/>
      <w:marTop w:val="0"/>
      <w:marBottom w:val="0"/>
      <w:divBdr>
        <w:top w:val="none" w:sz="0" w:space="0" w:color="auto"/>
        <w:left w:val="none" w:sz="0" w:space="0" w:color="auto"/>
        <w:bottom w:val="none" w:sz="0" w:space="0" w:color="auto"/>
        <w:right w:val="none" w:sz="0" w:space="0" w:color="auto"/>
      </w:divBdr>
    </w:div>
    <w:div w:id="1677423112">
      <w:marLeft w:val="0"/>
      <w:marRight w:val="0"/>
      <w:marTop w:val="0"/>
      <w:marBottom w:val="0"/>
      <w:divBdr>
        <w:top w:val="none" w:sz="0" w:space="0" w:color="auto"/>
        <w:left w:val="none" w:sz="0" w:space="0" w:color="auto"/>
        <w:bottom w:val="none" w:sz="0" w:space="0" w:color="auto"/>
        <w:right w:val="none" w:sz="0" w:space="0" w:color="auto"/>
      </w:divBdr>
    </w:div>
    <w:div w:id="1787694692">
      <w:marLeft w:val="0"/>
      <w:marRight w:val="0"/>
      <w:marTop w:val="0"/>
      <w:marBottom w:val="0"/>
      <w:divBdr>
        <w:top w:val="none" w:sz="0" w:space="0" w:color="auto"/>
        <w:left w:val="none" w:sz="0" w:space="0" w:color="auto"/>
        <w:bottom w:val="none" w:sz="0" w:space="0" w:color="auto"/>
        <w:right w:val="none" w:sz="0" w:space="0" w:color="auto"/>
      </w:divBdr>
    </w:div>
    <w:div w:id="1800682765">
      <w:marLeft w:val="0"/>
      <w:marRight w:val="0"/>
      <w:marTop w:val="0"/>
      <w:marBottom w:val="0"/>
      <w:divBdr>
        <w:top w:val="none" w:sz="0" w:space="0" w:color="auto"/>
        <w:left w:val="none" w:sz="0" w:space="0" w:color="auto"/>
        <w:bottom w:val="none" w:sz="0" w:space="0" w:color="auto"/>
        <w:right w:val="none" w:sz="0" w:space="0" w:color="auto"/>
      </w:divBdr>
    </w:div>
    <w:div w:id="1939212410">
      <w:marLeft w:val="0"/>
      <w:marRight w:val="0"/>
      <w:marTop w:val="0"/>
      <w:marBottom w:val="0"/>
      <w:divBdr>
        <w:top w:val="none" w:sz="0" w:space="0" w:color="auto"/>
        <w:left w:val="none" w:sz="0" w:space="0" w:color="auto"/>
        <w:bottom w:val="none" w:sz="0" w:space="0" w:color="auto"/>
        <w:right w:val="none" w:sz="0" w:space="0" w:color="auto"/>
      </w:divBdr>
    </w:div>
    <w:div w:id="2023819813">
      <w:marLeft w:val="0"/>
      <w:marRight w:val="0"/>
      <w:marTop w:val="0"/>
      <w:marBottom w:val="0"/>
      <w:divBdr>
        <w:top w:val="none" w:sz="0" w:space="0" w:color="auto"/>
        <w:left w:val="none" w:sz="0" w:space="0" w:color="auto"/>
        <w:bottom w:val="none" w:sz="0" w:space="0" w:color="auto"/>
        <w:right w:val="none" w:sz="0" w:space="0" w:color="auto"/>
      </w:divBdr>
    </w:div>
    <w:div w:id="212199365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106560</Words>
  <Characters>607395</Characters>
  <Application>Microsoft Office Word</Application>
  <DocSecurity>0</DocSecurity>
  <Lines>5061</Lines>
  <Paragraphs>1425</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712530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Riki Merrick</cp:lastModifiedBy>
  <cp:revision>11</cp:revision>
  <cp:lastPrinted>2015-09-01T18:39:00Z</cp:lastPrinted>
  <dcterms:created xsi:type="dcterms:W3CDTF">2015-09-07T23:32:00Z</dcterms:created>
  <dcterms:modified xsi:type="dcterms:W3CDTF">2015-09-09T03:27:00Z</dcterms:modified>
</cp:coreProperties>
</file>